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F545F" w14:textId="54307B49" w:rsidR="00E64DB7" w:rsidRPr="004A2FC2" w:rsidRDefault="00BE4EB1" w:rsidP="00365E8E">
      <w:pPr>
        <w:pStyle w:val="Titledocument"/>
      </w:pPr>
      <w:r w:rsidRPr="004A2FC2">
        <w:t>Fast recognition and ap</w:t>
      </w:r>
      <w:r w:rsidR="00A063E8" w:rsidRPr="004A2FC2">
        <w:t>plication of Web users</w:t>
      </w:r>
      <w:r w:rsidR="00407A36" w:rsidRPr="004A2FC2">
        <w:t>’</w:t>
      </w:r>
      <w:r w:rsidR="00A063E8" w:rsidRPr="004A2FC2">
        <w:t xml:space="preserve"> behavio</w:t>
      </w:r>
      <w:r w:rsidRPr="004A2FC2">
        <w:t>ral patterns*</w:t>
      </w:r>
    </w:p>
    <w:tbl>
      <w:tblPr>
        <w:tblW w:w="10838" w:type="dxa"/>
        <w:tblInd w:w="108" w:type="dxa"/>
        <w:tblLayout w:type="fixed"/>
        <w:tblLook w:val="0000" w:firstRow="0" w:lastRow="0" w:firstColumn="0" w:lastColumn="0" w:noHBand="0" w:noVBand="0"/>
      </w:tblPr>
      <w:tblGrid>
        <w:gridCol w:w="1720"/>
        <w:gridCol w:w="866"/>
        <w:gridCol w:w="4820"/>
        <w:gridCol w:w="3432"/>
      </w:tblGrid>
      <w:tr w:rsidR="00742DB2" w:rsidRPr="004A2FC2" w14:paraId="38FE763C" w14:textId="77777777" w:rsidTr="00B6179B">
        <w:tc>
          <w:tcPr>
            <w:tcW w:w="2586" w:type="dxa"/>
            <w:gridSpan w:val="2"/>
          </w:tcPr>
          <w:p w14:paraId="62E496FA" w14:textId="383B661C" w:rsidR="00742DB2" w:rsidRPr="004A2FC2" w:rsidRDefault="00742DB2" w:rsidP="0093037C">
            <w:pPr>
              <w:pStyle w:val="Authors"/>
              <w:jc w:val="center"/>
            </w:pPr>
          </w:p>
        </w:tc>
        <w:tc>
          <w:tcPr>
            <w:tcW w:w="4820" w:type="dxa"/>
          </w:tcPr>
          <w:p w14:paraId="7680E62F" w14:textId="318B05DD" w:rsidR="00742DB2" w:rsidRPr="004A2FC2" w:rsidRDefault="0093037C" w:rsidP="0093037C">
            <w:pPr>
              <w:pStyle w:val="Authors"/>
              <w:jc w:val="center"/>
            </w:pPr>
            <w:bookmarkStart w:id="0" w:name="AU2"/>
            <w:r w:rsidRPr="004A2FC2">
              <w:rPr>
                <w:rStyle w:val="FirstName"/>
                <w:rFonts w:cs="Linux Libertine"/>
              </w:rPr>
              <w:t>Tomas Chovanak, Ondrej Kassak, Maria Bielikova</w:t>
            </w:r>
            <w:bookmarkEnd w:id="0"/>
            <w:r w:rsidR="00742DB2" w:rsidRPr="004A2FC2">
              <w:br/>
            </w:r>
            <w:r w:rsidRPr="004A2FC2">
              <w:rPr>
                <w:rStyle w:val="OrgDiv"/>
                <w:rFonts w:cs="Linux Libertine"/>
                <w:color w:val="auto"/>
                <w:sz w:val="20"/>
                <w:szCs w:val="18"/>
              </w:rPr>
              <w:t>Slovak University of Technology in Bratislava</w:t>
            </w:r>
            <w:r w:rsidRPr="004A2FC2">
              <w:rPr>
                <w:rStyle w:val="OrgDiv"/>
                <w:rFonts w:cs="Linux Libertine"/>
                <w:color w:val="auto"/>
                <w:sz w:val="20"/>
                <w:szCs w:val="18"/>
              </w:rPr>
              <w:br/>
              <w:t>Faculty of Informatics and Information Technologies</w:t>
            </w:r>
            <w:r w:rsidR="00742DB2" w:rsidRPr="004A2FC2">
              <w:br/>
            </w:r>
            <w:r w:rsidRPr="004A2FC2">
              <w:rPr>
                <w:rStyle w:val="PinCode"/>
                <w:rFonts w:eastAsia="PMingLiU" w:cs="Linux Libertine"/>
                <w:color w:val="auto"/>
                <w:sz w:val="20"/>
              </w:rPr>
              <w:t>Ilkovicova 2, 842 16 Bratislava, Slovakia</w:t>
            </w:r>
            <w:r w:rsidR="00742DB2" w:rsidRPr="004A2FC2">
              <w:br/>
            </w:r>
            <w:r w:rsidRPr="004A2FC2">
              <w:rPr>
                <w:rStyle w:val="Email"/>
                <w:rFonts w:eastAsia="PMingLiU" w:cs="Linux Libertine"/>
                <w:color w:val="auto"/>
                <w:sz w:val="20"/>
              </w:rPr>
              <w:t>{name.surname}</w:t>
            </w:r>
            <w:r w:rsidRPr="004A2FC2" w:rsidDel="0093037C">
              <w:rPr>
                <w:rStyle w:val="Email"/>
                <w:rFonts w:eastAsia="PMingLiU" w:cs="Linux Libertine"/>
                <w:color w:val="auto"/>
                <w:sz w:val="20"/>
              </w:rPr>
              <w:t xml:space="preserve"> </w:t>
            </w:r>
            <w:r w:rsidR="00742DB2" w:rsidRPr="004A2FC2">
              <w:rPr>
                <w:rStyle w:val="Email"/>
                <w:rFonts w:cs="Linux Libertine"/>
                <w:color w:val="auto"/>
                <w:sz w:val="20"/>
                <w:lang w:eastAsia="it-IT"/>
              </w:rPr>
              <w:t>@</w:t>
            </w:r>
            <w:r w:rsidRPr="004A2FC2">
              <w:rPr>
                <w:rStyle w:val="Email"/>
                <w:rFonts w:cs="Linux Libertine"/>
                <w:color w:val="auto"/>
                <w:sz w:val="20"/>
                <w:lang w:eastAsia="it-IT"/>
              </w:rPr>
              <w:t>stuba.sk</w:t>
            </w:r>
          </w:p>
        </w:tc>
        <w:tc>
          <w:tcPr>
            <w:tcW w:w="3432" w:type="dxa"/>
          </w:tcPr>
          <w:p w14:paraId="4A0B9275" w14:textId="702A69A8" w:rsidR="00742DB2" w:rsidRPr="004A2FC2" w:rsidRDefault="00742DB2" w:rsidP="00C15FED">
            <w:pPr>
              <w:pStyle w:val="Authors"/>
              <w:jc w:val="center"/>
            </w:pPr>
          </w:p>
        </w:tc>
      </w:tr>
      <w:tr w:rsidR="00742DB2" w:rsidRPr="004A2FC2" w14:paraId="558B2F89" w14:textId="77777777" w:rsidTr="00B6179B">
        <w:trPr>
          <w:gridAfter w:val="3"/>
          <w:wAfter w:w="9118" w:type="dxa"/>
        </w:trPr>
        <w:tc>
          <w:tcPr>
            <w:tcW w:w="1720" w:type="dxa"/>
          </w:tcPr>
          <w:p w14:paraId="150AAC93" w14:textId="77777777" w:rsidR="00742DB2" w:rsidRPr="004A2FC2" w:rsidRDefault="00742DB2" w:rsidP="00C15FED">
            <w:pPr>
              <w:pStyle w:val="Authors"/>
              <w:spacing w:after="100"/>
            </w:pPr>
          </w:p>
        </w:tc>
      </w:tr>
    </w:tbl>
    <w:p w14:paraId="57AB7415" w14:textId="77777777" w:rsidR="00DA041E" w:rsidRPr="004A2FC2" w:rsidRDefault="00DA041E" w:rsidP="00E64DB7">
      <w:pPr>
        <w:pStyle w:val="AbsHead"/>
        <w:rPr>
          <w:bCs/>
          <w:lang w:val="en-US" w:eastAsia="ja-JP"/>
        </w:rPr>
        <w:sectPr w:rsidR="00DA041E" w:rsidRPr="004A2FC2" w:rsidSect="00ED5F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791373F" w14:textId="77777777" w:rsidR="00E64DB7" w:rsidRPr="004A2FC2" w:rsidRDefault="00E64DB7" w:rsidP="0093037C">
      <w:pPr>
        <w:pStyle w:val="AbsHead"/>
        <w:jc w:val="both"/>
        <w:rPr>
          <w:bCs/>
          <w:lang w:val="en-US" w:eastAsia="ja-JP"/>
        </w:rPr>
      </w:pPr>
      <w:r w:rsidRPr="004A2FC2">
        <w:rPr>
          <w:bCs/>
          <w:lang w:val="en-US" w:eastAsia="ja-JP"/>
        </w:rPr>
        <w:t>ABSTRACT</w:t>
      </w:r>
    </w:p>
    <w:p w14:paraId="2739CCB6" w14:textId="738E0047" w:rsidR="00495A3F" w:rsidRPr="004A2FC2" w:rsidRDefault="00E57978" w:rsidP="00495A3F">
      <w:pPr>
        <w:pStyle w:val="Abstract"/>
        <w:rPr>
          <w:lang w:eastAsia="ja-JP"/>
        </w:rPr>
      </w:pPr>
      <w:r>
        <w:rPr>
          <w:lang w:eastAsia="ja-JP"/>
        </w:rPr>
        <w:t xml:space="preserve">Understanding of website user behavior is a crucial assumption for improving the website and user experience with it. </w:t>
      </w:r>
      <w:r w:rsidR="0024373A">
        <w:rPr>
          <w:lang w:eastAsia="ja-JP"/>
        </w:rPr>
        <w:t>T</w:t>
      </w:r>
      <w:r w:rsidR="00BE4EB1" w:rsidRPr="004A2FC2">
        <w:rPr>
          <w:lang w:eastAsia="ja-JP"/>
        </w:rPr>
        <w:t>ypical and repea</w:t>
      </w:r>
      <w:r w:rsidR="00A063E8" w:rsidRPr="004A2FC2">
        <w:rPr>
          <w:lang w:eastAsia="ja-JP"/>
        </w:rPr>
        <w:t>ting features of behavio</w:t>
      </w:r>
      <w:r w:rsidR="00BE4EB1" w:rsidRPr="004A2FC2">
        <w:rPr>
          <w:lang w:eastAsia="ja-JP"/>
        </w:rPr>
        <w:t xml:space="preserve">r during </w:t>
      </w:r>
      <w:r>
        <w:rPr>
          <w:lang w:eastAsia="ja-JP"/>
        </w:rPr>
        <w:t>user’s</w:t>
      </w:r>
      <w:r w:rsidR="00BE4EB1" w:rsidRPr="004A2FC2">
        <w:rPr>
          <w:lang w:eastAsia="ja-JP"/>
        </w:rPr>
        <w:t xml:space="preserve"> visit of website</w:t>
      </w:r>
      <w:r w:rsidR="0024373A">
        <w:rPr>
          <w:lang w:eastAsia="ja-JP"/>
        </w:rPr>
        <w:t xml:space="preserve"> can be represented through behavioral patterns</w:t>
      </w:r>
      <w:r w:rsidR="00BE4EB1" w:rsidRPr="004A2FC2">
        <w:rPr>
          <w:lang w:eastAsia="ja-JP"/>
        </w:rPr>
        <w:t>. In</w:t>
      </w:r>
      <w:r w:rsidR="004700A2" w:rsidRPr="004A2FC2">
        <w:rPr>
          <w:lang w:eastAsia="ja-JP"/>
        </w:rPr>
        <w:t xml:space="preserve"> this work we represent behavio</w:t>
      </w:r>
      <w:r w:rsidR="00BE4EB1" w:rsidRPr="004A2FC2">
        <w:rPr>
          <w:lang w:eastAsia="ja-JP"/>
        </w:rPr>
        <w:t xml:space="preserve">ral patterns as frequent itemsets of actions frequently </w:t>
      </w:r>
      <w:r>
        <w:rPr>
          <w:lang w:eastAsia="ja-JP"/>
        </w:rPr>
        <w:t xml:space="preserve">performed </w:t>
      </w:r>
      <w:r w:rsidR="00BE4EB1" w:rsidRPr="004A2FC2">
        <w:rPr>
          <w:lang w:eastAsia="ja-JP"/>
        </w:rPr>
        <w:t>by users in thei</w:t>
      </w:r>
      <w:r w:rsidR="00B2446E" w:rsidRPr="004A2FC2">
        <w:rPr>
          <w:lang w:eastAsia="ja-JP"/>
        </w:rPr>
        <w:t>r</w:t>
      </w:r>
      <w:r w:rsidR="00BE4EB1" w:rsidRPr="004A2FC2">
        <w:rPr>
          <w:lang w:eastAsia="ja-JP"/>
        </w:rPr>
        <w:t xml:space="preserve"> </w:t>
      </w:r>
      <w:r>
        <w:rPr>
          <w:lang w:eastAsia="ja-JP"/>
        </w:rPr>
        <w:t xml:space="preserve">browsing </w:t>
      </w:r>
      <w:r w:rsidR="00BE4EB1" w:rsidRPr="004A2FC2">
        <w:rPr>
          <w:lang w:eastAsia="ja-JP"/>
        </w:rPr>
        <w:t xml:space="preserve">sessions. </w:t>
      </w:r>
      <w:r w:rsidR="00FF4CEF">
        <w:rPr>
          <w:lang w:eastAsia="ja-JP"/>
        </w:rPr>
        <w:t>B</w:t>
      </w:r>
      <w:r w:rsidR="00CE5136" w:rsidRPr="004A2FC2">
        <w:rPr>
          <w:lang w:eastAsia="ja-JP"/>
        </w:rPr>
        <w:t>ehavio</w:t>
      </w:r>
      <w:r w:rsidR="00BE4EB1" w:rsidRPr="004A2FC2">
        <w:rPr>
          <w:lang w:eastAsia="ja-JP"/>
        </w:rPr>
        <w:t xml:space="preserve">ral patterns </w:t>
      </w:r>
      <w:r w:rsidR="00FF4CEF">
        <w:rPr>
          <w:lang w:eastAsia="ja-JP"/>
        </w:rPr>
        <w:t>have wide usage. They can</w:t>
      </w:r>
      <w:r w:rsidR="006336CE" w:rsidRPr="004A2FC2">
        <w:rPr>
          <w:lang w:eastAsia="ja-JP"/>
        </w:rPr>
        <w:t xml:space="preserve"> be</w:t>
      </w:r>
      <w:r w:rsidR="00BE4EB1" w:rsidRPr="004A2FC2">
        <w:rPr>
          <w:lang w:eastAsia="ja-JP"/>
        </w:rPr>
        <w:t xml:space="preserve"> used to creat</w:t>
      </w:r>
      <w:r w:rsidR="000050E2" w:rsidRPr="004A2FC2">
        <w:rPr>
          <w:lang w:eastAsia="ja-JP"/>
        </w:rPr>
        <w:t>e recommendations, predict user’</w:t>
      </w:r>
      <w:r w:rsidR="00BE4EB1" w:rsidRPr="004A2FC2">
        <w:rPr>
          <w:lang w:eastAsia="ja-JP"/>
        </w:rPr>
        <w:t xml:space="preserve">s intentions (which can be </w:t>
      </w:r>
      <w:r w:rsidR="00846E11">
        <w:rPr>
          <w:lang w:eastAsia="ja-JP"/>
        </w:rPr>
        <w:t xml:space="preserve">subsequently </w:t>
      </w:r>
      <w:r w:rsidR="00BE4EB1" w:rsidRPr="004A2FC2">
        <w:rPr>
          <w:lang w:eastAsia="ja-JP"/>
        </w:rPr>
        <w:t xml:space="preserve">used to cache predicted pages), </w:t>
      </w:r>
      <w:r w:rsidR="00846E11">
        <w:rPr>
          <w:lang w:eastAsia="ja-JP"/>
        </w:rPr>
        <w:t xml:space="preserve">improve </w:t>
      </w:r>
      <w:r w:rsidR="00BE4EB1" w:rsidRPr="004A2FC2">
        <w:rPr>
          <w:lang w:eastAsia="ja-JP"/>
        </w:rPr>
        <w:t>website design</w:t>
      </w:r>
      <w:r w:rsidR="00846E11">
        <w:rPr>
          <w:lang w:eastAsia="ja-JP"/>
        </w:rPr>
        <w:t>, structure</w:t>
      </w:r>
      <w:r w:rsidR="00BE4EB1" w:rsidRPr="004A2FC2">
        <w:rPr>
          <w:lang w:eastAsia="ja-JP"/>
        </w:rPr>
        <w:t xml:space="preserve"> </w:t>
      </w:r>
      <w:r w:rsidR="00846E11">
        <w:rPr>
          <w:lang w:eastAsia="ja-JP"/>
        </w:rPr>
        <w:t xml:space="preserve">to </w:t>
      </w:r>
      <w:r w:rsidR="00BE4EB1" w:rsidRPr="004A2FC2">
        <w:rPr>
          <w:lang w:eastAsia="ja-JP"/>
        </w:rPr>
        <w:t>comple</w:t>
      </w:r>
      <w:r w:rsidR="00F873CB" w:rsidRPr="004A2FC2">
        <w:rPr>
          <w:lang w:eastAsia="ja-JP"/>
        </w:rPr>
        <w:t xml:space="preserve">x understanding of </w:t>
      </w:r>
      <w:r w:rsidR="005E0915" w:rsidRPr="004A2FC2">
        <w:rPr>
          <w:lang w:eastAsia="ja-JP"/>
        </w:rPr>
        <w:t>users</w:t>
      </w:r>
      <w:r w:rsidR="0013317A" w:rsidRPr="004A2FC2">
        <w:rPr>
          <w:lang w:eastAsia="ja-JP"/>
        </w:rPr>
        <w:t>’</w:t>
      </w:r>
      <w:r w:rsidR="005E0915" w:rsidRPr="004A2FC2">
        <w:rPr>
          <w:lang w:eastAsia="ja-JP"/>
        </w:rPr>
        <w:t xml:space="preserve"> behavio</w:t>
      </w:r>
      <w:r w:rsidR="00FD4D0B" w:rsidRPr="004A2FC2">
        <w:rPr>
          <w:lang w:eastAsia="ja-JP"/>
        </w:rPr>
        <w:t xml:space="preserve">r. </w:t>
      </w:r>
      <w:r w:rsidR="00BE4EB1" w:rsidRPr="004A2FC2">
        <w:rPr>
          <w:lang w:eastAsia="ja-JP"/>
        </w:rPr>
        <w:t xml:space="preserve"> This work</w:t>
      </w:r>
      <w:r w:rsidR="009E7876" w:rsidRPr="004A2FC2">
        <w:rPr>
          <w:lang w:eastAsia="ja-JP"/>
        </w:rPr>
        <w:t xml:space="preserve"> </w:t>
      </w:r>
      <w:r w:rsidR="00242042" w:rsidRPr="004A2FC2">
        <w:rPr>
          <w:lang w:eastAsia="ja-JP"/>
        </w:rPr>
        <w:t xml:space="preserve">responds to actual trend of Web </w:t>
      </w:r>
      <w:r w:rsidR="00BE4EB1" w:rsidRPr="004A2FC2">
        <w:rPr>
          <w:lang w:eastAsia="ja-JP"/>
        </w:rPr>
        <w:t>personalization</w:t>
      </w:r>
      <w:r w:rsidR="00495A3F">
        <w:rPr>
          <w:lang w:eastAsia="ja-JP"/>
        </w:rPr>
        <w:t>,</w:t>
      </w:r>
      <w:r w:rsidR="00BE4EB1" w:rsidRPr="004A2FC2">
        <w:rPr>
          <w:lang w:eastAsia="ja-JP"/>
        </w:rPr>
        <w:t xml:space="preserve"> focusing on needs</w:t>
      </w:r>
      <w:r w:rsidR="00B42B07" w:rsidRPr="004A2FC2">
        <w:rPr>
          <w:lang w:eastAsia="ja-JP"/>
        </w:rPr>
        <w:t xml:space="preserve"> of individual users and </w:t>
      </w:r>
      <w:r w:rsidR="006B5613" w:rsidRPr="004A2FC2">
        <w:rPr>
          <w:lang w:eastAsia="ja-JP"/>
        </w:rPr>
        <w:t xml:space="preserve">also </w:t>
      </w:r>
      <w:r w:rsidR="00846E11">
        <w:rPr>
          <w:lang w:eastAsia="ja-JP"/>
        </w:rPr>
        <w:t>to trend of data streams usage enabling processing of high number of data incoming in large volumes</w:t>
      </w:r>
      <w:r w:rsidR="00BE4EB1" w:rsidRPr="004A2FC2">
        <w:rPr>
          <w:lang w:eastAsia="ja-JP"/>
        </w:rPr>
        <w:t xml:space="preserve">. </w:t>
      </w:r>
      <w:r w:rsidR="002D1855">
        <w:rPr>
          <w:lang w:eastAsia="ja-JP"/>
        </w:rPr>
        <w:t>In this paper w</w:t>
      </w:r>
      <w:r w:rsidR="00BE4EB1" w:rsidRPr="004A2FC2">
        <w:rPr>
          <w:lang w:eastAsia="ja-JP"/>
        </w:rPr>
        <w:t xml:space="preserve">e propose </w:t>
      </w:r>
      <w:r w:rsidR="002D1855">
        <w:rPr>
          <w:lang w:eastAsia="ja-JP"/>
        </w:rPr>
        <w:t xml:space="preserve">a method for behavioral patterns recognition combining global patterns with patterns specific to groups of similar users. </w:t>
      </w:r>
      <w:r w:rsidR="00495A3F">
        <w:rPr>
          <w:rFonts w:ascii="Times New Roman" w:eastAsia="PMingLiU" w:hAnsi="Times New Roman" w:cs="Times New Roman"/>
          <w:color w:val="000000"/>
          <w:szCs w:val="18"/>
          <w:lang w:eastAsia="it-IT"/>
        </w:rPr>
        <w:t>P</w:t>
      </w:r>
      <w:r w:rsidR="00495A3F" w:rsidRPr="00495A3F">
        <w:rPr>
          <w:rFonts w:ascii="Times New Roman" w:eastAsia="PMingLiU" w:hAnsi="Times New Roman" w:cs="Times New Roman"/>
          <w:color w:val="000000"/>
          <w:szCs w:val="18"/>
          <w:lang w:eastAsia="it-IT"/>
        </w:rPr>
        <w:t xml:space="preserve">roposed </w:t>
      </w:r>
      <w:r w:rsidR="00495A3F">
        <w:rPr>
          <w:rFonts w:ascii="Times New Roman" w:eastAsia="PMingLiU" w:hAnsi="Times New Roman" w:cs="Times New Roman"/>
          <w:color w:val="000000"/>
          <w:szCs w:val="18"/>
          <w:lang w:eastAsia="it-IT"/>
        </w:rPr>
        <w:t>method was evaluated indirectly through recommendation task. W</w:t>
      </w:r>
      <w:r w:rsidR="00495A3F" w:rsidRPr="00495A3F">
        <w:rPr>
          <w:rFonts w:ascii="Times New Roman" w:eastAsia="PMingLiU" w:hAnsi="Times New Roman" w:cs="Times New Roman"/>
          <w:color w:val="000000"/>
          <w:szCs w:val="18"/>
          <w:lang w:eastAsia="it-IT"/>
        </w:rPr>
        <w:t xml:space="preserve">e performed several experiments </w:t>
      </w:r>
      <w:r w:rsidR="00D00EA1">
        <w:rPr>
          <w:rFonts w:ascii="Times New Roman" w:eastAsia="PMingLiU" w:hAnsi="Times New Roman" w:cs="Times New Roman"/>
          <w:color w:val="000000"/>
          <w:szCs w:val="18"/>
          <w:lang w:eastAsia="it-IT"/>
        </w:rPr>
        <w:t xml:space="preserve">over data </w:t>
      </w:r>
      <w:r w:rsidR="00495A3F">
        <w:rPr>
          <w:rFonts w:ascii="Times New Roman" w:eastAsia="PMingLiU" w:hAnsi="Times New Roman" w:cs="Times New Roman"/>
          <w:color w:val="000000"/>
          <w:szCs w:val="18"/>
          <w:lang w:eastAsia="it-IT"/>
        </w:rPr>
        <w:t xml:space="preserve">from </w:t>
      </w:r>
      <w:r w:rsidR="00495A3F" w:rsidRPr="00495A3F">
        <w:rPr>
          <w:rFonts w:ascii="Times New Roman" w:eastAsia="PMingLiU" w:hAnsi="Times New Roman" w:cs="Times New Roman"/>
          <w:color w:val="000000"/>
          <w:szCs w:val="18"/>
          <w:lang w:eastAsia="it-IT"/>
        </w:rPr>
        <w:t xml:space="preserve">e-learning and news domains. Our results clearly show that </w:t>
      </w:r>
      <w:r w:rsidR="00D00EA1">
        <w:rPr>
          <w:rFonts w:ascii="Times New Roman" w:eastAsia="PMingLiU" w:hAnsi="Times New Roman" w:cs="Times New Roman"/>
          <w:color w:val="000000"/>
          <w:szCs w:val="18"/>
          <w:lang w:eastAsia="it-IT"/>
        </w:rPr>
        <w:t>combination of common global patterns and specific group patterns</w:t>
      </w:r>
      <w:r w:rsidR="00495A3F" w:rsidRPr="00495A3F">
        <w:rPr>
          <w:rFonts w:ascii="Times New Roman" w:eastAsia="PMingLiU" w:hAnsi="Times New Roman" w:cs="Times New Roman"/>
          <w:color w:val="000000"/>
          <w:szCs w:val="18"/>
          <w:lang w:eastAsia="it-IT"/>
        </w:rPr>
        <w:t xml:space="preserve"> reaches higher prediction precision</w:t>
      </w:r>
      <w:r w:rsidR="00D00EA1">
        <w:rPr>
          <w:rFonts w:ascii="Times New Roman" w:eastAsia="PMingLiU" w:hAnsi="Times New Roman" w:cs="Times New Roman"/>
          <w:color w:val="000000"/>
          <w:szCs w:val="18"/>
          <w:lang w:eastAsia="it-IT"/>
        </w:rPr>
        <w:t xml:space="preserve"> than its components used individually. Inclusion of group patterns also brings only constant computational load, which supports its maintenance in production usage</w:t>
      </w:r>
      <w:r w:rsidR="00495A3F" w:rsidRPr="00495A3F">
        <w:rPr>
          <w:rFonts w:ascii="Times New Roman" w:eastAsia="PMingLiU" w:hAnsi="Times New Roman" w:cs="Times New Roman"/>
          <w:color w:val="000000"/>
          <w:szCs w:val="18"/>
          <w:lang w:eastAsia="it-IT"/>
        </w:rPr>
        <w:t>.</w:t>
      </w:r>
    </w:p>
    <w:p w14:paraId="551E313A" w14:textId="77777777" w:rsidR="00BB6D68" w:rsidRPr="004A2FC2" w:rsidRDefault="00BB6D68" w:rsidP="0093037C">
      <w:pPr>
        <w:pStyle w:val="CCSHead"/>
        <w:jc w:val="both"/>
        <w:rPr>
          <w:lang w:eastAsia="it-IT"/>
        </w:rPr>
      </w:pPr>
      <w:r w:rsidRPr="004A2FC2">
        <w:rPr>
          <w:lang w:eastAsia="it-IT"/>
        </w:rPr>
        <w:t>CCS CONCEPTS</w:t>
      </w:r>
    </w:p>
    <w:p w14:paraId="0253627A" w14:textId="66BCC1C4" w:rsidR="00BB6D68" w:rsidRPr="004A2FC2" w:rsidRDefault="00BB6D68">
      <w:pPr>
        <w:pStyle w:val="CCSDescription"/>
        <w:rPr>
          <w:lang w:eastAsia="it-IT"/>
        </w:rPr>
      </w:pPr>
      <w:r w:rsidRPr="004A2FC2">
        <w:rPr>
          <w:lang w:eastAsia="it-IT"/>
        </w:rPr>
        <w:t>•</w:t>
      </w:r>
      <w:r w:rsidR="000A5D1A" w:rsidRPr="004A2FC2">
        <w:rPr>
          <w:lang w:eastAsia="it-IT"/>
        </w:rPr>
        <w:t xml:space="preserve"> </w:t>
      </w:r>
      <w:r w:rsidR="00A50CCA" w:rsidRPr="004A2FC2">
        <w:rPr>
          <w:b/>
          <w:bCs/>
          <w:szCs w:val="18"/>
        </w:rPr>
        <w:t xml:space="preserve">Information systems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World Wide Web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Web mining </w:t>
      </w:r>
      <w:r w:rsidR="00A50CCA" w:rsidRPr="004A2FC2">
        <w:rPr>
          <w:rFonts w:eastAsia="MS Gothic"/>
          <w:szCs w:val="18"/>
        </w:rPr>
        <w:t xml:space="preserve">• </w:t>
      </w:r>
      <w:r w:rsidR="00A50CCA" w:rsidRPr="004A2FC2">
        <w:rPr>
          <w:rFonts w:eastAsia="MS Gothic"/>
          <w:b/>
          <w:bCs/>
          <w:szCs w:val="18"/>
        </w:rPr>
        <w:t xml:space="preserve">Computing methodologies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Machine learning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Learning paradigms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Supervised learning</w:t>
      </w:r>
      <w:r w:rsidR="00A50CCA" w:rsidRPr="004A2FC2" w:rsidDel="00A50CCA">
        <w:rPr>
          <w:b/>
          <w:lang w:eastAsia="it-IT"/>
        </w:rPr>
        <w:t xml:space="preserve"> </w:t>
      </w:r>
    </w:p>
    <w:p w14:paraId="53F5A515" w14:textId="77777777" w:rsidR="00BB6D68" w:rsidRPr="004A2FC2" w:rsidRDefault="00BB6D68" w:rsidP="0093037C">
      <w:pPr>
        <w:pStyle w:val="KeyWordHead"/>
        <w:jc w:val="both"/>
        <w:rPr>
          <w:lang w:eastAsia="it-IT"/>
        </w:rPr>
      </w:pPr>
      <w:r w:rsidRPr="004A2FC2">
        <w:rPr>
          <w:lang w:eastAsia="it-IT"/>
        </w:rPr>
        <w:t>KEYWORDS</w:t>
      </w:r>
    </w:p>
    <w:p w14:paraId="11CAEA67" w14:textId="697FD4F0" w:rsidR="00ED5F35" w:rsidRPr="004A2FC2" w:rsidRDefault="00B6179B">
      <w:pPr>
        <w:pStyle w:val="KeyWords"/>
        <w:rPr>
          <w:lang w:eastAsia="it-IT"/>
        </w:rPr>
      </w:pPr>
      <w:r w:rsidRPr="004A2FC2">
        <w:rPr>
          <w:lang w:eastAsia="it-IT"/>
        </w:rPr>
        <w:t xml:space="preserve">Behavioral Patterns, Frequent Itemsets, Clustering, </w:t>
      </w:r>
      <w:r w:rsidR="00A50CCA" w:rsidRPr="004A2FC2">
        <w:rPr>
          <w:lang w:eastAsia="it-IT"/>
        </w:rPr>
        <w:t xml:space="preserve">Data Stream; </w:t>
      </w:r>
      <w:r w:rsidRPr="004A2FC2">
        <w:rPr>
          <w:lang w:eastAsia="it-IT"/>
        </w:rPr>
        <w:t xml:space="preserve">Recommendation, </w:t>
      </w:r>
      <w:r w:rsidR="00A50CCA" w:rsidRPr="004A2FC2">
        <w:rPr>
          <w:lang w:eastAsia="it-IT"/>
        </w:rPr>
        <w:t>Data mining</w:t>
      </w:r>
    </w:p>
    <w:p w14:paraId="308F3EBF" w14:textId="77777777" w:rsidR="00040AE8" w:rsidRPr="004A2FC2" w:rsidRDefault="00614A8A" w:rsidP="0093037C">
      <w:pPr>
        <w:pStyle w:val="Head1"/>
        <w:spacing w:before="380"/>
        <w:jc w:val="both"/>
      </w:pPr>
      <w:r w:rsidRPr="004A2FC2">
        <w:t>1</w:t>
      </w:r>
      <w:r w:rsidR="00FF1AC1" w:rsidRPr="004A2FC2">
        <w:rPr>
          <w:szCs w:val="22"/>
        </w:rPr>
        <w:t> </w:t>
      </w:r>
      <w:r w:rsidR="00DF2AA0" w:rsidRPr="004A2FC2">
        <w:t>INTRODUCTION</w:t>
      </w:r>
    </w:p>
    <w:p w14:paraId="04BF4107" w14:textId="32A59F1A" w:rsidR="009B4BA5" w:rsidRPr="004A2FC2" w:rsidRDefault="00860B83" w:rsidP="00A020AD">
      <w:pPr>
        <w:pStyle w:val="ParaContinue"/>
      </w:pPr>
      <w:r w:rsidRPr="004A2FC2">
        <w:t xml:space="preserve">Understanding </w:t>
      </w:r>
      <w:r w:rsidR="007F5124">
        <w:t xml:space="preserve">of behavior of </w:t>
      </w:r>
      <w:r w:rsidRPr="004A2FC2">
        <w:t xml:space="preserve">website users is crucial for </w:t>
      </w:r>
      <w:r w:rsidR="007F5124">
        <w:t xml:space="preserve">the site </w:t>
      </w:r>
      <w:r w:rsidRPr="004A2FC2">
        <w:t xml:space="preserve">personalization and adaptation of </w:t>
      </w:r>
      <w:r w:rsidR="007F5124">
        <w:t xml:space="preserve">its </w:t>
      </w:r>
      <w:r w:rsidRPr="004A2FC2">
        <w:t xml:space="preserve">content and structure. </w:t>
      </w:r>
      <w:r w:rsidR="007F5124">
        <w:t>E</w:t>
      </w:r>
      <w:r w:rsidR="00725269" w:rsidRPr="004A2FC2">
        <w:t>very user is unique</w:t>
      </w:r>
      <w:r w:rsidR="007F5124">
        <w:t xml:space="preserve"> and his actions subject to his actual aim, context et</w:t>
      </w:r>
      <w:r w:rsidR="00E9061B">
        <w:t>c</w:t>
      </w:r>
      <w:r w:rsidR="00520A9F" w:rsidRPr="004A2FC2">
        <w:t>. B</w:t>
      </w:r>
      <w:r w:rsidR="00725269" w:rsidRPr="004A2FC2">
        <w:t xml:space="preserve">ut when we look at behavior of </w:t>
      </w:r>
      <w:r w:rsidR="007F5124">
        <w:t>multiple users</w:t>
      </w:r>
      <w:r w:rsidR="00520A9F" w:rsidRPr="004A2FC2">
        <w:t xml:space="preserve"> together</w:t>
      </w:r>
      <w:r w:rsidR="00E95134" w:rsidRPr="004A2FC2">
        <w:t xml:space="preserve">, </w:t>
      </w:r>
      <w:r w:rsidR="00520A9F" w:rsidRPr="004A2FC2">
        <w:t>we would be able to</w:t>
      </w:r>
      <w:r w:rsidR="00E95134" w:rsidRPr="004A2FC2">
        <w:t xml:space="preserve"> </w:t>
      </w:r>
      <w:r w:rsidR="00487569" w:rsidRPr="004A2FC2">
        <w:t xml:space="preserve">observe </w:t>
      </w:r>
      <w:r w:rsidR="007F5124">
        <w:t xml:space="preserve">some </w:t>
      </w:r>
      <w:r w:rsidR="00725269" w:rsidRPr="004A2FC2">
        <w:t>regularities</w:t>
      </w:r>
      <w:r w:rsidR="007F5124">
        <w:t xml:space="preserve"> and actions typical for </w:t>
      </w:r>
      <w:r w:rsidR="00C249E8" w:rsidRPr="004A2FC2">
        <w:t>specific situations</w:t>
      </w:r>
      <w:r w:rsidR="00EB7926" w:rsidRPr="004A2FC2">
        <w:t xml:space="preserve">. These regularities are in general known as </w:t>
      </w:r>
      <w:r w:rsidR="007F5124">
        <w:t xml:space="preserve">the </w:t>
      </w:r>
      <w:r w:rsidR="00EB7926" w:rsidRPr="004A2FC2">
        <w:t>behavioral patterns.</w:t>
      </w:r>
      <w:r w:rsidR="003F6E68" w:rsidRPr="003F6E68">
        <w:t xml:space="preserve"> </w:t>
      </w:r>
      <w:r w:rsidR="003F6E68" w:rsidRPr="004A2FC2">
        <w:t xml:space="preserve">The behavioral patterns may be modelled in </w:t>
      </w:r>
      <w:r w:rsidR="003F6E68" w:rsidRPr="004A2FC2">
        <w:t>various ways as frequent itemsets</w:t>
      </w:r>
      <w:r w:rsidR="00297C4B">
        <w:t xml:space="preserve"> </w:t>
      </w:r>
      <w:r w:rsidR="003F6E68" w:rsidRPr="004A2FC2">
        <w:t>[</w:t>
      </w:r>
      <w:r w:rsidR="003F6E68">
        <w:t>1</w:t>
      </w:r>
      <w:r w:rsidR="003F6E68" w:rsidRPr="004A2FC2">
        <w:t>]</w:t>
      </w:r>
      <w:r w:rsidR="003F6E68">
        <w:t>,</w:t>
      </w:r>
      <w:r w:rsidR="003F6E68" w:rsidRPr="004A2FC2">
        <w:t xml:space="preserve"> </w:t>
      </w:r>
      <w:r w:rsidR="003F6E68">
        <w:t xml:space="preserve">frequent </w:t>
      </w:r>
      <w:r w:rsidR="003F6E68" w:rsidRPr="004A2FC2">
        <w:t>sequences</w:t>
      </w:r>
      <w:r w:rsidR="003F6E68">
        <w:t xml:space="preserve"> </w:t>
      </w:r>
      <w:r w:rsidR="003F6E68" w:rsidRPr="004A2FC2">
        <w:t>of actions</w:t>
      </w:r>
      <w:r w:rsidR="003F6E68">
        <w:t xml:space="preserve"> </w:t>
      </w:r>
      <w:r w:rsidR="00A5206D">
        <w:t>[2]</w:t>
      </w:r>
      <w:r w:rsidR="00A5206D" w:rsidRPr="004A2FC2">
        <w:t xml:space="preserve"> </w:t>
      </w:r>
      <w:r w:rsidR="003F6E68">
        <w:t>or</w:t>
      </w:r>
      <w:r w:rsidR="003F6E68" w:rsidRPr="004A2FC2">
        <w:t xml:space="preserve"> association rules</w:t>
      </w:r>
      <w:r w:rsidR="003F6E68">
        <w:t xml:space="preserve"> [1]</w:t>
      </w:r>
      <w:r w:rsidR="00EB7926" w:rsidRPr="004A2FC2">
        <w:t xml:space="preserve">. </w:t>
      </w:r>
      <w:r w:rsidR="007F5124">
        <w:t xml:space="preserve">These </w:t>
      </w:r>
      <w:r w:rsidR="00EB7926" w:rsidRPr="004A2FC2">
        <w:t>patterns</w:t>
      </w:r>
      <w:r w:rsidR="00725269" w:rsidRPr="004A2FC2">
        <w:t xml:space="preserve"> </w:t>
      </w:r>
      <w:r w:rsidR="007F5124">
        <w:t xml:space="preserve">can be applied </w:t>
      </w:r>
      <w:r w:rsidR="00725269" w:rsidRPr="004A2FC2">
        <w:t xml:space="preserve">to </w:t>
      </w:r>
      <w:r w:rsidR="007F5124">
        <w:t xml:space="preserve">user </w:t>
      </w:r>
      <w:r w:rsidR="00725269" w:rsidRPr="004A2FC2">
        <w:t xml:space="preserve">groups of </w:t>
      </w:r>
      <w:r w:rsidR="007F5124">
        <w:t>various sizes</w:t>
      </w:r>
      <w:r w:rsidR="00725269" w:rsidRPr="004A2FC2">
        <w:t>.</w:t>
      </w:r>
      <w:r w:rsidR="00297C4B" w:rsidRPr="00297C4B">
        <w:t xml:space="preserve"> </w:t>
      </w:r>
      <w:r w:rsidR="00297C4B" w:rsidRPr="004A2FC2">
        <w:t>For example</w:t>
      </w:r>
      <w:ins w:id="16" w:author="Tomas Chovanak" w:date="2017-01-30T08:07:00Z">
        <w:r w:rsidR="008B16C1">
          <w:t>,</w:t>
        </w:r>
      </w:ins>
      <w:r w:rsidR="00297C4B">
        <w:t xml:space="preserve"> </w:t>
      </w:r>
      <w:r w:rsidR="00297C4B" w:rsidRPr="004A2FC2">
        <w:t xml:space="preserve">in </w:t>
      </w:r>
      <w:r w:rsidR="00297C4B">
        <w:t xml:space="preserve">e-learning </w:t>
      </w:r>
      <w:r w:rsidR="00297C4B" w:rsidRPr="004A2FC2">
        <w:t>domain</w:t>
      </w:r>
      <w:r w:rsidR="003C6D07">
        <w:t>,</w:t>
      </w:r>
      <w:r w:rsidR="00297C4B">
        <w:t xml:space="preserve"> users will be probably segmented according to different learning </w:t>
      </w:r>
      <w:r w:rsidR="00A5206D">
        <w:t xml:space="preserve">specializations, </w:t>
      </w:r>
      <w:r w:rsidR="00297C4B">
        <w:t>paths or learning speed</w:t>
      </w:r>
      <w:r w:rsidR="00725269" w:rsidRPr="004A2FC2">
        <w:t>.</w:t>
      </w:r>
      <w:r w:rsidR="00EB7926" w:rsidRPr="004A2FC2">
        <w:t xml:space="preserve"> </w:t>
      </w:r>
      <w:r w:rsidR="00895A61">
        <w:t xml:space="preserve">Another example could be from </w:t>
      </w:r>
      <w:r w:rsidR="00725269" w:rsidRPr="004A2FC2">
        <w:t>new</w:t>
      </w:r>
      <w:r w:rsidR="009B4BA5" w:rsidRPr="004A2FC2">
        <w:t xml:space="preserve">s </w:t>
      </w:r>
      <w:r w:rsidR="00DE7138" w:rsidRPr="004A2FC2">
        <w:t xml:space="preserve">domain </w:t>
      </w:r>
      <w:r w:rsidR="00895A61">
        <w:t xml:space="preserve">where </w:t>
      </w:r>
      <w:r w:rsidR="00DE7138" w:rsidRPr="004A2FC2">
        <w:t xml:space="preserve">users probably will </w:t>
      </w:r>
      <w:r w:rsidR="009B4BA5" w:rsidRPr="004A2FC2">
        <w:t xml:space="preserve">be </w:t>
      </w:r>
      <w:r w:rsidR="00725269" w:rsidRPr="004A2FC2">
        <w:t>segmented according to their common preferences for different content</w:t>
      </w:r>
      <w:r w:rsidR="00DE7138" w:rsidRPr="004A2FC2">
        <w:t xml:space="preserve"> </w:t>
      </w:r>
      <w:r w:rsidR="00895A61">
        <w:t xml:space="preserve">categories </w:t>
      </w:r>
      <w:r w:rsidR="00DE7138" w:rsidRPr="004A2FC2">
        <w:t>(</w:t>
      </w:r>
      <w:r w:rsidR="009B4BA5" w:rsidRPr="004A2FC2">
        <w:t xml:space="preserve">global news, local news, </w:t>
      </w:r>
      <w:r w:rsidR="00725269" w:rsidRPr="004A2FC2">
        <w:t>entertainment, sports etc.</w:t>
      </w:r>
      <w:r w:rsidR="00DE7138" w:rsidRPr="004A2FC2">
        <w:t>).</w:t>
      </w:r>
      <w:r w:rsidR="009B4BA5" w:rsidRPr="004A2FC2">
        <w:t xml:space="preserve"> </w:t>
      </w:r>
      <w:r w:rsidR="00895A61">
        <w:t xml:space="preserve">The </w:t>
      </w:r>
      <w:r w:rsidR="009B4BA5" w:rsidRPr="004A2FC2">
        <w:t xml:space="preserve">best segmentation of users </w:t>
      </w:r>
      <w:r w:rsidR="00895A61">
        <w:t xml:space="preserve">however </w:t>
      </w:r>
      <w:r w:rsidR="009B4BA5" w:rsidRPr="004A2FC2">
        <w:t xml:space="preserve">may be hidden and not </w:t>
      </w:r>
      <w:r w:rsidR="00895A61">
        <w:t>so</w:t>
      </w:r>
      <w:r w:rsidR="009B4BA5" w:rsidRPr="004A2FC2">
        <w:t xml:space="preserve"> clear as we outlined. </w:t>
      </w:r>
      <w:r w:rsidR="00725269" w:rsidRPr="004A2FC2">
        <w:t xml:space="preserve"> </w:t>
      </w:r>
      <w:r w:rsidR="00895A61">
        <w:t>Smart d</w:t>
      </w:r>
      <w:r w:rsidRPr="004A2FC2">
        <w:t xml:space="preserve">etecting </w:t>
      </w:r>
      <w:r w:rsidR="00097101">
        <w:t xml:space="preserve">of </w:t>
      </w:r>
      <w:r w:rsidRPr="004A2FC2">
        <w:t xml:space="preserve">groups of users with similar behavior and their </w:t>
      </w:r>
      <w:r w:rsidR="00895A61">
        <w:t xml:space="preserve">typical </w:t>
      </w:r>
      <w:r w:rsidRPr="004A2FC2">
        <w:t>patterns may lead to better understanding of users’ intentions.</w:t>
      </w:r>
    </w:p>
    <w:p w14:paraId="5AC90DAE" w14:textId="19142B8C" w:rsidR="009B4BA5" w:rsidRPr="004A2FC2" w:rsidRDefault="001D393A" w:rsidP="00CF6938">
      <w:pPr>
        <w:pStyle w:val="ParaContinue"/>
        <w:pPrChange w:id="17" w:author="Tomas Chovanak" w:date="2017-01-30T11:17:00Z">
          <w:pPr/>
        </w:pPrChange>
      </w:pPr>
      <w:r w:rsidRPr="004A2FC2">
        <w:t xml:space="preserve">     </w:t>
      </w:r>
      <w:r w:rsidR="000F35C5" w:rsidRPr="004A2FC2">
        <w:t xml:space="preserve">Knowledge </w:t>
      </w:r>
      <w:r w:rsidR="00895A61">
        <w:t xml:space="preserve">of the </w:t>
      </w:r>
      <w:r w:rsidR="000F35C5" w:rsidRPr="004A2FC2">
        <w:t>behavior (which may be represented by b</w:t>
      </w:r>
      <w:r w:rsidRPr="004A2FC2">
        <w:t>ehavior</w:t>
      </w:r>
      <w:r w:rsidR="00C33872" w:rsidRPr="004A2FC2">
        <w:t>al</w:t>
      </w:r>
      <w:r w:rsidRPr="004A2FC2">
        <w:t xml:space="preserve"> patterns</w:t>
      </w:r>
      <w:r w:rsidR="000F35C5" w:rsidRPr="004A2FC2">
        <w:t>)</w:t>
      </w:r>
      <w:r w:rsidRPr="004A2FC2">
        <w:t xml:space="preserve"> </w:t>
      </w:r>
      <w:r w:rsidR="00895A61" w:rsidRPr="004A2FC2">
        <w:t xml:space="preserve">of web users </w:t>
      </w:r>
      <w:r w:rsidRPr="004A2FC2">
        <w:t>have broad utilization in different applications</w:t>
      </w:r>
      <w:r w:rsidR="000F35C5" w:rsidRPr="004A2FC2">
        <w:t xml:space="preserve"> as outlined in [</w:t>
      </w:r>
      <w:r w:rsidR="00097101">
        <w:t>3</w:t>
      </w:r>
      <w:r w:rsidR="000F35C5" w:rsidRPr="004A2FC2">
        <w:t>]</w:t>
      </w:r>
      <w:r w:rsidRPr="004A2FC2">
        <w:t xml:space="preserve">. </w:t>
      </w:r>
      <w:r w:rsidR="000F35C5" w:rsidRPr="004A2FC2">
        <w:t>It</w:t>
      </w:r>
      <w:r w:rsidRPr="004A2FC2">
        <w:t xml:space="preserve"> may be used </w:t>
      </w:r>
      <w:r w:rsidR="00895A61">
        <w:t xml:space="preserve">for </w:t>
      </w:r>
      <w:r w:rsidRPr="004A2FC2">
        <w:t>support</w:t>
      </w:r>
      <w:r w:rsidR="00895A61">
        <w:t xml:space="preserve">ing </w:t>
      </w:r>
      <w:r w:rsidR="000F35C5" w:rsidRPr="004A2FC2">
        <w:t>w</w:t>
      </w:r>
      <w:r w:rsidRPr="004A2FC2">
        <w:t>eb</w:t>
      </w:r>
      <w:r w:rsidR="00895A61">
        <w:t>site</w:t>
      </w:r>
      <w:r w:rsidRPr="004A2FC2">
        <w:t xml:space="preserve"> personalization, predicting users’ behavior, caching web pages</w:t>
      </w:r>
      <w:r w:rsidR="00895A61">
        <w:t xml:space="preserve"> or</w:t>
      </w:r>
      <w:r w:rsidRPr="004A2FC2">
        <w:t xml:space="preserve"> making business decisions such market segmentation</w:t>
      </w:r>
      <w:r w:rsidR="000F35C5" w:rsidRPr="004A2FC2">
        <w:t>.</w:t>
      </w:r>
    </w:p>
    <w:p w14:paraId="2F4548A1" w14:textId="0E55407C" w:rsidR="0025560A" w:rsidRPr="004A2FC2" w:rsidRDefault="004B5FB6" w:rsidP="00CF6938">
      <w:pPr>
        <w:pStyle w:val="Para"/>
        <w:pPrChange w:id="18" w:author="Tomas Chovanak" w:date="2017-01-30T11:17:00Z">
          <w:pPr>
            <w:pStyle w:val="ParaContinue"/>
          </w:pPr>
        </w:pPrChange>
      </w:pPr>
      <w:r w:rsidRPr="004A2FC2">
        <w:t>Us</w:t>
      </w:r>
      <w:r w:rsidR="00E91528" w:rsidRPr="004A2FC2">
        <w:t>er actions</w:t>
      </w:r>
      <w:r w:rsidRPr="004A2FC2">
        <w:t xml:space="preserve"> </w:t>
      </w:r>
      <w:r w:rsidR="00E50E0E" w:rsidRPr="004A2FC2">
        <w:t>with</w:t>
      </w:r>
      <w:r w:rsidRPr="004A2FC2">
        <w:t xml:space="preserve">in </w:t>
      </w:r>
      <w:r w:rsidR="00895A61">
        <w:t xml:space="preserve">the </w:t>
      </w:r>
      <w:r w:rsidRPr="004A2FC2">
        <w:t>website</w:t>
      </w:r>
      <w:r w:rsidR="00E91528" w:rsidRPr="004A2FC2">
        <w:t xml:space="preserve"> are implicit and therefore objective </w:t>
      </w:r>
      <w:r w:rsidR="00C41D96" w:rsidRPr="004A2FC2">
        <w:t xml:space="preserve">source of information </w:t>
      </w:r>
      <w:r w:rsidR="00E50E0E" w:rsidRPr="004A2FC2">
        <w:t xml:space="preserve">directly </w:t>
      </w:r>
      <w:r w:rsidR="00C41D96" w:rsidRPr="004A2FC2">
        <w:t>describing his behavior</w:t>
      </w:r>
      <w:r w:rsidR="00E91528" w:rsidRPr="004A2FC2">
        <w:t>.</w:t>
      </w:r>
      <w:r w:rsidR="00C249E8" w:rsidRPr="004A2FC2">
        <w:t xml:space="preserve"> </w:t>
      </w:r>
      <w:r w:rsidRPr="004A2FC2">
        <w:t xml:space="preserve">Mining </w:t>
      </w:r>
      <w:r w:rsidR="00A5206D">
        <w:t xml:space="preserve">the </w:t>
      </w:r>
      <w:r w:rsidR="00895A61">
        <w:t xml:space="preserve">data </w:t>
      </w:r>
      <w:r w:rsidRPr="004A2FC2">
        <w:t xml:space="preserve">from </w:t>
      </w:r>
      <w:r w:rsidR="00E50E0E" w:rsidRPr="004A2FC2">
        <w:t xml:space="preserve">the </w:t>
      </w:r>
      <w:r w:rsidRPr="004A2FC2">
        <w:t>actions results in</w:t>
      </w:r>
      <w:r w:rsidR="00895A61">
        <w:t>to</w:t>
      </w:r>
      <w:r w:rsidRPr="004A2FC2">
        <w:t xml:space="preserve"> objective </w:t>
      </w:r>
      <w:r w:rsidR="00895A61">
        <w:t>information</w:t>
      </w:r>
      <w:r w:rsidR="00A27C38">
        <w:t xml:space="preserve"> or even knowledge</w:t>
      </w:r>
      <w:r w:rsidRPr="004A2FC2">
        <w:t xml:space="preserve"> about users</w:t>
      </w:r>
      <w:r w:rsidR="0025560A" w:rsidRPr="004A2FC2">
        <w:t>’</w:t>
      </w:r>
      <w:r w:rsidRPr="004A2FC2">
        <w:t xml:space="preserve"> behavior. </w:t>
      </w:r>
      <w:r w:rsidR="0025560A" w:rsidRPr="004A2FC2">
        <w:t xml:space="preserve"> </w:t>
      </w:r>
    </w:p>
    <w:p w14:paraId="15E326FB" w14:textId="3894E5CF" w:rsidR="0023359A" w:rsidRPr="004A2FC2" w:rsidRDefault="00D231F1" w:rsidP="00CF6938">
      <w:pPr>
        <w:pStyle w:val="Para"/>
        <w:pPrChange w:id="19" w:author="Tomas Chovanak" w:date="2017-01-30T11:17:00Z">
          <w:pPr>
            <w:pStyle w:val="Para"/>
          </w:pPr>
        </w:pPrChange>
      </w:pPr>
      <w:r w:rsidRPr="004A2FC2">
        <w:t>Nowadays</w:t>
      </w:r>
      <w:r w:rsidR="005933A2" w:rsidRPr="004A2FC2">
        <w:t xml:space="preserve"> </w:t>
      </w:r>
      <w:r w:rsidR="00A27C38">
        <w:t xml:space="preserve">a </w:t>
      </w:r>
      <w:r w:rsidR="005933A2" w:rsidRPr="004A2FC2">
        <w:t>huge amount</w:t>
      </w:r>
      <w:r w:rsidRPr="004A2FC2">
        <w:t xml:space="preserve"> of web usage data is generated especially </w:t>
      </w:r>
      <w:r w:rsidR="00A5206D">
        <w:t>with</w:t>
      </w:r>
      <w:r w:rsidRPr="004A2FC2">
        <w:t>in large websites with many users</w:t>
      </w:r>
      <w:r w:rsidR="0025560A" w:rsidRPr="004A2FC2">
        <w:t xml:space="preserve"> (i.e. big news portal</w:t>
      </w:r>
      <w:r w:rsidR="00C249E8" w:rsidRPr="004A2FC2">
        <w:t>s</w:t>
      </w:r>
      <w:r w:rsidR="0025560A" w:rsidRPr="004A2FC2">
        <w:t>, social networks)</w:t>
      </w:r>
      <w:r w:rsidRPr="004A2FC2">
        <w:t xml:space="preserve">. </w:t>
      </w:r>
      <w:r w:rsidR="00A27C38">
        <w:t xml:space="preserve">As this data come </w:t>
      </w:r>
      <w:r w:rsidR="00A5206D">
        <w:t>in</w:t>
      </w:r>
      <w:r w:rsidR="00A27C38">
        <w:t xml:space="preserve"> a massive and </w:t>
      </w:r>
      <w:r w:rsidR="00A27C38" w:rsidRPr="004A2FC2">
        <w:t>potentially infinite stream</w:t>
      </w:r>
      <w:r w:rsidR="00A27C38">
        <w:t>,</w:t>
      </w:r>
      <w:r w:rsidR="00A27C38" w:rsidRPr="004A2FC2">
        <w:t xml:space="preserve"> </w:t>
      </w:r>
      <w:r w:rsidR="00A5206D">
        <w:t>it has</w:t>
      </w:r>
      <w:r w:rsidR="00A27C38">
        <w:t xml:space="preserve"> become important to be able to process them </w:t>
      </w:r>
      <w:r w:rsidR="000B3E43" w:rsidRPr="004A2FC2">
        <w:t>a</w:t>
      </w:r>
      <w:r w:rsidR="00A27C38">
        <w:t>s a</w:t>
      </w:r>
      <w:r w:rsidR="003F4ABA" w:rsidRPr="004A2FC2">
        <w:t xml:space="preserve"> </w:t>
      </w:r>
      <w:r w:rsidR="0025560A" w:rsidRPr="004A2FC2">
        <w:t xml:space="preserve">fast </w:t>
      </w:r>
      <w:r w:rsidR="003F4ABA" w:rsidRPr="004A2FC2">
        <w:t xml:space="preserve">in-memory </w:t>
      </w:r>
      <w:r w:rsidR="00A27C38">
        <w:t>process</w:t>
      </w:r>
      <w:r w:rsidR="0025560A" w:rsidRPr="004A2FC2">
        <w:t>.</w:t>
      </w:r>
      <w:r w:rsidR="00A66C25" w:rsidRPr="004A2FC2">
        <w:t xml:space="preserve"> </w:t>
      </w:r>
      <w:r w:rsidR="0025560A" w:rsidRPr="004A2FC2">
        <w:t>I</w:t>
      </w:r>
      <w:r w:rsidR="00DE7138" w:rsidRPr="004A2FC2">
        <w:t>f we want to effectively gain knowledge</w:t>
      </w:r>
      <w:r w:rsidR="00A66C25" w:rsidRPr="004A2FC2">
        <w:t xml:space="preserve"> about recent users’ behavior</w:t>
      </w:r>
      <w:r w:rsidR="00DE7138" w:rsidRPr="004A2FC2">
        <w:t xml:space="preserve"> and immediately use it</w:t>
      </w:r>
      <w:r w:rsidR="00A27C38">
        <w:t>,</w:t>
      </w:r>
      <w:r w:rsidR="00DE7138" w:rsidRPr="004A2FC2">
        <w:t xml:space="preserve"> </w:t>
      </w:r>
      <w:r w:rsidR="00E466EB" w:rsidRPr="004A2FC2">
        <w:t xml:space="preserve">it is suitable </w:t>
      </w:r>
      <w:r w:rsidR="00DE7138" w:rsidRPr="004A2FC2">
        <w:t xml:space="preserve">to use methods able to process </w:t>
      </w:r>
      <w:r w:rsidR="00A27C38">
        <w:t xml:space="preserve">the </w:t>
      </w:r>
      <w:r w:rsidR="00DE7138" w:rsidRPr="004A2FC2">
        <w:t xml:space="preserve">data </w:t>
      </w:r>
      <w:r w:rsidR="003335EB">
        <w:t>by</w:t>
      </w:r>
      <w:r w:rsidR="000F6373">
        <w:t xml:space="preserve"> </w:t>
      </w:r>
      <w:r w:rsidR="00A5206D">
        <w:t>a single pass</w:t>
      </w:r>
      <w:r w:rsidR="00DE7138" w:rsidRPr="004A2FC2">
        <w:t>. D</w:t>
      </w:r>
      <w:r w:rsidR="007778DF" w:rsidRPr="004A2FC2">
        <w:t>ata stream algorithms</w:t>
      </w:r>
      <w:r w:rsidR="003F4ABA" w:rsidRPr="004A2FC2">
        <w:t xml:space="preserve"> are built upon models that are </w:t>
      </w:r>
      <w:r w:rsidR="00A27C38" w:rsidRPr="004A2FC2">
        <w:t xml:space="preserve">updated </w:t>
      </w:r>
      <w:r w:rsidR="003F4ABA" w:rsidRPr="004A2FC2">
        <w:t xml:space="preserve">incrementally </w:t>
      </w:r>
      <w:r w:rsidR="00A27C38">
        <w:t>in an online time</w:t>
      </w:r>
      <w:r w:rsidR="003F4ABA" w:rsidRPr="004A2FC2">
        <w:t>. Traditional data mining</w:t>
      </w:r>
      <w:r w:rsidR="0040392D" w:rsidRPr="004A2FC2">
        <w:t xml:space="preserve"> alg</w:t>
      </w:r>
      <w:r w:rsidR="003F4ABA" w:rsidRPr="004A2FC2">
        <w:t>orit</w:t>
      </w:r>
      <w:r w:rsidR="0040392D" w:rsidRPr="004A2FC2">
        <w:t>h</w:t>
      </w:r>
      <w:r w:rsidR="00EB579C" w:rsidRPr="004A2FC2">
        <w:t xml:space="preserve">ms </w:t>
      </w:r>
      <w:r w:rsidR="00A27C38">
        <w:t xml:space="preserve">however </w:t>
      </w:r>
      <w:r w:rsidR="00EB579C" w:rsidRPr="004A2FC2">
        <w:t>usually require</w:t>
      </w:r>
      <w:r w:rsidR="003F4ABA" w:rsidRPr="004A2FC2">
        <w:t xml:space="preserve"> more than one </w:t>
      </w:r>
      <w:r w:rsidR="00A27C38">
        <w:t xml:space="preserve">pass over </w:t>
      </w:r>
      <w:r w:rsidR="003F4ABA" w:rsidRPr="004A2FC2">
        <w:t>all instances in database</w:t>
      </w:r>
      <w:r w:rsidR="00A27C38">
        <w:t>, which decrease their usability</w:t>
      </w:r>
      <w:r w:rsidR="003F4ABA" w:rsidRPr="004A2FC2">
        <w:t xml:space="preserve">. </w:t>
      </w:r>
    </w:p>
    <w:p w14:paraId="41390D4D" w14:textId="0A56F1A2" w:rsidR="00BD0271" w:rsidRPr="004A2FC2" w:rsidRDefault="0023359A" w:rsidP="00CF6938">
      <w:pPr>
        <w:pStyle w:val="Para"/>
        <w:pPrChange w:id="20" w:author="Tomas Chovanak" w:date="2017-01-30T11:17:00Z">
          <w:pPr>
            <w:pStyle w:val="Para"/>
          </w:pPr>
        </w:pPrChange>
      </w:pPr>
      <w:r w:rsidRPr="004A2FC2">
        <w:t xml:space="preserve">Goal of this work is to respond to current trends of Web personalization and </w:t>
      </w:r>
      <w:r w:rsidR="000B3E43" w:rsidRPr="004A2FC2">
        <w:t xml:space="preserve">to </w:t>
      </w:r>
      <w:r w:rsidRPr="004A2FC2">
        <w:t>focus on needs of individu</w:t>
      </w:r>
      <w:r w:rsidR="00810DFD" w:rsidRPr="004A2FC2">
        <w:t>al users by discovering behavio</w:t>
      </w:r>
      <w:r w:rsidRPr="004A2FC2">
        <w:t xml:space="preserve">ral patterns not only </w:t>
      </w:r>
      <w:r w:rsidR="00A27C38">
        <w:t>on the level of</w:t>
      </w:r>
      <w:r w:rsidR="00621D2D" w:rsidRPr="004A2FC2">
        <w:t xml:space="preserve"> </w:t>
      </w:r>
      <w:r w:rsidRPr="004A2FC2">
        <w:t xml:space="preserve">global </w:t>
      </w:r>
      <w:r w:rsidR="00A27C38">
        <w:t xml:space="preserve">site </w:t>
      </w:r>
      <w:r w:rsidRPr="004A2FC2">
        <w:t>community</w:t>
      </w:r>
      <w:r w:rsidR="000B3E43" w:rsidRPr="004A2FC2">
        <w:t>,</w:t>
      </w:r>
      <w:r w:rsidRPr="004A2FC2">
        <w:t xml:space="preserve"> but also smaller communities</w:t>
      </w:r>
      <w:r w:rsidR="00A27C38">
        <w:t xml:space="preserve"> of similarly behaving users</w:t>
      </w:r>
      <w:r w:rsidRPr="004A2FC2">
        <w:t>.</w:t>
      </w:r>
      <w:r w:rsidR="0066125E" w:rsidRPr="004A2FC2">
        <w:t xml:space="preserve"> We believe </w:t>
      </w:r>
      <w:r w:rsidR="000B3E43" w:rsidRPr="004A2FC2">
        <w:t xml:space="preserve">that </w:t>
      </w:r>
      <w:r w:rsidR="00A5206D">
        <w:t xml:space="preserve">identification of communities of similarly behaving users will help to </w:t>
      </w:r>
      <w:r w:rsidR="000E66B1">
        <w:t>discover specific behavioral patterns, which cannot be recognized on the global level</w:t>
      </w:r>
      <w:r w:rsidR="0066125E" w:rsidRPr="004A2FC2">
        <w:t>. Using knowledge about both types of behavior</w:t>
      </w:r>
      <w:r w:rsidR="00F545F3">
        <w:t>al patterns</w:t>
      </w:r>
      <w:r w:rsidR="0066125E" w:rsidRPr="004A2FC2">
        <w:t xml:space="preserve"> </w:t>
      </w:r>
      <w:r w:rsidR="00F545F3">
        <w:t xml:space="preserve">and even their combination </w:t>
      </w:r>
      <w:r w:rsidR="002A6ED9" w:rsidRPr="004A2FC2">
        <w:t>will enhance</w:t>
      </w:r>
      <w:r w:rsidR="0066125E" w:rsidRPr="004A2FC2">
        <w:t xml:space="preserve"> </w:t>
      </w:r>
      <w:r w:rsidR="00F545F3">
        <w:t xml:space="preserve">their quality and usability in </w:t>
      </w:r>
      <w:r w:rsidR="0066125E" w:rsidRPr="004A2FC2">
        <w:t xml:space="preserve">different </w:t>
      </w:r>
      <w:r w:rsidR="0066125E" w:rsidRPr="004A2FC2">
        <w:lastRenderedPageBreak/>
        <w:t>applications.</w:t>
      </w:r>
      <w:r w:rsidR="00A75BFF" w:rsidRPr="004A2FC2">
        <w:t xml:space="preserve"> </w:t>
      </w:r>
      <w:r w:rsidR="00F545F3">
        <w:t>For this reason, w</w:t>
      </w:r>
      <w:r w:rsidRPr="004A2FC2">
        <w:t xml:space="preserve">e propose </w:t>
      </w:r>
      <w:r w:rsidR="00F545F3">
        <w:t xml:space="preserve">an innovative method for identification of global and also group behavioral patterns and their </w:t>
      </w:r>
      <w:r w:rsidR="002D6F7A">
        <w:t xml:space="preserve">mutual </w:t>
      </w:r>
      <w:r w:rsidR="00F545F3">
        <w:t>combination specialized for recommendation of user’s future visited pages</w:t>
      </w:r>
      <w:r w:rsidR="00A75BFF" w:rsidRPr="004A2FC2">
        <w:t>.</w:t>
      </w:r>
      <w:r w:rsidR="0076263B">
        <w:t xml:space="preserve"> </w:t>
      </w:r>
      <w:r w:rsidR="00F545F3">
        <w:t>At f</w:t>
      </w:r>
      <w:r w:rsidR="00A75BFF" w:rsidRPr="004A2FC2">
        <w:t>irst</w:t>
      </w:r>
      <w:r w:rsidR="00F545F3">
        <w:t xml:space="preserve">, our method </w:t>
      </w:r>
      <w:r w:rsidR="00A75BFF" w:rsidRPr="004A2FC2">
        <w:t>uses d</w:t>
      </w:r>
      <w:r w:rsidR="00CF6E54" w:rsidRPr="004A2FC2">
        <w:t xml:space="preserve">ata stream </w:t>
      </w:r>
      <w:r w:rsidRPr="004A2FC2">
        <w:t>cl</w:t>
      </w:r>
      <w:r w:rsidR="00407A80" w:rsidRPr="004A2FC2">
        <w:t>ustering alg</w:t>
      </w:r>
      <w:r w:rsidRPr="004A2FC2">
        <w:t>orit</w:t>
      </w:r>
      <w:r w:rsidR="00407A80" w:rsidRPr="004A2FC2">
        <w:t>h</w:t>
      </w:r>
      <w:r w:rsidRPr="004A2FC2">
        <w:t xml:space="preserve">m for segmenting active users to </w:t>
      </w:r>
      <w:r w:rsidR="00F545F3">
        <w:t xml:space="preserve">several </w:t>
      </w:r>
      <w:r w:rsidRPr="004A2FC2">
        <w:t>groups</w:t>
      </w:r>
      <w:r w:rsidR="00CF6E54" w:rsidRPr="004A2FC2">
        <w:t xml:space="preserve"> according their actual behavio</w:t>
      </w:r>
      <w:r w:rsidRPr="004A2FC2">
        <w:t>r</w:t>
      </w:r>
      <w:r w:rsidR="00A75BFF" w:rsidRPr="004A2FC2">
        <w:t>. Next, it uses</w:t>
      </w:r>
      <w:r w:rsidR="00C219E5" w:rsidRPr="004A2FC2">
        <w:t xml:space="preserve"> algorithm</w:t>
      </w:r>
      <w:r w:rsidR="00B02DCD" w:rsidRPr="004A2FC2">
        <w:t xml:space="preserve"> for</w:t>
      </w:r>
      <w:r w:rsidR="00C219E5" w:rsidRPr="004A2FC2">
        <w:t xml:space="preserve"> mining</w:t>
      </w:r>
      <w:r w:rsidR="00A75BFF" w:rsidRPr="004A2FC2">
        <w:t xml:space="preserve"> </w:t>
      </w:r>
      <w:r w:rsidR="00621D2D" w:rsidRPr="004A2FC2">
        <w:t xml:space="preserve">global and group </w:t>
      </w:r>
      <w:r w:rsidR="00A75BFF" w:rsidRPr="004A2FC2">
        <w:t xml:space="preserve">behavioral patterns </w:t>
      </w:r>
      <w:r w:rsidR="00F545F3">
        <w:t>(</w:t>
      </w:r>
      <w:r w:rsidR="00A75BFF" w:rsidRPr="004A2FC2">
        <w:t>represented as</w:t>
      </w:r>
      <w:r w:rsidRPr="004A2FC2">
        <w:t xml:space="preserve"> frequent closed itemsets</w:t>
      </w:r>
      <w:r w:rsidR="00F545F3">
        <w:t>)</w:t>
      </w:r>
      <w:r w:rsidRPr="004A2FC2">
        <w:t xml:space="preserve"> </w:t>
      </w:r>
      <w:r w:rsidR="00F545F3">
        <w:t xml:space="preserve">from </w:t>
      </w:r>
      <w:r w:rsidR="00C219E5" w:rsidRPr="004A2FC2">
        <w:t>data stream</w:t>
      </w:r>
      <w:r w:rsidR="00A75BFF" w:rsidRPr="004A2FC2">
        <w:t>.</w:t>
      </w:r>
      <w:r w:rsidR="009300A2" w:rsidRPr="004A2FC2">
        <w:t xml:space="preserve"> </w:t>
      </w:r>
      <w:r w:rsidR="00F545F3">
        <w:t xml:space="preserve">As a method application, we use identified patterns for recommending interesting pages for users to visit. </w:t>
      </w:r>
      <w:r w:rsidR="002D54B0" w:rsidRPr="004A2FC2">
        <w:t xml:space="preserve">Proposed method is able to detect recent behavior of global community and </w:t>
      </w:r>
      <w:r w:rsidR="00F545F3">
        <w:t xml:space="preserve">also </w:t>
      </w:r>
      <w:r w:rsidR="002D54B0" w:rsidRPr="004A2FC2">
        <w:t>smaller communities</w:t>
      </w:r>
      <w:r w:rsidR="00F545F3">
        <w:t>, identify behavioral patter</w:t>
      </w:r>
      <w:r w:rsidR="005A3494">
        <w:t>ns, combine them and recommend interesting pages to the users.</w:t>
      </w:r>
      <w:r w:rsidR="00A75BFF" w:rsidRPr="004A2FC2">
        <w:t xml:space="preserve"> </w:t>
      </w:r>
    </w:p>
    <w:p w14:paraId="44C007D5" w14:textId="35A0D5DA" w:rsidR="00E9102E" w:rsidRPr="004A2FC2" w:rsidRDefault="00BD0271" w:rsidP="00CF6938">
      <w:pPr>
        <w:pStyle w:val="Para"/>
        <w:pPrChange w:id="21" w:author="Tomas Chovanak" w:date="2017-01-30T11:17:00Z">
          <w:pPr>
            <w:pStyle w:val="Para"/>
          </w:pPr>
        </w:pPrChange>
      </w:pPr>
      <w:r w:rsidRPr="004A2FC2">
        <w:t xml:space="preserve">The </w:t>
      </w:r>
      <w:r w:rsidR="002D54B0" w:rsidRPr="004A2FC2">
        <w:t xml:space="preserve">rest of this </w:t>
      </w:r>
      <w:r w:rsidRPr="004A2FC2">
        <w:t>paper is organized as follows. In</w:t>
      </w:r>
      <w:r w:rsidR="002D54B0" w:rsidRPr="004A2FC2">
        <w:t xml:space="preserve"> section</w:t>
      </w:r>
      <w:r w:rsidRPr="004A2FC2">
        <w:t xml:space="preserve"> 2, we </w:t>
      </w:r>
      <w:r w:rsidR="002D6F7A">
        <w:t>describe</w:t>
      </w:r>
      <w:r w:rsidRPr="004A2FC2">
        <w:t xml:space="preserve"> three </w:t>
      </w:r>
      <w:r w:rsidR="00873584">
        <w:t xml:space="preserve">different </w:t>
      </w:r>
      <w:r w:rsidR="008F22A6" w:rsidRPr="004A2FC2">
        <w:t>research</w:t>
      </w:r>
      <w:r w:rsidR="00873584">
        <w:t xml:space="preserve"> areas related to method we propose: frequent patterns mining over data stream, clustering over data stream</w:t>
      </w:r>
      <w:r w:rsidR="000D54C3">
        <w:t xml:space="preserve"> and recommendation</w:t>
      </w:r>
      <w:r w:rsidR="008F22A6" w:rsidRPr="004A2FC2">
        <w:t xml:space="preserve">. In </w:t>
      </w:r>
      <w:r w:rsidR="002D54B0" w:rsidRPr="004A2FC2">
        <w:t xml:space="preserve">section </w:t>
      </w:r>
      <w:r w:rsidR="008F22A6" w:rsidRPr="004A2FC2">
        <w:t xml:space="preserve">3, we describe </w:t>
      </w:r>
      <w:r w:rsidR="005A3494">
        <w:t xml:space="preserve">details of proposed </w:t>
      </w:r>
      <w:r w:rsidR="008F22A6" w:rsidRPr="004A2FC2">
        <w:t>method</w:t>
      </w:r>
      <w:r w:rsidR="005A3494">
        <w:t xml:space="preserve"> and its input variable tuning</w:t>
      </w:r>
      <w:r w:rsidR="008F22A6" w:rsidRPr="004A2FC2">
        <w:t xml:space="preserve">. In </w:t>
      </w:r>
      <w:r w:rsidR="002D54B0" w:rsidRPr="004A2FC2">
        <w:t xml:space="preserve">section </w:t>
      </w:r>
      <w:r w:rsidRPr="004A2FC2">
        <w:t xml:space="preserve">4, </w:t>
      </w:r>
      <w:r w:rsidR="008F22A6" w:rsidRPr="004A2FC2">
        <w:t xml:space="preserve">we describe </w:t>
      </w:r>
      <w:r w:rsidR="005A3494">
        <w:t>evaluation of our method by the recommendation task a</w:t>
      </w:r>
      <w:r w:rsidR="00873584">
        <w:t>nd</w:t>
      </w:r>
      <w:r w:rsidR="005A3494">
        <w:t xml:space="preserve"> the </w:t>
      </w:r>
      <w:r w:rsidR="008F22A6" w:rsidRPr="004A2FC2">
        <w:t xml:space="preserve">methodology of </w:t>
      </w:r>
      <w:r w:rsidR="005A3494">
        <w:t>performed</w:t>
      </w:r>
      <w:r w:rsidR="005A3494" w:rsidRPr="004A2FC2">
        <w:t xml:space="preserve"> </w:t>
      </w:r>
      <w:r w:rsidR="008F22A6" w:rsidRPr="004A2FC2">
        <w:t xml:space="preserve">experiments. </w:t>
      </w:r>
      <w:r w:rsidRPr="004A2FC2">
        <w:t xml:space="preserve">We conclude </w:t>
      </w:r>
      <w:r w:rsidR="008F22A6" w:rsidRPr="004A2FC2">
        <w:t xml:space="preserve">the paper in </w:t>
      </w:r>
      <w:r w:rsidR="002D54B0" w:rsidRPr="004A2FC2">
        <w:t xml:space="preserve">section </w:t>
      </w:r>
      <w:r w:rsidR="008F22A6" w:rsidRPr="004A2FC2">
        <w:t>5</w:t>
      </w:r>
      <w:r w:rsidRPr="004A2FC2">
        <w:t>.</w:t>
      </w:r>
      <w:r w:rsidR="00ED0473" w:rsidRPr="004A2FC2">
        <w:t xml:space="preserve"> </w:t>
      </w:r>
    </w:p>
    <w:p w14:paraId="15F94D73" w14:textId="77777777" w:rsidR="0051798B" w:rsidRPr="004A2FC2" w:rsidRDefault="00FC5E30" w:rsidP="0093037C">
      <w:pPr>
        <w:pStyle w:val="Head1"/>
        <w:jc w:val="both"/>
      </w:pPr>
      <w:r w:rsidRPr="004A2FC2">
        <w:rPr>
          <w:rStyle w:val="Label"/>
        </w:rPr>
        <w:t>2</w:t>
      </w:r>
      <w:r w:rsidRPr="004A2FC2">
        <w:rPr>
          <w:rStyle w:val="Label"/>
        </w:rPr>
        <w:t> </w:t>
      </w:r>
      <w:r w:rsidRPr="004A2FC2">
        <w:t xml:space="preserve"> Related Work</w:t>
      </w:r>
    </w:p>
    <w:p w14:paraId="181CEACE" w14:textId="39A45A28" w:rsidR="002C472E" w:rsidRPr="004A2FC2" w:rsidRDefault="005D7A87" w:rsidP="00CF6938">
      <w:pPr>
        <w:pStyle w:val="Para"/>
        <w:pPrChange w:id="22" w:author="Tomas Chovanak" w:date="2017-01-30T11:17:00Z">
          <w:pPr>
            <w:pStyle w:val="Para"/>
          </w:pPr>
        </w:pPrChange>
      </w:pPr>
      <w:r>
        <w:t xml:space="preserve"> Our method deals with three main tasks: </w:t>
      </w:r>
      <w:r>
        <w:rPr>
          <w:lang w:val="en-GB"/>
        </w:rPr>
        <w:t>segmenting users to groups</w:t>
      </w:r>
      <w:r>
        <w:t>, mining frequent patterns, recommendation of user</w:t>
      </w:r>
      <w:r>
        <w:rPr>
          <w:lang w:val="en-GB"/>
        </w:rPr>
        <w:t>’s future visited pages.</w:t>
      </w:r>
      <w:r w:rsidR="000D54C3">
        <w:rPr>
          <w:lang w:val="en-GB"/>
        </w:rPr>
        <w:t xml:space="preserve"> In this section, we describe actual state-of-the-art approaches specialized for these tasks and discuss their usability for our method.</w:t>
      </w:r>
      <w:r w:rsidR="002C472E" w:rsidRPr="004A2FC2">
        <w:t xml:space="preserve"> </w:t>
      </w:r>
    </w:p>
    <w:p w14:paraId="286892E4" w14:textId="627BA02A" w:rsidR="00040AE8" w:rsidRPr="004A2FC2" w:rsidRDefault="00A7129D" w:rsidP="00A746CA">
      <w:pPr>
        <w:pStyle w:val="Head2"/>
      </w:pPr>
      <w:r w:rsidRPr="004A2FC2">
        <w:t>2.1</w:t>
      </w:r>
      <w:r w:rsidRPr="004A2FC2">
        <w:rPr>
          <w:szCs w:val="22"/>
        </w:rPr>
        <w:t> </w:t>
      </w:r>
      <w:r w:rsidR="008E12EE">
        <w:t>P</w:t>
      </w:r>
      <w:r w:rsidR="00823EA3" w:rsidRPr="004A2FC2">
        <w:t>redict</w:t>
      </w:r>
      <w:r w:rsidR="008837E9" w:rsidRPr="004A2FC2">
        <w:t>ing</w:t>
      </w:r>
      <w:r w:rsidR="00823EA3" w:rsidRPr="004A2FC2">
        <w:t xml:space="preserve"> user</w:t>
      </w:r>
      <w:r w:rsidR="004768A6" w:rsidRPr="004A2FC2">
        <w:t>s</w:t>
      </w:r>
      <w:r w:rsidR="00823EA3" w:rsidRPr="004A2FC2">
        <w:t>’</w:t>
      </w:r>
      <w:r w:rsidR="004768A6" w:rsidRPr="004A2FC2">
        <w:t xml:space="preserve"> behavio</w:t>
      </w:r>
      <w:r w:rsidRPr="004A2FC2">
        <w:t>r and recommend</w:t>
      </w:r>
      <w:r w:rsidR="008837E9" w:rsidRPr="004A2FC2">
        <w:t>ation</w:t>
      </w:r>
    </w:p>
    <w:p w14:paraId="4ED7F531" w14:textId="408DEE79" w:rsidR="00BF05F6" w:rsidRPr="004A2FC2" w:rsidRDefault="00B63CB1" w:rsidP="00CF6938">
      <w:pPr>
        <w:pStyle w:val="Para"/>
        <w:pPrChange w:id="23" w:author="Tomas Chovanak" w:date="2017-01-30T11:17:00Z">
          <w:pPr>
            <w:pStyle w:val="Para"/>
          </w:pPr>
        </w:pPrChange>
      </w:pPr>
      <w:r>
        <w:t>Behavioral patterns can be used as an input for wide scale of tasks as data analysis, future user actions prediction, classification or personalized recommendation</w:t>
      </w:r>
      <w:r w:rsidR="002875E7">
        <w:t>.</w:t>
      </w:r>
    </w:p>
    <w:p w14:paraId="4DE633C3" w14:textId="121926B1" w:rsidR="00BF05F6" w:rsidRPr="004A2FC2" w:rsidRDefault="00BF05F6" w:rsidP="00CF6938">
      <w:pPr>
        <w:pStyle w:val="Para"/>
        <w:pPrChange w:id="24" w:author="Tomas Chovanak" w:date="2017-01-30T11:17:00Z">
          <w:pPr>
            <w:pStyle w:val="Para"/>
          </w:pPr>
        </w:pPrChange>
      </w:pPr>
      <w:r w:rsidRPr="004A2FC2">
        <w:t xml:space="preserve">In </w:t>
      </w:r>
      <w:r w:rsidR="00A93991" w:rsidRPr="004A2FC2">
        <w:t>[</w:t>
      </w:r>
      <w:r w:rsidR="00140C9A">
        <w:t>4</w:t>
      </w:r>
      <w:r w:rsidR="00A93991" w:rsidRPr="004A2FC2">
        <w:t xml:space="preserve">] </w:t>
      </w:r>
      <w:r w:rsidRPr="004A2FC2">
        <w:t>WebPUM method was proposed</w:t>
      </w:r>
      <w:r w:rsidR="0006417A" w:rsidRPr="004A2FC2">
        <w:t>,</w:t>
      </w:r>
      <w:r w:rsidRPr="004A2FC2">
        <w:t xml:space="preserve"> which represents behavioral patterns as partitions resulting from graph algorit</w:t>
      </w:r>
      <w:r w:rsidR="00B730E8" w:rsidRPr="004A2FC2">
        <w:t>h</w:t>
      </w:r>
      <w:r w:rsidRPr="004A2FC2">
        <w:t>m applied on user navigation graph</w:t>
      </w:r>
      <w:r w:rsidR="00977E41" w:rsidRPr="004A2FC2">
        <w:t xml:space="preserve">, </w:t>
      </w:r>
      <w:r w:rsidRPr="004A2FC2">
        <w:t xml:space="preserve">where nodes </w:t>
      </w:r>
      <w:r w:rsidR="006670DD">
        <w:t xml:space="preserve">represent </w:t>
      </w:r>
      <w:r w:rsidRPr="004A2FC2">
        <w:t>web pages</w:t>
      </w:r>
      <w:r w:rsidR="006670DD">
        <w:t xml:space="preserve"> and edges their mutual weighted connections. The weights are calculated based on </w:t>
      </w:r>
      <w:r w:rsidR="008E12EE">
        <w:t>intensity and frequency of page pairs being visited in same sessions.</w:t>
      </w:r>
      <w:r w:rsidR="00A93991" w:rsidRPr="004A2FC2">
        <w:t xml:space="preserve"> </w:t>
      </w:r>
      <w:r w:rsidR="008E12EE">
        <w:t>Based on the graph, the patterns are identified and</w:t>
      </w:r>
      <w:r w:rsidRPr="004A2FC2">
        <w:t xml:space="preserve"> pages </w:t>
      </w:r>
      <w:r w:rsidR="008E12EE" w:rsidRPr="004A2FC2">
        <w:t>recommend</w:t>
      </w:r>
      <w:r w:rsidR="00F319D8">
        <w:t>ed</w:t>
      </w:r>
      <w:r w:rsidR="008E12EE" w:rsidRPr="004A2FC2">
        <w:t xml:space="preserve"> </w:t>
      </w:r>
      <w:r w:rsidRPr="004A2FC2">
        <w:t>to user</w:t>
      </w:r>
      <w:r w:rsidR="00A44646" w:rsidRPr="004A2FC2">
        <w:t>s</w:t>
      </w:r>
      <w:r w:rsidRPr="004A2FC2">
        <w:t xml:space="preserve"> according their actual behavior.</w:t>
      </w:r>
    </w:p>
    <w:p w14:paraId="135CAD50" w14:textId="79CBD8B5" w:rsidR="00BF05F6" w:rsidRPr="004A2FC2" w:rsidRDefault="00BF05F6" w:rsidP="00CF6938">
      <w:pPr>
        <w:pStyle w:val="Para"/>
        <w:pPrChange w:id="25" w:author="Tomas Chovanak" w:date="2017-01-30T11:17:00Z">
          <w:pPr>
            <w:pStyle w:val="Para"/>
          </w:pPr>
        </w:pPrChange>
      </w:pPr>
      <w:r w:rsidRPr="004A2FC2">
        <w:t xml:space="preserve"> Next interesting method predicting users</w:t>
      </w:r>
      <w:r w:rsidR="002529C6" w:rsidRPr="004A2FC2">
        <w:t>’</w:t>
      </w:r>
      <w:r w:rsidRPr="004A2FC2">
        <w:t xml:space="preserve"> </w:t>
      </w:r>
      <w:r w:rsidR="002875E7">
        <w:t>future</w:t>
      </w:r>
      <w:r w:rsidRPr="004A2FC2">
        <w:t xml:space="preserve"> steps was proposed in</w:t>
      </w:r>
      <w:r w:rsidR="00EB0A22" w:rsidRPr="004A2FC2">
        <w:t xml:space="preserve"> [</w:t>
      </w:r>
      <w:r w:rsidR="0013404A">
        <w:t>5</w:t>
      </w:r>
      <w:r w:rsidR="00EB0A22" w:rsidRPr="004A2FC2">
        <w:t xml:space="preserve">]. </w:t>
      </w:r>
      <w:r w:rsidR="002875E7">
        <w:t xml:space="preserve">In this </w:t>
      </w:r>
      <w:r w:rsidRPr="004A2FC2">
        <w:t xml:space="preserve">system fuzzy c-means clustering </w:t>
      </w:r>
      <w:r w:rsidR="002875E7">
        <w:t xml:space="preserve">is </w:t>
      </w:r>
      <w:r w:rsidR="002875E7" w:rsidRPr="004A2FC2">
        <w:t>us</w:t>
      </w:r>
      <w:r w:rsidR="002875E7">
        <w:t>ed</w:t>
      </w:r>
      <w:r w:rsidR="002875E7" w:rsidRPr="004A2FC2">
        <w:t xml:space="preserve"> </w:t>
      </w:r>
      <w:r w:rsidRPr="004A2FC2">
        <w:t xml:space="preserve">to find behavioral patterns represented as association rules. </w:t>
      </w:r>
    </w:p>
    <w:p w14:paraId="657197FF" w14:textId="6423CF44" w:rsidR="00040AE8" w:rsidRDefault="00BF05F6" w:rsidP="00CF6938">
      <w:pPr>
        <w:pStyle w:val="Para"/>
        <w:rPr>
          <w:ins w:id="26" w:author="Tomas Chovanak" w:date="2017-01-30T11:03:00Z"/>
        </w:rPr>
        <w:pPrChange w:id="27" w:author="Tomas Chovanak" w:date="2017-01-30T11:17:00Z">
          <w:pPr>
            <w:pStyle w:val="Para"/>
          </w:pPr>
        </w:pPrChange>
      </w:pPr>
      <w:r w:rsidRPr="004A2FC2">
        <w:t xml:space="preserve">In </w:t>
      </w:r>
      <w:r w:rsidR="00A50303" w:rsidRPr="004A2FC2">
        <w:t>[</w:t>
      </w:r>
      <w:r w:rsidR="0013404A">
        <w:t>6</w:t>
      </w:r>
      <w:r w:rsidR="00A50303" w:rsidRPr="004A2FC2">
        <w:t xml:space="preserve">] </w:t>
      </w:r>
      <w:r w:rsidR="00EF0108">
        <w:t xml:space="preserve">authors propose new </w:t>
      </w:r>
      <w:r w:rsidR="00EF0108" w:rsidRPr="004A2FC2">
        <w:t xml:space="preserve">heuristic </w:t>
      </w:r>
      <w:r w:rsidR="00EF0108">
        <w:t xml:space="preserve">used </w:t>
      </w:r>
      <w:r w:rsidR="00EF0108" w:rsidRPr="004A2FC2">
        <w:t xml:space="preserve">to identify users’ sessions. </w:t>
      </w:r>
      <w:r w:rsidR="00EF0108">
        <w:t>They</w:t>
      </w:r>
      <w:r w:rsidR="00EF0108" w:rsidRPr="004A2FC2">
        <w:t xml:space="preserve"> use DB</w:t>
      </w:r>
      <w:r w:rsidR="00EF0108">
        <w:t>s</w:t>
      </w:r>
      <w:r w:rsidR="00EF0108" w:rsidRPr="004A2FC2">
        <w:t>can algorithm to cluster users’ sessions</w:t>
      </w:r>
      <w:r w:rsidR="00EF0108">
        <w:t xml:space="preserve"> into clusters representing behavioral patterns</w:t>
      </w:r>
      <w:r w:rsidR="00EF0108" w:rsidRPr="004A2FC2">
        <w:t xml:space="preserve">. DBScan is able to reveal otherwise ignored patterns because of their low support but high confidence when represented as association rules. </w:t>
      </w:r>
      <w:r w:rsidR="00EF0108">
        <w:t>Finally, the</w:t>
      </w:r>
      <w:r w:rsidR="004A2B12">
        <w:t xml:space="preserve"> approach use</w:t>
      </w:r>
      <w:r w:rsidR="005E2C60">
        <w:t>s</w:t>
      </w:r>
      <w:r w:rsidR="00EF0108">
        <w:t xml:space="preserve"> </w:t>
      </w:r>
      <w:r w:rsidR="00EF0108" w:rsidRPr="004A2FC2">
        <w:t>inverted index to effectively predict users’ behavior online.</w:t>
      </w:r>
    </w:p>
    <w:p w14:paraId="62382BF8" w14:textId="5FFB015A" w:rsidR="00DC2E2C" w:rsidDel="004F52F4" w:rsidRDefault="00DC2E2C" w:rsidP="00CF6938">
      <w:pPr>
        <w:pStyle w:val="Para"/>
        <w:rPr>
          <w:del w:id="28" w:author="Tomas Chovanak" w:date="2017-01-30T09:49:00Z"/>
        </w:rPr>
        <w:pPrChange w:id="29" w:author="Tomas Chovanak" w:date="2017-01-30T11:17:00Z">
          <w:pPr>
            <w:pStyle w:val="Head2"/>
          </w:pPr>
        </w:pPrChange>
      </w:pPr>
    </w:p>
    <w:p w14:paraId="3B6FB602" w14:textId="77777777" w:rsidR="004F52F4" w:rsidRDefault="004F52F4" w:rsidP="00CF6938">
      <w:pPr>
        <w:pStyle w:val="Para"/>
        <w:rPr>
          <w:ins w:id="30" w:author="Tomas Chovanak" w:date="2017-01-30T11:13:00Z"/>
        </w:rPr>
        <w:pPrChange w:id="31" w:author="Tomas Chovanak" w:date="2017-01-30T11:17:00Z">
          <w:pPr>
            <w:pStyle w:val="Head2"/>
          </w:pPr>
        </w:pPrChange>
      </w:pPr>
    </w:p>
    <w:p w14:paraId="2871D427" w14:textId="77777777" w:rsidR="004F52F4" w:rsidRDefault="004F52F4" w:rsidP="00CF6938">
      <w:pPr>
        <w:pStyle w:val="Para"/>
        <w:rPr>
          <w:ins w:id="32" w:author="Tomas Chovanak" w:date="2017-01-30T11:08:00Z"/>
        </w:rPr>
        <w:pPrChange w:id="33" w:author="Tomas Chovanak" w:date="2017-01-30T11:17:00Z">
          <w:pPr>
            <w:pStyle w:val="Head2"/>
          </w:pPr>
        </w:pPrChange>
      </w:pPr>
    </w:p>
    <w:p w14:paraId="51E10BD8" w14:textId="79C65D8F" w:rsidR="00040AE8" w:rsidRPr="004A2FC2" w:rsidRDefault="00374507" w:rsidP="00A746CA">
      <w:pPr>
        <w:pStyle w:val="Head2"/>
      </w:pPr>
      <w:r w:rsidRPr="004A2FC2">
        <w:t>2.2</w:t>
      </w:r>
      <w:r w:rsidRPr="004A2FC2">
        <w:rPr>
          <w:szCs w:val="22"/>
        </w:rPr>
        <w:t> </w:t>
      </w:r>
      <w:r w:rsidR="008E12EE">
        <w:t>M</w:t>
      </w:r>
      <w:r w:rsidRPr="004A2FC2">
        <w:t>ining frequent closed itemsets over data stream</w:t>
      </w:r>
    </w:p>
    <w:p w14:paraId="41904120" w14:textId="30D3B31C" w:rsidR="00A17533" w:rsidRPr="004A2FC2" w:rsidRDefault="008D044C" w:rsidP="00CF6938">
      <w:pPr>
        <w:pStyle w:val="Para"/>
        <w:rPr>
          <w:rFonts w:ascii="Times New Roman" w:hAnsi="Times New Roman" w:cs="Times New Roman"/>
          <w:sz w:val="24"/>
          <w:szCs w:val="24"/>
          <w:lang w:eastAsia="en-GB"/>
        </w:rPr>
        <w:pPrChange w:id="34" w:author="Tomas Chovanak" w:date="2017-01-30T11:17:00Z">
          <w:pPr>
            <w:pStyle w:val="Head2"/>
          </w:pPr>
        </w:pPrChange>
      </w:pPr>
      <w:r w:rsidRPr="004A2FC2">
        <w:t>S</w:t>
      </w:r>
      <w:r w:rsidR="002027E1" w:rsidRPr="004A2FC2">
        <w:t>everal alg</w:t>
      </w:r>
      <w:r w:rsidR="00B74A04" w:rsidRPr="004A2FC2">
        <w:t>orit</w:t>
      </w:r>
      <w:r w:rsidR="00C45AD5" w:rsidRPr="004A2FC2">
        <w:t>h</w:t>
      </w:r>
      <w:r w:rsidR="00B74A04" w:rsidRPr="004A2FC2">
        <w:t xml:space="preserve">ms </w:t>
      </w:r>
      <w:r w:rsidRPr="004A2FC2">
        <w:t xml:space="preserve">were </w:t>
      </w:r>
      <w:r w:rsidR="00B74A04" w:rsidRPr="004A2FC2">
        <w:t xml:space="preserve">proposed for </w:t>
      </w:r>
      <w:r w:rsidR="00684F74" w:rsidRPr="004A2FC2">
        <w:t>mining frequent closed itemsets</w:t>
      </w:r>
      <w:r w:rsidR="008E12EE">
        <w:t xml:space="preserve"> task</w:t>
      </w:r>
      <w:r w:rsidR="00B74A04" w:rsidRPr="004A2FC2">
        <w:t>.</w:t>
      </w:r>
      <w:r w:rsidR="00684F74" w:rsidRPr="004A2FC2">
        <w:t xml:space="preserve"> Frequent itemset</w:t>
      </w:r>
      <w:r w:rsidR="005152CA" w:rsidRPr="004A2FC2">
        <w:t xml:space="preserve"> </w:t>
      </w:r>
      <w:r w:rsidR="00296E31" w:rsidRPr="004A2FC2">
        <w:t>can be considered as</w:t>
      </w:r>
      <w:r w:rsidR="005152CA" w:rsidRPr="004A2FC2">
        <w:t xml:space="preserve"> </w:t>
      </w:r>
      <w:r w:rsidR="00684F74" w:rsidRPr="004A2FC2">
        <w:t>simple</w:t>
      </w:r>
      <w:r w:rsidR="00296E31" w:rsidRPr="004A2FC2">
        <w:t>, but effective</w:t>
      </w:r>
      <w:r w:rsidR="00684F74" w:rsidRPr="004A2FC2">
        <w:t xml:space="preserve"> representation of behavioral pattern</w:t>
      </w:r>
      <w:r w:rsidR="00090F01" w:rsidRPr="004A2FC2">
        <w:t xml:space="preserve"> which is less complex than e.g. frequent sequences.</w:t>
      </w:r>
      <w:r w:rsidR="00296E31" w:rsidRPr="004A2FC2">
        <w:t xml:space="preserve"> </w:t>
      </w:r>
      <w:r w:rsidR="002C1EB2" w:rsidRPr="004A2FC2">
        <w:t xml:space="preserve">Frequent itemsets </w:t>
      </w:r>
      <w:r w:rsidR="002C1EB2">
        <w:t>can be further used to compute association rules, which</w:t>
      </w:r>
      <w:r w:rsidR="002C1EB2" w:rsidRPr="004A2FC2">
        <w:t xml:space="preserve"> may be considered as more complex behavioral patterns representation</w:t>
      </w:r>
      <w:r w:rsidR="002C1EB2">
        <w:t xml:space="preserve"> and may lead to new knowledge about user</w:t>
      </w:r>
      <w:r w:rsidR="002C1EB2">
        <w:rPr>
          <w:lang w:val="en-GB"/>
        </w:rPr>
        <w:t>s’ behavior</w:t>
      </w:r>
      <w:r w:rsidR="00296E31" w:rsidRPr="004A2FC2">
        <w:t>.</w:t>
      </w:r>
      <w:r w:rsidR="00B74A04" w:rsidRPr="004A2FC2">
        <w:t xml:space="preserve"> We </w:t>
      </w:r>
      <w:r w:rsidR="008105EF" w:rsidRPr="004A2FC2">
        <w:t>focus on alg</w:t>
      </w:r>
      <w:r w:rsidR="00B74A04" w:rsidRPr="004A2FC2">
        <w:t>orit</w:t>
      </w:r>
      <w:r w:rsidR="008105EF" w:rsidRPr="004A2FC2">
        <w:t>h</w:t>
      </w:r>
      <w:r w:rsidR="00E4306B" w:rsidRPr="004A2FC2">
        <w:t xml:space="preserve">ms mining only frequent closed </w:t>
      </w:r>
      <w:r w:rsidR="00B74A04" w:rsidRPr="004A2FC2">
        <w:t>itemsets</w:t>
      </w:r>
      <w:r w:rsidR="008837E9" w:rsidRPr="004A2FC2">
        <w:t>,</w:t>
      </w:r>
      <w:r w:rsidR="00B74A04" w:rsidRPr="004A2FC2">
        <w:t xml:space="preserve"> which</w:t>
      </w:r>
      <w:r w:rsidR="000425C7" w:rsidRPr="004A2FC2">
        <w:t xml:space="preserve"> </w:t>
      </w:r>
      <w:r w:rsidR="00B74A04" w:rsidRPr="004A2FC2">
        <w:t>are complete and not redundant representation</w:t>
      </w:r>
      <w:r w:rsidR="005A4467">
        <w:t>s</w:t>
      </w:r>
      <w:r w:rsidR="00B74A04" w:rsidRPr="004A2FC2">
        <w:t xml:space="preserve"> of all frequent </w:t>
      </w:r>
      <w:r w:rsidR="00FD64B4" w:rsidRPr="004A2FC2">
        <w:t>itemsets</w:t>
      </w:r>
      <w:r w:rsidR="00296E31" w:rsidRPr="004A2FC2">
        <w:t xml:space="preserve"> [</w:t>
      </w:r>
      <w:r w:rsidR="00BA024D">
        <w:t>7</w:t>
      </w:r>
      <w:r w:rsidR="00296E31" w:rsidRPr="004A2FC2">
        <w:t>]</w:t>
      </w:r>
      <w:r w:rsidR="00FD64B4" w:rsidRPr="004A2FC2">
        <w:t xml:space="preserve">. </w:t>
      </w:r>
    </w:p>
    <w:p w14:paraId="561F326E" w14:textId="74ECE0D1" w:rsidR="00040AE8" w:rsidRPr="004A2FC2" w:rsidRDefault="003E2221" w:rsidP="00CF6938">
      <w:pPr>
        <w:pStyle w:val="Para"/>
        <w:pPrChange w:id="35" w:author="Tomas Chovanak" w:date="2017-01-30T11:17:00Z">
          <w:pPr>
            <w:pStyle w:val="Para"/>
          </w:pPr>
        </w:pPrChange>
      </w:pPr>
      <w:r w:rsidRPr="004A2FC2">
        <w:t>Existing alg</w:t>
      </w:r>
      <w:r w:rsidR="00A17533" w:rsidRPr="004A2FC2">
        <w:t>orit</w:t>
      </w:r>
      <w:r w:rsidRPr="004A2FC2">
        <w:t>h</w:t>
      </w:r>
      <w:r w:rsidR="00A17533" w:rsidRPr="004A2FC2">
        <w:t xml:space="preserve">ms can be classified according </w:t>
      </w:r>
      <w:r w:rsidR="00810E96" w:rsidRPr="004A2FC2">
        <w:t xml:space="preserve">to </w:t>
      </w:r>
      <w:r w:rsidR="00A17533" w:rsidRPr="004A2FC2">
        <w:t>window model they use</w:t>
      </w:r>
      <w:r w:rsidR="00BA024D">
        <w:t xml:space="preserve"> [8]</w:t>
      </w:r>
      <w:r w:rsidR="00A17533" w:rsidRPr="004A2FC2">
        <w:t xml:space="preserve">. </w:t>
      </w:r>
      <w:r w:rsidR="00292373">
        <w:t>There exist several representations</w:t>
      </w:r>
      <w:r w:rsidR="00A17533" w:rsidRPr="004A2FC2">
        <w:t xml:space="preserve"> </w:t>
      </w:r>
      <w:r w:rsidR="00292373">
        <w:t xml:space="preserve">as </w:t>
      </w:r>
      <w:r w:rsidR="00A17533" w:rsidRPr="004A2FC2">
        <w:t>landmark window containing all</w:t>
      </w:r>
      <w:r w:rsidR="00DA1E02" w:rsidRPr="004A2FC2">
        <w:t xml:space="preserve"> items from start of the stream</w:t>
      </w:r>
      <w:r w:rsidR="00A17533" w:rsidRPr="004A2FC2">
        <w:t xml:space="preserve"> or sliding window containing only most re</w:t>
      </w:r>
      <w:r w:rsidR="00E96A1A" w:rsidRPr="004A2FC2">
        <w:t>cent elements. Alg</w:t>
      </w:r>
      <w:r w:rsidR="00A17533" w:rsidRPr="004A2FC2">
        <w:t>orit</w:t>
      </w:r>
      <w:r w:rsidR="00E96A1A" w:rsidRPr="004A2FC2">
        <w:t>h</w:t>
      </w:r>
      <w:r w:rsidR="00A17533" w:rsidRPr="004A2FC2">
        <w:t xml:space="preserve">ms could be mining exact set of frequent itemsets or approximate set of frequent itemsets. Approximate mining </w:t>
      </w:r>
      <w:r w:rsidR="00292373">
        <w:t>is</w:t>
      </w:r>
      <w:r w:rsidR="00A17533" w:rsidRPr="004A2FC2">
        <w:t xml:space="preserve"> much more effective </w:t>
      </w:r>
      <w:r w:rsidR="00723D98" w:rsidRPr="004A2FC2">
        <w:t>be</w:t>
      </w:r>
      <w:r w:rsidR="00A17533" w:rsidRPr="004A2FC2">
        <w:t>cause it doesn't have to track all itemsets (frequent and not frequent) in history</w:t>
      </w:r>
      <w:r w:rsidR="00FA65DA">
        <w:t xml:space="preserve"> (compared to exact frequent itemset mining)</w:t>
      </w:r>
      <w:r w:rsidR="00A17533" w:rsidRPr="004A2FC2">
        <w:t xml:space="preserve"> and is able to </w:t>
      </w:r>
      <w:r w:rsidR="00292373">
        <w:t xml:space="preserve">well </w:t>
      </w:r>
      <w:r w:rsidR="00A17533" w:rsidRPr="004A2FC2">
        <w:t>respond to conceptual drift.</w:t>
      </w:r>
    </w:p>
    <w:p w14:paraId="05DE7C95" w14:textId="37072917" w:rsidR="00A17533" w:rsidRPr="004A2FC2" w:rsidRDefault="00C113E9" w:rsidP="00CF6938">
      <w:pPr>
        <w:pStyle w:val="Para"/>
        <w:pPrChange w:id="36" w:author="Tomas Chovanak" w:date="2017-01-30T11:17:00Z">
          <w:pPr>
            <w:pStyle w:val="Para"/>
          </w:pPr>
        </w:pPrChange>
      </w:pPr>
      <w:r w:rsidRPr="004A2FC2">
        <w:t>First alg</w:t>
      </w:r>
      <w:r w:rsidR="00A17533" w:rsidRPr="004A2FC2">
        <w:t>orit</w:t>
      </w:r>
      <w:r w:rsidRPr="004A2FC2">
        <w:t>h</w:t>
      </w:r>
      <w:r w:rsidR="00A17533" w:rsidRPr="004A2FC2">
        <w:t xml:space="preserve">m for incremental mining of closed frequent itemsets over a data </w:t>
      </w:r>
      <w:r w:rsidR="002E4EDE" w:rsidRPr="004A2FC2">
        <w:t xml:space="preserve">stream </w:t>
      </w:r>
      <w:r w:rsidR="00EF49DD">
        <w:t>is</w:t>
      </w:r>
      <w:r w:rsidR="002E4EDE" w:rsidRPr="004A2FC2">
        <w:t xml:space="preserve"> MOMENT [</w:t>
      </w:r>
      <w:r w:rsidR="00FA65DA">
        <w:t>9</w:t>
      </w:r>
      <w:r w:rsidR="002E4EDE" w:rsidRPr="004A2FC2">
        <w:t>]</w:t>
      </w:r>
      <w:r w:rsidR="003E0EE3" w:rsidRPr="004A2FC2">
        <w:t>. It mines</w:t>
      </w:r>
      <w:r w:rsidR="00A17533" w:rsidRPr="004A2FC2">
        <w:t xml:space="preserve"> exact frequent itemsets using sliding window approach. It</w:t>
      </w:r>
      <w:r w:rsidR="00E677F4" w:rsidRPr="004A2FC2">
        <w:t xml:space="preserve"> has become a </w:t>
      </w:r>
      <w:r w:rsidR="00C729D8">
        <w:t xml:space="preserve">baseline </w:t>
      </w:r>
      <w:r w:rsidR="00E677F4" w:rsidRPr="004A2FC2">
        <w:t>for</w:t>
      </w:r>
      <w:r w:rsidR="00A17533" w:rsidRPr="004A2FC2">
        <w:t xml:space="preserve"> solutions proposed later. </w:t>
      </w:r>
      <w:r w:rsidR="00FA65DA">
        <w:t>It uses</w:t>
      </w:r>
      <w:r w:rsidR="00A17533" w:rsidRPr="004A2FC2">
        <w:t xml:space="preserve"> in-memory prefix-tree-based data structure called closed enumeration tree</w:t>
      </w:r>
      <w:r w:rsidR="008837E9" w:rsidRPr="004A2FC2">
        <w:t>,</w:t>
      </w:r>
      <w:r w:rsidR="00A17533" w:rsidRPr="004A2FC2">
        <w:t xml:space="preserve"> which effectively stores information about infrequent itemsets, nodes that are likely to become frequent, and closed itemsets.</w:t>
      </w:r>
    </w:p>
    <w:p w14:paraId="435E12B5" w14:textId="3A5302B1" w:rsidR="00A17533" w:rsidRPr="004A2FC2" w:rsidRDefault="00EF49DD" w:rsidP="00CF6938">
      <w:pPr>
        <w:pStyle w:val="Para"/>
        <w:pPrChange w:id="37" w:author="Tomas Chovanak" w:date="2017-01-30T11:17:00Z">
          <w:pPr>
            <w:pStyle w:val="Para"/>
          </w:pPr>
        </w:pPrChange>
      </w:pPr>
      <w:r>
        <w:t>A successor of MOMENT a</w:t>
      </w:r>
      <w:r w:rsidR="00936A9A" w:rsidRPr="004A2FC2">
        <w:t>lg</w:t>
      </w:r>
      <w:r w:rsidR="00A17533" w:rsidRPr="004A2FC2">
        <w:t>orit</w:t>
      </w:r>
      <w:r w:rsidR="00936A9A" w:rsidRPr="004A2FC2">
        <w:t>h</w:t>
      </w:r>
      <w:r w:rsidR="00A17533" w:rsidRPr="004A2FC2">
        <w:t xml:space="preserve">m </w:t>
      </w:r>
      <w:r>
        <w:t xml:space="preserve">called </w:t>
      </w:r>
      <w:r w:rsidR="00A17533" w:rsidRPr="004A2FC2">
        <w:t>NEWMOMENT represents itemsets and window as bitsets</w:t>
      </w:r>
      <w:r>
        <w:t xml:space="preserve"> [</w:t>
      </w:r>
      <w:r w:rsidR="00BC3FEB">
        <w:t>10</w:t>
      </w:r>
      <w:r>
        <w:t>]</w:t>
      </w:r>
      <w:r w:rsidR="00A17533" w:rsidRPr="004A2FC2">
        <w:t xml:space="preserve">. </w:t>
      </w:r>
      <w:r>
        <w:t>It</w:t>
      </w:r>
      <w:r w:rsidR="00A17533" w:rsidRPr="004A2FC2">
        <w:t xml:space="preserve"> allows usage of efficient bitwise operations </w:t>
      </w:r>
      <w:r>
        <w:t xml:space="preserve">as </w:t>
      </w:r>
      <w:r w:rsidR="00A17533" w:rsidRPr="004A2FC2">
        <w:t>for example to count support of itemsets or perform</w:t>
      </w:r>
      <w:r w:rsidR="00BC3FEB">
        <w:t xml:space="preserve"> shift of</w:t>
      </w:r>
      <w:r w:rsidR="00A17533" w:rsidRPr="004A2FC2">
        <w:t xml:space="preserve"> sliding window</w:t>
      </w:r>
      <w:r w:rsidR="003627DF">
        <w:t>.</w:t>
      </w:r>
    </w:p>
    <w:p w14:paraId="0B007489" w14:textId="36EDECD6" w:rsidR="004A24FB" w:rsidRPr="004A2FC2" w:rsidRDefault="00B74A04" w:rsidP="00CF6938">
      <w:pPr>
        <w:pStyle w:val="Para"/>
        <w:pPrChange w:id="38" w:author="Tomas Chovanak" w:date="2017-01-30T11:17:00Z">
          <w:pPr>
            <w:pStyle w:val="Para"/>
          </w:pPr>
        </w:pPrChange>
      </w:pPr>
      <w:r w:rsidRPr="004A2FC2">
        <w:t>CLOSTREAM uses different data structures and approach to mine exact closed frequent itemsets ov</w:t>
      </w:r>
      <w:r w:rsidR="00B35942" w:rsidRPr="004A2FC2">
        <w:t>er sliding window than MOMENT</w:t>
      </w:r>
      <w:r w:rsidR="00EF49DD">
        <w:t xml:space="preserve"> </w:t>
      </w:r>
      <w:r w:rsidR="00EF49DD" w:rsidRPr="004A2FC2">
        <w:t>[</w:t>
      </w:r>
      <w:r w:rsidR="00306E74">
        <w:t>11</w:t>
      </w:r>
      <w:r w:rsidR="00FA4896">
        <w:t>]</w:t>
      </w:r>
      <w:r w:rsidR="00642D63">
        <w:t xml:space="preserve"> </w:t>
      </w:r>
      <w:r w:rsidR="002F4956">
        <w:t xml:space="preserve">It uses Cid List and the SET function to find the closed itemsets </w:t>
      </w:r>
      <w:r w:rsidR="003627DF">
        <w:t xml:space="preserve">similar to actual </w:t>
      </w:r>
      <w:r w:rsidR="002F4956">
        <w:t xml:space="preserve">transaction. </w:t>
      </w:r>
      <w:r w:rsidR="003627DF">
        <w:t>Unlike</w:t>
      </w:r>
      <w:r w:rsidR="002F4956">
        <w:t xml:space="preserve"> previous approaches it does</w:t>
      </w:r>
      <w:r w:rsidR="003627DF">
        <w:t xml:space="preserve"> </w:t>
      </w:r>
      <w:r w:rsidR="002F4956">
        <w:t>n</w:t>
      </w:r>
      <w:r w:rsidR="003627DF">
        <w:t>o</w:t>
      </w:r>
      <w:r w:rsidR="002F4956">
        <w:rPr>
          <w:lang w:val="en-GB"/>
        </w:rPr>
        <w:t xml:space="preserve">t take </w:t>
      </w:r>
      <w:r w:rsidR="003627DF">
        <w:rPr>
          <w:lang w:val="en-GB"/>
        </w:rPr>
        <w:t xml:space="preserve">so much </w:t>
      </w:r>
      <w:r w:rsidR="002F4956">
        <w:rPr>
          <w:lang w:val="en-GB"/>
        </w:rPr>
        <w:t>time to search from a tree structure</w:t>
      </w:r>
      <w:r w:rsidR="003627DF">
        <w:rPr>
          <w:lang w:val="en-GB"/>
        </w:rPr>
        <w:t xml:space="preserve">, because it </w:t>
      </w:r>
      <w:r w:rsidR="002F4956">
        <w:rPr>
          <w:lang w:val="en-GB"/>
        </w:rPr>
        <w:t>only needs to</w:t>
      </w:r>
      <w:r w:rsidR="00FA4896">
        <w:rPr>
          <w:lang w:val="en-GB"/>
        </w:rPr>
        <w:t xml:space="preserve"> intersect transaction </w:t>
      </w:r>
      <w:r w:rsidR="003627DF">
        <w:rPr>
          <w:lang w:val="en-GB"/>
        </w:rPr>
        <w:t xml:space="preserve">with the specific </w:t>
      </w:r>
      <w:r w:rsidR="00FA4896">
        <w:rPr>
          <w:lang w:val="en-GB"/>
        </w:rPr>
        <w:t>closed itemsets</w:t>
      </w:r>
      <w:r w:rsidR="003627DF">
        <w:rPr>
          <w:lang w:val="en-GB"/>
        </w:rPr>
        <w:t xml:space="preserve"> [11]</w:t>
      </w:r>
      <w:r w:rsidR="00FA4896">
        <w:rPr>
          <w:lang w:val="en-GB"/>
        </w:rPr>
        <w:t>.</w:t>
      </w:r>
    </w:p>
    <w:p w14:paraId="2B8369E3" w14:textId="476E7414" w:rsidR="00B74A04" w:rsidRPr="004A2FC2" w:rsidRDefault="00B74A04" w:rsidP="00CF6938">
      <w:pPr>
        <w:pStyle w:val="Para"/>
        <w:pPrChange w:id="39" w:author="Tomas Chovanak" w:date="2017-01-30T11:17:00Z">
          <w:pPr>
            <w:pStyle w:val="Para"/>
          </w:pPr>
        </w:pPrChange>
      </w:pPr>
      <w:r w:rsidRPr="004A2FC2">
        <w:t>Abandoning requirement to mine exact frequent it</w:t>
      </w:r>
      <w:r w:rsidR="004A24FB" w:rsidRPr="004A2FC2">
        <w:t>emsets helps to design fast alg</w:t>
      </w:r>
      <w:r w:rsidRPr="004A2FC2">
        <w:t>orit</w:t>
      </w:r>
      <w:r w:rsidR="004A24FB" w:rsidRPr="004A2FC2">
        <w:t>h</w:t>
      </w:r>
      <w:r w:rsidRPr="004A2FC2">
        <w:t>m</w:t>
      </w:r>
      <w:r w:rsidR="00EF49DD">
        <w:t>s</w:t>
      </w:r>
      <w:r w:rsidRPr="004A2FC2">
        <w:t xml:space="preserve"> for mining approximation of frequent closed itemsets </w:t>
      </w:r>
      <w:r w:rsidR="00D163A6" w:rsidRPr="004A2FC2">
        <w:t xml:space="preserve">like </w:t>
      </w:r>
      <w:r w:rsidR="00EF49DD">
        <w:t xml:space="preserve">IncMine </w:t>
      </w:r>
      <w:r w:rsidR="00D163A6" w:rsidRPr="004A2FC2">
        <w:t>proposed in</w:t>
      </w:r>
      <w:r w:rsidR="00AC2BEE" w:rsidRPr="004A2FC2">
        <w:t xml:space="preserve"> </w:t>
      </w:r>
      <w:r w:rsidR="005F547D" w:rsidRPr="004A2FC2">
        <w:t>[</w:t>
      </w:r>
      <w:r w:rsidR="00B020E9" w:rsidRPr="004A2FC2">
        <w:t>1</w:t>
      </w:r>
      <w:r w:rsidR="002F32B5">
        <w:t>2</w:t>
      </w:r>
      <w:r w:rsidR="005F547D" w:rsidRPr="004A2FC2">
        <w:t>]</w:t>
      </w:r>
      <w:r w:rsidRPr="004A2FC2">
        <w:t>. They use relaxed mi</w:t>
      </w:r>
      <w:r w:rsidR="004D75DC" w:rsidRPr="004A2FC2">
        <w:t>nimal support threshold to keep</w:t>
      </w:r>
      <w:r w:rsidRPr="004A2FC2">
        <w:t xml:space="preserve"> infrequent itemsets that are promising to become frequent later. They use update per batch policy tha</w:t>
      </w:r>
      <w:r w:rsidR="004D75DC" w:rsidRPr="004A2FC2">
        <w:t>t is different to all other alg</w:t>
      </w:r>
      <w:r w:rsidRPr="004A2FC2">
        <w:t>orit</w:t>
      </w:r>
      <w:r w:rsidR="004D75DC" w:rsidRPr="004A2FC2">
        <w:t>h</w:t>
      </w:r>
      <w:r w:rsidRPr="004A2FC2">
        <w:t>ms we described here. It results in better time-per-transaction at risk of temporarily loosing accuracy of the maintained set while</w:t>
      </w:r>
      <w:r w:rsidR="002A0E46" w:rsidRPr="004A2FC2">
        <w:t xml:space="preserve"> each batch is being collected [</w:t>
      </w:r>
      <w:r w:rsidR="00B020E9" w:rsidRPr="004A2FC2">
        <w:t>1</w:t>
      </w:r>
      <w:r w:rsidR="002F32B5">
        <w:t>3</w:t>
      </w:r>
      <w:r w:rsidR="002A0E46" w:rsidRPr="004A2FC2">
        <w:t xml:space="preserve">]. </w:t>
      </w:r>
      <w:r w:rsidR="006E2DA7" w:rsidRPr="004A2FC2">
        <w:t>In [</w:t>
      </w:r>
      <w:r w:rsidR="00B020E9" w:rsidRPr="004A2FC2">
        <w:t>1</w:t>
      </w:r>
      <w:r w:rsidR="002F32B5">
        <w:t>3</w:t>
      </w:r>
      <w:r w:rsidR="006E2DA7" w:rsidRPr="004A2FC2">
        <w:t xml:space="preserve">] </w:t>
      </w:r>
      <w:r w:rsidR="00EF49DD">
        <w:t>authors</w:t>
      </w:r>
      <w:r w:rsidRPr="004A2FC2">
        <w:t xml:space="preserve"> use inverted index to efficiently ad</w:t>
      </w:r>
      <w:r w:rsidR="006E2DA7" w:rsidRPr="004A2FC2">
        <w:t>d</w:t>
      </w:r>
      <w:r w:rsidRPr="004A2FC2">
        <w:t>ress stored itemsets</w:t>
      </w:r>
      <w:r w:rsidR="005B0BCC" w:rsidRPr="004A2FC2">
        <w:t xml:space="preserve"> </w:t>
      </w:r>
      <w:r w:rsidR="006B29C9" w:rsidRPr="004A2FC2">
        <w:t>with</w:t>
      </w:r>
      <w:r w:rsidR="005B0BCC" w:rsidRPr="004A2FC2">
        <w:t xml:space="preserve"> IncMine</w:t>
      </w:r>
      <w:r w:rsidR="006B29C9" w:rsidRPr="004A2FC2">
        <w:t xml:space="preserve"> algorithm</w:t>
      </w:r>
      <w:r w:rsidRPr="004A2FC2">
        <w:t>.</w:t>
      </w:r>
    </w:p>
    <w:p w14:paraId="6B81F331" w14:textId="125D5764" w:rsidR="00B74A04" w:rsidRDefault="00A846A6" w:rsidP="00CF6938">
      <w:pPr>
        <w:pStyle w:val="Para"/>
        <w:rPr>
          <w:ins w:id="40" w:author="Tomas Chovanak" w:date="2017-01-30T09:49:00Z"/>
        </w:rPr>
        <w:pPrChange w:id="41" w:author="Tomas Chovanak" w:date="2017-01-30T11:17:00Z">
          <w:pPr>
            <w:pStyle w:val="Para"/>
          </w:pPr>
        </w:pPrChange>
      </w:pPr>
      <w:r w:rsidRPr="004A2FC2">
        <w:t>Next alg</w:t>
      </w:r>
      <w:r w:rsidR="00B74A04" w:rsidRPr="004A2FC2">
        <w:t>orit</w:t>
      </w:r>
      <w:r w:rsidRPr="004A2FC2">
        <w:t>h</w:t>
      </w:r>
      <w:r w:rsidR="00B74A04" w:rsidRPr="004A2FC2">
        <w:t>m named CLAIM for approximate frequent closed ite</w:t>
      </w:r>
      <w:r w:rsidR="00BE0747" w:rsidRPr="004A2FC2">
        <w:t>msets mining was proposed in [</w:t>
      </w:r>
      <w:r w:rsidR="00414444" w:rsidRPr="004A2FC2">
        <w:t>1</w:t>
      </w:r>
      <w:r w:rsidR="002F32B5">
        <w:t>4</w:t>
      </w:r>
      <w:r w:rsidR="00BE0747" w:rsidRPr="004A2FC2">
        <w:t>].</w:t>
      </w:r>
      <w:r w:rsidR="002207EE" w:rsidRPr="004A2FC2">
        <w:t xml:space="preserve"> This alg</w:t>
      </w:r>
      <w:r w:rsidR="00B74A04" w:rsidRPr="004A2FC2">
        <w:t>orit</w:t>
      </w:r>
      <w:r w:rsidR="002207EE" w:rsidRPr="004A2FC2">
        <w:t>h</w:t>
      </w:r>
      <w:r w:rsidR="00B74A04" w:rsidRPr="004A2FC2">
        <w:t xml:space="preserve">m </w:t>
      </w:r>
      <w:r w:rsidR="00014920">
        <w:t>s</w:t>
      </w:r>
      <w:r w:rsidR="00B74A04" w:rsidRPr="004A2FC2">
        <w:t>olve</w:t>
      </w:r>
      <w:r w:rsidR="00014920">
        <w:t>s</w:t>
      </w:r>
      <w:r w:rsidR="00B74A04" w:rsidRPr="004A2FC2">
        <w:t xml:space="preserve"> problem when conceptual drift</w:t>
      </w:r>
      <w:r w:rsidR="007C7920" w:rsidRPr="004A2FC2">
        <w:t>s appear</w:t>
      </w:r>
      <w:r w:rsidR="004F449F" w:rsidRPr="004A2FC2">
        <w:t xml:space="preserve"> frequently and </w:t>
      </w:r>
      <w:r w:rsidR="00AC04DF" w:rsidRPr="004A2FC2">
        <w:t xml:space="preserve">they </w:t>
      </w:r>
      <w:r w:rsidR="004F449F" w:rsidRPr="004A2FC2">
        <w:t>slow down alg</w:t>
      </w:r>
      <w:r w:rsidR="00B74A04" w:rsidRPr="004A2FC2">
        <w:t>orit</w:t>
      </w:r>
      <w:r w:rsidR="004F449F" w:rsidRPr="004A2FC2">
        <w:t>hm</w:t>
      </w:r>
      <w:r w:rsidR="00AC04DF" w:rsidRPr="004A2FC2">
        <w:t>,</w:t>
      </w:r>
      <w:r w:rsidR="004F449F" w:rsidRPr="004A2FC2">
        <w:t xml:space="preserve"> by redefining frequent </w:t>
      </w:r>
      <w:r w:rsidR="00B74A04" w:rsidRPr="004A2FC2">
        <w:t>itemset definition and proposing usage of support value intervals considered</w:t>
      </w:r>
      <w:r w:rsidR="00681918" w:rsidRPr="004A2FC2">
        <w:t xml:space="preserve"> as</w:t>
      </w:r>
      <w:r w:rsidR="00B74A04" w:rsidRPr="004A2FC2">
        <w:t xml:space="preserve"> same value.</w:t>
      </w:r>
    </w:p>
    <w:p w14:paraId="21EE4C4E" w14:textId="555D7A9A" w:rsidR="00516FA8" w:rsidRPr="004A2FC2" w:rsidDel="00516FA8" w:rsidRDefault="00516FA8">
      <w:pPr>
        <w:pStyle w:val="Para"/>
        <w:rPr>
          <w:del w:id="42" w:author="Tomas Chovanak" w:date="2017-01-30T09:50:00Z"/>
        </w:rPr>
      </w:pPr>
    </w:p>
    <w:p w14:paraId="735B94CF" w14:textId="420A706F" w:rsidR="00040AE8" w:rsidRPr="004A2FC2" w:rsidRDefault="008E533C" w:rsidP="00A746CA">
      <w:pPr>
        <w:pStyle w:val="Head2"/>
      </w:pPr>
      <w:r w:rsidRPr="004A2FC2">
        <w:t>2.</w:t>
      </w:r>
      <w:r w:rsidR="00B1718D" w:rsidRPr="004A2FC2">
        <w:t>3</w:t>
      </w:r>
      <w:r w:rsidR="00FF1AC1" w:rsidRPr="004A2FC2">
        <w:rPr>
          <w:szCs w:val="22"/>
        </w:rPr>
        <w:t> </w:t>
      </w:r>
      <w:r w:rsidR="00EF49DD">
        <w:t>C</w:t>
      </w:r>
      <w:r w:rsidR="003B404A" w:rsidRPr="004A2FC2">
        <w:t>lustering over data stream</w:t>
      </w:r>
    </w:p>
    <w:p w14:paraId="1BC6C069" w14:textId="7BBB3F67" w:rsidR="000404A9" w:rsidRDefault="00B020E9" w:rsidP="00CF6938">
      <w:pPr>
        <w:pStyle w:val="Para"/>
        <w:pPrChange w:id="43" w:author="Tomas Chovanak" w:date="2017-01-30T11:17:00Z">
          <w:pPr>
            <w:pStyle w:val="Para"/>
          </w:pPr>
        </w:pPrChange>
      </w:pPr>
      <w:r w:rsidRPr="004A2FC2">
        <w:t>Several algorithms were proposed for task of data stream clustering</w:t>
      </w:r>
      <w:r w:rsidR="00ED2CB0">
        <w:t>.</w:t>
      </w:r>
      <w:r w:rsidR="000404A9">
        <w:t xml:space="preserve"> </w:t>
      </w:r>
      <w:r w:rsidR="00351E61" w:rsidRPr="004A2FC2">
        <w:t>Clu</w:t>
      </w:r>
      <w:r w:rsidR="00706DE1" w:rsidRPr="004A2FC2">
        <w:t>S</w:t>
      </w:r>
      <w:r w:rsidR="00351E61" w:rsidRPr="004A2FC2">
        <w:t>t</w:t>
      </w:r>
      <w:r w:rsidR="00086F5A" w:rsidRPr="004A2FC2">
        <w:t xml:space="preserve">ream </w:t>
      </w:r>
      <w:r w:rsidR="00ED34B5">
        <w:t xml:space="preserve">algorithm </w:t>
      </w:r>
      <w:r w:rsidR="00086F5A" w:rsidRPr="004A2FC2">
        <w:t xml:space="preserve">is based on </w:t>
      </w:r>
      <w:r w:rsidR="00B110A9" w:rsidRPr="004A2FC2">
        <w:t xml:space="preserve">two (online and offline) components. Online </w:t>
      </w:r>
      <w:r w:rsidR="00086F5A" w:rsidRPr="004A2FC2">
        <w:t>microclustering component perfor</w:t>
      </w:r>
      <w:r w:rsidR="00B110A9" w:rsidRPr="004A2FC2">
        <w:t>ms</w:t>
      </w:r>
      <w:r w:rsidR="00086F5A" w:rsidRPr="004A2FC2">
        <w:t xml:space="preserve"> fast transformation of incoming data instances into compact approximate statistical representation</w:t>
      </w:r>
      <w:r w:rsidR="00B110A9" w:rsidRPr="004A2FC2">
        <w:t>.</w:t>
      </w:r>
      <w:r w:rsidR="00086F5A" w:rsidRPr="004A2FC2">
        <w:t xml:space="preserve"> </w:t>
      </w:r>
      <w:r w:rsidR="00B110A9" w:rsidRPr="004A2FC2">
        <w:t>O</w:t>
      </w:r>
      <w:r w:rsidR="00086F5A" w:rsidRPr="004A2FC2">
        <w:t>ffline</w:t>
      </w:r>
      <w:r w:rsidR="00B110A9" w:rsidRPr="004A2FC2">
        <w:t xml:space="preserve"> macroclustering</w:t>
      </w:r>
      <w:r w:rsidR="00086F5A" w:rsidRPr="004A2FC2">
        <w:t xml:space="preserve"> component us</w:t>
      </w:r>
      <w:r w:rsidR="00B110A9" w:rsidRPr="004A2FC2">
        <w:t>es</w:t>
      </w:r>
      <w:r w:rsidR="00086F5A" w:rsidRPr="004A2FC2">
        <w:t xml:space="preserve"> this</w:t>
      </w:r>
      <w:r w:rsidR="008060AF" w:rsidRPr="004A2FC2">
        <w:t xml:space="preserve"> representation</w:t>
      </w:r>
      <w:r w:rsidR="00086F5A" w:rsidRPr="004A2FC2">
        <w:t xml:space="preserve"> to get</w:t>
      </w:r>
      <w:r w:rsidR="00B110A9" w:rsidRPr="004A2FC2">
        <w:t xml:space="preserve"> final</w:t>
      </w:r>
      <w:r w:rsidR="00086F5A" w:rsidRPr="004A2FC2">
        <w:t xml:space="preserve"> results of clustering on demand</w:t>
      </w:r>
      <w:r w:rsidR="003627DF">
        <w:t xml:space="preserve"> [15]</w:t>
      </w:r>
      <w:r w:rsidR="00086F5A" w:rsidRPr="004A2FC2">
        <w:t xml:space="preserve">. </w:t>
      </w:r>
      <w:r w:rsidR="00150B3C" w:rsidRPr="004A2FC2">
        <w:t xml:space="preserve">This approach is adapted </w:t>
      </w:r>
      <w:r w:rsidR="00706DE1" w:rsidRPr="004A2FC2">
        <w:t>in other works using</w:t>
      </w:r>
      <w:r w:rsidR="00150B3C" w:rsidRPr="004A2FC2">
        <w:t xml:space="preserve"> different macroclustering algorithms and alter</w:t>
      </w:r>
      <w:r w:rsidR="00706DE1" w:rsidRPr="004A2FC2">
        <w:t>ing</w:t>
      </w:r>
      <w:r w:rsidR="00150B3C" w:rsidRPr="004A2FC2">
        <w:t xml:space="preserve"> microclustering phase slightly</w:t>
      </w:r>
      <w:r w:rsidR="00706DE1" w:rsidRPr="004A2FC2">
        <w:t xml:space="preserve">, </w:t>
      </w:r>
      <w:r w:rsidR="00150B3C" w:rsidRPr="004A2FC2">
        <w:t xml:space="preserve">like </w:t>
      </w:r>
      <w:r w:rsidR="00C843D3" w:rsidRPr="004A2FC2">
        <w:t xml:space="preserve">density based algorithm </w:t>
      </w:r>
      <w:r w:rsidR="00706DE1" w:rsidRPr="004A2FC2">
        <w:t xml:space="preserve">Denstream </w:t>
      </w:r>
      <w:r w:rsidR="00C843D3" w:rsidRPr="004A2FC2">
        <w:t xml:space="preserve">proposed in </w:t>
      </w:r>
      <w:r w:rsidR="00150B3C" w:rsidRPr="004A2FC2">
        <w:t>[</w:t>
      </w:r>
      <w:r w:rsidR="00414444" w:rsidRPr="004A2FC2">
        <w:t>1</w:t>
      </w:r>
      <w:r w:rsidR="000404A9">
        <w:t>6</w:t>
      </w:r>
      <w:r w:rsidR="00150B3C" w:rsidRPr="004A2FC2">
        <w:t>] that uses DBScan as macroclustering</w:t>
      </w:r>
      <w:r w:rsidR="00C843D3" w:rsidRPr="004A2FC2">
        <w:t xml:space="preserve"> algorithm and defines new concepts of core-microclusters and outlier-microclusters</w:t>
      </w:r>
      <w:r w:rsidR="00150B3C" w:rsidRPr="004A2FC2">
        <w:t>.</w:t>
      </w:r>
      <w:r w:rsidR="00C843D3" w:rsidRPr="004A2FC2">
        <w:t xml:space="preserve"> Denstream is able to detect clusters of arbitrary shapes</w:t>
      </w:r>
      <w:r w:rsidR="00EF49DD">
        <w:t>, while it</w:t>
      </w:r>
      <w:r w:rsidR="00C843D3" w:rsidRPr="004A2FC2">
        <w:t xml:space="preserve"> requires no assumption on the number of clusters. CluStream approach is adapted also in HPStream – projected clustering for high-dimensional data streams</w:t>
      </w:r>
      <w:r w:rsidR="00414444" w:rsidRPr="004A2FC2">
        <w:t xml:space="preserve"> proposed in [1</w:t>
      </w:r>
      <w:r w:rsidR="000404A9">
        <w:t>7</w:t>
      </w:r>
      <w:r w:rsidR="00A901CF" w:rsidRPr="004A2FC2">
        <w:t>]</w:t>
      </w:r>
      <w:r w:rsidR="00C843D3" w:rsidRPr="004A2FC2">
        <w:t xml:space="preserve">. It outperforms basic CluStream with high-dimensional streaming data. </w:t>
      </w:r>
    </w:p>
    <w:p w14:paraId="61E0CF16" w14:textId="6B2D3EA2" w:rsidR="00C843D3" w:rsidRPr="004A2FC2" w:rsidRDefault="00C843D3" w:rsidP="00CF6938">
      <w:pPr>
        <w:pStyle w:val="Para"/>
        <w:pPrChange w:id="44" w:author="Tomas Chovanak" w:date="2017-01-30T11:17:00Z">
          <w:pPr>
            <w:pStyle w:val="Para"/>
          </w:pPr>
        </w:pPrChange>
      </w:pPr>
      <w:r w:rsidRPr="004A2FC2">
        <w:t>There are also other algorithms not based o</w:t>
      </w:r>
      <w:r w:rsidR="00150CB2" w:rsidRPr="004A2FC2">
        <w:t>n CluStream</w:t>
      </w:r>
      <w:r w:rsidR="00706DE1" w:rsidRPr="004A2FC2">
        <w:t>. For example</w:t>
      </w:r>
      <w:r w:rsidR="00B554A8">
        <w:t>,</w:t>
      </w:r>
      <w:r w:rsidR="00706DE1" w:rsidRPr="004A2FC2">
        <w:t xml:space="preserve"> </w:t>
      </w:r>
      <w:r w:rsidR="00150CB2" w:rsidRPr="004A2FC2">
        <w:t>another density based clustering algorithm D-Stream proposed in</w:t>
      </w:r>
      <w:r w:rsidR="00706DE1" w:rsidRPr="004A2FC2">
        <w:t xml:space="preserve"> [</w:t>
      </w:r>
      <w:r w:rsidR="00414444" w:rsidRPr="004A2FC2">
        <w:t>1</w:t>
      </w:r>
      <w:r w:rsidR="000404A9">
        <w:t>8</w:t>
      </w:r>
      <w:r w:rsidR="00706DE1" w:rsidRPr="004A2FC2">
        <w:t>]</w:t>
      </w:r>
      <w:r w:rsidR="00150CB2" w:rsidRPr="004A2FC2">
        <w:t>.</w:t>
      </w:r>
      <w:r w:rsidR="00257D02">
        <w:t xml:space="preserve"> It maps input data into a density grid. Offline component clusters the grid. It adopts decaying technique to capture dynamic changes of a data stream.</w:t>
      </w:r>
      <w:r w:rsidR="007E0C0A">
        <w:t xml:space="preserve"> </w:t>
      </w:r>
      <w:r w:rsidR="00ED2CB0">
        <w:t>ClusTree</w:t>
      </w:r>
      <w:r w:rsidR="00257D02">
        <w:t xml:space="preserve"> [</w:t>
      </w:r>
      <w:r w:rsidR="000404A9">
        <w:t>19</w:t>
      </w:r>
      <w:r w:rsidR="00257D02">
        <w:t>]</w:t>
      </w:r>
      <w:r w:rsidR="00ED2CB0">
        <w:t xml:space="preserve"> is parameter free algorithm that automatically adapts to the speed of the data stream</w:t>
      </w:r>
      <w:r w:rsidR="00257D02">
        <w:t xml:space="preserve"> with usage of compact and self-adaptive index structure for maintaining stream summaries</w:t>
      </w:r>
      <w:r w:rsidR="00ED2CB0">
        <w:t xml:space="preserve">. </w:t>
      </w:r>
      <w:r w:rsidR="00257D02">
        <w:t>It incorporates the age of the objects to reflect the greater importance of more recent data.</w:t>
      </w:r>
    </w:p>
    <w:p w14:paraId="1E81C07A" w14:textId="69AA3CAF" w:rsidR="00F00F82" w:rsidRPr="004A2FC2" w:rsidRDefault="00F00F82">
      <w:pPr>
        <w:pStyle w:val="Head1"/>
        <w:jc w:val="both"/>
      </w:pPr>
      <w:r w:rsidRPr="004A2FC2">
        <w:t>3</w:t>
      </w:r>
      <w:r w:rsidRPr="004A2FC2">
        <w:rPr>
          <w:szCs w:val="22"/>
        </w:rPr>
        <w:t> </w:t>
      </w:r>
      <w:r w:rsidRPr="004A2FC2">
        <w:t xml:space="preserve"> Method for mining personalized behavioral patterns over</w:t>
      </w:r>
      <w:r w:rsidR="00451D92">
        <w:t xml:space="preserve"> a </w:t>
      </w:r>
      <w:r w:rsidRPr="004A2FC2">
        <w:t>data stream</w:t>
      </w:r>
    </w:p>
    <w:p w14:paraId="72C1CCCD" w14:textId="0E3E6FEA" w:rsidR="001E492B" w:rsidRPr="004A2FC2" w:rsidRDefault="001E492B" w:rsidP="00CF6938">
      <w:pPr>
        <w:pStyle w:val="Para"/>
        <w:pPrChange w:id="45" w:author="Tomas Chovanak" w:date="2017-01-30T11:17:00Z">
          <w:pPr>
            <w:pStyle w:val="Para"/>
          </w:pPr>
        </w:pPrChange>
      </w:pPr>
      <w:r w:rsidRPr="004A2FC2">
        <w:t>In this section, we describe method</w:t>
      </w:r>
      <w:r w:rsidR="00183646" w:rsidRPr="004A2FC2">
        <w:t xml:space="preserve"> for </w:t>
      </w:r>
      <w:r w:rsidR="00451D92">
        <w:t xml:space="preserve">online </w:t>
      </w:r>
      <w:r w:rsidR="002A2F4C" w:rsidRPr="004A2FC2">
        <w:t>mining</w:t>
      </w:r>
      <w:r w:rsidR="00183646" w:rsidRPr="004A2FC2">
        <w:t xml:space="preserve"> </w:t>
      </w:r>
      <w:r w:rsidR="00451D92">
        <w:t xml:space="preserve">of </w:t>
      </w:r>
      <w:r w:rsidR="00183646" w:rsidRPr="004A2FC2">
        <w:t>behavio</w:t>
      </w:r>
      <w:r w:rsidRPr="004A2FC2">
        <w:t xml:space="preserve">ral patterns </w:t>
      </w:r>
      <w:r w:rsidR="00451D92">
        <w:t xml:space="preserve">from the user activity within the website. The method combines </w:t>
      </w:r>
      <w:r w:rsidRPr="004A2FC2">
        <w:t xml:space="preserve">global </w:t>
      </w:r>
      <w:r w:rsidR="00451D92">
        <w:t>patterns</w:t>
      </w:r>
      <w:r w:rsidR="00BD1D4A">
        <w:t>,</w:t>
      </w:r>
      <w:r w:rsidR="00451D92">
        <w:t xml:space="preserve"> identified from behavior of </w:t>
      </w:r>
      <w:r w:rsidR="00BD1D4A">
        <w:t xml:space="preserve">all </w:t>
      </w:r>
      <w:r w:rsidR="00451D92">
        <w:t>website users</w:t>
      </w:r>
      <w:r w:rsidR="00BD1D4A">
        <w:t>,</w:t>
      </w:r>
      <w:r w:rsidR="00451D92">
        <w:t xml:space="preserve"> with the group </w:t>
      </w:r>
      <w:r w:rsidRPr="004A2FC2">
        <w:t xml:space="preserve">patterns </w:t>
      </w:r>
      <w:r w:rsidR="00BD1D4A">
        <w:t xml:space="preserve">determined for </w:t>
      </w:r>
      <w:r w:rsidR="006F1EBC" w:rsidRPr="004A2FC2">
        <w:t xml:space="preserve">dynamically </w:t>
      </w:r>
      <w:r w:rsidRPr="004A2FC2">
        <w:t xml:space="preserve">identified groups of </w:t>
      </w:r>
      <w:r w:rsidR="00BD1D4A">
        <w:t xml:space="preserve">similar </w:t>
      </w:r>
      <w:r w:rsidRPr="004A2FC2">
        <w:t>users</w:t>
      </w:r>
      <w:r w:rsidR="00BD1D4A">
        <w:t xml:space="preserve">. Based on identified behavioral patterns, proposed method is able to recommend to individual users the pages they are probably going to visit in current session, cache these pages </w:t>
      </w:r>
      <w:r w:rsidR="0072268F">
        <w:t xml:space="preserve">in advance </w:t>
      </w:r>
      <w:r w:rsidR="00BD1D4A">
        <w:t>etc.</w:t>
      </w:r>
    </w:p>
    <w:p w14:paraId="1016CFDA" w14:textId="5770FBF8" w:rsidR="002B53E2" w:rsidDel="00FE1352" w:rsidRDefault="00C4703D" w:rsidP="00CF6938">
      <w:pPr>
        <w:pStyle w:val="Para"/>
        <w:rPr>
          <w:del w:id="46" w:author="Tomas Chovanak" w:date="2017-01-30T11:04:00Z"/>
        </w:rPr>
        <w:pPrChange w:id="47" w:author="Tomas Chovanak" w:date="2017-01-30T11:17:00Z">
          <w:pPr>
            <w:pStyle w:val="Para"/>
          </w:pPr>
        </w:pPrChange>
      </w:pPr>
      <w:r>
        <w:t xml:space="preserve">Our </w:t>
      </w:r>
      <w:r w:rsidR="00F75DB2" w:rsidRPr="004A2FC2">
        <w:t xml:space="preserve">method comprises of three logical components. First component ensures clustering </w:t>
      </w:r>
      <w:r w:rsidR="004E567C">
        <w:t xml:space="preserve">of </w:t>
      </w:r>
      <w:r w:rsidR="002B53E2" w:rsidRPr="004A2FC2">
        <w:t>user</w:t>
      </w:r>
      <w:r w:rsidR="00014920">
        <w:t>s</w:t>
      </w:r>
      <w:r w:rsidR="002B53E2" w:rsidRPr="004A2FC2">
        <w:t xml:space="preserve"> </w:t>
      </w:r>
      <w:r w:rsidR="00F75DB2" w:rsidRPr="004A2FC2">
        <w:t xml:space="preserve">into groups </w:t>
      </w:r>
      <w:r w:rsidR="004E567C">
        <w:t>based on similarity of their behavior</w:t>
      </w:r>
      <w:r w:rsidR="00F75DB2" w:rsidRPr="004A2FC2">
        <w:t xml:space="preserve">. Second component </w:t>
      </w:r>
      <w:r w:rsidR="004E567C">
        <w:t xml:space="preserve">is used for </w:t>
      </w:r>
      <w:r w:rsidR="00F75DB2" w:rsidRPr="004A2FC2">
        <w:t>searching for global and group behavior</w:t>
      </w:r>
      <w:r w:rsidR="00051DDA" w:rsidRPr="004A2FC2">
        <w:t xml:space="preserve">al </w:t>
      </w:r>
      <w:r w:rsidR="00F75DB2" w:rsidRPr="004A2FC2">
        <w:t>patterns represented as closed frequent itemsets over data stream. Third component ensures application of found patterns</w:t>
      </w:r>
      <w:r w:rsidR="00007900" w:rsidRPr="004A2FC2">
        <w:t xml:space="preserve">. </w:t>
      </w:r>
      <w:r w:rsidR="004E567C">
        <w:t xml:space="preserve">In this paper we focus to </w:t>
      </w:r>
      <w:r w:rsidR="00F75DB2" w:rsidRPr="004A2FC2">
        <w:t>recommendation task</w:t>
      </w:r>
      <w:r w:rsidR="004E567C">
        <w:t xml:space="preserve">, because of wide usage possibilities of process results (e.g., recommendation of interesting pages, caching probable future visits in advance). The third component of our method in addition ensures </w:t>
      </w:r>
      <w:r w:rsidR="00007900" w:rsidRPr="004A2FC2">
        <w:t>evaluat</w:t>
      </w:r>
      <w:r w:rsidR="004E567C">
        <w:t>ion</w:t>
      </w:r>
      <w:r w:rsidR="00007900" w:rsidRPr="004A2FC2">
        <w:t xml:space="preserve"> </w:t>
      </w:r>
      <w:r w:rsidR="004E567C">
        <w:t>of the used application task.</w:t>
      </w:r>
      <w:r w:rsidR="00007900" w:rsidRPr="004A2FC2">
        <w:t xml:space="preserve"> </w:t>
      </w:r>
      <w:r w:rsidR="002B53E2" w:rsidRPr="004A2FC2">
        <w:t>All these components are joined into process de</w:t>
      </w:r>
      <w:r w:rsidR="0049100E" w:rsidRPr="004A2FC2">
        <w:t>scribe</w:t>
      </w:r>
      <w:r w:rsidR="00B067F6">
        <w:t>d</w:t>
      </w:r>
      <w:r w:rsidR="0049100E" w:rsidRPr="004A2FC2">
        <w:t xml:space="preserve"> in </w:t>
      </w:r>
      <w:r w:rsidR="00B067F6">
        <w:t xml:space="preserve">section </w:t>
      </w:r>
      <w:r w:rsidR="0049100E" w:rsidRPr="004A2FC2">
        <w:t>3.</w:t>
      </w:r>
      <w:r w:rsidR="0044179B" w:rsidRPr="004A2FC2">
        <w:t>2</w:t>
      </w:r>
      <w:r w:rsidR="0049100E" w:rsidRPr="004A2FC2">
        <w:t xml:space="preserve"> and illustrate</w:t>
      </w:r>
      <w:r w:rsidR="00B067F6">
        <w:t>d</w:t>
      </w:r>
      <w:r w:rsidR="0049100E" w:rsidRPr="004A2FC2">
        <w:t xml:space="preserve"> </w:t>
      </w:r>
      <w:r w:rsidR="00B50687" w:rsidRPr="004A2FC2">
        <w:t>i</w:t>
      </w:r>
      <w:r w:rsidR="0049100E" w:rsidRPr="004A2FC2">
        <w:t>n Figure 1.</w:t>
      </w:r>
    </w:p>
    <w:p w14:paraId="247F3854" w14:textId="77777777" w:rsidR="00FE1352" w:rsidRDefault="00FE1352" w:rsidP="00CF6938">
      <w:pPr>
        <w:pStyle w:val="Para"/>
        <w:rPr>
          <w:ins w:id="48" w:author="Tomas Chovanak" w:date="2017-01-30T11:04:00Z"/>
        </w:rPr>
        <w:pPrChange w:id="49" w:author="Tomas Chovanak" w:date="2017-01-30T11:17:00Z">
          <w:pPr>
            <w:pStyle w:val="Para"/>
          </w:pPr>
        </w:pPrChange>
      </w:pPr>
    </w:p>
    <w:p w14:paraId="0569EA47" w14:textId="7B81197B" w:rsidR="00AF272D" w:rsidRPr="004A2FC2" w:rsidRDefault="00627963" w:rsidP="00CF6938">
      <w:pPr>
        <w:pStyle w:val="Para"/>
        <w:rPr>
          <w:ins w:id="50" w:author="Tomas Chovanak" w:date="2017-01-30T10:19:00Z"/>
        </w:rPr>
        <w:pPrChange w:id="51" w:author="Tomas Chovanak" w:date="2017-01-30T11:17:00Z">
          <w:pPr>
            <w:pStyle w:val="Para"/>
          </w:pPr>
        </w:pPrChange>
      </w:pPr>
      <w:r>
        <w:t>We implemented</w:t>
      </w:r>
      <w:r w:rsidR="0003463A">
        <w:t xml:space="preserve"> the</w:t>
      </w:r>
      <w:r>
        <w:t xml:space="preserve"> method into MOA framework</w:t>
      </w:r>
      <w:r w:rsidR="0003463A">
        <w:t xml:space="preserve"> [20</w:t>
      </w:r>
      <w:r w:rsidR="00212601">
        <w:t>]</w:t>
      </w:r>
      <w:r>
        <w:t>, which contains implementations of</w:t>
      </w:r>
      <w:r w:rsidR="00E23E78">
        <w:t xml:space="preserve"> data stream frequent patterns mining algorithm</w:t>
      </w:r>
      <w:r>
        <w:t xml:space="preserve"> </w:t>
      </w:r>
      <w:r w:rsidRPr="0077088C">
        <w:rPr>
          <w:i/>
        </w:rPr>
        <w:t>IncMine</w:t>
      </w:r>
      <w:r>
        <w:t xml:space="preserve"> and </w:t>
      </w:r>
      <w:r w:rsidR="00E23E78">
        <w:t xml:space="preserve">data stream clustering algorithm </w:t>
      </w:r>
      <w:r w:rsidRPr="0077088C">
        <w:rPr>
          <w:i/>
        </w:rPr>
        <w:t>Clustream</w:t>
      </w:r>
      <w:r>
        <w:t xml:space="preserve">. </w:t>
      </w:r>
      <w:r w:rsidR="00D413E1">
        <w:t xml:space="preserve">We use </w:t>
      </w:r>
      <w:r w:rsidR="0077088C">
        <w:t>these algorithms</w:t>
      </w:r>
      <w:r w:rsidR="00D413E1">
        <w:t xml:space="preserve"> to quick prov</w:t>
      </w:r>
      <w:r w:rsidR="008F41A4">
        <w:t xml:space="preserve">e </w:t>
      </w:r>
      <w:r w:rsidR="0077088C">
        <w:t xml:space="preserve">of </w:t>
      </w:r>
      <w:r w:rsidR="008F41A4">
        <w:t>concepts proposed in</w:t>
      </w:r>
      <w:del w:id="52" w:author="Tomas Chovanak" w:date="2017-01-30T08:09:00Z">
        <w:r w:rsidR="008F41A4" w:rsidDel="00DC2E2C">
          <w:delText xml:space="preserve"> </w:delText>
        </w:r>
      </w:del>
      <w:ins w:id="53" w:author="Tomas Chovanak" w:date="2017-01-30T08:09:00Z">
        <w:r w:rsidR="00DC2E2C">
          <w:t xml:space="preserve"> </w:t>
        </w:r>
      </w:ins>
      <w:r w:rsidR="00AF272D">
        <w:t>this paper</w:t>
      </w:r>
      <w:r w:rsidR="00AF272D" w:rsidRPr="004A2FC2">
        <w:t>.</w:t>
      </w:r>
      <w:r w:rsidR="00AF272D">
        <w:t xml:space="preserve"> Later on, we plan to experiment with other algorithms and compare them with actual method results.</w:t>
      </w:r>
    </w:p>
    <w:p w14:paraId="65365955" w14:textId="29643520" w:rsidR="00627963" w:rsidRPr="004A2FC2" w:rsidDel="00AF272D" w:rsidRDefault="00627963">
      <w:pPr>
        <w:pStyle w:val="Para"/>
        <w:rPr>
          <w:del w:id="54" w:author="Tomas Chovanak" w:date="2017-01-30T10:19:00Z"/>
        </w:rPr>
      </w:pPr>
    </w:p>
    <w:p w14:paraId="347F447C" w14:textId="2002C255" w:rsidR="000366AA" w:rsidRPr="004A2FC2" w:rsidRDefault="00C22576" w:rsidP="00A746CA">
      <w:pPr>
        <w:pStyle w:val="Head2"/>
      </w:pPr>
      <w:bookmarkStart w:id="55" w:name="sec1"/>
      <w:r w:rsidRPr="004A2FC2">
        <w:t>3.</w:t>
      </w:r>
      <w:r w:rsidR="00007900" w:rsidRPr="004A2FC2">
        <w:t>1</w:t>
      </w:r>
      <w:r w:rsidRPr="004A2FC2">
        <w:rPr>
          <w:szCs w:val="22"/>
        </w:rPr>
        <w:t> </w:t>
      </w:r>
      <w:r w:rsidRPr="004A2FC2">
        <w:rPr>
          <w:szCs w:val="22"/>
        </w:rPr>
        <w:t xml:space="preserve"> </w:t>
      </w:r>
      <w:r w:rsidR="009E4FB7" w:rsidRPr="004A2FC2">
        <w:rPr>
          <w:szCs w:val="22"/>
        </w:rPr>
        <w:t xml:space="preserve">Clustering and </w:t>
      </w:r>
      <w:r w:rsidR="009E4FB7" w:rsidRPr="004A2FC2">
        <w:t>u</w:t>
      </w:r>
      <w:r w:rsidRPr="004A2FC2">
        <w:t>ser model representation</w:t>
      </w:r>
    </w:p>
    <w:p w14:paraId="314C39AE" w14:textId="7C371107" w:rsidR="009E4FB7" w:rsidRPr="004A2FC2" w:rsidRDefault="00332D1F" w:rsidP="00CF6938">
      <w:pPr>
        <w:pStyle w:val="Para"/>
        <w:pPrChange w:id="56" w:author="Tomas Chovanak" w:date="2017-01-30T11:17:00Z">
          <w:pPr>
            <w:pStyle w:val="Para"/>
          </w:pPr>
        </w:pPrChange>
      </w:pPr>
      <w:r w:rsidRPr="004A2FC2">
        <w:t xml:space="preserve">Important part of designed process is </w:t>
      </w:r>
      <w:r w:rsidR="00B067F6">
        <w:t xml:space="preserve">user </w:t>
      </w:r>
      <w:r w:rsidRPr="004A2FC2">
        <w:t xml:space="preserve">clustering according </w:t>
      </w:r>
      <w:r w:rsidR="00B067F6">
        <w:t xml:space="preserve">to </w:t>
      </w:r>
      <w:r w:rsidRPr="004A2FC2">
        <w:t>their similar behavior</w:t>
      </w:r>
      <w:r w:rsidR="00B067F6">
        <w:t xml:space="preserve"> in </w:t>
      </w:r>
      <w:r w:rsidR="00B067F6" w:rsidRPr="004A2FC2">
        <w:t>recent</w:t>
      </w:r>
      <w:r w:rsidR="00B067F6">
        <w:t xml:space="preserve"> past</w:t>
      </w:r>
      <w:r w:rsidRPr="004A2FC2">
        <w:t xml:space="preserve">. </w:t>
      </w:r>
      <w:r w:rsidR="00B067F6">
        <w:t xml:space="preserve">Proposed </w:t>
      </w:r>
      <w:r w:rsidR="009E4FB7" w:rsidRPr="004A2FC2">
        <w:t>method use</w:t>
      </w:r>
      <w:r w:rsidR="00B067F6">
        <w:t>s</w:t>
      </w:r>
      <w:r w:rsidR="009E4FB7" w:rsidRPr="004A2FC2">
        <w:t xml:space="preserve"> Clu</w:t>
      </w:r>
      <w:r w:rsidR="00B01466">
        <w:t>s</w:t>
      </w:r>
      <w:r w:rsidR="009E4FB7" w:rsidRPr="004A2FC2">
        <w:t>tream</w:t>
      </w:r>
      <w:r w:rsidR="003E61AE">
        <w:t xml:space="preserve"> algorithm</w:t>
      </w:r>
      <w:r w:rsidR="003F5E10">
        <w:t xml:space="preserve"> consisting</w:t>
      </w:r>
      <w:r w:rsidR="009E4FB7" w:rsidRPr="004A2FC2">
        <w:t xml:space="preserve"> of fast update</w:t>
      </w:r>
      <w:r w:rsidR="003F5E10">
        <w:t>d</w:t>
      </w:r>
      <w:r w:rsidR="009E4FB7" w:rsidRPr="004A2FC2">
        <w:t xml:space="preserve"> microclusters </w:t>
      </w:r>
      <w:r w:rsidR="00467A6E" w:rsidRPr="004A2FC2">
        <w:t>phase</w:t>
      </w:r>
      <w:r w:rsidR="009E4FB7" w:rsidRPr="004A2FC2">
        <w:t xml:space="preserve"> and macroclustering </w:t>
      </w:r>
      <w:r w:rsidR="00C264A3" w:rsidRPr="004A2FC2">
        <w:t>phase</w:t>
      </w:r>
      <w:r w:rsidR="009E4FB7" w:rsidRPr="004A2FC2">
        <w:t xml:space="preserve"> where k-means or other traditional clustering algorithm</w:t>
      </w:r>
      <w:r w:rsidR="00B067F6">
        <w:t>s</w:t>
      </w:r>
      <w:r w:rsidR="009E4FB7" w:rsidRPr="004A2FC2">
        <w:t xml:space="preserve"> can be applied </w:t>
      </w:r>
      <w:r w:rsidR="00B067F6">
        <w:t>in</w:t>
      </w:r>
      <w:r w:rsidR="009E4FB7" w:rsidRPr="004A2FC2">
        <w:t xml:space="preserve"> microclusters to find </w:t>
      </w:r>
      <w:r w:rsidR="00B067F6">
        <w:t xml:space="preserve">the </w:t>
      </w:r>
      <w:r w:rsidR="009E4FB7" w:rsidRPr="004A2FC2">
        <w:t xml:space="preserve">final clusters. As our method </w:t>
      </w:r>
      <w:r w:rsidR="00B067F6">
        <w:t xml:space="preserve">needs </w:t>
      </w:r>
      <w:r w:rsidR="009E4FB7" w:rsidRPr="004A2FC2">
        <w:t xml:space="preserve">to perform macroclustering regularly as part of data streaming processing, </w:t>
      </w:r>
      <w:r w:rsidR="00B067F6">
        <w:t xml:space="preserve">this phase should </w:t>
      </w:r>
      <w:r w:rsidR="009E4FB7" w:rsidRPr="004A2FC2">
        <w:t>be fast enough.</w:t>
      </w:r>
      <w:r w:rsidR="005837DF">
        <w:t xml:space="preserve"> Therefore</w:t>
      </w:r>
      <w:r w:rsidR="00364BB7">
        <w:t>,</w:t>
      </w:r>
      <w:r w:rsidR="005837DF">
        <w:t xml:space="preserve"> we use</w:t>
      </w:r>
      <w:r w:rsidR="009E4FB7" w:rsidRPr="004A2FC2">
        <w:t xml:space="preserve"> </w:t>
      </w:r>
      <w:r w:rsidR="005837DF">
        <w:t>k</w:t>
      </w:r>
      <w:r w:rsidR="009E4FB7" w:rsidRPr="004A2FC2">
        <w:t>-means</w:t>
      </w:r>
      <w:r w:rsidR="005837DF">
        <w:t>, which</w:t>
      </w:r>
      <w:r w:rsidR="009E4FB7" w:rsidRPr="004A2FC2">
        <w:t xml:space="preserve"> is fast and easy to adjust algorithm. </w:t>
      </w:r>
      <w:r w:rsidR="001446E7">
        <w:t>T</w:t>
      </w:r>
      <w:r w:rsidR="009E4FB7" w:rsidRPr="004A2FC2">
        <w:t xml:space="preserve">he </w:t>
      </w:r>
      <w:r w:rsidR="001446E7">
        <w:t xml:space="preserve">defined </w:t>
      </w:r>
      <w:r w:rsidR="009E4FB7" w:rsidRPr="004A2FC2">
        <w:t>process</w:t>
      </w:r>
      <w:r w:rsidR="001446E7">
        <w:t xml:space="preserve">, however, </w:t>
      </w:r>
      <w:r w:rsidR="009E4FB7" w:rsidRPr="004A2FC2">
        <w:t xml:space="preserve">should be considered as </w:t>
      </w:r>
      <w:r w:rsidR="001446E7">
        <w:t xml:space="preserve">a </w:t>
      </w:r>
      <w:r w:rsidR="009E4FB7" w:rsidRPr="004A2FC2">
        <w:t xml:space="preserve">framework and macroclustering algorithm as well as frequent patterns mining algorithm should be matter of choice depending on usage domain requirements.  </w:t>
      </w:r>
    </w:p>
    <w:p w14:paraId="117316E7" w14:textId="1A98CE45" w:rsidR="00332D1F" w:rsidRPr="004A2FC2" w:rsidRDefault="00332D1F" w:rsidP="00CF6938">
      <w:pPr>
        <w:pStyle w:val="Para"/>
        <w:pPrChange w:id="57" w:author="Tomas Chovanak" w:date="2017-01-30T11:17:00Z">
          <w:pPr>
            <w:pStyle w:val="Para"/>
          </w:pPr>
        </w:pPrChange>
      </w:pPr>
      <w:r w:rsidRPr="004A2FC2">
        <w:t xml:space="preserve">As </w:t>
      </w:r>
      <w:r w:rsidR="001446E7">
        <w:t xml:space="preserve">a </w:t>
      </w:r>
      <w:r w:rsidRPr="004A2FC2">
        <w:t xml:space="preserve">data stream could be potentially infinite we need to prevent </w:t>
      </w:r>
      <w:r w:rsidR="00252EAE" w:rsidRPr="004A2FC2">
        <w:t xml:space="preserve">possible </w:t>
      </w:r>
      <w:r w:rsidRPr="004A2FC2">
        <w:t xml:space="preserve">memory leak caused by adding new user models to memory and not </w:t>
      </w:r>
      <w:r w:rsidR="001446E7">
        <w:t>maintaining the unused ones</w:t>
      </w:r>
      <w:r w:rsidR="003B7346" w:rsidRPr="004A2FC2">
        <w:t>. We represent user</w:t>
      </w:r>
      <w:r w:rsidRPr="004A2FC2">
        <w:t>s</w:t>
      </w:r>
      <w:r w:rsidR="003B7346" w:rsidRPr="004A2FC2">
        <w:t>’ behavio</w:t>
      </w:r>
      <w:r w:rsidRPr="004A2FC2">
        <w:t xml:space="preserve">r simply as different frequency spectrums of their recent actions. </w:t>
      </w:r>
      <w:r w:rsidR="001446E7">
        <w:t xml:space="preserve">The actions are stored to </w:t>
      </w:r>
      <w:r w:rsidRPr="004A2FC2">
        <w:t xml:space="preserve">queue with limited capacity. </w:t>
      </w:r>
    </w:p>
    <w:p w14:paraId="074244D5" w14:textId="4C81D728" w:rsidR="00046C0D" w:rsidRPr="004A2FC2" w:rsidRDefault="00046C0D" w:rsidP="00CF6938">
      <w:pPr>
        <w:pStyle w:val="Para"/>
        <w:pPrChange w:id="58" w:author="Tomas Chovanak" w:date="2017-01-30T11:17:00Z">
          <w:pPr>
            <w:pStyle w:val="Para"/>
          </w:pPr>
        </w:pPrChange>
      </w:pPr>
      <w:r w:rsidRPr="004A2FC2">
        <w:t xml:space="preserve">User model </w:t>
      </w:r>
      <w:r w:rsidRPr="004A2FC2">
        <w:rPr>
          <w:i/>
        </w:rPr>
        <w:t xml:space="preserve">u </w:t>
      </w:r>
      <w:r w:rsidRPr="004A2FC2">
        <w:t xml:space="preserve">consists of </w:t>
      </w:r>
      <w:r w:rsidR="001E1C14">
        <w:t>following attributes</w:t>
      </w:r>
      <w:r w:rsidRPr="004A2FC2">
        <w:t>:</w:t>
      </w:r>
    </w:p>
    <w:p w14:paraId="1457599A" w14:textId="6EE8877C" w:rsidR="00046C0D" w:rsidRPr="004A2FC2" w:rsidRDefault="00046C0D" w:rsidP="00CF6938">
      <w:pPr>
        <w:pStyle w:val="Para"/>
        <w:numPr>
          <w:ilvl w:val="0"/>
          <w:numId w:val="51"/>
        </w:numPr>
        <w:pPrChange w:id="59" w:author="Tomas Chovanak" w:date="2017-01-30T11:17:00Z">
          <w:pPr>
            <w:pStyle w:val="Para"/>
          </w:pPr>
        </w:pPrChange>
      </w:pPr>
      <w:r w:rsidRPr="004A2FC2">
        <w:rPr>
          <w:i/>
        </w:rPr>
        <w:t>uid</w:t>
      </w:r>
      <w:r w:rsidRPr="004A2FC2">
        <w:t xml:space="preserve"> : user identifier</w:t>
      </w:r>
      <w:r w:rsidR="001E1C14">
        <w:t>.</w:t>
      </w:r>
    </w:p>
    <w:p w14:paraId="76152197" w14:textId="77777777" w:rsidR="00046C0D" w:rsidRPr="004A2FC2" w:rsidRDefault="00046C0D" w:rsidP="00CF6938">
      <w:pPr>
        <w:pStyle w:val="Para"/>
        <w:numPr>
          <w:ilvl w:val="0"/>
          <w:numId w:val="51"/>
        </w:numPr>
        <w:pPrChange w:id="60" w:author="Tomas Chovanak" w:date="2017-01-30T11:17:00Z">
          <w:pPr>
            <w:pStyle w:val="Para"/>
            <w:numPr>
              <w:numId w:val="51"/>
            </w:numPr>
            <w:ind w:left="960" w:hanging="360"/>
          </w:pPr>
        </w:pPrChange>
      </w:pPr>
      <w:r w:rsidRPr="004A2FC2">
        <w:rPr>
          <w:i/>
        </w:rPr>
        <w:t>aq</w:t>
      </w:r>
      <w:r w:rsidRPr="004A2FC2">
        <w:t>: actions queue. Queue with limited capacity to store actions user took in recent history.</w:t>
      </w:r>
    </w:p>
    <w:p w14:paraId="23B683FC" w14:textId="77777777" w:rsidR="00046C0D" w:rsidRPr="004A2FC2" w:rsidRDefault="00046C0D" w:rsidP="00CF6938">
      <w:pPr>
        <w:pStyle w:val="Para"/>
        <w:numPr>
          <w:ilvl w:val="0"/>
          <w:numId w:val="51"/>
        </w:numPr>
        <w:pPrChange w:id="61" w:author="Tomas Chovanak" w:date="2017-01-30T11:17:00Z">
          <w:pPr>
            <w:pStyle w:val="Para"/>
            <w:numPr>
              <w:numId w:val="51"/>
            </w:numPr>
            <w:ind w:left="960" w:hanging="360"/>
          </w:pPr>
        </w:pPrChange>
      </w:pPr>
      <w:r w:rsidRPr="004A2FC2">
        <w:rPr>
          <w:i/>
        </w:rPr>
        <w:t>gid</w:t>
      </w:r>
      <w:r w:rsidRPr="004A2FC2">
        <w:t>: group identifier. Id of group where user was classified to in last macroclustering.</w:t>
      </w:r>
    </w:p>
    <w:p w14:paraId="2BF22434" w14:textId="77777777" w:rsidR="00046C0D" w:rsidRPr="004A2FC2" w:rsidRDefault="00046C0D" w:rsidP="00CF6938">
      <w:pPr>
        <w:pStyle w:val="Para"/>
        <w:numPr>
          <w:ilvl w:val="0"/>
          <w:numId w:val="51"/>
        </w:numPr>
        <w:pPrChange w:id="62" w:author="Tomas Chovanak" w:date="2017-01-30T11:17:00Z">
          <w:pPr>
            <w:pStyle w:val="Para"/>
            <w:numPr>
              <w:numId w:val="51"/>
            </w:numPr>
            <w:ind w:left="960" w:hanging="360"/>
          </w:pPr>
        </w:pPrChange>
      </w:pPr>
      <w:r w:rsidRPr="004A2FC2">
        <w:rPr>
          <w:i/>
        </w:rPr>
        <w:t>nsc</w:t>
      </w:r>
      <w:r w:rsidRPr="004A2FC2">
        <w:t xml:space="preserve">: new sessions count. Number of new sessions of this user </w:t>
      </w:r>
      <w:r w:rsidR="00712E79" w:rsidRPr="004A2FC2">
        <w:t xml:space="preserve">since </w:t>
      </w:r>
      <w:r w:rsidRPr="004A2FC2">
        <w:t>last macroclustering.</w:t>
      </w:r>
    </w:p>
    <w:p w14:paraId="0363A793" w14:textId="2EB2436D" w:rsidR="00046C0D" w:rsidRPr="004A2FC2" w:rsidRDefault="00046C0D" w:rsidP="00CF6938">
      <w:pPr>
        <w:pStyle w:val="Para"/>
        <w:numPr>
          <w:ilvl w:val="0"/>
          <w:numId w:val="51"/>
        </w:numPr>
        <w:pPrChange w:id="63" w:author="Tomas Chovanak" w:date="2017-01-30T11:17:00Z">
          <w:pPr>
            <w:pStyle w:val="Para"/>
            <w:numPr>
              <w:numId w:val="51"/>
            </w:numPr>
            <w:ind w:left="960" w:hanging="360"/>
          </w:pPr>
        </w:pPrChange>
      </w:pPr>
      <w:r w:rsidRPr="004A2FC2">
        <w:rPr>
          <w:i/>
        </w:rPr>
        <w:t>lmid</w:t>
      </w:r>
      <w:r w:rsidRPr="004A2FC2">
        <w:t xml:space="preserve">: last macroclustering id. Identifier of last macroclustering </w:t>
      </w:r>
      <w:r w:rsidR="00F5643A">
        <w:t xml:space="preserve">performed </w:t>
      </w:r>
      <w:r w:rsidRPr="004A2FC2">
        <w:t>when this user model was active.</w:t>
      </w:r>
    </w:p>
    <w:p w14:paraId="21206D39" w14:textId="431FDA49" w:rsidR="00D552AD" w:rsidRPr="004A2FC2" w:rsidRDefault="00A84CF0" w:rsidP="00CF6938">
      <w:pPr>
        <w:pStyle w:val="Para"/>
        <w:pPrChange w:id="64" w:author="Tomas Chovanak" w:date="2017-01-30T11:17:00Z">
          <w:pPr>
            <w:pStyle w:val="Para"/>
            <w:numPr>
              <w:numId w:val="51"/>
            </w:numPr>
            <w:ind w:left="960" w:hanging="360"/>
          </w:pPr>
        </w:pPrChange>
      </w:pPr>
      <w:r w:rsidRPr="004A2FC2">
        <w:t xml:space="preserve">Macroclustering </w:t>
      </w:r>
      <w:r w:rsidR="00FB5693">
        <w:t xml:space="preserve">phase </w:t>
      </w:r>
      <w:r w:rsidRPr="004A2FC2">
        <w:t xml:space="preserve">is performed </w:t>
      </w:r>
      <w:r w:rsidR="00992C0E">
        <w:t xml:space="preserve">in </w:t>
      </w:r>
      <w:r w:rsidRPr="004A2FC2">
        <w:t xml:space="preserve">regular </w:t>
      </w:r>
      <w:r w:rsidR="00992C0E">
        <w:t>intervals</w:t>
      </w:r>
      <w:r w:rsidR="0089259E">
        <w:t xml:space="preserve"> (always after defined number of microclusters</w:t>
      </w:r>
      <w:r w:rsidR="00992C0E" w:rsidRPr="00992C0E">
        <w:t xml:space="preserve"> </w:t>
      </w:r>
      <w:r w:rsidR="00992C0E">
        <w:t>updates</w:t>
      </w:r>
      <w:r w:rsidR="0089259E">
        <w:t>)</w:t>
      </w:r>
      <w:r w:rsidRPr="004A2FC2">
        <w:t xml:space="preserve">. </w:t>
      </w:r>
      <w:commentRangeStart w:id="65"/>
      <w:commentRangeStart w:id="66"/>
      <w:r w:rsidR="00D552AD" w:rsidRPr="004A2FC2">
        <w:rPr>
          <w:i/>
        </w:rPr>
        <w:t>lmid</w:t>
      </w:r>
      <w:r w:rsidR="00D552AD" w:rsidRPr="004A2FC2">
        <w:t xml:space="preserve"> (last macroclustering id)</w:t>
      </w:r>
      <w:r w:rsidR="00620B04">
        <w:t xml:space="preserve"> </w:t>
      </w:r>
      <w:r w:rsidR="00DA53C4">
        <w:t>represent</w:t>
      </w:r>
      <w:ins w:id="67" w:author="Tomas Chovanak" w:date="2017-01-30T09:26:00Z">
        <w:r w:rsidR="00D728E3">
          <w:t>s</w:t>
        </w:r>
      </w:ins>
      <w:r w:rsidR="00DA53C4">
        <w:t xml:space="preserve"> a</w:t>
      </w:r>
      <w:r w:rsidR="00620B04">
        <w:t xml:space="preserve"> global macroclustering</w:t>
      </w:r>
      <w:r w:rsidR="0089259E">
        <w:t>s</w:t>
      </w:r>
      <w:r w:rsidR="00620B04">
        <w:t xml:space="preserve"> counter</w:t>
      </w:r>
      <w:r w:rsidR="00DA53C4">
        <w:t xml:space="preserve">, which </w:t>
      </w:r>
      <w:r w:rsidR="00620B04">
        <w:t>is in</w:t>
      </w:r>
      <w:r w:rsidR="0089259E">
        <w:t xml:space="preserve">cremented always </w:t>
      </w:r>
      <w:r w:rsidR="00DA53C4">
        <w:t>after</w:t>
      </w:r>
      <w:r w:rsidR="00620B04">
        <w:t xml:space="preserve"> new macroclustering phase</w:t>
      </w:r>
      <w:r w:rsidR="0089259E">
        <w:t xml:space="preserve"> is performed</w:t>
      </w:r>
      <w:r w:rsidR="00D552AD" w:rsidRPr="004A2FC2">
        <w:t xml:space="preserve">. </w:t>
      </w:r>
      <w:commentRangeStart w:id="68"/>
      <w:commentRangeStart w:id="69"/>
      <w:r w:rsidR="00D552AD" w:rsidRPr="004A2FC2">
        <w:t>User</w:t>
      </w:r>
      <w:r w:rsidR="0023773E" w:rsidRPr="004A2FC2">
        <w:t xml:space="preserve"> </w:t>
      </w:r>
      <w:r w:rsidR="0023773E" w:rsidRPr="004A2FC2">
        <w:rPr>
          <w:i/>
        </w:rPr>
        <w:t>u</w:t>
      </w:r>
      <w:r w:rsidR="00D552AD" w:rsidRPr="004A2FC2">
        <w:t xml:space="preserve"> is assigned </w:t>
      </w:r>
      <w:ins w:id="70" w:author="Tomas Chovanak" w:date="2017-01-30T07:24:00Z">
        <w:r w:rsidR="005F32AF">
          <w:t xml:space="preserve">to </w:t>
        </w:r>
      </w:ins>
      <w:ins w:id="71" w:author="Tomas Chovanak" w:date="2017-01-30T07:26:00Z">
        <w:r w:rsidR="005F32AF">
          <w:t xml:space="preserve">the </w:t>
        </w:r>
      </w:ins>
      <w:ins w:id="72" w:author="Tomas Chovanak" w:date="2017-01-30T07:24:00Z">
        <w:r w:rsidR="005F32AF">
          <w:t>specific group</w:t>
        </w:r>
      </w:ins>
      <w:ins w:id="73" w:author="Tomas Chovanak" w:date="2017-01-30T07:26:00Z">
        <w:r w:rsidR="005F32AF">
          <w:t xml:space="preserve"> (identified by </w:t>
        </w:r>
        <w:r w:rsidR="005F32AF" w:rsidRPr="005F32AF">
          <w:rPr>
            <w:i/>
            <w:rPrChange w:id="74" w:author="Tomas Chovanak" w:date="2017-01-30T07:27:00Z">
              <w:rPr/>
            </w:rPrChange>
          </w:rPr>
          <w:t>u</w:t>
        </w:r>
        <w:r w:rsidR="005F32AF" w:rsidRPr="005F32AF">
          <w:rPr>
            <w:i/>
            <w:rPrChange w:id="75" w:author="Tomas Chovanak" w:date="2017-01-30T07:27:00Z">
              <w:rPr/>
            </w:rPrChange>
          </w:rPr>
          <w:t>.</w:t>
        </w:r>
        <w:r w:rsidR="005F32AF" w:rsidRPr="005F32AF">
          <w:rPr>
            <w:i/>
            <w:rPrChange w:id="76" w:author="Tomas Chovanak" w:date="2017-01-30T07:27:00Z">
              <w:rPr/>
            </w:rPrChange>
          </w:rPr>
          <w:t>g</w:t>
        </w:r>
        <w:r w:rsidR="005F32AF" w:rsidRPr="005F32AF">
          <w:rPr>
            <w:i/>
            <w:rPrChange w:id="77" w:author="Tomas Chovanak" w:date="2017-01-30T07:27:00Z">
              <w:rPr/>
            </w:rPrChange>
          </w:rPr>
          <w:t>i</w:t>
        </w:r>
        <w:r w:rsidR="005F32AF" w:rsidRPr="005F32AF">
          <w:rPr>
            <w:i/>
            <w:rPrChange w:id="78" w:author="Tomas Chovanak" w:date="2017-01-30T07:27:00Z">
              <w:rPr/>
            </w:rPrChange>
          </w:rPr>
          <w:t>d</w:t>
        </w:r>
        <w:r w:rsidR="005F32AF">
          <w:t>)</w:t>
        </w:r>
      </w:ins>
      <w:ins w:id="79" w:author="Tomas Chovanak" w:date="2017-01-30T07:24:00Z">
        <w:r w:rsidR="005F32AF">
          <w:t xml:space="preserve"> </w:t>
        </w:r>
      </w:ins>
      <w:ins w:id="80" w:author="Tomas Chovanak" w:date="2017-01-30T09:27:00Z">
        <w:r w:rsidR="006B639E">
          <w:t xml:space="preserve">with </w:t>
        </w:r>
      </w:ins>
      <w:del w:id="81" w:author="Tomas Chovanak" w:date="2017-01-30T07:24:00Z">
        <w:r w:rsidR="00D552AD" w:rsidRPr="004A2FC2" w:rsidDel="005F32AF">
          <w:delText>new group identifier</w:delText>
        </w:r>
        <w:r w:rsidR="003B04FD" w:rsidRPr="004A2FC2" w:rsidDel="005F32AF">
          <w:delText xml:space="preserve"> </w:delText>
        </w:r>
      </w:del>
      <w:del w:id="82" w:author="Tomas Chovanak" w:date="2017-01-30T09:23:00Z">
        <w:r w:rsidR="003B04FD" w:rsidRPr="004A2FC2" w:rsidDel="00D952F4">
          <w:delText xml:space="preserve">on </w:delText>
        </w:r>
      </w:del>
      <w:r w:rsidR="003B04FD" w:rsidRPr="004A2FC2">
        <w:t>his first session</w:t>
      </w:r>
      <w:r w:rsidR="00D552AD" w:rsidRPr="004A2FC2">
        <w:t xml:space="preserve"> after new</w:t>
      </w:r>
      <w:commentRangeEnd w:id="65"/>
      <w:r w:rsidR="001E1C14">
        <w:rPr>
          <w:rStyle w:val="CommentReference"/>
        </w:rPr>
        <w:commentReference w:id="65"/>
      </w:r>
      <w:commentRangeEnd w:id="66"/>
      <w:r w:rsidR="00995CE5">
        <w:rPr>
          <w:rStyle w:val="CommentReference"/>
        </w:rPr>
        <w:commentReference w:id="66"/>
      </w:r>
      <w:r w:rsidR="00D552AD" w:rsidRPr="004A2FC2">
        <w:t xml:space="preserve"> macroclustering</w:t>
      </w:r>
      <w:ins w:id="83" w:author="Tomas Chovanak" w:date="2017-01-30T09:25:00Z">
        <w:r w:rsidR="006D3AF1">
          <w:t xml:space="preserve"> </w:t>
        </w:r>
        <w:r w:rsidR="006D3AF1">
          <w:rPr>
            <w:lang w:val="en-GB"/>
          </w:rPr>
          <w:t xml:space="preserve">(if his </w:t>
        </w:r>
        <w:r w:rsidR="006D3AF1" w:rsidRPr="006D3AF1">
          <w:rPr>
            <w:i/>
            <w:lang w:val="en-GB"/>
            <w:rPrChange w:id="84" w:author="Tomas Chovanak" w:date="2017-01-30T09:25:00Z">
              <w:rPr>
                <w:lang w:val="en-GB"/>
              </w:rPr>
            </w:rPrChange>
          </w:rPr>
          <w:t>u</w:t>
        </w:r>
        <w:r w:rsidR="006D3AF1" w:rsidRPr="006D3AF1">
          <w:rPr>
            <w:i/>
            <w:lang w:val="en-GB"/>
            <w:rPrChange w:id="85" w:author="Tomas Chovanak" w:date="2017-01-30T09:25:00Z">
              <w:rPr>
                <w:lang w:val="en-GB"/>
              </w:rPr>
            </w:rPrChange>
          </w:rPr>
          <w:t>.</w:t>
        </w:r>
        <w:r w:rsidR="006D3AF1" w:rsidRPr="006D3AF1">
          <w:rPr>
            <w:i/>
            <w:lang w:val="en-GB"/>
            <w:rPrChange w:id="86" w:author="Tomas Chovanak" w:date="2017-01-30T09:25:00Z">
              <w:rPr>
                <w:lang w:val="en-GB"/>
              </w:rPr>
            </w:rPrChange>
          </w:rPr>
          <w:t>l</w:t>
        </w:r>
        <w:r w:rsidR="006D3AF1" w:rsidRPr="006D3AF1">
          <w:rPr>
            <w:i/>
            <w:lang w:val="en-GB"/>
            <w:rPrChange w:id="87" w:author="Tomas Chovanak" w:date="2017-01-30T09:25:00Z">
              <w:rPr>
                <w:lang w:val="en-GB"/>
              </w:rPr>
            </w:rPrChange>
          </w:rPr>
          <w:t>m</w:t>
        </w:r>
        <w:r w:rsidR="006D3AF1" w:rsidRPr="006D3AF1">
          <w:rPr>
            <w:i/>
            <w:lang w:val="en-GB"/>
            <w:rPrChange w:id="88" w:author="Tomas Chovanak" w:date="2017-01-30T09:25:00Z">
              <w:rPr>
                <w:lang w:val="en-GB"/>
              </w:rPr>
            </w:rPrChange>
          </w:rPr>
          <w:t>i</w:t>
        </w:r>
        <w:r w:rsidR="006D3AF1" w:rsidRPr="006D3AF1">
          <w:rPr>
            <w:i/>
            <w:lang w:val="en-GB"/>
            <w:rPrChange w:id="89" w:author="Tomas Chovanak" w:date="2017-01-30T09:25:00Z">
              <w:rPr>
                <w:lang w:val="en-GB"/>
              </w:rPr>
            </w:rPrChange>
          </w:rPr>
          <w:t>d</w:t>
        </w:r>
        <w:r w:rsidR="006D3AF1">
          <w:rPr>
            <w:lang w:val="en-GB"/>
          </w:rPr>
          <w:t xml:space="preserve"> &lt; </w:t>
        </w:r>
        <w:r w:rsidR="006D3AF1" w:rsidRPr="006D3AF1">
          <w:rPr>
            <w:i/>
            <w:lang w:val="en-GB"/>
            <w:rPrChange w:id="90" w:author="Tomas Chovanak" w:date="2017-01-30T09:25:00Z">
              <w:rPr>
                <w:lang w:val="en-GB"/>
              </w:rPr>
            </w:rPrChange>
          </w:rPr>
          <w:t>l</w:t>
        </w:r>
        <w:r w:rsidR="006D3AF1" w:rsidRPr="006D3AF1">
          <w:rPr>
            <w:i/>
            <w:lang w:val="en-GB"/>
            <w:rPrChange w:id="91" w:author="Tomas Chovanak" w:date="2017-01-30T09:25:00Z">
              <w:rPr>
                <w:lang w:val="en-GB"/>
              </w:rPr>
            </w:rPrChange>
          </w:rPr>
          <w:t>m</w:t>
        </w:r>
        <w:r w:rsidR="006D3AF1" w:rsidRPr="006D3AF1">
          <w:rPr>
            <w:i/>
            <w:lang w:val="en-GB"/>
            <w:rPrChange w:id="92" w:author="Tomas Chovanak" w:date="2017-01-30T09:25:00Z">
              <w:rPr>
                <w:lang w:val="en-GB"/>
              </w:rPr>
            </w:rPrChange>
          </w:rPr>
          <w:t>i</w:t>
        </w:r>
        <w:r w:rsidR="006D3AF1" w:rsidRPr="006D3AF1">
          <w:rPr>
            <w:i/>
            <w:lang w:val="en-GB"/>
            <w:rPrChange w:id="93" w:author="Tomas Chovanak" w:date="2017-01-30T09:25:00Z">
              <w:rPr>
                <w:lang w:val="en-GB"/>
              </w:rPr>
            </w:rPrChange>
          </w:rPr>
          <w:t>d</w:t>
        </w:r>
        <w:r w:rsidR="006D3AF1">
          <w:rPr>
            <w:lang w:val="en-GB"/>
          </w:rPr>
          <w:t>)</w:t>
        </w:r>
      </w:ins>
      <w:ins w:id="94" w:author="Tomas Chovanak" w:date="2017-01-30T09:24:00Z">
        <w:r w:rsidR="006D3AF1">
          <w:t xml:space="preserve"> and his </w:t>
        </w:r>
      </w:ins>
      <w:ins w:id="95" w:author="Tomas Chovanak" w:date="2017-01-30T09:25:00Z">
        <w:r w:rsidR="006D3AF1" w:rsidRPr="006D3AF1">
          <w:rPr>
            <w:i/>
            <w:rPrChange w:id="96" w:author="Tomas Chovanak" w:date="2017-01-30T09:25:00Z">
              <w:rPr/>
            </w:rPrChange>
          </w:rPr>
          <w:t>u</w:t>
        </w:r>
        <w:r w:rsidR="006D3AF1" w:rsidRPr="006D3AF1">
          <w:rPr>
            <w:i/>
            <w:rPrChange w:id="97" w:author="Tomas Chovanak" w:date="2017-01-30T09:25:00Z">
              <w:rPr/>
            </w:rPrChange>
          </w:rPr>
          <w:t>.</w:t>
        </w:r>
        <w:r w:rsidR="006D3AF1">
          <w:rPr>
            <w:i/>
          </w:rPr>
          <w:t xml:space="preserve">lmid </w:t>
        </w:r>
        <w:r w:rsidR="006D3AF1">
          <w:t>is set to same value as</w:t>
        </w:r>
      </w:ins>
      <w:ins w:id="98" w:author="Tomas Chovanak" w:date="2017-01-30T09:26:00Z">
        <w:r w:rsidR="006D3AF1">
          <w:t xml:space="preserve"> global</w:t>
        </w:r>
      </w:ins>
      <w:ins w:id="99" w:author="Tomas Chovanak" w:date="2017-01-30T09:25:00Z">
        <w:r w:rsidR="006D3AF1">
          <w:t xml:space="preserve"> </w:t>
        </w:r>
        <w:r w:rsidR="006D3AF1">
          <w:rPr>
            <w:i/>
          </w:rPr>
          <w:t>lmid.</w:t>
        </w:r>
      </w:ins>
      <w:del w:id="100" w:author="Tomas Chovanak" w:date="2017-01-30T09:23:00Z">
        <w:r w:rsidR="003B04FD" w:rsidRPr="004A2FC2" w:rsidDel="00856FAA">
          <w:delText xml:space="preserve"> </w:delText>
        </w:r>
        <w:r w:rsidR="005F32AF" w:rsidDel="00856FAA">
          <w:delText>was</w:delText>
        </w:r>
        <w:r w:rsidR="003B04FD" w:rsidRPr="004A2FC2" w:rsidDel="00856FAA">
          <w:delText>performed</w:delText>
        </w:r>
      </w:del>
      <w:del w:id="101" w:author="Tomas Chovanak" w:date="2017-01-30T09:24:00Z">
        <w:r w:rsidR="00A62BB6" w:rsidRPr="004A2FC2" w:rsidDel="006D3AF1">
          <w:delText xml:space="preserve">. So </w:delText>
        </w:r>
      </w:del>
      <w:del w:id="102" w:author="Tomas Chovanak" w:date="2017-01-30T09:25:00Z">
        <w:r w:rsidR="00A62BB6" w:rsidRPr="004A2FC2" w:rsidDel="006D3AF1">
          <w:delText xml:space="preserve">only if his </w:delText>
        </w:r>
        <w:r w:rsidR="0023773E" w:rsidRPr="004A2FC2" w:rsidDel="006D3AF1">
          <w:rPr>
            <w:i/>
          </w:rPr>
          <w:delText>u.</w:delText>
        </w:r>
        <w:r w:rsidR="00A62BB6" w:rsidRPr="004A2FC2" w:rsidDel="006D3AF1">
          <w:rPr>
            <w:i/>
          </w:rPr>
          <w:delText>lm</w:delText>
        </w:r>
        <w:r w:rsidR="00D552AD" w:rsidRPr="004A2FC2" w:rsidDel="006D3AF1">
          <w:rPr>
            <w:i/>
          </w:rPr>
          <w:delText>id</w:delText>
        </w:r>
        <w:r w:rsidR="00D552AD" w:rsidRPr="004A2FC2" w:rsidDel="006D3AF1">
          <w:delText xml:space="preserve"> </w:delText>
        </w:r>
        <w:r w:rsidR="0081732B" w:rsidDel="006D3AF1">
          <w:rPr>
            <w:lang w:val="en-GB"/>
          </w:rPr>
          <w:delText xml:space="preserve">&lt; </w:delText>
        </w:r>
        <w:r w:rsidR="00A62BB6" w:rsidRPr="004A2FC2" w:rsidDel="006D3AF1">
          <w:rPr>
            <w:i/>
          </w:rPr>
          <w:delText>lmid</w:delText>
        </w:r>
        <w:r w:rsidR="00D552AD" w:rsidRPr="004A2FC2" w:rsidDel="006D3AF1">
          <w:delText>.</w:delText>
        </w:r>
      </w:del>
      <w:ins w:id="103" w:author="Tomas Chovanak" w:date="2017-01-30T09:24:00Z">
        <w:r w:rsidR="006D3AF1">
          <w:t xml:space="preserve"> </w:t>
        </w:r>
      </w:ins>
      <w:del w:id="104" w:author="Tomas Chovanak" w:date="2017-01-30T09:24:00Z">
        <w:r w:rsidR="00955B07" w:rsidRPr="004A2FC2" w:rsidDel="006D3AF1">
          <w:delText xml:space="preserve"> </w:delText>
        </w:r>
      </w:del>
      <w:commentRangeEnd w:id="68"/>
      <w:r w:rsidR="00E71B7C">
        <w:rPr>
          <w:rStyle w:val="CommentReference"/>
        </w:rPr>
        <w:commentReference w:id="68"/>
      </w:r>
      <w:commentRangeEnd w:id="69"/>
      <w:r w:rsidR="00A746CA">
        <w:rPr>
          <w:rStyle w:val="CommentReference"/>
        </w:rPr>
        <w:commentReference w:id="69"/>
      </w:r>
      <w:del w:id="105" w:author="Tomas Chovanak" w:date="2017-01-30T09:27:00Z">
        <w:r w:rsidR="00E71B7C" w:rsidRPr="00E71B7C" w:rsidDel="00620958">
          <w:delText xml:space="preserve"> </w:delText>
        </w:r>
      </w:del>
      <w:r w:rsidR="00E71B7C">
        <w:t xml:space="preserve">To maintain memory size at constant size, inactive users have to be regularly removed. For this reason, </w:t>
      </w:r>
      <w:r w:rsidR="00D552AD" w:rsidRPr="004A2FC2">
        <w:t>after</w:t>
      </w:r>
      <w:r w:rsidR="00E00D18" w:rsidRPr="004A2FC2">
        <w:t xml:space="preserve"> </w:t>
      </w:r>
      <w:r w:rsidR="00D552AD" w:rsidRPr="004A2FC2">
        <w:t>macroclu</w:t>
      </w:r>
      <w:r w:rsidR="00EB68E5" w:rsidRPr="004A2FC2">
        <w:t xml:space="preserve">stering </w:t>
      </w:r>
      <w:r w:rsidR="00E71B7C">
        <w:t>phase</w:t>
      </w:r>
      <w:r w:rsidR="00DF01A0">
        <w:t>,</w:t>
      </w:r>
      <w:r w:rsidR="00EB68E5" w:rsidRPr="004A2FC2">
        <w:t xml:space="preserve"> every user model </w:t>
      </w:r>
      <w:r w:rsidR="00EB68E5" w:rsidRPr="004A2FC2">
        <w:rPr>
          <w:i/>
        </w:rPr>
        <w:t>u</w:t>
      </w:r>
      <w:r w:rsidR="00D552AD" w:rsidRPr="004A2FC2">
        <w:t xml:space="preserve"> </w:t>
      </w:r>
      <w:r w:rsidR="00EB68E5" w:rsidRPr="004A2FC2">
        <w:t xml:space="preserve">where </w:t>
      </w:r>
      <w:r w:rsidR="00EB68E5" w:rsidRPr="004A2FC2">
        <w:rPr>
          <w:i/>
        </w:rPr>
        <w:t>lmid</w:t>
      </w:r>
      <w:r w:rsidR="00EB68E5" w:rsidRPr="004A2FC2">
        <w:t xml:space="preserve"> - </w:t>
      </w:r>
      <w:r w:rsidR="00EB68E5" w:rsidRPr="004A2FC2">
        <w:rPr>
          <w:i/>
        </w:rPr>
        <w:t>u.lmid</w:t>
      </w:r>
      <w:r w:rsidR="00D552AD" w:rsidRPr="004A2FC2">
        <w:t xml:space="preserve"> &gt; </w:t>
      </w:r>
      <w:r w:rsidR="00EB68E5" w:rsidRPr="004A2FC2">
        <w:rPr>
          <w:i/>
        </w:rPr>
        <w:t>tcdiff</w:t>
      </w:r>
      <w:r w:rsidR="00E073D0" w:rsidRPr="004A2FC2">
        <w:t xml:space="preserve"> (threshold of clustering id</w:t>
      </w:r>
      <w:r w:rsidR="004852AA" w:rsidRPr="004A2FC2">
        <w:t>entifier</w:t>
      </w:r>
      <w:r w:rsidR="00D552AD" w:rsidRPr="004A2FC2">
        <w:t xml:space="preserve">s difference) </w:t>
      </w:r>
      <w:r w:rsidR="00620B04">
        <w:t xml:space="preserve">is </w:t>
      </w:r>
      <w:r w:rsidR="00D552AD" w:rsidRPr="004A2FC2">
        <w:t>deleted.</w:t>
      </w:r>
    </w:p>
    <w:p w14:paraId="6D82AEB7" w14:textId="0F081E5C" w:rsidR="00C14686" w:rsidRPr="004A2FC2" w:rsidRDefault="00C14686" w:rsidP="00A746CA">
      <w:pPr>
        <w:pStyle w:val="Head2"/>
      </w:pPr>
      <w:r w:rsidRPr="004A2FC2">
        <w:t>3.</w:t>
      </w:r>
      <w:r w:rsidR="0044179B" w:rsidRPr="004A2FC2">
        <w:t>2</w:t>
      </w:r>
      <w:r w:rsidRPr="004A2FC2">
        <w:rPr>
          <w:szCs w:val="22"/>
        </w:rPr>
        <w:t> </w:t>
      </w:r>
      <w:r w:rsidRPr="004A2FC2">
        <w:t xml:space="preserve"> User session processing</w:t>
      </w:r>
    </w:p>
    <w:p w14:paraId="72146A1B" w14:textId="5013B9E6" w:rsidR="004A51F6" w:rsidRPr="004A2FC2" w:rsidRDefault="00C14686" w:rsidP="00CF6938">
      <w:pPr>
        <w:pStyle w:val="Para"/>
        <w:pPrChange w:id="106" w:author="Tomas Chovanak" w:date="2017-01-30T11:17:00Z">
          <w:pPr>
            <w:pStyle w:val="Para"/>
          </w:pPr>
        </w:pPrChange>
      </w:pPr>
      <w:r w:rsidRPr="004A2FC2">
        <w:t>In this section we describe user session process</w:t>
      </w:r>
      <w:r w:rsidR="00B46EC2">
        <w:t>ing</w:t>
      </w:r>
      <w:r w:rsidRPr="004A2FC2">
        <w:t>.</w:t>
      </w:r>
      <w:r w:rsidR="00506063" w:rsidRPr="004A2FC2">
        <w:t xml:space="preserve"> </w:t>
      </w:r>
      <w:r w:rsidR="00B46EC2">
        <w:t xml:space="preserve">The process </w:t>
      </w:r>
      <w:r w:rsidR="00ED7E59" w:rsidRPr="004A2FC2">
        <w:t xml:space="preserve">is designed as </w:t>
      </w:r>
      <w:r w:rsidR="00BD2587">
        <w:t>a</w:t>
      </w:r>
      <w:r w:rsidRPr="004A2FC2">
        <w:t xml:space="preserve"> framework</w:t>
      </w:r>
      <w:r w:rsidR="00BD2587">
        <w:t>,</w:t>
      </w:r>
      <w:r w:rsidRPr="004A2FC2">
        <w:t xml:space="preserve"> where individual components </w:t>
      </w:r>
      <w:r w:rsidR="00BD2587">
        <w:t xml:space="preserve">are independent and </w:t>
      </w:r>
      <w:r w:rsidRPr="004A2FC2">
        <w:t xml:space="preserve">can be </w:t>
      </w:r>
      <w:r w:rsidR="00BD2587">
        <w:t xml:space="preserve">replaced by another </w:t>
      </w:r>
      <w:r w:rsidR="00C20A9E">
        <w:t>implementation</w:t>
      </w:r>
      <w:r w:rsidRPr="004A2FC2">
        <w:t xml:space="preserve"> (</w:t>
      </w:r>
      <w:r w:rsidR="00C20A9E">
        <w:t>e.g.,</w:t>
      </w:r>
      <w:r w:rsidRPr="004A2FC2">
        <w:t xml:space="preserve"> different clustering or </w:t>
      </w:r>
      <w:r w:rsidR="00ED7E59" w:rsidRPr="004A2FC2">
        <w:t xml:space="preserve">frequent patterns </w:t>
      </w:r>
      <w:r w:rsidRPr="004A2FC2">
        <w:t>mining algorithm)</w:t>
      </w:r>
      <w:del w:id="107" w:author="Tomas Chovanak" w:date="2017-01-30T09:28:00Z">
        <w:r w:rsidR="00BD2587" w:rsidDel="007E0356">
          <w:delText xml:space="preserve"> </w:delText>
        </w:r>
      </w:del>
      <w:ins w:id="108" w:author="Tomas Chovanak" w:date="2017-01-30T09:28:00Z">
        <w:r w:rsidR="00720D24">
          <w:t xml:space="preserve"> </w:t>
        </w:r>
      </w:ins>
      <w:r w:rsidR="00BD2587">
        <w:t>(</w:t>
      </w:r>
      <w:r w:rsidR="00BD2587" w:rsidRPr="004A2FC2">
        <w:rPr>
          <w:highlight w:val="darkYellow"/>
        </w:rPr>
        <w:t>Figure 1</w:t>
      </w:r>
      <w:r w:rsidR="00BD2587">
        <w:t>)</w:t>
      </w:r>
      <w:r w:rsidR="00BD2587" w:rsidRPr="004A2FC2">
        <w:t xml:space="preserve">. </w:t>
      </w:r>
      <w:r w:rsidR="0079503B" w:rsidRPr="004A2FC2">
        <w:t>Every u</w:t>
      </w:r>
      <w:r w:rsidRPr="004A2FC2">
        <w:t>ser session</w:t>
      </w:r>
      <w:r w:rsidR="00B95E38">
        <w:t>,</w:t>
      </w:r>
      <w:r w:rsidRPr="004A2FC2">
        <w:t xml:space="preserve"> represented as set of actions</w:t>
      </w:r>
      <w:r w:rsidR="00B95E38">
        <w:t>,</w:t>
      </w:r>
      <w:r w:rsidRPr="004A2FC2">
        <w:t xml:space="preserve"> is </w:t>
      </w:r>
      <w:r w:rsidR="00B95E38">
        <w:t xml:space="preserve">continuously </w:t>
      </w:r>
      <w:r w:rsidRPr="004A2FC2">
        <w:t xml:space="preserve">loaded from </w:t>
      </w:r>
      <w:r w:rsidR="007B6EB1">
        <w:t xml:space="preserve">the </w:t>
      </w:r>
      <w:r w:rsidRPr="004A2FC2">
        <w:t>data stream.</w:t>
      </w:r>
      <w:r w:rsidR="004A51F6">
        <w:t xml:space="preserve"> </w:t>
      </w:r>
      <w:r w:rsidR="00E55FCA">
        <w:t>User a</w:t>
      </w:r>
      <w:r w:rsidR="004A51F6" w:rsidRPr="004A2FC2">
        <w:t xml:space="preserve">ctions could </w:t>
      </w:r>
      <w:r w:rsidR="00FD0B23">
        <w:t xml:space="preserve">vary </w:t>
      </w:r>
      <w:r w:rsidR="004A51F6">
        <w:t xml:space="preserve">from </w:t>
      </w:r>
      <w:r w:rsidR="004A51F6" w:rsidRPr="004A2FC2">
        <w:t>webpage</w:t>
      </w:r>
      <w:r w:rsidR="004A51F6">
        <w:t xml:space="preserve"> </w:t>
      </w:r>
      <w:r w:rsidR="004A51F6" w:rsidRPr="004A2FC2">
        <w:t>visits</w:t>
      </w:r>
      <w:r w:rsidR="004A51F6">
        <w:t xml:space="preserve"> to </w:t>
      </w:r>
      <w:r w:rsidR="004A51F6" w:rsidRPr="004A2FC2">
        <w:t>product</w:t>
      </w:r>
      <w:r w:rsidR="004A51F6">
        <w:t xml:space="preserve"> purchases</w:t>
      </w:r>
      <w:r w:rsidR="004A51F6" w:rsidRPr="004A2FC2">
        <w:t xml:space="preserve">, shopping basket </w:t>
      </w:r>
      <w:r w:rsidR="004A51F6">
        <w:t>manages (</w:t>
      </w:r>
      <w:r w:rsidR="004A51F6" w:rsidRPr="004A2FC2">
        <w:t>adding or removing items</w:t>
      </w:r>
      <w:r w:rsidR="004A51F6">
        <w:t>)</w:t>
      </w:r>
      <w:r w:rsidR="004A51F6" w:rsidRPr="004A2FC2">
        <w:t>, etc.</w:t>
      </w:r>
    </w:p>
    <w:p w14:paraId="2EEDD332" w14:textId="77777777" w:rsidR="0022553B" w:rsidRDefault="00FD0B23" w:rsidP="00CF6938">
      <w:pPr>
        <w:pStyle w:val="Para"/>
        <w:rPr>
          <w:ins w:id="109" w:author="Tomas Chovanak" w:date="2017-01-30T09:31:00Z"/>
        </w:rPr>
        <w:pPrChange w:id="110" w:author="Tomas Chovanak" w:date="2017-01-30T11:17:00Z">
          <w:pPr>
            <w:pStyle w:val="Para"/>
          </w:pPr>
        </w:pPrChange>
      </w:pPr>
      <w:r>
        <w:t>Proposed</w:t>
      </w:r>
      <w:r w:rsidR="00852EB4">
        <w:t xml:space="preserve"> m</w:t>
      </w:r>
      <w:r w:rsidR="00520E44">
        <w:t xml:space="preserve">ethod </w:t>
      </w:r>
      <w:r w:rsidR="00B729D0">
        <w:t>use</w:t>
      </w:r>
      <w:r w:rsidR="00520E44">
        <w:t>s</w:t>
      </w:r>
      <w:r w:rsidR="00B729D0">
        <w:t xml:space="preserve"> evaluation approach interleaved test-then-train [20] where each individual example can be used to test the model before it is used for training. </w:t>
      </w:r>
      <w:r w:rsidR="00992C0E">
        <w:t>This way method is tested on the whole dataset</w:t>
      </w:r>
      <w:r w:rsidR="00B729D0">
        <w:t>.</w:t>
      </w:r>
      <w:r w:rsidR="00C14686" w:rsidRPr="004A2FC2">
        <w:t xml:space="preserve"> </w:t>
      </w:r>
      <w:r w:rsidR="00520E44">
        <w:t>Therefore</w:t>
      </w:r>
      <w:r w:rsidR="00F8262B">
        <w:t>,</w:t>
      </w:r>
      <w:r w:rsidR="00520E44">
        <w:t xml:space="preserve"> </w:t>
      </w:r>
      <w:r w:rsidR="00F8262B">
        <w:t>at first</w:t>
      </w:r>
      <w:r w:rsidR="00E51BE8">
        <w:t>,</w:t>
      </w:r>
      <w:r w:rsidR="00C14686" w:rsidRPr="004A2FC2">
        <w:t xml:space="preserve"> </w:t>
      </w:r>
      <w:r w:rsidR="00520E44">
        <w:t>user session</w:t>
      </w:r>
      <w:r w:rsidR="00C14686" w:rsidRPr="004A2FC2">
        <w:t xml:space="preserve"> is used </w:t>
      </w:r>
      <w:r w:rsidR="009D068C">
        <w:t>for</w:t>
      </w:r>
      <w:r w:rsidR="00C14686" w:rsidRPr="004A2FC2">
        <w:t xml:space="preserve"> recommendation.</w:t>
      </w:r>
      <w:r w:rsidR="003D7185" w:rsidRPr="004A2FC2">
        <w:t xml:space="preserve"> </w:t>
      </w:r>
    </w:p>
    <w:p w14:paraId="6CAEB37A" w14:textId="77777777" w:rsidR="0022553B" w:rsidRPr="004A2FC2" w:rsidRDefault="0022553B" w:rsidP="002754F6">
      <w:pPr>
        <w:pStyle w:val="FigureCaption"/>
        <w:pPrChange w:id="111" w:author="Tomas Chovanak" w:date="2017-01-30T11:19:00Z">
          <w:pPr>
            <w:pStyle w:val="Para"/>
          </w:pPr>
        </w:pPrChange>
      </w:pPr>
      <w:r>
        <w:rPr>
          <w:noProof/>
          <w:lang w:val="en-GB" w:eastAsia="en-GB"/>
        </w:rPr>
        <w:drawing>
          <wp:inline distT="0" distB="0" distL="0" distR="0" wp14:anchorId="76E714C5" wp14:editId="05BBACA9">
            <wp:extent cx="3050561" cy="488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experimenty-en.png"/>
                    <pic:cNvPicPr/>
                  </pic:nvPicPr>
                  <pic:blipFill rotWithShape="1">
                    <a:blip r:embed="rId17" cstate="print">
                      <a:extLst>
                        <a:ext uri="{28A0092B-C50C-407E-A947-70E740481C1C}">
                          <a14:useLocalDpi xmlns:a14="http://schemas.microsoft.com/office/drawing/2010/main" val="0"/>
                        </a:ext>
                      </a:extLst>
                    </a:blip>
                    <a:srcRect t="2179" b="12510"/>
                    <a:stretch/>
                  </pic:blipFill>
                  <pic:spPr bwMode="auto">
                    <a:xfrm>
                      <a:off x="0" y="0"/>
                      <a:ext cx="3069713" cy="4914501"/>
                    </a:xfrm>
                    <a:prstGeom prst="rect">
                      <a:avLst/>
                    </a:prstGeom>
                    <a:ln>
                      <a:noFill/>
                    </a:ln>
                    <a:extLst>
                      <a:ext uri="{53640926-AAD7-44D8-BBD7-CCE9431645EC}">
                        <a14:shadowObscured xmlns:a14="http://schemas.microsoft.com/office/drawing/2010/main"/>
                      </a:ext>
                    </a:extLst>
                  </pic:spPr>
                </pic:pic>
              </a:graphicData>
            </a:graphic>
          </wp:inline>
        </w:drawing>
      </w:r>
    </w:p>
    <w:p w14:paraId="05285239" w14:textId="77777777" w:rsidR="0022553B" w:rsidRPr="004A2FC2" w:rsidRDefault="0022553B" w:rsidP="002754F6">
      <w:pPr>
        <w:pStyle w:val="FigureCaption"/>
        <w:pPrChange w:id="112" w:author="Tomas Chovanak" w:date="2017-01-30T11:19:00Z">
          <w:pPr>
            <w:pStyle w:val="FigureCaption"/>
          </w:pPr>
        </w:pPrChange>
      </w:pPr>
      <w:r w:rsidRPr="004A2FC2">
        <w:rPr>
          <w:rStyle w:val="Label"/>
          <w:color w:val="auto"/>
          <w:highlight w:val="darkYellow"/>
        </w:rPr>
        <w:t>Figure 1</w:t>
      </w:r>
      <w:r w:rsidRPr="004A2FC2">
        <w:rPr>
          <w:rStyle w:val="Label"/>
        </w:rPr>
        <w:t>:</w:t>
      </w:r>
      <w:r w:rsidRPr="004A2FC2">
        <w:rPr>
          <w:color w:val="000000"/>
        </w:rPr>
        <w:t xml:space="preserve"> Activity diagram displaying p</w:t>
      </w:r>
      <w:r w:rsidRPr="004A2FC2">
        <w:t>rocessing of user sessions</w:t>
      </w:r>
      <w:r>
        <w:t xml:space="preserve"> within proposed method</w:t>
      </w:r>
      <w:r w:rsidRPr="004A2FC2">
        <w:t xml:space="preserve">. </w:t>
      </w:r>
      <w:r>
        <w:t xml:space="preserve">Diagram elements are tagged with prefixes describing their types: actions are tagged as </w:t>
      </w:r>
      <w:r w:rsidRPr="004A2FC2">
        <w:t>A, data object</w:t>
      </w:r>
      <w:r>
        <w:t>s as O</w:t>
      </w:r>
      <w:r w:rsidRPr="004A2FC2">
        <w:t>, data source</w:t>
      </w:r>
      <w:r>
        <w:t>s as D</w:t>
      </w:r>
      <w:r w:rsidRPr="004A2FC2">
        <w:t>.</w:t>
      </w:r>
    </w:p>
    <w:p w14:paraId="2FA0B0C1" w14:textId="3A16E498" w:rsidR="000C1FE1" w:rsidRDefault="003D7185" w:rsidP="00CF6938">
      <w:pPr>
        <w:pStyle w:val="Para"/>
        <w:rPr>
          <w:ins w:id="113" w:author="Tomas Chovanak" w:date="2017-01-30T08:10:00Z"/>
        </w:rPr>
        <w:pPrChange w:id="114" w:author="Tomas Chovanak" w:date="2017-01-30T11:17:00Z">
          <w:pPr>
            <w:pStyle w:val="FigureCaption"/>
          </w:pPr>
        </w:pPrChange>
      </w:pPr>
      <w:r w:rsidRPr="004A2FC2">
        <w:t>Next</w:t>
      </w:r>
      <w:r w:rsidR="001467CB">
        <w:t>, the</w:t>
      </w:r>
      <w:r w:rsidRPr="004A2FC2">
        <w:t xml:space="preserve"> </w:t>
      </w:r>
      <w:r w:rsidR="009D068C">
        <w:t xml:space="preserve">session is used for update of </w:t>
      </w:r>
      <w:r w:rsidRPr="004A2FC2">
        <w:t xml:space="preserve">user model </w:t>
      </w:r>
      <w:r w:rsidRPr="004A2FC2">
        <w:rPr>
          <w:i/>
        </w:rPr>
        <w:t>u</w:t>
      </w:r>
      <w:r w:rsidRPr="004A2FC2">
        <w:t xml:space="preserve">. Actions from current session are added to queue in user model and </w:t>
      </w:r>
      <w:r w:rsidRPr="004A2FC2">
        <w:rPr>
          <w:i/>
        </w:rPr>
        <w:t>u.nsc</w:t>
      </w:r>
      <w:r w:rsidRPr="004A2FC2">
        <w:t xml:space="preserve"> (new sessions count) counter is incremented. If </w:t>
      </w:r>
      <w:r w:rsidR="00907655" w:rsidRPr="004A2FC2">
        <w:rPr>
          <w:i/>
        </w:rPr>
        <w:t>u.nsc</w:t>
      </w:r>
      <w:r w:rsidRPr="004A2FC2">
        <w:t xml:space="preserve"> is greater than input parameter </w:t>
      </w:r>
      <w:r w:rsidRPr="004A2FC2">
        <w:rPr>
          <w:i/>
        </w:rPr>
        <w:t>tcu</w:t>
      </w:r>
      <w:r w:rsidRPr="004A2FC2">
        <w:t xml:space="preserve"> (threshold number of changes in user model) then </w:t>
      </w:r>
      <w:r w:rsidR="008811B1" w:rsidRPr="004A2FC2">
        <w:rPr>
          <w:i/>
        </w:rPr>
        <w:t>u.nsc</w:t>
      </w:r>
      <w:r w:rsidRPr="004A2FC2">
        <w:t xml:space="preserve"> is nulled and microclusters are updated with ins</w:t>
      </w:r>
      <w:r w:rsidR="00C15FED" w:rsidRPr="004A2FC2">
        <w:t xml:space="preserve">tance generated from </w:t>
      </w:r>
      <w:r w:rsidR="008567E5" w:rsidRPr="004A2FC2">
        <w:rPr>
          <w:i/>
        </w:rPr>
        <w:t>u.aq</w:t>
      </w:r>
      <w:r w:rsidR="008567E5" w:rsidRPr="004A2FC2">
        <w:t xml:space="preserve"> (</w:t>
      </w:r>
      <w:r w:rsidR="00C15FED" w:rsidRPr="004A2FC2">
        <w:t>user model’</w:t>
      </w:r>
      <w:r w:rsidRPr="004A2FC2">
        <w:t xml:space="preserve">s </w:t>
      </w:r>
      <w:r w:rsidR="008567E5" w:rsidRPr="004A2FC2">
        <w:t>actions</w:t>
      </w:r>
      <w:r w:rsidRPr="004A2FC2">
        <w:t xml:space="preserve"> queue</w:t>
      </w:r>
      <w:r w:rsidR="008567E5" w:rsidRPr="004A2FC2">
        <w:t>)</w:t>
      </w:r>
      <w:r w:rsidRPr="004A2FC2">
        <w:t xml:space="preserve"> and </w:t>
      </w:r>
      <w:r w:rsidR="00BC4924" w:rsidRPr="004A2FC2">
        <w:rPr>
          <w:i/>
        </w:rPr>
        <w:t>u.muc</w:t>
      </w:r>
      <w:r w:rsidRPr="004A2FC2">
        <w:t xml:space="preserve"> </w:t>
      </w:r>
      <w:r w:rsidR="007255D9" w:rsidRPr="004A2FC2">
        <w:t>(microclusters updates counter)</w:t>
      </w:r>
      <w:r w:rsidRPr="004A2FC2">
        <w:t xml:space="preserve"> is incremented by 1.  If number of up</w:t>
      </w:r>
      <w:r w:rsidR="007F6695" w:rsidRPr="004A2FC2">
        <w:t>dates in microclusters (</w:t>
      </w:r>
      <w:r w:rsidR="007F6695" w:rsidRPr="004A2FC2">
        <w:rPr>
          <w:i/>
        </w:rPr>
        <w:t>muc</w:t>
      </w:r>
      <w:r w:rsidR="00AF621A" w:rsidRPr="004A2FC2">
        <w:t>) is</w:t>
      </w:r>
      <w:r w:rsidRPr="004A2FC2">
        <w:t xml:space="preserve"> greater than given threshold </w:t>
      </w:r>
      <w:r w:rsidRPr="004A2FC2">
        <w:rPr>
          <w:i/>
        </w:rPr>
        <w:t>tcm</w:t>
      </w:r>
      <w:r w:rsidRPr="004A2FC2">
        <w:t xml:space="preserve"> (threshold number of changes</w:t>
      </w:r>
      <w:r w:rsidR="00F81CD2" w:rsidRPr="004A2FC2">
        <w:t xml:space="preserve"> in microclusters) then </w:t>
      </w:r>
      <w:r w:rsidR="00F81CD2" w:rsidRPr="004A2FC2">
        <w:rPr>
          <w:i/>
        </w:rPr>
        <w:t>muc</w:t>
      </w:r>
      <w:r w:rsidRPr="004A2FC2">
        <w:t xml:space="preserve"> is nulled and macroclustering is performed. </w:t>
      </w:r>
    </w:p>
    <w:p w14:paraId="497594E5" w14:textId="3B470BE9" w:rsidR="003D7185" w:rsidRPr="004A2FC2" w:rsidRDefault="003D7185" w:rsidP="00CF6938">
      <w:pPr>
        <w:pStyle w:val="Para"/>
        <w:pPrChange w:id="115" w:author="Tomas Chovanak" w:date="2017-01-30T11:17:00Z">
          <w:pPr>
            <w:pStyle w:val="Para"/>
          </w:pPr>
        </w:pPrChange>
      </w:pPr>
      <w:r w:rsidRPr="004A2FC2">
        <w:t xml:space="preserve">With macroclustering </w:t>
      </w:r>
      <w:r w:rsidR="003513C4" w:rsidRPr="004A2FC2">
        <w:rPr>
          <w:i/>
        </w:rPr>
        <w:t>lmid</w:t>
      </w:r>
      <w:r w:rsidRPr="004A2FC2">
        <w:t xml:space="preserve"> (last macroclustering id) is incremented</w:t>
      </w:r>
      <w:r w:rsidR="00ED7E59" w:rsidRPr="004A2FC2">
        <w:t>.</w:t>
      </w:r>
      <w:r w:rsidRPr="004A2FC2">
        <w:t xml:space="preserve"> </w:t>
      </w:r>
      <w:r w:rsidR="00ED7E59" w:rsidRPr="004A2FC2">
        <w:t>A</w:t>
      </w:r>
      <w:r w:rsidRPr="004A2FC2">
        <w:t xml:space="preserve">nd every old user model </w:t>
      </w:r>
      <w:r w:rsidR="003513C4" w:rsidRPr="004A2FC2">
        <w:rPr>
          <w:i/>
        </w:rPr>
        <w:t>u</w:t>
      </w:r>
      <w:r w:rsidRPr="004A2FC2">
        <w:t xml:space="preserve">, meeting condition that </w:t>
      </w:r>
      <m:oMath>
        <m:r>
          <w:rPr>
            <w:rFonts w:ascii="Cambria Math" w:hAnsi="Cambria Math"/>
          </w:rPr>
          <m:t>lmid - u.lmid &gt; tcdiff</m:t>
        </m:r>
      </m:oMath>
      <w:r w:rsidR="00B23500" w:rsidRPr="004A2FC2">
        <w:t xml:space="preserve">, </w:t>
      </w:r>
      <w:r w:rsidR="00946441" w:rsidRPr="004A2FC2">
        <w:t xml:space="preserve">(where </w:t>
      </w:r>
      <w:r w:rsidR="00946441" w:rsidRPr="004A2FC2">
        <w:rPr>
          <w:i/>
        </w:rPr>
        <w:t>tcdiff</w:t>
      </w:r>
      <w:r w:rsidR="00946441" w:rsidRPr="004A2FC2">
        <w:t xml:space="preserve"> parameter is threshold of clustering identifiers difference)</w:t>
      </w:r>
      <w:r w:rsidR="003513C4" w:rsidRPr="004A2FC2">
        <w:t xml:space="preserve"> </w:t>
      </w:r>
      <w:r w:rsidR="00943E2D" w:rsidRPr="004A2FC2">
        <w:t xml:space="preserve">is deleted from memory. </w:t>
      </w:r>
      <w:r w:rsidR="00FB5C97" w:rsidRPr="004A2FC2">
        <w:t xml:space="preserve">Next if </w:t>
      </w:r>
      <w:r w:rsidR="003C42D2" w:rsidRPr="004A2FC2">
        <w:t>user model</w:t>
      </w:r>
      <w:r w:rsidR="003C42D2" w:rsidRPr="004A2FC2">
        <w:rPr>
          <w:i/>
        </w:rPr>
        <w:t xml:space="preserve"> u </w:t>
      </w:r>
      <w:r w:rsidR="003C42D2" w:rsidRPr="004A2FC2">
        <w:t xml:space="preserve">has </w:t>
      </w:r>
      <w:r w:rsidR="003C42D2" w:rsidRPr="004A2FC2">
        <w:rPr>
          <w:i/>
        </w:rPr>
        <w:t>u.</w:t>
      </w:r>
      <w:r w:rsidR="00FB5C97" w:rsidRPr="004A2FC2">
        <w:rPr>
          <w:i/>
        </w:rPr>
        <w:t>lm</w:t>
      </w:r>
      <w:r w:rsidRPr="004A2FC2">
        <w:rPr>
          <w:i/>
        </w:rPr>
        <w:t>id</w:t>
      </w:r>
      <w:r w:rsidRPr="004A2FC2">
        <w:t xml:space="preserve"> </w:t>
      </w:r>
      <w:r w:rsidR="003C42D2" w:rsidRPr="004A2FC2">
        <w:t xml:space="preserve">attribute value </w:t>
      </w:r>
      <w:r w:rsidR="00FB5C97" w:rsidRPr="004A2FC2">
        <w:t xml:space="preserve">other than current </w:t>
      </w:r>
      <w:r w:rsidR="003C42D2" w:rsidRPr="004A2FC2">
        <w:t xml:space="preserve">global </w:t>
      </w:r>
      <w:r w:rsidR="00FB5C97" w:rsidRPr="004A2FC2">
        <w:rPr>
          <w:i/>
        </w:rPr>
        <w:t>lm</w:t>
      </w:r>
      <w:r w:rsidRPr="004A2FC2">
        <w:rPr>
          <w:i/>
        </w:rPr>
        <w:t>id</w:t>
      </w:r>
      <w:r w:rsidR="00A9147F" w:rsidRPr="004A2FC2">
        <w:t xml:space="preserve"> then</w:t>
      </w:r>
      <w:r w:rsidR="009A07AD" w:rsidRPr="004A2FC2">
        <w:t xml:space="preserve"> </w:t>
      </w:r>
      <w:r w:rsidR="009A07AD" w:rsidRPr="004A2FC2">
        <w:rPr>
          <w:i/>
        </w:rPr>
        <w:t>u.gid</w:t>
      </w:r>
      <w:r w:rsidR="009A07AD" w:rsidRPr="004A2FC2">
        <w:t xml:space="preserve"> is assigned identifier</w:t>
      </w:r>
      <w:r w:rsidRPr="004A2FC2">
        <w:t xml:space="preserve"> of group he belongs to according </w:t>
      </w:r>
      <w:r w:rsidR="008501DF" w:rsidRPr="004A2FC2">
        <w:t xml:space="preserve">to </w:t>
      </w:r>
      <w:r w:rsidRPr="004A2FC2">
        <w:t>last macroclustering</w:t>
      </w:r>
      <w:r w:rsidR="006F6FD2" w:rsidRPr="004A2FC2">
        <w:t xml:space="preserve"> performed</w:t>
      </w:r>
      <w:r w:rsidRPr="004A2FC2">
        <w:t>. Lastly</w:t>
      </w:r>
      <w:r w:rsidR="00313ADA">
        <w:t>,</w:t>
      </w:r>
      <w:r w:rsidRPr="004A2FC2">
        <w:t xml:space="preserve"> user session </w:t>
      </w:r>
      <w:r w:rsidR="00ED7E59" w:rsidRPr="004A2FC2">
        <w:t>becomes</w:t>
      </w:r>
      <w:r w:rsidRPr="004A2FC2">
        <w:t xml:space="preserve"> </w:t>
      </w:r>
      <w:r w:rsidR="00313ADA">
        <w:t xml:space="preserve">an </w:t>
      </w:r>
      <w:r w:rsidRPr="004A2FC2">
        <w:t xml:space="preserve">input </w:t>
      </w:r>
      <w:r w:rsidR="00313ADA">
        <w:t>for</w:t>
      </w:r>
      <w:r w:rsidRPr="004A2FC2">
        <w:t xml:space="preserve"> algorit</w:t>
      </w:r>
      <w:r w:rsidR="00937AE8" w:rsidRPr="004A2FC2">
        <w:t>h</w:t>
      </w:r>
      <w:r w:rsidRPr="004A2FC2">
        <w:t xml:space="preserve">m mining frequent </w:t>
      </w:r>
      <w:r w:rsidR="00ED7E59" w:rsidRPr="004A2FC2">
        <w:t>patterns</w:t>
      </w:r>
      <w:r w:rsidR="00313ADA">
        <w:t xml:space="preserve"> (both global and group)</w:t>
      </w:r>
      <w:r w:rsidR="00ED7E59" w:rsidRPr="004A2FC2">
        <w:t>.</w:t>
      </w:r>
      <w:r w:rsidR="00313ADA" w:rsidRPr="004A2FC2" w:rsidDel="00313ADA">
        <w:t xml:space="preserve"> </w:t>
      </w:r>
    </w:p>
    <w:p w14:paraId="41FC3557" w14:textId="5027E8AA" w:rsidR="0044179B" w:rsidRPr="004A2FC2" w:rsidRDefault="0044179B" w:rsidP="00A746CA">
      <w:pPr>
        <w:pStyle w:val="Head2"/>
      </w:pPr>
      <w:r w:rsidRPr="004A2FC2">
        <w:t>3.3</w:t>
      </w:r>
      <w:r w:rsidRPr="004A2FC2">
        <w:rPr>
          <w:szCs w:val="22"/>
        </w:rPr>
        <w:t> </w:t>
      </w:r>
      <w:r w:rsidRPr="004A2FC2">
        <w:t xml:space="preserve"> Application of behavioral patterns</w:t>
      </w:r>
    </w:p>
    <w:p w14:paraId="03972DBD" w14:textId="30148CCD" w:rsidR="0044179B" w:rsidRPr="004A2FC2" w:rsidRDefault="0044179B" w:rsidP="00CF6938">
      <w:pPr>
        <w:pStyle w:val="Para"/>
        <w:pPrChange w:id="116" w:author="Tomas Chovanak" w:date="2017-01-30T11:17:00Z">
          <w:pPr>
            <w:pStyle w:val="Para"/>
          </w:pPr>
        </w:pPrChange>
      </w:pPr>
      <w:r w:rsidRPr="004A2FC2">
        <w:t xml:space="preserve">As we </w:t>
      </w:r>
      <w:r w:rsidR="00166838">
        <w:t>mentioned before</w:t>
      </w:r>
      <w:r w:rsidRPr="004A2FC2">
        <w:t xml:space="preserve">, behavioral patterns can be applied </w:t>
      </w:r>
      <w:r w:rsidR="00166838">
        <w:t xml:space="preserve">in wide scale of </w:t>
      </w:r>
      <w:r w:rsidRPr="004A2FC2">
        <w:t xml:space="preserve">tasks. </w:t>
      </w:r>
      <w:r w:rsidR="00166838">
        <w:t>In this paper w</w:t>
      </w:r>
      <w:r w:rsidRPr="004A2FC2">
        <w:t xml:space="preserve">e </w:t>
      </w:r>
      <w:r w:rsidR="00166838">
        <w:t xml:space="preserve">used </w:t>
      </w:r>
      <w:r w:rsidRPr="004A2FC2">
        <w:t xml:space="preserve">them to recommend pages to users </w:t>
      </w:r>
      <w:r w:rsidR="00166838">
        <w:t xml:space="preserve">based on their previous behavior </w:t>
      </w:r>
      <w:r w:rsidRPr="004A2FC2">
        <w:t xml:space="preserve">in </w:t>
      </w:r>
      <w:r w:rsidR="00166838">
        <w:t xml:space="preserve">the actual </w:t>
      </w:r>
      <w:r w:rsidRPr="004A2FC2">
        <w:t xml:space="preserve">session. Let </w:t>
      </w:r>
      <w:r w:rsidR="00166838">
        <w:t xml:space="preserve">the </w:t>
      </w:r>
      <w:r w:rsidRPr="004A2FC2">
        <w:t xml:space="preserve">session be represented as vector of user actions </w: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t xml:space="preserve">.Found behavioral patterns are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4A2FC2">
        <w:t xml:space="preserve">. 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is represented as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Pr="004A2FC2">
        <w:t xml:space="preserve">. Let </w:t>
      </w:r>
      <w:r w:rsidRPr="004A2FC2">
        <w:rPr>
          <w:i/>
        </w:rPr>
        <w:t>ews</w:t>
      </w:r>
      <w:r w:rsidRPr="004A2FC2">
        <w:t xml:space="preserve"> be size of evaluation window part of session. Condition </w:t>
      </w:r>
      <m:oMath>
        <m:r>
          <w:rPr>
            <w:rFonts w:ascii="Cambria Math" w:hAnsi="Cambria Math"/>
          </w:rPr>
          <m:t>ews &gt; 0 ⋀ ews &lt;|S|</m:t>
        </m:r>
      </m:oMath>
      <w:r w:rsidRPr="004A2FC2">
        <w:t xml:space="preserve"> must be true to use actual session for evaluation of recommendation. Let first </w:t>
      </w:r>
      <w:r w:rsidRPr="004A2FC2">
        <w:rPr>
          <w:i/>
        </w:rPr>
        <w:t>k</w:t>
      </w:r>
      <w:r w:rsidRPr="004A2FC2">
        <w:t xml:space="preserve"> actions of </w:t>
      </w:r>
      <w:r w:rsidRPr="004A2FC2">
        <w:rPr>
          <w:i/>
        </w:rPr>
        <w:t>S</w:t>
      </w:r>
      <w:r w:rsidRPr="004A2FC2">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Pr="004A2FC2">
        <w:t xml:space="preserve"> and all other actions from </w:t>
      </w:r>
      <w:r w:rsidRPr="004A2FC2">
        <w:rPr>
          <w:i/>
        </w:rPr>
        <w:t>S</w:t>
      </w:r>
      <w:r w:rsidRPr="004A2FC2">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rPr>
          <w:rFonts w:eastAsiaTheme="minorEastAsia"/>
        </w:rPr>
        <w:t xml:space="preserve">. </w:t>
      </w:r>
      <w:r w:rsidRPr="004A2FC2">
        <w:t xml:space="preserve">Let </w:t>
      </w:r>
      <w:r w:rsidRPr="004A2FC2">
        <w:rPr>
          <w:i/>
        </w:rPr>
        <w:t>r</w:t>
      </w:r>
      <w:r w:rsidRPr="004A2FC2">
        <w:t xml:space="preserve"> be number of recommended items. If condition </w:t>
      </w:r>
      <m:oMath>
        <m:r>
          <w:rPr>
            <w:rFonts w:ascii="Cambria Math" w:hAnsi="Cambria Math"/>
          </w:rPr>
          <m:t>n &gt;= (ews + r)</m:t>
        </m:r>
      </m:oMath>
      <w:r w:rsidRPr="004A2FC2">
        <w:t xml:space="preserve"> is not met, then </w:t>
      </w:r>
      <w:r w:rsidRPr="004A2FC2">
        <w:rPr>
          <w:i/>
        </w:rPr>
        <w:t>S</w:t>
      </w:r>
      <w:r w:rsidRPr="004A2FC2">
        <w:t xml:space="preserve"> is ignored for evaluation. We use following strategy to choose behavioral patterns according to actual evaluation window:</w:t>
      </w:r>
    </w:p>
    <w:p w14:paraId="59C26B0C" w14:textId="016C32B7" w:rsidR="0044179B" w:rsidRPr="004A2FC2" w:rsidRDefault="0044179B" w:rsidP="00CF6938">
      <w:pPr>
        <w:pStyle w:val="Para"/>
        <w:numPr>
          <w:ilvl w:val="0"/>
          <w:numId w:val="52"/>
        </w:numPr>
        <w:pPrChange w:id="117" w:author="Tomas Chovanak" w:date="2017-01-30T11:17:00Z">
          <w:pPr>
            <w:pStyle w:val="Para"/>
          </w:pPr>
        </w:pPrChange>
      </w:pPr>
      <w:r w:rsidRPr="004A2FC2">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in </w:t>
      </w:r>
      <m:oMath>
        <m:r>
          <w:rPr>
            <w:rFonts w:ascii="Cambria Math" w:hAnsi="Cambria Math"/>
          </w:rPr>
          <m:t>P</m:t>
        </m:r>
      </m:oMath>
      <w:r w:rsidR="004729C0" w:rsidRPr="004A2FC2">
        <w:rPr>
          <w:rFonts w:eastAsiaTheme="minorEastAsia"/>
        </w:rPr>
        <w:t xml:space="preserve"> (containing global patterns and patterns from group user belongs to)</w:t>
      </w:r>
      <w:r w:rsidRPr="004A2FC2">
        <w:t xml:space="preserve"> approximate support value normalized to </w:t>
      </w:r>
      <w:r w:rsidRPr="004A2FC2">
        <w:rPr>
          <w:i/>
        </w:rPr>
        <w:t>&lt;0,1&gt;</w:t>
      </w:r>
      <w:r w:rsidRPr="004A2FC2">
        <w:t xml:space="preserve"> interval is computed. Let’s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4A2FC2">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determined with </w:t>
      </w:r>
      <w:r w:rsidRPr="004A2FC2">
        <w:rPr>
          <w:i/>
        </w:rPr>
        <w:t>LCS</w:t>
      </w:r>
      <w:r w:rsidRPr="004A2FC2">
        <w:t xml:space="preserve"> algorithm (least common subset). It is also normalized to </w:t>
      </w:r>
      <w:r w:rsidRPr="004A2FC2">
        <w:rPr>
          <w:i/>
        </w:rPr>
        <w:t>&lt;0,1&gt;</w:t>
      </w:r>
      <w:r w:rsidRPr="004A2FC2">
        <w:t xml:space="preserve"> interval. Let’s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12919ED4" w14:textId="77777777" w:rsidR="0044179B" w:rsidRPr="004A2FC2" w:rsidRDefault="0044179B" w:rsidP="00CF6938">
      <w:pPr>
        <w:pStyle w:val="Para"/>
        <w:numPr>
          <w:ilvl w:val="0"/>
          <w:numId w:val="52"/>
        </w:numPr>
        <w:pPrChange w:id="118" w:author="Tomas Chovanak" w:date="2017-01-30T11:17:00Z">
          <w:pPr>
            <w:pStyle w:val="Para"/>
            <w:numPr>
              <w:numId w:val="52"/>
            </w:numPr>
            <w:ind w:left="960" w:hanging="360"/>
          </w:pPr>
        </w:pPrChange>
      </w:pPr>
      <w:r w:rsidRPr="004A2FC2">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4A2FC2">
        <w:t xml:space="preserve">(global and group) are sorted.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descending. Second by descending support value.</w:t>
      </w:r>
    </w:p>
    <w:p w14:paraId="7786DAF7" w14:textId="77777777" w:rsidR="0044179B" w:rsidRPr="004A2FC2" w:rsidRDefault="0044179B" w:rsidP="00CF6938">
      <w:pPr>
        <w:pStyle w:val="Para"/>
        <w:numPr>
          <w:ilvl w:val="0"/>
          <w:numId w:val="52"/>
        </w:numPr>
        <w:pPrChange w:id="119" w:author="Tomas Chovanak" w:date="2017-01-30T11:17:00Z">
          <w:pPr>
            <w:pStyle w:val="Para"/>
            <w:numPr>
              <w:numId w:val="52"/>
            </w:numPr>
            <w:ind w:left="960" w:hanging="360"/>
          </w:pPr>
        </w:pPrChange>
      </w:pPr>
      <w:r w:rsidRPr="004A2FC2">
        <w:t xml:space="preserve">Let </w:t>
      </w:r>
      <w:r w:rsidRPr="004A2FC2">
        <w:rPr>
          <w:i/>
        </w:rPr>
        <w:t>M</w:t>
      </w:r>
      <w:r w:rsidRPr="004A2FC2">
        <w:t xml:space="preserve"> be map of items and their </w:t>
      </w:r>
      <w:r w:rsidRPr="004A2FC2">
        <w:rPr>
          <w:i/>
        </w:rPr>
        <w:t>"votes"</w:t>
      </w:r>
      <w:r w:rsidRPr="004A2FC2">
        <w:t xml:space="preserve">. By iterating over all patterns votes values of items are updated. Votes value of item </w:t>
      </w:r>
      <w:r w:rsidRPr="004A2FC2">
        <w:rPr>
          <w:i/>
        </w:rPr>
        <w:t>i</w:t>
      </w:r>
      <w:r w:rsidRPr="004A2FC2">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0B8B3F87" w14:textId="77777777" w:rsidR="0044179B" w:rsidRPr="004A2FC2" w:rsidRDefault="0044179B" w:rsidP="00CF6938">
      <w:pPr>
        <w:pStyle w:val="Para"/>
        <w:numPr>
          <w:ilvl w:val="0"/>
          <w:numId w:val="52"/>
        </w:numPr>
        <w:pPrChange w:id="120" w:author="Tomas Chovanak" w:date="2017-01-30T11:17:00Z">
          <w:pPr>
            <w:pStyle w:val="Para"/>
            <w:numPr>
              <w:numId w:val="52"/>
            </w:numPr>
            <w:ind w:left="960" w:hanging="360"/>
          </w:pPr>
        </w:pPrChange>
      </w:pPr>
      <w:r w:rsidRPr="004A2FC2">
        <w:t xml:space="preserve">Finally, </w:t>
      </w:r>
      <w:r w:rsidRPr="004A2FC2">
        <w:rPr>
          <w:i/>
        </w:rPr>
        <w:t>M</w:t>
      </w:r>
      <w:r w:rsidRPr="004A2FC2">
        <w:t xml:space="preserve"> is sorted descending by votes values and best </w:t>
      </w:r>
      <w:r w:rsidRPr="004A2FC2">
        <w:rPr>
          <w:i/>
        </w:rPr>
        <w:t>r</w:t>
      </w:r>
      <w:r w:rsidRPr="004A2FC2">
        <w:t xml:space="preserve"> items are picked to be recommended to user.</w:t>
      </w:r>
    </w:p>
    <w:p w14:paraId="5F8838A6" w14:textId="5DA47E5E" w:rsidR="0044179B" w:rsidRPr="004A2FC2" w:rsidDel="008F0B62" w:rsidRDefault="0044179B">
      <w:pPr>
        <w:pStyle w:val="Para"/>
        <w:rPr>
          <w:del w:id="121" w:author="Tomas Chovanak" w:date="2017-01-30T09:31:00Z"/>
        </w:rPr>
      </w:pPr>
    </w:p>
    <w:p w14:paraId="42E40CE0" w14:textId="2DB07156" w:rsidR="00907FEF" w:rsidRPr="004A2FC2" w:rsidDel="008109E3" w:rsidRDefault="00907FEF" w:rsidP="00A746CA">
      <w:pPr>
        <w:pStyle w:val="Head2"/>
        <w:rPr>
          <w:del w:id="122" w:author="Tomas Chovanak" w:date="2017-01-30T10:55:00Z"/>
        </w:rPr>
      </w:pPr>
      <w:del w:id="123" w:author="Tomas Chovanak" w:date="2017-01-30T10:55:00Z">
        <w:r w:rsidRPr="004A2FC2" w:rsidDel="008109E3">
          <w:delText>3.</w:delText>
        </w:r>
        <w:r w:rsidR="00ED7E59" w:rsidRPr="004A2FC2" w:rsidDel="008109E3">
          <w:delText>4</w:delText>
        </w:r>
        <w:r w:rsidRPr="004A2FC2" w:rsidDel="008109E3">
          <w:rPr>
            <w:szCs w:val="22"/>
          </w:rPr>
          <w:delText> </w:delText>
        </w:r>
        <w:r w:rsidRPr="004A2FC2" w:rsidDel="008109E3">
          <w:delText xml:space="preserve"> Speed regulation</w:delText>
        </w:r>
      </w:del>
    </w:p>
    <w:p w14:paraId="3E044A46" w14:textId="46037D1F" w:rsidR="0053712E" w:rsidRPr="004A2FC2" w:rsidDel="008109E3" w:rsidRDefault="004626E2" w:rsidP="004F52F4">
      <w:pPr>
        <w:pStyle w:val="Para"/>
        <w:rPr>
          <w:del w:id="124" w:author="Tomas Chovanak" w:date="2017-01-30T10:55:00Z"/>
        </w:rPr>
      </w:pPr>
      <w:del w:id="125" w:author="Tomas Chovanak" w:date="2017-01-30T10:55:00Z">
        <w:r w:rsidRPr="004A2FC2" w:rsidDel="008109E3">
          <w:delText xml:space="preserve">As mentioned in </w:delText>
        </w:r>
        <w:r w:rsidR="00377046" w:rsidRPr="004A2FC2" w:rsidDel="008109E3">
          <w:delText>[</w:delText>
        </w:r>
        <w:r w:rsidR="0003463A" w:rsidDel="008109E3">
          <w:delText>21</w:delText>
        </w:r>
        <w:r w:rsidR="00377046" w:rsidRPr="004A2FC2" w:rsidDel="008109E3">
          <w:delText>]</w:delText>
        </w:r>
        <w:r w:rsidR="00A672A8" w:rsidDel="008109E3">
          <w:delText>,</w:delText>
        </w:r>
        <w:r w:rsidR="00377046" w:rsidRPr="004A2FC2" w:rsidDel="008109E3">
          <w:delText xml:space="preserve"> </w:delText>
        </w:r>
        <w:r w:rsidRPr="004A2FC2" w:rsidDel="008109E3">
          <w:delText xml:space="preserve">mining </w:delText>
        </w:r>
        <w:r w:rsidR="000E70BE" w:rsidDel="008109E3">
          <w:delText xml:space="preserve">of </w:delText>
        </w:r>
        <w:r w:rsidRPr="004A2FC2" w:rsidDel="008109E3">
          <w:delText xml:space="preserve">frequent itemsets </w:delText>
        </w:r>
        <w:r w:rsidR="00BB3826" w:rsidRPr="004A2FC2" w:rsidDel="008109E3">
          <w:delText xml:space="preserve">over </w:delText>
        </w:r>
        <w:r w:rsidR="000E70BE" w:rsidDel="008109E3">
          <w:delText xml:space="preserve">the </w:delText>
        </w:r>
        <w:r w:rsidR="00BB3826" w:rsidRPr="004A2FC2" w:rsidDel="008109E3">
          <w:delText xml:space="preserve">data stream </w:delText>
        </w:r>
        <w:r w:rsidRPr="004A2FC2" w:rsidDel="008109E3">
          <w:delText xml:space="preserve">requires balancing requirements for </w:delText>
        </w:r>
        <w:r w:rsidR="00C57D18" w:rsidDel="008109E3">
          <w:delText xml:space="preserve">method </w:delText>
        </w:r>
        <w:r w:rsidRPr="004A2FC2" w:rsidDel="008109E3">
          <w:delText>accuracy and effectivity</w:delText>
        </w:r>
        <w:r w:rsidR="00BB3826" w:rsidRPr="004A2FC2" w:rsidDel="008109E3">
          <w:delText xml:space="preserve"> according to </w:delText>
        </w:r>
        <w:r w:rsidR="00A672A8" w:rsidDel="008109E3">
          <w:delText>needs of specific task it will be used in</w:delText>
        </w:r>
        <w:r w:rsidRPr="004A2FC2" w:rsidDel="008109E3">
          <w:delText xml:space="preserve">. Higher speed means worse accuracy and </w:delText>
        </w:r>
        <w:r w:rsidR="00995685" w:rsidRPr="004A2FC2" w:rsidDel="008109E3">
          <w:delText>vice versa</w:delText>
        </w:r>
        <w:r w:rsidRPr="004A2FC2" w:rsidDel="008109E3">
          <w:delText>.</w:delText>
        </w:r>
        <w:r w:rsidR="00BB3826" w:rsidRPr="004A2FC2" w:rsidDel="008109E3">
          <w:delText xml:space="preserve"> Our method offers</w:delText>
        </w:r>
        <w:r w:rsidRPr="004A2FC2" w:rsidDel="008109E3">
          <w:delText xml:space="preserve"> option to set minimal required speed as input parameter </w:delText>
        </w:r>
        <w:r w:rsidR="00030690" w:rsidRPr="004A2FC2" w:rsidDel="008109E3">
          <w:rPr>
            <w:i/>
          </w:rPr>
          <w:delText>mts</w:delText>
        </w:r>
        <w:r w:rsidRPr="004A2FC2" w:rsidDel="008109E3">
          <w:delText xml:space="preserve"> (minimal transactions per second). As we mentioned</w:delText>
        </w:r>
        <w:r w:rsidR="00267378" w:rsidRPr="004A2FC2" w:rsidDel="008109E3">
          <w:delText>,</w:delText>
        </w:r>
        <w:r w:rsidRPr="004A2FC2" w:rsidDel="008109E3">
          <w:delText xml:space="preserve"> </w:delText>
        </w:r>
        <w:r w:rsidRPr="004A2FC2" w:rsidDel="008109E3">
          <w:rPr>
            <w:i/>
          </w:rPr>
          <w:delText>IncMine</w:delText>
        </w:r>
        <w:r w:rsidR="00267378" w:rsidRPr="004A2FC2" w:rsidDel="008109E3">
          <w:delText xml:space="preserve"> alg</w:delText>
        </w:r>
        <w:r w:rsidRPr="004A2FC2" w:rsidDel="008109E3">
          <w:delText>orit</w:delText>
        </w:r>
        <w:r w:rsidR="00267378" w:rsidRPr="004A2FC2" w:rsidDel="008109E3">
          <w:delText>h</w:delText>
        </w:r>
        <w:r w:rsidRPr="004A2FC2" w:rsidDel="008109E3">
          <w:delText>m process</w:delText>
        </w:r>
        <w:r w:rsidR="00267378" w:rsidRPr="004A2FC2" w:rsidDel="008109E3">
          <w:delText>es</w:delText>
        </w:r>
        <w:r w:rsidRPr="004A2FC2" w:rsidDel="008109E3">
          <w:delText xml:space="preserve"> transactions in batches. Every update of batch (segment) is </w:delText>
        </w:r>
        <w:r w:rsidR="00666131" w:rsidDel="008109E3">
          <w:delText xml:space="preserve">a </w:delText>
        </w:r>
        <w:r w:rsidRPr="004A2FC2" w:rsidDel="008109E3">
          <w:delText>critical part</w:delText>
        </w:r>
        <w:r w:rsidR="0008717E" w:rsidDel="008109E3">
          <w:delText xml:space="preserve">. </w:delText>
        </w:r>
        <w:r w:rsidRPr="004A2FC2" w:rsidDel="008109E3">
          <w:delText xml:space="preserve">Let </w:delText>
        </w:r>
        <w:r w:rsidRPr="004A2FC2" w:rsidDel="008109E3">
          <w:rPr>
            <w:i/>
          </w:rPr>
          <w:delText>ctrans</w:delText>
        </w:r>
        <w:r w:rsidRPr="004A2FC2" w:rsidDel="008109E3">
          <w:delText xml:space="preserve"> be actual number of processed transactions from start of measuring. </w:delText>
        </w:r>
        <w:r w:rsidR="005C59BB" w:rsidDel="008109E3">
          <w:delText>Let</w:delText>
        </w:r>
        <w:r w:rsidR="00666131" w:rsidDel="008109E3">
          <w:delText xml:space="preserve"> </w:delText>
        </w:r>
        <w:r w:rsidR="00DB2B6E" w:rsidRPr="00A746CA" w:rsidDel="008109E3">
          <w:rPr>
            <w:i/>
          </w:rPr>
          <w:delText>tstart</w:delText>
        </w:r>
        <w:r w:rsidR="00DB2B6E" w:rsidRPr="004A2FC2" w:rsidDel="008109E3">
          <w:delText xml:space="preserve"> </w:delText>
        </w:r>
        <w:r w:rsidR="005C59BB" w:rsidDel="008109E3">
          <w:delText>be</w:delText>
        </w:r>
        <w:r w:rsidR="00666131" w:rsidDel="008109E3">
          <w:delText xml:space="preserve"> a </w:delText>
        </w:r>
        <w:r w:rsidR="00DB2B6E" w:rsidRPr="004A2FC2" w:rsidDel="008109E3">
          <w:delText>time when</w:delText>
        </w:r>
        <w:r w:rsidR="00D203FA" w:rsidRPr="004A2FC2" w:rsidDel="008109E3">
          <w:delText xml:space="preserve"> measuring started</w:delText>
        </w:r>
        <w:r w:rsidR="005C59BB" w:rsidDel="008109E3">
          <w:delText xml:space="preserve"> and</w:delText>
        </w:r>
        <w:r w:rsidR="00666131" w:rsidDel="008109E3">
          <w:delText xml:space="preserve"> </w:delText>
        </w:r>
        <w:r w:rsidR="00DB2B6E" w:rsidRPr="00A746CA" w:rsidDel="008109E3">
          <w:rPr>
            <w:i/>
          </w:rPr>
          <w:delText>tsupdate</w:delText>
        </w:r>
        <w:r w:rsidR="00DB2B6E" w:rsidRPr="004A2FC2" w:rsidDel="008109E3">
          <w:delText xml:space="preserve"> </w:delText>
        </w:r>
        <w:r w:rsidR="00666131" w:rsidDel="008109E3">
          <w:delText xml:space="preserve">a </w:delText>
        </w:r>
        <w:r w:rsidR="00DB2B6E" w:rsidRPr="004A2FC2" w:rsidDel="008109E3">
          <w:delText xml:space="preserve">time when batch </w:delText>
        </w:r>
        <w:r w:rsidR="00666131" w:rsidRPr="004A2FC2" w:rsidDel="008109E3">
          <w:delText xml:space="preserve">update </w:delText>
        </w:r>
        <w:r w:rsidR="00DB2B6E" w:rsidRPr="004A2FC2" w:rsidDel="008109E3">
          <w:delText xml:space="preserve">started. </w:delText>
        </w:r>
        <w:r w:rsidR="00666131" w:rsidDel="008109E3">
          <w:delText xml:space="preserve">The </w:delText>
        </w:r>
        <w:r w:rsidR="00DB2B6E" w:rsidRPr="004A2FC2" w:rsidDel="008109E3">
          <w:delText xml:space="preserve">maximal allowed time of update </w:delText>
        </w:r>
        <w:r w:rsidR="00DB2B6E" w:rsidRPr="00A746CA" w:rsidDel="008109E3">
          <w:rPr>
            <w:i/>
          </w:rPr>
          <w:delText>tmax</w:delText>
        </w:r>
        <w:r w:rsidR="00DB2B6E" w:rsidRPr="004A2FC2" w:rsidDel="008109E3">
          <w:delText xml:space="preserve"> before each update</w:delText>
        </w:r>
        <w:r w:rsidR="00ED34B5" w:rsidDel="008109E3">
          <w:delText xml:space="preserve"> is</w:delText>
        </w:r>
        <w:r w:rsidR="00DB2B6E" w:rsidRPr="004A2FC2" w:rsidDel="008109E3">
          <w:delText xml:space="preserve"> </w:delText>
        </w:r>
        <w:r w:rsidR="00666131" w:rsidDel="008109E3">
          <w:delText xml:space="preserve">calculated </w:delText>
        </w:r>
        <w:r w:rsidR="00DB2B6E" w:rsidRPr="004A2FC2" w:rsidDel="008109E3">
          <w:delText>as:</w:delText>
        </w:r>
      </w:del>
    </w:p>
    <w:tbl>
      <w:tblPr>
        <w:tblW w:w="5000" w:type="pct"/>
        <w:tblLook w:val="0000" w:firstRow="0" w:lastRow="0" w:firstColumn="0" w:lastColumn="0" w:noHBand="0" w:noVBand="0"/>
      </w:tblPr>
      <w:tblGrid>
        <w:gridCol w:w="4374"/>
        <w:gridCol w:w="426"/>
      </w:tblGrid>
      <w:tr w:rsidR="0053712E" w:rsidRPr="004A2FC2" w:rsidDel="008109E3" w14:paraId="32D49DD0" w14:textId="33A971EE" w:rsidTr="00BF3093">
        <w:trPr>
          <w:del w:id="126" w:author="Tomas Chovanak" w:date="2017-01-30T10:55:00Z"/>
        </w:trPr>
        <w:tc>
          <w:tcPr>
            <w:tcW w:w="4556" w:type="pct"/>
            <w:shd w:val="clear" w:color="auto" w:fill="auto"/>
            <w:vAlign w:val="center"/>
          </w:tcPr>
          <w:p w14:paraId="45A22F27" w14:textId="4FD915FF" w:rsidR="0053712E" w:rsidRPr="004A2FC2" w:rsidDel="008109E3" w:rsidRDefault="00020B41">
            <w:pPr>
              <w:pStyle w:val="DisplayFormula"/>
              <w:jc w:val="both"/>
              <w:rPr>
                <w:del w:id="127" w:author="Tomas Chovanak" w:date="2017-01-30T10:55:00Z"/>
              </w:rPr>
            </w:pPr>
            <m:oMathPara>
              <m:oMath>
                <m:r>
                  <w:del w:id="128" w:author="Tomas Chovanak" w:date="2017-01-30T10:55:00Z">
                    <w:rPr>
                      <w:rFonts w:ascii="Cambria Math" w:hAnsi="Cambria Math"/>
                    </w:rPr>
                    <m:t>tmax</m:t>
                  </w:del>
                </m:r>
                <m:r>
                  <w:del w:id="129" w:author="Tomas Chovanak" w:date="2017-01-30T10:55:00Z">
                    <w:rPr>
                      <w:rFonts w:ascii="Cambria Math" w:eastAsia="Cambria Math" w:hAnsi="Cambria Math" w:cs="Cambria Math"/>
                    </w:rPr>
                    <m:t>=</m:t>
                  </w:del>
                </m:r>
                <m:f>
                  <m:fPr>
                    <m:ctrlPr>
                      <w:del w:id="130" w:author="Tomas Chovanak" w:date="2017-01-30T10:55:00Z">
                        <w:rPr>
                          <w:rFonts w:ascii="Cambria Math" w:eastAsia="Cambria Math" w:hAnsi="Cambria Math" w:cs="Cambria Math"/>
                          <w:i/>
                        </w:rPr>
                      </w:del>
                    </m:ctrlPr>
                  </m:fPr>
                  <m:num>
                    <m:r>
                      <w:del w:id="131" w:author="Tomas Chovanak" w:date="2017-01-30T10:55:00Z">
                        <w:rPr>
                          <w:rFonts w:ascii="Cambria Math" w:eastAsia="Cambria Math" w:hAnsi="Cambria Math" w:cs="Cambria Math"/>
                        </w:rPr>
                        <m:t>ctrans</m:t>
                      </w:del>
                    </m:r>
                  </m:num>
                  <m:den>
                    <m:r>
                      <w:del w:id="132" w:author="Tomas Chovanak" w:date="2017-01-30T10:55:00Z">
                        <w:rPr>
                          <w:rFonts w:ascii="Cambria Math" w:eastAsia="Cambria Math" w:hAnsi="Cambria Math" w:cs="Cambria Math"/>
                        </w:rPr>
                        <m:t>mts</m:t>
                      </w:del>
                    </m:r>
                  </m:den>
                </m:f>
                <m:r>
                  <w:del w:id="133" w:author="Tomas Chovanak" w:date="2017-01-30T10:55:00Z">
                    <w:rPr>
                      <w:rFonts w:ascii="Cambria Math" w:eastAsia="Cambria Math" w:hAnsi="Cambria Math" w:cs="Cambria Math"/>
                    </w:rPr>
                    <m:t>-tsupdate+tstart</m:t>
                  </w:del>
                </m:r>
              </m:oMath>
            </m:oMathPara>
          </w:p>
        </w:tc>
        <w:tc>
          <w:tcPr>
            <w:tcW w:w="444" w:type="pct"/>
            <w:shd w:val="clear" w:color="auto" w:fill="auto"/>
            <w:vAlign w:val="center"/>
          </w:tcPr>
          <w:p w14:paraId="79F7CF32" w14:textId="33FAB2C8" w:rsidR="0053712E" w:rsidRPr="004A2FC2" w:rsidDel="008109E3" w:rsidRDefault="0053712E" w:rsidP="001C0020">
            <w:pPr>
              <w:pStyle w:val="DisplayFormula"/>
              <w:jc w:val="both"/>
              <w:rPr>
                <w:del w:id="134" w:author="Tomas Chovanak" w:date="2017-01-30T10:55:00Z"/>
              </w:rPr>
            </w:pPr>
            <w:del w:id="135" w:author="Tomas Chovanak" w:date="2017-01-30T10:55:00Z">
              <w:r w:rsidRPr="004A2FC2" w:rsidDel="008109E3">
                <w:delText>(</w:delText>
              </w:r>
              <w:r w:rsidR="005C59BB" w:rsidDel="008109E3">
                <w:delText>1</w:delText>
              </w:r>
              <w:r w:rsidRPr="004A2FC2" w:rsidDel="008109E3">
                <w:delText>)</w:delText>
              </w:r>
            </w:del>
          </w:p>
        </w:tc>
      </w:tr>
    </w:tbl>
    <w:p w14:paraId="21B6F6BA" w14:textId="0CAC1564" w:rsidR="0053712E" w:rsidRPr="004A2FC2" w:rsidDel="008109E3" w:rsidRDefault="00A7208B">
      <w:pPr>
        <w:pStyle w:val="Head2"/>
        <w:rPr>
          <w:del w:id="136" w:author="Tomas Chovanak" w:date="2017-01-30T10:55:00Z"/>
        </w:rPr>
        <w:pPrChange w:id="137" w:author="Tomas Chovanak" w:date="2017-01-30T10:55:00Z">
          <w:pPr>
            <w:pStyle w:val="Para"/>
            <w:numPr>
              <w:numId w:val="52"/>
            </w:numPr>
            <w:ind w:left="960" w:hanging="360"/>
          </w:pPr>
        </w:pPrChange>
      </w:pPr>
      <w:del w:id="138" w:author="Tomas Chovanak" w:date="2017-01-30T10:55:00Z">
        <w:r w:rsidRPr="004A2FC2" w:rsidDel="008109E3">
          <w:delText>When</w:delText>
        </w:r>
        <w:r w:rsidR="00BF3093" w:rsidRPr="004A2FC2" w:rsidDel="008109E3">
          <w:delText xml:space="preserve"> frequent itemsets</w:delText>
        </w:r>
        <w:r w:rsidRPr="004A2FC2" w:rsidDel="008109E3">
          <w:delText xml:space="preserve"> update in current batch</w:delText>
        </w:r>
        <w:r w:rsidR="00BF3093" w:rsidRPr="004A2FC2" w:rsidDel="008109E3">
          <w:delText xml:space="preserve"> takes more </w:delText>
        </w:r>
        <w:r w:rsidR="00102EE4" w:rsidDel="008109E3">
          <w:delText xml:space="preserve">time </w:delText>
        </w:r>
        <w:r w:rsidR="00BF3093" w:rsidRPr="004A2FC2" w:rsidDel="008109E3">
          <w:delText xml:space="preserve">than </w:delText>
        </w:r>
        <w:r w:rsidR="00BF3093" w:rsidRPr="008109E3" w:rsidDel="008109E3">
          <w:rPr>
            <w:rPrChange w:id="139" w:author="Tomas Chovanak" w:date="2017-01-30T10:55:00Z">
              <w:rPr>
                <w:i/>
              </w:rPr>
            </w:rPrChange>
          </w:rPr>
          <w:delText>t</w:delText>
        </w:r>
        <w:r w:rsidR="00BF3093" w:rsidRPr="008109E3" w:rsidDel="008109E3">
          <w:rPr>
            <w:rPrChange w:id="140" w:author="Tomas Chovanak" w:date="2017-01-30T10:55:00Z">
              <w:rPr>
                <w:i/>
              </w:rPr>
            </w:rPrChange>
          </w:rPr>
          <w:delText>m</w:delText>
        </w:r>
        <w:r w:rsidR="00BF3093" w:rsidRPr="008109E3" w:rsidDel="008109E3">
          <w:rPr>
            <w:rPrChange w:id="141" w:author="Tomas Chovanak" w:date="2017-01-30T10:55:00Z">
              <w:rPr>
                <w:i/>
              </w:rPr>
            </w:rPrChange>
          </w:rPr>
          <w:delText>a</w:delText>
        </w:r>
        <w:r w:rsidR="00BF3093" w:rsidRPr="008109E3" w:rsidDel="008109E3">
          <w:rPr>
            <w:rPrChange w:id="142" w:author="Tomas Chovanak" w:date="2017-01-30T10:55:00Z">
              <w:rPr>
                <w:i/>
              </w:rPr>
            </w:rPrChange>
          </w:rPr>
          <w:delText>x</w:delText>
        </w:r>
        <w:r w:rsidR="00BF3093" w:rsidRPr="004A2FC2" w:rsidDel="008109E3">
          <w:delText xml:space="preserve"> it is</w:delText>
        </w:r>
        <w:r w:rsidRPr="004A2FC2" w:rsidDel="008109E3">
          <w:delText xml:space="preserve"> simply</w:delText>
        </w:r>
        <w:r w:rsidR="00BF3093" w:rsidRPr="004A2FC2" w:rsidDel="008109E3">
          <w:delText xml:space="preserve"> stopped. It means </w:delText>
        </w:r>
        <w:r w:rsidR="00102EE4" w:rsidDel="008109E3">
          <w:delText xml:space="preserve">that </w:delText>
        </w:r>
        <w:r w:rsidR="00BF3093" w:rsidRPr="004A2FC2" w:rsidDel="008109E3">
          <w:delText xml:space="preserve">some frequent itemsets won't be discovered. </w:delText>
        </w:r>
        <w:r w:rsidR="00102EE4" w:rsidDel="008109E3">
          <w:delText>On the other hand, the process guarantee the maximal processing time.</w:delText>
        </w:r>
        <w:r w:rsidR="00FD0B23" w:rsidDel="008109E3">
          <w:delText xml:space="preserve"> </w:delText>
        </w:r>
        <w:r w:rsidR="00102EE4" w:rsidDel="008109E3">
          <w:delText>An i</w:delText>
        </w:r>
        <w:r w:rsidR="00BF3093" w:rsidRPr="004A2FC2" w:rsidDel="008109E3">
          <w:delText xml:space="preserve">nteresting solution </w:delText>
        </w:r>
        <w:r w:rsidR="00102EE4" w:rsidDel="008109E3">
          <w:delText>for the</w:delText>
        </w:r>
        <w:r w:rsidR="00BF3093" w:rsidRPr="004A2FC2" w:rsidDel="008109E3">
          <w:delText xml:space="preserve"> p</w:delText>
        </w:r>
        <w:r w:rsidR="00051D62" w:rsidRPr="004A2FC2" w:rsidDel="008109E3">
          <w:delText xml:space="preserve">roblem </w:delText>
        </w:r>
        <w:r w:rsidR="00102EE4" w:rsidDel="008109E3">
          <w:delText xml:space="preserve">of patterns omitting </w:delText>
        </w:r>
        <w:r w:rsidR="00051D62" w:rsidRPr="004A2FC2" w:rsidDel="008109E3">
          <w:delText xml:space="preserve">would be using </w:delText>
        </w:r>
        <w:r w:rsidR="00102EE4" w:rsidDel="008109E3">
          <w:delText>of</w:delText>
        </w:r>
        <w:r w:rsidR="00051D62" w:rsidRPr="004A2FC2" w:rsidDel="008109E3">
          <w:delText xml:space="preserve"> alg</w:delText>
        </w:r>
        <w:r w:rsidR="00BF3093" w:rsidRPr="004A2FC2" w:rsidDel="008109E3">
          <w:delText>orit</w:delText>
        </w:r>
        <w:r w:rsidR="007C37D4" w:rsidRPr="004A2FC2" w:rsidDel="008109E3">
          <w:delText>h</w:delText>
        </w:r>
        <w:r w:rsidR="00BF3093" w:rsidRPr="004A2FC2" w:rsidDel="008109E3">
          <w:delText>m for mining frequent itemsets</w:delText>
        </w:r>
        <w:r w:rsidR="00481DBF" w:rsidRPr="004A2FC2" w:rsidDel="008109E3">
          <w:delText xml:space="preserve"> from transactions </w:delText>
        </w:r>
        <w:r w:rsidR="00102EE4" w:rsidRPr="004A2FC2" w:rsidDel="008109E3">
          <w:delText>batch</w:delText>
        </w:r>
        <w:r w:rsidR="00BE6887" w:rsidDel="008109E3">
          <w:delText>, which source code is however not freely available</w:delText>
        </w:r>
        <w:r w:rsidR="00102EE4" w:rsidRPr="004A2FC2" w:rsidDel="008109E3">
          <w:delText xml:space="preserve"> </w:delText>
        </w:r>
        <w:r w:rsidR="00414444" w:rsidRPr="004A2FC2" w:rsidDel="008109E3">
          <w:delText>[</w:delText>
        </w:r>
        <w:r w:rsidR="00ED34B5" w:rsidDel="008109E3">
          <w:delText>22</w:delText>
        </w:r>
        <w:r w:rsidR="00481DBF" w:rsidRPr="004A2FC2" w:rsidDel="008109E3">
          <w:delText xml:space="preserve">]. </w:delText>
        </w:r>
        <w:r w:rsidR="00BF3093" w:rsidRPr="004A2FC2" w:rsidDel="008109E3">
          <w:delText xml:space="preserve"> </w:delText>
        </w:r>
        <w:r w:rsidR="00102EE4" w:rsidDel="008109E3">
          <w:delText xml:space="preserve">In this case, the </w:delText>
        </w:r>
        <w:r w:rsidR="00BF3093" w:rsidRPr="008109E3" w:rsidDel="008109E3">
          <w:rPr>
            <w:rPrChange w:id="143" w:author="Tomas Chovanak" w:date="2017-01-30T10:55:00Z">
              <w:rPr>
                <w:i/>
              </w:rPr>
            </w:rPrChange>
          </w:rPr>
          <w:delText>k</w:delText>
        </w:r>
        <w:r w:rsidR="007C37D4" w:rsidRPr="004A2FC2" w:rsidDel="008109E3">
          <w:delText xml:space="preserve"> most frequent itemsets </w:delText>
        </w:r>
        <w:r w:rsidR="00102EE4" w:rsidDel="008109E3">
          <w:delText xml:space="preserve">are mined, which result to </w:delText>
        </w:r>
        <w:r w:rsidR="00BF3093" w:rsidRPr="004A2FC2" w:rsidDel="008109E3">
          <w:delText xml:space="preserve">no need </w:delText>
        </w:r>
        <w:r w:rsidR="00D241D3" w:rsidDel="008109E3">
          <w:delText xml:space="preserve">of explicit </w:delText>
        </w:r>
        <w:r w:rsidR="00BF3093" w:rsidRPr="004A2FC2" w:rsidDel="008109E3">
          <w:delText>set</w:delText>
        </w:r>
        <w:r w:rsidR="00D241D3" w:rsidDel="008109E3">
          <w:delText>ting of</w:delText>
        </w:r>
        <w:r w:rsidR="00BF3093" w:rsidRPr="004A2FC2" w:rsidDel="008109E3">
          <w:delText xml:space="preserve"> minimal support thr</w:delText>
        </w:r>
        <w:r w:rsidR="00A40DFE" w:rsidRPr="004A2FC2" w:rsidDel="008109E3">
          <w:delText>eshold</w:delText>
        </w:r>
        <w:r w:rsidR="00481DBF" w:rsidRPr="004A2FC2" w:rsidDel="008109E3">
          <w:delText xml:space="preserve">. </w:delText>
        </w:r>
        <w:r w:rsidR="00D241D3" w:rsidDel="008109E3">
          <w:delText>In addition, there is guarantee of discovering the b</w:delText>
        </w:r>
        <w:r w:rsidR="00BF3093" w:rsidRPr="004A2FC2" w:rsidDel="008109E3">
          <w:delText xml:space="preserve">est patterns </w:delText>
        </w:r>
        <w:r w:rsidR="009F6919" w:rsidRPr="004A2FC2" w:rsidDel="008109E3">
          <w:delText>first</w:delText>
        </w:r>
        <w:r w:rsidR="00BF3093" w:rsidRPr="004A2FC2" w:rsidDel="008109E3">
          <w:delText>.</w:delText>
        </w:r>
      </w:del>
    </w:p>
    <w:p w14:paraId="0323FFF6" w14:textId="07DF63C1" w:rsidR="00087AA6" w:rsidRPr="004A2FC2" w:rsidRDefault="00087AA6">
      <w:pPr>
        <w:pStyle w:val="Head2"/>
      </w:pPr>
      <w:r w:rsidRPr="004A2FC2">
        <w:t>3.</w:t>
      </w:r>
      <w:ins w:id="144" w:author="Tomas Chovanak" w:date="2017-01-30T11:18:00Z">
        <w:r w:rsidR="00CA147A">
          <w:t>4</w:t>
        </w:r>
      </w:ins>
      <w:del w:id="145" w:author="Tomas Chovanak" w:date="2017-01-30T11:18:00Z">
        <w:r w:rsidR="00AB6BB9" w:rsidDel="00CA147A">
          <w:delText>5</w:delText>
        </w:r>
      </w:del>
      <w:r w:rsidRPr="004F52F4">
        <w:t> </w:t>
      </w:r>
      <w:r w:rsidRPr="004A2FC2">
        <w:t xml:space="preserve"> S</w:t>
      </w:r>
      <w:r w:rsidR="001C1358" w:rsidRPr="004A2FC2">
        <w:t>ummary of parameters used</w:t>
      </w:r>
    </w:p>
    <w:p w14:paraId="0120B664" w14:textId="5BC8EE05" w:rsidR="00627963" w:rsidRDefault="000B71EF" w:rsidP="00CF6938">
      <w:pPr>
        <w:pStyle w:val="Para"/>
        <w:pPrChange w:id="146" w:author="Tomas Chovanak" w:date="2017-01-30T11:17:00Z">
          <w:pPr>
            <w:pStyle w:val="Head2"/>
          </w:pPr>
        </w:pPrChange>
      </w:pPr>
      <w:r w:rsidRPr="004A2FC2">
        <w:t xml:space="preserve">One of critical parts of designed process is </w:t>
      </w:r>
      <w:r w:rsidR="004C7502">
        <w:t>to properly set up the input parameters of individual method parts (</w:t>
      </w:r>
      <w:r w:rsidRPr="004A2FC2">
        <w:t>clustering algorithm</w:t>
      </w:r>
      <w:r w:rsidR="004C7502">
        <w:t xml:space="preserve">, </w:t>
      </w:r>
      <w:r w:rsidRPr="004A2FC2">
        <w:t xml:space="preserve">frequent </w:t>
      </w:r>
      <w:r w:rsidR="007259D0" w:rsidRPr="004A2FC2">
        <w:t>patterns</w:t>
      </w:r>
      <w:r w:rsidRPr="004A2FC2">
        <w:t xml:space="preserve"> </w:t>
      </w:r>
      <w:r w:rsidR="004C7502">
        <w:t xml:space="preserve">mining </w:t>
      </w:r>
      <w:r w:rsidRPr="004A2FC2">
        <w:t>algorithm</w:t>
      </w:r>
      <w:r w:rsidR="004C7502">
        <w:t>, etc.)</w:t>
      </w:r>
      <w:r w:rsidRPr="004A2FC2">
        <w:t xml:space="preserve">. </w:t>
      </w:r>
      <w:r w:rsidR="004C7502">
        <w:t>As there exist high number of input values combinations, the method tuning could have exponential complexity. To optimize such a process, there should be used some optimizations as for example tuning individual method parts separately etc. For this reason</w:t>
      </w:r>
      <w:r w:rsidR="00BE6887">
        <w:t>,</w:t>
      </w:r>
      <w:r w:rsidR="004C7502">
        <w:t xml:space="preserve"> w</w:t>
      </w:r>
      <w:r w:rsidRPr="004A2FC2">
        <w:t>e divided</w:t>
      </w:r>
      <w:r w:rsidR="00316131" w:rsidRPr="004A2FC2">
        <w:t xml:space="preserve"> </w:t>
      </w:r>
      <w:r w:rsidR="004C7502">
        <w:t xml:space="preserve">method input </w:t>
      </w:r>
      <w:r w:rsidRPr="004A2FC2">
        <w:t>parameters into four categories according their purpose</w:t>
      </w:r>
      <w:r w:rsidR="007259D0" w:rsidRPr="004A2FC2">
        <w:t xml:space="preserve"> (Table 1)</w:t>
      </w:r>
      <w:r w:rsidRPr="004A2FC2">
        <w:t>.</w:t>
      </w:r>
    </w:p>
    <w:p w14:paraId="6207D79B" w14:textId="7F93CD33" w:rsidR="00CE7D73" w:rsidRDefault="000B71EF" w:rsidP="00CF6938">
      <w:pPr>
        <w:pStyle w:val="Para"/>
        <w:pPrChange w:id="147" w:author="Tomas Chovanak" w:date="2017-01-30T11:17:00Z">
          <w:pPr>
            <w:pStyle w:val="Para"/>
          </w:pPr>
        </w:pPrChange>
      </w:pPr>
      <w:r w:rsidRPr="004A2FC2">
        <w:t xml:space="preserve">We use </w:t>
      </w:r>
      <w:r w:rsidRPr="004A2FC2">
        <w:rPr>
          <w:i/>
        </w:rPr>
        <w:t>IncMine</w:t>
      </w:r>
      <w:r w:rsidRPr="004A2FC2">
        <w:t xml:space="preserve"> a</w:t>
      </w:r>
      <w:r w:rsidR="00316AA1" w:rsidRPr="004A2FC2">
        <w:t>lg</w:t>
      </w:r>
      <w:r w:rsidR="00316131" w:rsidRPr="004A2FC2">
        <w:t>orit</w:t>
      </w:r>
      <w:r w:rsidR="00316AA1" w:rsidRPr="004A2FC2">
        <w:t>h</w:t>
      </w:r>
      <w:r w:rsidR="00316131" w:rsidRPr="004A2FC2">
        <w:t xml:space="preserve">m </w:t>
      </w:r>
      <w:r w:rsidR="00B13079" w:rsidRPr="004A2FC2">
        <w:t>[</w:t>
      </w:r>
      <w:r w:rsidR="00ED34B5">
        <w:t>13</w:t>
      </w:r>
      <w:r w:rsidR="00B13079" w:rsidRPr="004A2FC2">
        <w:t>]</w:t>
      </w:r>
      <w:r w:rsidR="00ED34B5">
        <w:t xml:space="preserve"> </w:t>
      </w:r>
      <w:r w:rsidR="00627963">
        <w:t>implemented in MOA framework</w:t>
      </w:r>
      <w:r w:rsidR="00B13079" w:rsidRPr="004A2FC2">
        <w:t xml:space="preserve"> </w:t>
      </w:r>
      <w:r w:rsidR="00316AA1" w:rsidRPr="004A2FC2">
        <w:t>for mining frequent closed itemsets over data stream.</w:t>
      </w:r>
      <w:r w:rsidR="00ED34B5">
        <w:t xml:space="preserve"> We </w:t>
      </w:r>
      <w:r w:rsidR="00474657">
        <w:t xml:space="preserve">search for best settings of </w:t>
      </w:r>
      <w:r w:rsidR="00ED34B5">
        <w:t xml:space="preserve">its input parameters: </w:t>
      </w:r>
      <w:del w:id="148" w:author="Tomas Chovanak" w:date="2017-01-30T10:41:00Z">
        <w:r w:rsidR="00ED34B5" w:rsidRPr="00CC5CAA" w:rsidDel="00CC5CAA">
          <w:rPr>
            <w:i/>
            <w:rPrChange w:id="149" w:author="Tomas Chovanak" w:date="2017-01-30T10:41:00Z">
              <w:rPr/>
            </w:rPrChange>
          </w:rPr>
          <w:delText>m</w:delText>
        </w:r>
        <w:r w:rsidR="00ED34B5" w:rsidRPr="00CC5CAA" w:rsidDel="00CC5CAA">
          <w:rPr>
            <w:i/>
            <w:rPrChange w:id="150" w:author="Tomas Chovanak" w:date="2017-01-30T10:41:00Z">
              <w:rPr/>
            </w:rPrChange>
          </w:rPr>
          <w:delText>i</w:delText>
        </w:r>
        <w:r w:rsidR="00ED34B5" w:rsidRPr="00CC5CAA" w:rsidDel="00CC5CAA">
          <w:rPr>
            <w:i/>
            <w:rPrChange w:id="151" w:author="Tomas Chovanak" w:date="2017-01-30T10:41:00Z">
              <w:rPr/>
            </w:rPrChange>
          </w:rPr>
          <w:delText>n</w:delText>
        </w:r>
        <w:r w:rsidR="00ED34B5" w:rsidRPr="00CC5CAA" w:rsidDel="00CC5CAA">
          <w:rPr>
            <w:i/>
            <w:rPrChange w:id="152" w:author="Tomas Chovanak" w:date="2017-01-30T10:41:00Z">
              <w:rPr/>
            </w:rPrChange>
          </w:rPr>
          <w:delText>i</w:delText>
        </w:r>
        <w:r w:rsidR="00ED34B5" w:rsidRPr="00CC5CAA" w:rsidDel="00CC5CAA">
          <w:rPr>
            <w:i/>
            <w:rPrChange w:id="153" w:author="Tomas Chovanak" w:date="2017-01-30T10:41:00Z">
              <w:rPr/>
            </w:rPrChange>
          </w:rPr>
          <w:delText>m</w:delText>
        </w:r>
        <w:r w:rsidR="00ED34B5" w:rsidRPr="00CC5CAA" w:rsidDel="00CC5CAA">
          <w:rPr>
            <w:i/>
            <w:rPrChange w:id="154" w:author="Tomas Chovanak" w:date="2017-01-30T10:41:00Z">
              <w:rPr/>
            </w:rPrChange>
          </w:rPr>
          <w:delText>a</w:delText>
        </w:r>
        <w:r w:rsidR="00ED34B5" w:rsidRPr="00CC5CAA" w:rsidDel="00CC5CAA">
          <w:rPr>
            <w:i/>
            <w:rPrChange w:id="155" w:author="Tomas Chovanak" w:date="2017-01-30T10:41:00Z">
              <w:rPr/>
            </w:rPrChange>
          </w:rPr>
          <w:delText>l</w:delText>
        </w:r>
        <w:r w:rsidR="00ED34B5" w:rsidRPr="00CC5CAA" w:rsidDel="00CC5CAA">
          <w:rPr>
            <w:i/>
            <w:rPrChange w:id="156" w:author="Tomas Chovanak" w:date="2017-01-30T10:41:00Z">
              <w:rPr/>
            </w:rPrChange>
          </w:rPr>
          <w:delText xml:space="preserve"> </w:delText>
        </w:r>
        <w:r w:rsidR="00ED34B5" w:rsidRPr="00CC5CAA" w:rsidDel="00CC5CAA">
          <w:rPr>
            <w:i/>
            <w:rPrChange w:id="157" w:author="Tomas Chovanak" w:date="2017-01-30T10:41:00Z">
              <w:rPr/>
            </w:rPrChange>
          </w:rPr>
          <w:delText>s</w:delText>
        </w:r>
        <w:r w:rsidR="00ED34B5" w:rsidRPr="00CC5CAA" w:rsidDel="00CC5CAA">
          <w:rPr>
            <w:i/>
            <w:rPrChange w:id="158" w:author="Tomas Chovanak" w:date="2017-01-30T10:41:00Z">
              <w:rPr/>
            </w:rPrChange>
          </w:rPr>
          <w:delText>u</w:delText>
        </w:r>
        <w:r w:rsidR="00ED34B5" w:rsidRPr="00CC5CAA" w:rsidDel="00CC5CAA">
          <w:rPr>
            <w:i/>
            <w:rPrChange w:id="159" w:author="Tomas Chovanak" w:date="2017-01-30T10:41:00Z">
              <w:rPr/>
            </w:rPrChange>
          </w:rPr>
          <w:delText>p</w:delText>
        </w:r>
        <w:r w:rsidR="00ED34B5" w:rsidRPr="00CC5CAA" w:rsidDel="00CC5CAA">
          <w:rPr>
            <w:i/>
            <w:rPrChange w:id="160" w:author="Tomas Chovanak" w:date="2017-01-30T10:41:00Z">
              <w:rPr/>
            </w:rPrChange>
          </w:rPr>
          <w:delText>p</w:delText>
        </w:r>
        <w:r w:rsidR="00ED34B5" w:rsidRPr="00CC5CAA" w:rsidDel="00CC5CAA">
          <w:rPr>
            <w:i/>
            <w:rPrChange w:id="161" w:author="Tomas Chovanak" w:date="2017-01-30T10:41:00Z">
              <w:rPr/>
            </w:rPrChange>
          </w:rPr>
          <w:delText>o</w:delText>
        </w:r>
        <w:r w:rsidR="00ED34B5" w:rsidRPr="00CC5CAA" w:rsidDel="00CC5CAA">
          <w:rPr>
            <w:i/>
            <w:rPrChange w:id="162" w:author="Tomas Chovanak" w:date="2017-01-30T10:41:00Z">
              <w:rPr/>
            </w:rPrChange>
          </w:rPr>
          <w:delText>r</w:delText>
        </w:r>
        <w:r w:rsidR="00ED34B5" w:rsidRPr="00CC5CAA" w:rsidDel="00CC5CAA">
          <w:rPr>
            <w:i/>
            <w:rPrChange w:id="163" w:author="Tomas Chovanak" w:date="2017-01-30T10:41:00Z">
              <w:rPr/>
            </w:rPrChange>
          </w:rPr>
          <w:delText>t</w:delText>
        </w:r>
      </w:del>
      <w:ins w:id="164" w:author="Tomas Chovanak" w:date="2017-01-30T10:41:00Z">
        <w:r w:rsidR="00CC5CAA" w:rsidRPr="00CC5CAA">
          <w:rPr>
            <w:i/>
            <w:rPrChange w:id="165" w:author="Tomas Chovanak" w:date="2017-01-30T10:41:00Z">
              <w:rPr/>
            </w:rPrChange>
          </w:rPr>
          <w:t>m</w:t>
        </w:r>
        <w:r w:rsidR="00CC5CAA" w:rsidRPr="00CC5CAA">
          <w:rPr>
            <w:i/>
            <w:rPrChange w:id="166" w:author="Tomas Chovanak" w:date="2017-01-30T10:41:00Z">
              <w:rPr/>
            </w:rPrChange>
          </w:rPr>
          <w:t>s</w:t>
        </w:r>
      </w:ins>
      <w:r w:rsidR="00ED34B5">
        <w:t xml:space="preserve">, </w:t>
      </w:r>
      <w:r w:rsidR="00ED34B5" w:rsidRPr="00CC5CAA">
        <w:rPr>
          <w:i/>
          <w:rPrChange w:id="167" w:author="Tomas Chovanak" w:date="2017-01-30T10:41:00Z">
            <w:rPr/>
          </w:rPrChange>
        </w:rPr>
        <w:t>r</w:t>
      </w:r>
      <w:del w:id="168" w:author="Tomas Chovanak" w:date="2017-01-30T10:41:00Z">
        <w:r w:rsidR="00ED34B5" w:rsidRPr="00CC5CAA" w:rsidDel="00CC5CAA">
          <w:rPr>
            <w:i/>
            <w:rPrChange w:id="169" w:author="Tomas Chovanak" w:date="2017-01-30T10:41:00Z">
              <w:rPr/>
            </w:rPrChange>
          </w:rPr>
          <w:delText>e</w:delText>
        </w:r>
        <w:r w:rsidR="00ED34B5" w:rsidRPr="00CC5CAA" w:rsidDel="00CC5CAA">
          <w:rPr>
            <w:i/>
            <w:rPrChange w:id="170" w:author="Tomas Chovanak" w:date="2017-01-30T10:41:00Z">
              <w:rPr/>
            </w:rPrChange>
          </w:rPr>
          <w:delText>l</w:delText>
        </w:r>
        <w:r w:rsidR="00ED34B5" w:rsidRPr="00CC5CAA" w:rsidDel="00CC5CAA">
          <w:rPr>
            <w:i/>
            <w:rPrChange w:id="171" w:author="Tomas Chovanak" w:date="2017-01-30T10:41:00Z">
              <w:rPr/>
            </w:rPrChange>
          </w:rPr>
          <w:delText>a</w:delText>
        </w:r>
        <w:r w:rsidR="00ED34B5" w:rsidRPr="00CC5CAA" w:rsidDel="00CC5CAA">
          <w:rPr>
            <w:i/>
            <w:rPrChange w:id="172" w:author="Tomas Chovanak" w:date="2017-01-30T10:41:00Z">
              <w:rPr/>
            </w:rPrChange>
          </w:rPr>
          <w:delText>x</w:delText>
        </w:r>
        <w:r w:rsidR="00ED34B5" w:rsidRPr="00CC5CAA" w:rsidDel="00CC5CAA">
          <w:rPr>
            <w:i/>
            <w:rPrChange w:id="173" w:author="Tomas Chovanak" w:date="2017-01-30T10:41:00Z">
              <w:rPr/>
            </w:rPrChange>
          </w:rPr>
          <w:delText>a</w:delText>
        </w:r>
        <w:r w:rsidR="00ED34B5" w:rsidRPr="00CC5CAA" w:rsidDel="00CC5CAA">
          <w:rPr>
            <w:i/>
            <w:rPrChange w:id="174" w:author="Tomas Chovanak" w:date="2017-01-30T10:41:00Z">
              <w:rPr/>
            </w:rPrChange>
          </w:rPr>
          <w:delText>t</w:delText>
        </w:r>
        <w:r w:rsidR="00ED34B5" w:rsidRPr="00CC5CAA" w:rsidDel="00CC5CAA">
          <w:rPr>
            <w:i/>
            <w:rPrChange w:id="175" w:author="Tomas Chovanak" w:date="2017-01-30T10:41:00Z">
              <w:rPr/>
            </w:rPrChange>
          </w:rPr>
          <w:delText>i</w:delText>
        </w:r>
        <w:r w:rsidR="00ED34B5" w:rsidRPr="00CC5CAA" w:rsidDel="00CC5CAA">
          <w:rPr>
            <w:i/>
            <w:rPrChange w:id="176" w:author="Tomas Chovanak" w:date="2017-01-30T10:41:00Z">
              <w:rPr/>
            </w:rPrChange>
          </w:rPr>
          <w:delText>o</w:delText>
        </w:r>
        <w:r w:rsidR="00ED34B5" w:rsidRPr="00CC5CAA" w:rsidDel="00CC5CAA">
          <w:rPr>
            <w:i/>
            <w:rPrChange w:id="177" w:author="Tomas Chovanak" w:date="2017-01-30T10:41:00Z">
              <w:rPr/>
            </w:rPrChange>
          </w:rPr>
          <w:delText>n</w:delText>
        </w:r>
        <w:r w:rsidR="00ED34B5" w:rsidRPr="00CC5CAA" w:rsidDel="00CC5CAA">
          <w:rPr>
            <w:i/>
            <w:rPrChange w:id="178" w:author="Tomas Chovanak" w:date="2017-01-30T10:41:00Z">
              <w:rPr/>
            </w:rPrChange>
          </w:rPr>
          <w:delText xml:space="preserve"> </w:delText>
        </w:r>
        <w:r w:rsidR="00ED34B5" w:rsidRPr="00CC5CAA" w:rsidDel="00CC5CAA">
          <w:rPr>
            <w:i/>
            <w:rPrChange w:id="179" w:author="Tomas Chovanak" w:date="2017-01-30T10:41:00Z">
              <w:rPr/>
            </w:rPrChange>
          </w:rPr>
          <w:delText>r</w:delText>
        </w:r>
        <w:r w:rsidR="00ED34B5" w:rsidRPr="00CC5CAA" w:rsidDel="00CC5CAA">
          <w:rPr>
            <w:i/>
            <w:rPrChange w:id="180" w:author="Tomas Chovanak" w:date="2017-01-30T10:41:00Z">
              <w:rPr/>
            </w:rPrChange>
          </w:rPr>
          <w:delText>a</w:delText>
        </w:r>
        <w:r w:rsidR="00ED34B5" w:rsidRPr="00CC5CAA" w:rsidDel="00CC5CAA">
          <w:rPr>
            <w:i/>
            <w:rPrChange w:id="181" w:author="Tomas Chovanak" w:date="2017-01-30T10:41:00Z">
              <w:rPr/>
            </w:rPrChange>
          </w:rPr>
          <w:delText>t</w:delText>
        </w:r>
        <w:r w:rsidR="00ED34B5" w:rsidRPr="00CC5CAA" w:rsidDel="00CC5CAA">
          <w:rPr>
            <w:i/>
            <w:rPrChange w:id="182" w:author="Tomas Chovanak" w:date="2017-01-30T10:41:00Z">
              <w:rPr/>
            </w:rPrChange>
          </w:rPr>
          <w:delText>e</w:delText>
        </w:r>
      </w:del>
      <w:ins w:id="183" w:author="Tomas Chovanak" w:date="2017-01-30T10:41:00Z">
        <w:r w:rsidR="00CC5CAA" w:rsidRPr="00CC5CAA">
          <w:rPr>
            <w:i/>
            <w:rPrChange w:id="184" w:author="Tomas Chovanak" w:date="2017-01-30T10:41:00Z">
              <w:rPr/>
            </w:rPrChange>
          </w:rPr>
          <w:t>r</w:t>
        </w:r>
      </w:ins>
      <w:r w:rsidR="00474657">
        <w:t xml:space="preserve">, </w:t>
      </w:r>
      <w:r w:rsidR="00474657" w:rsidRPr="00CC5CAA">
        <w:rPr>
          <w:i/>
          <w:rPrChange w:id="185" w:author="Tomas Chovanak" w:date="2017-01-30T10:41:00Z">
            <w:rPr/>
          </w:rPrChange>
        </w:rPr>
        <w:t>s</w:t>
      </w:r>
      <w:del w:id="186" w:author="Tomas Chovanak" w:date="2017-01-30T10:41:00Z">
        <w:r w:rsidR="00474657" w:rsidRPr="00CC5CAA" w:rsidDel="00CC5CAA">
          <w:rPr>
            <w:i/>
            <w:rPrChange w:id="187" w:author="Tomas Chovanak" w:date="2017-01-30T10:41:00Z">
              <w:rPr/>
            </w:rPrChange>
          </w:rPr>
          <w:delText>e</w:delText>
        </w:r>
        <w:r w:rsidR="00474657" w:rsidRPr="00CC5CAA" w:rsidDel="00CC5CAA">
          <w:rPr>
            <w:i/>
            <w:rPrChange w:id="188" w:author="Tomas Chovanak" w:date="2017-01-30T10:41:00Z">
              <w:rPr/>
            </w:rPrChange>
          </w:rPr>
          <w:delText>g</w:delText>
        </w:r>
        <w:r w:rsidR="00474657" w:rsidRPr="00CC5CAA" w:rsidDel="00CC5CAA">
          <w:rPr>
            <w:i/>
            <w:rPrChange w:id="189" w:author="Tomas Chovanak" w:date="2017-01-30T10:41:00Z">
              <w:rPr/>
            </w:rPrChange>
          </w:rPr>
          <w:delText>m</w:delText>
        </w:r>
        <w:r w:rsidR="00474657" w:rsidRPr="00CC5CAA" w:rsidDel="00CC5CAA">
          <w:rPr>
            <w:i/>
            <w:rPrChange w:id="190" w:author="Tomas Chovanak" w:date="2017-01-30T10:41:00Z">
              <w:rPr/>
            </w:rPrChange>
          </w:rPr>
          <w:delText>e</w:delText>
        </w:r>
        <w:r w:rsidR="00474657" w:rsidRPr="00CC5CAA" w:rsidDel="00CC5CAA">
          <w:rPr>
            <w:i/>
            <w:rPrChange w:id="191" w:author="Tomas Chovanak" w:date="2017-01-30T10:41:00Z">
              <w:rPr/>
            </w:rPrChange>
          </w:rPr>
          <w:delText>n</w:delText>
        </w:r>
        <w:r w:rsidR="00474657" w:rsidRPr="00CC5CAA" w:rsidDel="00CC5CAA">
          <w:rPr>
            <w:i/>
            <w:rPrChange w:id="192" w:author="Tomas Chovanak" w:date="2017-01-30T10:41:00Z">
              <w:rPr/>
            </w:rPrChange>
          </w:rPr>
          <w:delText>t</w:delText>
        </w:r>
        <w:r w:rsidR="00474657" w:rsidRPr="00CC5CAA" w:rsidDel="00CC5CAA">
          <w:rPr>
            <w:i/>
            <w:rPrChange w:id="193" w:author="Tomas Chovanak" w:date="2017-01-30T10:41:00Z">
              <w:rPr/>
            </w:rPrChange>
          </w:rPr>
          <w:delText xml:space="preserve"> </w:delText>
        </w:r>
        <w:r w:rsidR="00474657" w:rsidRPr="00CC5CAA" w:rsidDel="00CC5CAA">
          <w:rPr>
            <w:i/>
            <w:rPrChange w:id="194" w:author="Tomas Chovanak" w:date="2017-01-30T10:41:00Z">
              <w:rPr/>
            </w:rPrChange>
          </w:rPr>
          <w:delText>l</w:delText>
        </w:r>
        <w:r w:rsidR="00474657" w:rsidRPr="00CC5CAA" w:rsidDel="00CC5CAA">
          <w:rPr>
            <w:i/>
            <w:rPrChange w:id="195" w:author="Tomas Chovanak" w:date="2017-01-30T10:41:00Z">
              <w:rPr/>
            </w:rPrChange>
          </w:rPr>
          <w:delText>e</w:delText>
        </w:r>
        <w:r w:rsidR="00474657" w:rsidRPr="00CC5CAA" w:rsidDel="00CC5CAA">
          <w:rPr>
            <w:i/>
            <w:rPrChange w:id="196" w:author="Tomas Chovanak" w:date="2017-01-30T10:41:00Z">
              <w:rPr/>
            </w:rPrChange>
          </w:rPr>
          <w:delText>n</w:delText>
        </w:r>
        <w:r w:rsidR="00474657" w:rsidRPr="00CC5CAA" w:rsidDel="00CC5CAA">
          <w:rPr>
            <w:i/>
            <w:rPrChange w:id="197" w:author="Tomas Chovanak" w:date="2017-01-30T10:41:00Z">
              <w:rPr/>
            </w:rPrChange>
          </w:rPr>
          <w:delText>g</w:delText>
        </w:r>
        <w:r w:rsidR="00474657" w:rsidRPr="00CC5CAA" w:rsidDel="00CC5CAA">
          <w:rPr>
            <w:i/>
            <w:rPrChange w:id="198" w:author="Tomas Chovanak" w:date="2017-01-30T10:41:00Z">
              <w:rPr/>
            </w:rPrChange>
          </w:rPr>
          <w:delText>t</w:delText>
        </w:r>
        <w:r w:rsidR="00474657" w:rsidRPr="00CC5CAA" w:rsidDel="00CC5CAA">
          <w:rPr>
            <w:i/>
            <w:rPrChange w:id="199" w:author="Tomas Chovanak" w:date="2017-01-30T10:41:00Z">
              <w:rPr/>
            </w:rPrChange>
          </w:rPr>
          <w:delText>h</w:delText>
        </w:r>
      </w:del>
      <w:ins w:id="200" w:author="Tomas Chovanak" w:date="2017-01-30T10:41:00Z">
        <w:r w:rsidR="00CC5CAA" w:rsidRPr="00CC5CAA">
          <w:rPr>
            <w:i/>
            <w:rPrChange w:id="201" w:author="Tomas Chovanak" w:date="2017-01-30T10:41:00Z">
              <w:rPr/>
            </w:rPrChange>
          </w:rPr>
          <w:t>l</w:t>
        </w:r>
      </w:ins>
      <w:r w:rsidR="00474657">
        <w:t xml:space="preserve">, </w:t>
      </w:r>
      <w:r w:rsidR="00474657" w:rsidRPr="00CC5CAA">
        <w:rPr>
          <w:i/>
          <w:rPrChange w:id="202" w:author="Tomas Chovanak" w:date="2017-01-30T10:41:00Z">
            <w:rPr/>
          </w:rPrChange>
        </w:rPr>
        <w:t>w</w:t>
      </w:r>
      <w:del w:id="203" w:author="Tomas Chovanak" w:date="2017-01-30T10:41:00Z">
        <w:r w:rsidR="00474657" w:rsidRPr="00CC5CAA" w:rsidDel="00CC5CAA">
          <w:rPr>
            <w:i/>
            <w:rPrChange w:id="204" w:author="Tomas Chovanak" w:date="2017-01-30T10:41:00Z">
              <w:rPr/>
            </w:rPrChange>
          </w:rPr>
          <w:delText>i</w:delText>
        </w:r>
        <w:r w:rsidR="00474657" w:rsidRPr="00CC5CAA" w:rsidDel="00CC5CAA">
          <w:rPr>
            <w:i/>
            <w:rPrChange w:id="205" w:author="Tomas Chovanak" w:date="2017-01-30T10:41:00Z">
              <w:rPr/>
            </w:rPrChange>
          </w:rPr>
          <w:delText>n</w:delText>
        </w:r>
        <w:r w:rsidR="00474657" w:rsidRPr="00CC5CAA" w:rsidDel="00CC5CAA">
          <w:rPr>
            <w:i/>
            <w:rPrChange w:id="206" w:author="Tomas Chovanak" w:date="2017-01-30T10:41:00Z">
              <w:rPr/>
            </w:rPrChange>
          </w:rPr>
          <w:delText>d</w:delText>
        </w:r>
        <w:r w:rsidR="00474657" w:rsidRPr="00CC5CAA" w:rsidDel="00CC5CAA">
          <w:rPr>
            <w:i/>
            <w:rPrChange w:id="207" w:author="Tomas Chovanak" w:date="2017-01-30T10:41:00Z">
              <w:rPr/>
            </w:rPrChange>
          </w:rPr>
          <w:delText>o</w:delText>
        </w:r>
        <w:r w:rsidR="00474657" w:rsidRPr="00CC5CAA" w:rsidDel="00CC5CAA">
          <w:rPr>
            <w:i/>
            <w:rPrChange w:id="208" w:author="Tomas Chovanak" w:date="2017-01-30T10:41:00Z">
              <w:rPr/>
            </w:rPrChange>
          </w:rPr>
          <w:delText>w</w:delText>
        </w:r>
        <w:r w:rsidR="00474657" w:rsidRPr="00CC5CAA" w:rsidDel="00CC5CAA">
          <w:rPr>
            <w:i/>
            <w:rPrChange w:id="209" w:author="Tomas Chovanak" w:date="2017-01-30T10:41:00Z">
              <w:rPr/>
            </w:rPrChange>
          </w:rPr>
          <w:delText xml:space="preserve"> </w:delText>
        </w:r>
        <w:r w:rsidR="00474657" w:rsidRPr="00CC5CAA" w:rsidDel="00CC5CAA">
          <w:rPr>
            <w:i/>
            <w:rPrChange w:id="210" w:author="Tomas Chovanak" w:date="2017-01-30T10:41:00Z">
              <w:rPr/>
            </w:rPrChange>
          </w:rPr>
          <w:delText>s</w:delText>
        </w:r>
        <w:r w:rsidR="00474657" w:rsidRPr="00CC5CAA" w:rsidDel="00CC5CAA">
          <w:rPr>
            <w:i/>
            <w:rPrChange w:id="211" w:author="Tomas Chovanak" w:date="2017-01-30T10:41:00Z">
              <w:rPr/>
            </w:rPrChange>
          </w:rPr>
          <w:delText>i</w:delText>
        </w:r>
        <w:r w:rsidR="00474657" w:rsidRPr="00CC5CAA" w:rsidDel="00CC5CAA">
          <w:rPr>
            <w:i/>
            <w:rPrChange w:id="212" w:author="Tomas Chovanak" w:date="2017-01-30T10:41:00Z">
              <w:rPr/>
            </w:rPrChange>
          </w:rPr>
          <w:delText>z</w:delText>
        </w:r>
        <w:r w:rsidR="00474657" w:rsidRPr="00CC5CAA" w:rsidDel="00CC5CAA">
          <w:rPr>
            <w:i/>
            <w:rPrChange w:id="213" w:author="Tomas Chovanak" w:date="2017-01-30T10:41:00Z">
              <w:rPr/>
            </w:rPrChange>
          </w:rPr>
          <w:delText>e</w:delText>
        </w:r>
      </w:del>
      <w:ins w:id="214" w:author="Tomas Chovanak" w:date="2017-01-30T10:41:00Z">
        <w:r w:rsidR="00CC5CAA" w:rsidRPr="00CC5CAA">
          <w:rPr>
            <w:i/>
            <w:rPrChange w:id="215" w:author="Tomas Chovanak" w:date="2017-01-30T10:41:00Z">
              <w:rPr/>
            </w:rPrChange>
          </w:rPr>
          <w:t>s</w:t>
        </w:r>
      </w:ins>
      <w:r w:rsidR="00474657">
        <w:t>.</w:t>
      </w:r>
      <w:r w:rsidR="00BE6887">
        <w:t xml:space="preserve"> </w:t>
      </w:r>
      <w:r w:rsidRPr="004A2FC2">
        <w:t>Minimal su</w:t>
      </w:r>
      <w:r w:rsidR="008F29A2" w:rsidRPr="004A2FC2">
        <w:t>pport</w:t>
      </w:r>
      <w:ins w:id="216" w:author="Tomas Chovanak" w:date="2017-01-30T10:41:00Z">
        <w:r w:rsidR="00CC5CAA">
          <w:t xml:space="preserve"> </w:t>
        </w:r>
        <w:r w:rsidR="00CC5CAA">
          <w:rPr>
            <w:lang w:val="en-GB"/>
          </w:rPr>
          <w:t>(</w:t>
        </w:r>
        <w:r w:rsidR="00CC5CAA" w:rsidRPr="00CC5CAA">
          <w:rPr>
            <w:i/>
            <w:lang w:val="en-GB"/>
            <w:rPrChange w:id="217" w:author="Tomas Chovanak" w:date="2017-01-30T10:41:00Z">
              <w:rPr>
                <w:lang w:val="en-GB"/>
              </w:rPr>
            </w:rPrChange>
          </w:rPr>
          <w:t>m</w:t>
        </w:r>
        <w:r w:rsidR="00CC5CAA" w:rsidRPr="00CC5CAA">
          <w:rPr>
            <w:i/>
            <w:lang w:val="en-GB"/>
            <w:rPrChange w:id="218" w:author="Tomas Chovanak" w:date="2017-01-30T10:41:00Z">
              <w:rPr>
                <w:lang w:val="en-GB"/>
              </w:rPr>
            </w:rPrChange>
          </w:rPr>
          <w:t>s</w:t>
        </w:r>
        <w:r w:rsidR="00CC5CAA">
          <w:rPr>
            <w:lang w:val="en-GB"/>
          </w:rPr>
          <w:t>)</w:t>
        </w:r>
      </w:ins>
      <w:r w:rsidR="008F29A2" w:rsidRPr="004A2FC2">
        <w:t xml:space="preserve"> is value corresponding to </w:t>
      </w:r>
      <m:oMath>
        <m:r>
          <w:rPr>
            <w:rFonts w:ascii="Cambria Math" w:hAnsi="Cambria Math"/>
          </w:rPr>
          <m:t xml:space="preserve">σ </m:t>
        </m:r>
      </m:oMath>
      <w:r w:rsidR="008F29A2" w:rsidRPr="004A2FC2">
        <w:t xml:space="preserve"> </w:t>
      </w:r>
      <w:r w:rsidRPr="004A2FC2">
        <w:t xml:space="preserve">parameter in </w:t>
      </w:r>
      <w:r w:rsidRPr="004A2FC2">
        <w:rPr>
          <w:i/>
        </w:rPr>
        <w:t>IncMine</w:t>
      </w:r>
      <w:r w:rsidR="00731431" w:rsidRPr="004A2FC2">
        <w:t xml:space="preserve"> alg</w:t>
      </w:r>
      <w:r w:rsidRPr="004A2FC2">
        <w:t>orit</w:t>
      </w:r>
      <w:r w:rsidR="00731431" w:rsidRPr="004A2FC2">
        <w:t>h</w:t>
      </w:r>
      <w:r w:rsidRPr="004A2FC2">
        <w:t xml:space="preserve">m that is used to compute progressive </w:t>
      </w:r>
      <w:r w:rsidR="00265399" w:rsidRPr="004A2FC2">
        <w:t>function of minimal support (</w:t>
      </w:r>
      <w:r w:rsidR="0087095F" w:rsidRPr="004A2FC2">
        <w:t>MST</w:t>
      </w:r>
      <w:r w:rsidRPr="004A2FC2">
        <w:t>) for different segments of actual window.</w:t>
      </w:r>
      <w:r w:rsidR="00474657">
        <w:t xml:space="preserve"> </w:t>
      </w:r>
      <w:r w:rsidRPr="004A2FC2">
        <w:t xml:space="preserve">Relaxation </w:t>
      </w:r>
      <w:r w:rsidR="00265399" w:rsidRPr="004A2FC2">
        <w:t>rate</w:t>
      </w:r>
      <w:ins w:id="219" w:author="Tomas Chovanak" w:date="2017-01-30T10:42:00Z">
        <w:r w:rsidR="00CC5CAA">
          <w:t xml:space="preserve"> (</w:t>
        </w:r>
        <w:r w:rsidR="00CC5CAA" w:rsidRPr="00CC5CAA">
          <w:rPr>
            <w:i/>
            <w:rPrChange w:id="220" w:author="Tomas Chovanak" w:date="2017-01-30T10:42:00Z">
              <w:rPr/>
            </w:rPrChange>
          </w:rPr>
          <w:t>r</w:t>
        </w:r>
        <w:r w:rsidR="00CC5CAA" w:rsidRPr="00CC5CAA">
          <w:rPr>
            <w:i/>
            <w:rPrChange w:id="221" w:author="Tomas Chovanak" w:date="2017-01-30T10:42:00Z">
              <w:rPr/>
            </w:rPrChange>
          </w:rPr>
          <w:t>r</w:t>
        </w:r>
        <w:r w:rsidR="00CC5CAA">
          <w:t>)</w:t>
        </w:r>
      </w:ins>
      <w:r w:rsidR="00265399" w:rsidRPr="004A2FC2">
        <w:t xml:space="preserve"> is value corresponding to </w:t>
      </w:r>
      <w:r w:rsidRPr="004A2FC2">
        <w:rPr>
          <w:i/>
        </w:rPr>
        <w:t>r</w:t>
      </w:r>
      <w:r w:rsidRPr="004A2FC2">
        <w:t xml:space="preserve"> parameter in </w:t>
      </w:r>
      <w:r w:rsidRPr="004A2FC2">
        <w:rPr>
          <w:i/>
        </w:rPr>
        <w:t>IncMine</w:t>
      </w:r>
      <w:r w:rsidR="00F7708A" w:rsidRPr="004A2FC2">
        <w:t xml:space="preserve"> alg</w:t>
      </w:r>
      <w:r w:rsidRPr="004A2FC2">
        <w:t>orit</w:t>
      </w:r>
      <w:r w:rsidR="00F7708A" w:rsidRPr="004A2FC2">
        <w:t>h</w:t>
      </w:r>
      <w:r w:rsidRPr="004A2FC2">
        <w:t>m that is used to compute relaxed MST</w:t>
      </w:r>
      <w:r w:rsidR="008837E9" w:rsidRPr="004A2FC2">
        <w:t>,</w:t>
      </w:r>
      <w:r w:rsidRPr="004A2FC2">
        <w:t xml:space="preserve"> which prevents</w:t>
      </w:r>
      <w:r w:rsidR="00E10B18" w:rsidRPr="004A2FC2">
        <w:t xml:space="preserve"> it</w:t>
      </w:r>
      <w:r w:rsidRPr="004A2FC2">
        <w:t xml:space="preserve"> from deleting potentially frequent itemsets. Segment length</w:t>
      </w:r>
      <w:ins w:id="222" w:author="Tomas Chovanak" w:date="2017-01-30T10:42:00Z">
        <w:r w:rsidR="00CC5CAA">
          <w:t xml:space="preserve"> (</w:t>
        </w:r>
        <w:r w:rsidR="00CC5CAA" w:rsidRPr="00CC5CAA">
          <w:rPr>
            <w:i/>
            <w:rPrChange w:id="223" w:author="Tomas Chovanak" w:date="2017-01-30T10:42:00Z">
              <w:rPr/>
            </w:rPrChange>
          </w:rPr>
          <w:t>s</w:t>
        </w:r>
        <w:r w:rsidR="00CC5CAA" w:rsidRPr="00CC5CAA">
          <w:rPr>
            <w:i/>
            <w:rPrChange w:id="224" w:author="Tomas Chovanak" w:date="2017-01-30T10:42:00Z">
              <w:rPr/>
            </w:rPrChange>
          </w:rPr>
          <w:t>l</w:t>
        </w:r>
        <w:r w:rsidR="00CC5CAA">
          <w:t>)</w:t>
        </w:r>
      </w:ins>
      <w:r w:rsidRPr="004A2FC2">
        <w:t xml:space="preserve"> is number of transaction</w:t>
      </w:r>
      <w:r w:rsidR="003F02EA" w:rsidRPr="004A2FC2">
        <w:t>s</w:t>
      </w:r>
      <w:r w:rsidR="00A36B4D" w:rsidRPr="004A2FC2">
        <w:t xml:space="preserve"> (in our case these are user sessions)</w:t>
      </w:r>
      <w:r w:rsidRPr="004A2FC2">
        <w:t xml:space="preserve"> in one batch update. Window size</w:t>
      </w:r>
      <w:ins w:id="225" w:author="Tomas Chovanak" w:date="2017-01-30T10:42:00Z">
        <w:r w:rsidR="00CC5CAA">
          <w:t xml:space="preserve"> (</w:t>
        </w:r>
        <w:r w:rsidR="00CC5CAA" w:rsidRPr="00CC5CAA">
          <w:rPr>
            <w:i/>
            <w:rPrChange w:id="226" w:author="Tomas Chovanak" w:date="2017-01-30T10:42:00Z">
              <w:rPr/>
            </w:rPrChange>
          </w:rPr>
          <w:t>w</w:t>
        </w:r>
        <w:r w:rsidR="00CC5CAA" w:rsidRPr="00CC5CAA">
          <w:rPr>
            <w:i/>
            <w:rPrChange w:id="227" w:author="Tomas Chovanak" w:date="2017-01-30T10:42:00Z">
              <w:rPr/>
            </w:rPrChange>
          </w:rPr>
          <w:t>s</w:t>
        </w:r>
        <w:r w:rsidR="00CC5CAA">
          <w:t>)</w:t>
        </w:r>
      </w:ins>
      <w:r w:rsidRPr="004A2FC2">
        <w:t xml:space="preserve"> is number of segments sliding window consists of.</w:t>
      </w:r>
    </w:p>
    <w:p w14:paraId="4527DC8A" w14:textId="013025CC" w:rsidR="00D6513A" w:rsidRDefault="000B71EF" w:rsidP="00CF6938">
      <w:pPr>
        <w:pStyle w:val="Para"/>
        <w:pPrChange w:id="228" w:author="Tomas Chovanak" w:date="2017-01-30T11:17:00Z">
          <w:pPr>
            <w:pStyle w:val="Para"/>
          </w:pPr>
        </w:pPrChange>
      </w:pPr>
      <w:r w:rsidRPr="004A2FC2">
        <w:t xml:space="preserve">We use </w:t>
      </w:r>
      <w:r w:rsidR="00520425" w:rsidRPr="004A2FC2">
        <w:rPr>
          <w:i/>
        </w:rPr>
        <w:t>Clus</w:t>
      </w:r>
      <w:r w:rsidRPr="004A2FC2">
        <w:rPr>
          <w:i/>
        </w:rPr>
        <w:t>tream</w:t>
      </w:r>
      <w:r w:rsidRPr="004A2FC2">
        <w:t xml:space="preserve"> </w:t>
      </w:r>
      <w:r w:rsidR="00ED34B5">
        <w:t>algorithm</w:t>
      </w:r>
      <w:r w:rsidRPr="004A2FC2">
        <w:t xml:space="preserve"> </w:t>
      </w:r>
      <w:r w:rsidR="00E71B7C">
        <w:t>using</w:t>
      </w:r>
      <w:r w:rsidR="00E80EB8">
        <w:t xml:space="preserve"> k-means macroclustering </w:t>
      </w:r>
      <w:r w:rsidRPr="004A2FC2">
        <w:t>implemented in MOA framework</w:t>
      </w:r>
      <w:r w:rsidR="00E80EB8">
        <w:t>.</w:t>
      </w:r>
      <w:r w:rsidR="00474657" w:rsidRPr="00474657">
        <w:t xml:space="preserve"> </w:t>
      </w:r>
      <w:r w:rsidR="00474657">
        <w:t>We search for best setting of its input parameters</w:t>
      </w:r>
      <w:r w:rsidR="00474657">
        <w:rPr>
          <w:lang w:val="en-GB"/>
        </w:rPr>
        <w:t>:</w:t>
      </w:r>
      <w:r w:rsidR="00474657">
        <w:t xml:space="preserve"> number of clusters, maximal microclusters count</w:t>
      </w:r>
      <w:r w:rsidR="009A0F3E">
        <w:t>,</w:t>
      </w:r>
      <w:r w:rsidR="00474657">
        <w:t xml:space="preserve"> together with input parameters </w:t>
      </w:r>
      <w:r w:rsidR="009A0F3E">
        <w:t>specific to our method</w:t>
      </w:r>
      <w:r w:rsidR="00474657">
        <w:t xml:space="preserve"> </w:t>
      </w:r>
      <w:r w:rsidR="00474657">
        <w:rPr>
          <w:lang w:val="sk-SK"/>
        </w:rPr>
        <w:t xml:space="preserve">related to clustering part: </w:t>
      </w:r>
      <w:r w:rsidR="00474657">
        <w:t>threshold number of changes in user model, threshold number of changes in microclusters</w:t>
      </w:r>
      <w:r w:rsidR="00131A6C">
        <w:t xml:space="preserve"> (we explained their usage in process description 3.2)</w:t>
      </w:r>
      <w:r w:rsidR="00474657">
        <w:t>.</w:t>
      </w:r>
    </w:p>
    <w:p w14:paraId="60746550" w14:textId="13A17EF1" w:rsidR="00793592" w:rsidRDefault="00D6513A" w:rsidP="00CF6938">
      <w:pPr>
        <w:pStyle w:val="Para"/>
        <w:pPrChange w:id="229" w:author="Tomas Chovanak" w:date="2017-01-30T11:17:00Z">
          <w:pPr>
            <w:pStyle w:val="Para"/>
          </w:pPr>
        </w:pPrChange>
      </w:pPr>
      <w:r>
        <w:t xml:space="preserve">Category of recommendation </w:t>
      </w:r>
      <w:r w:rsidR="00793592">
        <w:t>parameters contains</w:t>
      </w:r>
      <w:r w:rsidR="00174F81">
        <w:t xml:space="preserve">: </w:t>
      </w:r>
      <w:r w:rsidR="00174F81" w:rsidRPr="002A519B">
        <w:rPr>
          <w:i/>
          <w:rPrChange w:id="230" w:author="Tomas Chovanak" w:date="2017-01-30T10:47:00Z">
            <w:rPr/>
          </w:rPrChange>
        </w:rPr>
        <w:t>e</w:t>
      </w:r>
      <w:del w:id="231" w:author="Tomas Chovanak" w:date="2017-01-30T10:46:00Z">
        <w:r w:rsidR="00174F81" w:rsidRPr="002A519B" w:rsidDel="002A519B">
          <w:rPr>
            <w:i/>
            <w:rPrChange w:id="232" w:author="Tomas Chovanak" w:date="2017-01-30T10:47:00Z">
              <w:rPr/>
            </w:rPrChange>
          </w:rPr>
          <w:delText>v</w:delText>
        </w:r>
        <w:r w:rsidR="00174F81" w:rsidRPr="002A519B" w:rsidDel="002A519B">
          <w:rPr>
            <w:i/>
            <w:rPrChange w:id="233" w:author="Tomas Chovanak" w:date="2017-01-30T10:47:00Z">
              <w:rPr/>
            </w:rPrChange>
          </w:rPr>
          <w:delText>a</w:delText>
        </w:r>
        <w:r w:rsidR="00174F81" w:rsidRPr="002A519B" w:rsidDel="002A519B">
          <w:rPr>
            <w:i/>
            <w:rPrChange w:id="234" w:author="Tomas Chovanak" w:date="2017-01-30T10:47:00Z">
              <w:rPr/>
            </w:rPrChange>
          </w:rPr>
          <w:delText>l</w:delText>
        </w:r>
        <w:r w:rsidR="00174F81" w:rsidRPr="002A519B" w:rsidDel="002A519B">
          <w:rPr>
            <w:i/>
            <w:rPrChange w:id="235" w:author="Tomas Chovanak" w:date="2017-01-30T10:47:00Z">
              <w:rPr/>
            </w:rPrChange>
          </w:rPr>
          <w:delText>u</w:delText>
        </w:r>
        <w:r w:rsidR="00174F81" w:rsidRPr="002A519B" w:rsidDel="002A519B">
          <w:rPr>
            <w:i/>
            <w:rPrChange w:id="236" w:author="Tomas Chovanak" w:date="2017-01-30T10:47:00Z">
              <w:rPr/>
            </w:rPrChange>
          </w:rPr>
          <w:delText>a</w:delText>
        </w:r>
        <w:r w:rsidR="00174F81" w:rsidRPr="002A519B" w:rsidDel="002A519B">
          <w:rPr>
            <w:i/>
            <w:rPrChange w:id="237" w:author="Tomas Chovanak" w:date="2017-01-30T10:47:00Z">
              <w:rPr/>
            </w:rPrChange>
          </w:rPr>
          <w:delText>t</w:delText>
        </w:r>
        <w:r w:rsidR="00174F81" w:rsidRPr="002A519B" w:rsidDel="002A519B">
          <w:rPr>
            <w:i/>
            <w:rPrChange w:id="238" w:author="Tomas Chovanak" w:date="2017-01-30T10:47:00Z">
              <w:rPr/>
            </w:rPrChange>
          </w:rPr>
          <w:delText>i</w:delText>
        </w:r>
        <w:r w:rsidR="00174F81" w:rsidRPr="002A519B" w:rsidDel="002A519B">
          <w:rPr>
            <w:i/>
            <w:rPrChange w:id="239" w:author="Tomas Chovanak" w:date="2017-01-30T10:47:00Z">
              <w:rPr/>
            </w:rPrChange>
          </w:rPr>
          <w:delText>o</w:delText>
        </w:r>
        <w:r w:rsidR="00174F81" w:rsidRPr="002A519B" w:rsidDel="002A519B">
          <w:rPr>
            <w:i/>
            <w:rPrChange w:id="240" w:author="Tomas Chovanak" w:date="2017-01-30T10:47:00Z">
              <w:rPr/>
            </w:rPrChange>
          </w:rPr>
          <w:delText>n</w:delText>
        </w:r>
        <w:r w:rsidR="00174F81" w:rsidRPr="002A519B" w:rsidDel="002A519B">
          <w:rPr>
            <w:i/>
            <w:rPrChange w:id="241" w:author="Tomas Chovanak" w:date="2017-01-30T10:47:00Z">
              <w:rPr/>
            </w:rPrChange>
          </w:rPr>
          <w:delText xml:space="preserve"> </w:delText>
        </w:r>
        <w:r w:rsidR="00174F81" w:rsidRPr="002A519B" w:rsidDel="002A519B">
          <w:rPr>
            <w:i/>
            <w:rPrChange w:id="242" w:author="Tomas Chovanak" w:date="2017-01-30T10:47:00Z">
              <w:rPr/>
            </w:rPrChange>
          </w:rPr>
          <w:delText>w</w:delText>
        </w:r>
        <w:r w:rsidR="00174F81" w:rsidRPr="002A519B" w:rsidDel="002A519B">
          <w:rPr>
            <w:i/>
            <w:rPrChange w:id="243" w:author="Tomas Chovanak" w:date="2017-01-30T10:47:00Z">
              <w:rPr/>
            </w:rPrChange>
          </w:rPr>
          <w:delText>i</w:delText>
        </w:r>
        <w:r w:rsidR="00174F81" w:rsidRPr="002A519B" w:rsidDel="002A519B">
          <w:rPr>
            <w:i/>
            <w:rPrChange w:id="244" w:author="Tomas Chovanak" w:date="2017-01-30T10:47:00Z">
              <w:rPr/>
            </w:rPrChange>
          </w:rPr>
          <w:delText>n</w:delText>
        </w:r>
        <w:r w:rsidR="00174F81" w:rsidRPr="002A519B" w:rsidDel="002A519B">
          <w:rPr>
            <w:i/>
            <w:rPrChange w:id="245" w:author="Tomas Chovanak" w:date="2017-01-30T10:47:00Z">
              <w:rPr/>
            </w:rPrChange>
          </w:rPr>
          <w:delText>d</w:delText>
        </w:r>
        <w:r w:rsidR="00174F81" w:rsidRPr="002A519B" w:rsidDel="002A519B">
          <w:rPr>
            <w:i/>
            <w:rPrChange w:id="246" w:author="Tomas Chovanak" w:date="2017-01-30T10:47:00Z">
              <w:rPr/>
            </w:rPrChange>
          </w:rPr>
          <w:delText>o</w:delText>
        </w:r>
        <w:r w:rsidR="00174F81" w:rsidRPr="002A519B" w:rsidDel="002A519B">
          <w:rPr>
            <w:i/>
            <w:rPrChange w:id="247" w:author="Tomas Chovanak" w:date="2017-01-30T10:47:00Z">
              <w:rPr/>
            </w:rPrChange>
          </w:rPr>
          <w:delText>w</w:delText>
        </w:r>
      </w:del>
      <w:ins w:id="248" w:author="Tomas Chovanak" w:date="2017-01-30T10:46:00Z">
        <w:r w:rsidR="002A519B" w:rsidRPr="002A519B">
          <w:rPr>
            <w:i/>
            <w:rPrChange w:id="249" w:author="Tomas Chovanak" w:date="2017-01-30T10:47:00Z">
              <w:rPr/>
            </w:rPrChange>
          </w:rPr>
          <w:t>w</w:t>
        </w:r>
      </w:ins>
      <w:ins w:id="250" w:author="Tomas Chovanak" w:date="2017-01-30T10:47:00Z">
        <w:r w:rsidR="002A519B" w:rsidRPr="002A519B">
          <w:rPr>
            <w:i/>
            <w:rPrChange w:id="251" w:author="Tomas Chovanak" w:date="2017-01-30T10:47:00Z">
              <w:rPr/>
            </w:rPrChange>
          </w:rPr>
          <w:t>s</w:t>
        </w:r>
      </w:ins>
      <w:del w:id="252" w:author="Tomas Chovanak" w:date="2017-01-30T10:47:00Z">
        <w:r w:rsidR="00174F81" w:rsidDel="002A519B">
          <w:delText xml:space="preserve"> size</w:delText>
        </w:r>
      </w:del>
      <w:r w:rsidR="00174F81">
        <w:t xml:space="preserve">, </w:t>
      </w:r>
      <w:r w:rsidR="00174F81" w:rsidRPr="002A519B">
        <w:rPr>
          <w:i/>
          <w:rPrChange w:id="253" w:author="Tomas Chovanak" w:date="2017-01-30T10:47:00Z">
            <w:rPr/>
          </w:rPrChange>
        </w:rPr>
        <w:t>r</w:t>
      </w:r>
      <w:del w:id="254" w:author="Tomas Chovanak" w:date="2017-01-30T10:47:00Z">
        <w:r w:rsidR="00174F81" w:rsidRPr="002A519B" w:rsidDel="002A519B">
          <w:rPr>
            <w:i/>
            <w:rPrChange w:id="255" w:author="Tomas Chovanak" w:date="2017-01-30T10:47:00Z">
              <w:rPr/>
            </w:rPrChange>
          </w:rPr>
          <w:delText>e</w:delText>
        </w:r>
        <w:r w:rsidR="00174F81" w:rsidRPr="002A519B" w:rsidDel="002A519B">
          <w:rPr>
            <w:i/>
            <w:rPrChange w:id="256" w:author="Tomas Chovanak" w:date="2017-01-30T10:47:00Z">
              <w:rPr/>
            </w:rPrChange>
          </w:rPr>
          <w:delText>c</w:delText>
        </w:r>
        <w:r w:rsidR="00174F81" w:rsidRPr="002A519B" w:rsidDel="002A519B">
          <w:rPr>
            <w:i/>
            <w:rPrChange w:id="257" w:author="Tomas Chovanak" w:date="2017-01-30T10:47:00Z">
              <w:rPr/>
            </w:rPrChange>
          </w:rPr>
          <w:delText>o</w:delText>
        </w:r>
        <w:r w:rsidR="00174F81" w:rsidRPr="002A519B" w:rsidDel="002A519B">
          <w:rPr>
            <w:i/>
            <w:rPrChange w:id="258" w:author="Tomas Chovanak" w:date="2017-01-30T10:47:00Z">
              <w:rPr/>
            </w:rPrChange>
          </w:rPr>
          <w:delText>m</w:delText>
        </w:r>
        <w:r w:rsidR="00174F81" w:rsidRPr="002A519B" w:rsidDel="002A519B">
          <w:rPr>
            <w:i/>
            <w:rPrChange w:id="259" w:author="Tomas Chovanak" w:date="2017-01-30T10:47:00Z">
              <w:rPr/>
            </w:rPrChange>
          </w:rPr>
          <w:delText>m</w:delText>
        </w:r>
        <w:r w:rsidR="00174F81" w:rsidRPr="002A519B" w:rsidDel="002A519B">
          <w:rPr>
            <w:i/>
            <w:rPrChange w:id="260" w:author="Tomas Chovanak" w:date="2017-01-30T10:47:00Z">
              <w:rPr/>
            </w:rPrChange>
          </w:rPr>
          <w:delText>e</w:delText>
        </w:r>
        <w:r w:rsidR="00174F81" w:rsidRPr="002A519B" w:rsidDel="002A519B">
          <w:rPr>
            <w:i/>
            <w:rPrChange w:id="261" w:author="Tomas Chovanak" w:date="2017-01-30T10:47:00Z">
              <w:rPr/>
            </w:rPrChange>
          </w:rPr>
          <w:delText>n</w:delText>
        </w:r>
        <w:r w:rsidR="00174F81" w:rsidRPr="002A519B" w:rsidDel="002A519B">
          <w:rPr>
            <w:i/>
            <w:rPrChange w:id="262" w:author="Tomas Chovanak" w:date="2017-01-30T10:47:00Z">
              <w:rPr/>
            </w:rPrChange>
          </w:rPr>
          <w:delText>d</w:delText>
        </w:r>
        <w:r w:rsidR="00174F81" w:rsidRPr="002A519B" w:rsidDel="002A519B">
          <w:rPr>
            <w:i/>
            <w:rPrChange w:id="263" w:author="Tomas Chovanak" w:date="2017-01-30T10:47:00Z">
              <w:rPr/>
            </w:rPrChange>
          </w:rPr>
          <w:delText>a</w:delText>
        </w:r>
        <w:r w:rsidR="00174F81" w:rsidRPr="002A519B" w:rsidDel="002A519B">
          <w:rPr>
            <w:i/>
            <w:rPrChange w:id="264" w:author="Tomas Chovanak" w:date="2017-01-30T10:47:00Z">
              <w:rPr/>
            </w:rPrChange>
          </w:rPr>
          <w:delText>t</w:delText>
        </w:r>
        <w:r w:rsidR="00174F81" w:rsidRPr="002A519B" w:rsidDel="002A519B">
          <w:rPr>
            <w:i/>
            <w:rPrChange w:id="265" w:author="Tomas Chovanak" w:date="2017-01-30T10:47:00Z">
              <w:rPr/>
            </w:rPrChange>
          </w:rPr>
          <w:delText>i</w:delText>
        </w:r>
        <w:r w:rsidR="00174F81" w:rsidRPr="002A519B" w:rsidDel="002A519B">
          <w:rPr>
            <w:i/>
            <w:rPrChange w:id="266" w:author="Tomas Chovanak" w:date="2017-01-30T10:47:00Z">
              <w:rPr/>
            </w:rPrChange>
          </w:rPr>
          <w:delText>o</w:delText>
        </w:r>
        <w:r w:rsidR="00174F81" w:rsidRPr="002A519B" w:rsidDel="002A519B">
          <w:rPr>
            <w:i/>
            <w:rPrChange w:id="267" w:author="Tomas Chovanak" w:date="2017-01-30T10:47:00Z">
              <w:rPr/>
            </w:rPrChange>
          </w:rPr>
          <w:delText>n</w:delText>
        </w:r>
        <w:r w:rsidR="00174F81" w:rsidRPr="002A519B" w:rsidDel="002A519B">
          <w:rPr>
            <w:i/>
            <w:rPrChange w:id="268" w:author="Tomas Chovanak" w:date="2017-01-30T10:47:00Z">
              <w:rPr/>
            </w:rPrChange>
          </w:rPr>
          <w:delText>s</w:delText>
        </w:r>
        <w:r w:rsidR="00174F81" w:rsidRPr="002A519B" w:rsidDel="002A519B">
          <w:rPr>
            <w:i/>
            <w:rPrChange w:id="269" w:author="Tomas Chovanak" w:date="2017-01-30T10:47:00Z">
              <w:rPr/>
            </w:rPrChange>
          </w:rPr>
          <w:delText xml:space="preserve"> </w:delText>
        </w:r>
      </w:del>
      <w:r w:rsidR="00174F81" w:rsidRPr="002A519B">
        <w:rPr>
          <w:i/>
          <w:rPrChange w:id="270" w:author="Tomas Chovanak" w:date="2017-01-30T10:47:00Z">
            <w:rPr/>
          </w:rPrChange>
        </w:rPr>
        <w:t>c</w:t>
      </w:r>
      <w:del w:id="271" w:author="Tomas Chovanak" w:date="2017-01-30T10:47:00Z">
        <w:r w:rsidR="00174F81" w:rsidRPr="002A519B" w:rsidDel="002A519B">
          <w:rPr>
            <w:i/>
            <w:rPrChange w:id="272" w:author="Tomas Chovanak" w:date="2017-01-30T10:47:00Z">
              <w:rPr/>
            </w:rPrChange>
          </w:rPr>
          <w:delText>o</w:delText>
        </w:r>
        <w:r w:rsidR="00174F81" w:rsidRPr="002A519B" w:rsidDel="002A519B">
          <w:rPr>
            <w:i/>
            <w:rPrChange w:id="273" w:author="Tomas Chovanak" w:date="2017-01-30T10:47:00Z">
              <w:rPr/>
            </w:rPrChange>
          </w:rPr>
          <w:delText>u</w:delText>
        </w:r>
        <w:r w:rsidR="00174F81" w:rsidRPr="002A519B" w:rsidDel="002A519B">
          <w:rPr>
            <w:i/>
            <w:rPrChange w:id="274" w:author="Tomas Chovanak" w:date="2017-01-30T10:47:00Z">
              <w:rPr/>
            </w:rPrChange>
          </w:rPr>
          <w:delText>n</w:delText>
        </w:r>
        <w:r w:rsidR="00174F81" w:rsidRPr="002A519B" w:rsidDel="002A519B">
          <w:rPr>
            <w:i/>
            <w:rPrChange w:id="275" w:author="Tomas Chovanak" w:date="2017-01-30T10:47:00Z">
              <w:rPr/>
            </w:rPrChange>
          </w:rPr>
          <w:delText>t</w:delText>
        </w:r>
      </w:del>
      <w:r w:rsidR="00174F81">
        <w:t>. Evaluation window size</w:t>
      </w:r>
      <w:ins w:id="276" w:author="Tomas Chovanak" w:date="2017-01-30T10:47:00Z">
        <w:r w:rsidR="002A519B">
          <w:t xml:space="preserve"> (</w:t>
        </w:r>
        <w:r w:rsidR="002A519B" w:rsidRPr="002A519B">
          <w:rPr>
            <w:i/>
            <w:rPrChange w:id="277" w:author="Tomas Chovanak" w:date="2017-01-30T10:47:00Z">
              <w:rPr/>
            </w:rPrChange>
          </w:rPr>
          <w:t>e</w:t>
        </w:r>
        <w:r w:rsidR="002A519B" w:rsidRPr="002A519B">
          <w:rPr>
            <w:i/>
            <w:rPrChange w:id="278" w:author="Tomas Chovanak" w:date="2017-01-30T10:47:00Z">
              <w:rPr/>
            </w:rPrChange>
          </w:rPr>
          <w:t>w</w:t>
        </w:r>
        <w:r w:rsidR="002A519B" w:rsidRPr="002A519B">
          <w:rPr>
            <w:i/>
            <w:rPrChange w:id="279" w:author="Tomas Chovanak" w:date="2017-01-30T10:47:00Z">
              <w:rPr/>
            </w:rPrChange>
          </w:rPr>
          <w:t>s</w:t>
        </w:r>
        <w:r w:rsidR="002A519B">
          <w:t>)</w:t>
        </w:r>
      </w:ins>
      <w:r w:rsidR="00174F81">
        <w:t xml:space="preserve"> repres</w:t>
      </w:r>
      <w:del w:id="280" w:author="Tomas Chovanak" w:date="2017-01-30T10:46:00Z">
        <w:r w:rsidR="00174F81" w:rsidDel="002A519B">
          <w:delText>e</w:delText>
        </w:r>
      </w:del>
      <w:ins w:id="281" w:author="Tomas Chovanak" w:date="2017-01-30T10:46:00Z">
        <w:r w:rsidR="002A519B">
          <w:t>e</w:t>
        </w:r>
      </w:ins>
      <w:r w:rsidR="00174F81">
        <w:t xml:space="preserve">nts number of actions in user session used to identify best patterns to use with recommendation. All other actions in user session following this window are used as test set to evaluate generated recommendations. Recommendation </w:t>
      </w:r>
      <w:del w:id="282" w:author="Tomas Chovanak" w:date="2017-01-30T10:47:00Z">
        <w:r w:rsidR="00174F81" w:rsidDel="002A519B">
          <w:delText xml:space="preserve">count </w:delText>
        </w:r>
      </w:del>
      <w:ins w:id="283" w:author="Tomas Chovanak" w:date="2017-01-30T10:47:00Z">
        <w:r w:rsidR="002A519B">
          <w:t>count (</w:t>
        </w:r>
        <w:r w:rsidR="002A519B" w:rsidRPr="002A519B">
          <w:rPr>
            <w:i/>
            <w:rPrChange w:id="284" w:author="Tomas Chovanak" w:date="2017-01-30T10:47:00Z">
              <w:rPr/>
            </w:rPrChange>
          </w:rPr>
          <w:t>r</w:t>
        </w:r>
        <w:r w:rsidR="002A519B" w:rsidRPr="002A519B">
          <w:rPr>
            <w:i/>
            <w:rPrChange w:id="285" w:author="Tomas Chovanak" w:date="2017-01-30T10:47:00Z">
              <w:rPr/>
            </w:rPrChange>
          </w:rPr>
          <w:t>c</w:t>
        </w:r>
        <w:r w:rsidR="002A519B">
          <w:t xml:space="preserve">) </w:t>
        </w:r>
      </w:ins>
      <w:r w:rsidR="00174F81">
        <w:t xml:space="preserve">represents number of actions recommended to user. </w:t>
      </w:r>
    </w:p>
    <w:p w14:paraId="362C7AFA" w14:textId="77777777" w:rsidR="00C035DF" w:rsidRDefault="00793592" w:rsidP="00CF6938">
      <w:pPr>
        <w:pStyle w:val="Para"/>
        <w:rPr>
          <w:ins w:id="286" w:author="Tomas Chovanak" w:date="2017-01-30T10:54:00Z"/>
        </w:rPr>
        <w:pPrChange w:id="287" w:author="Tomas Chovanak" w:date="2017-01-30T11:17:00Z">
          <w:pPr>
            <w:pStyle w:val="Para"/>
          </w:pPr>
        </w:pPrChange>
      </w:pPr>
      <w:r>
        <w:t xml:space="preserve">Category of general method parameters contains: </w:t>
      </w:r>
      <w:ins w:id="288" w:author="Tomas Chovanak" w:date="2017-01-30T10:46:00Z">
        <w:r w:rsidR="002A519B">
          <w:t>mts, tcdiff</w:t>
        </w:r>
      </w:ins>
      <w:del w:id="289" w:author="Tomas Chovanak" w:date="2017-01-30T10:45:00Z">
        <w:r w:rsidDel="002A519B">
          <w:delText>minimal transactions per second, threshold of clustering ids difference</w:delText>
        </w:r>
      </w:del>
      <w:del w:id="290" w:author="Tomas Chovanak" w:date="2017-01-30T10:46:00Z">
        <w:r w:rsidDel="002A519B">
          <w:delText>.</w:delText>
        </w:r>
      </w:del>
      <w:ins w:id="291" w:author="Tomas Chovanak" w:date="2017-01-30T10:51:00Z">
        <w:r w:rsidR="0072646C">
          <w:t xml:space="preserve">. As mentioned in </w:t>
        </w:r>
      </w:ins>
      <w:del w:id="292" w:author="Tomas Chovanak" w:date="2017-01-30T10:51:00Z">
        <w:r w:rsidDel="0072646C">
          <w:delText xml:space="preserve"> </w:delText>
        </w:r>
      </w:del>
      <w:ins w:id="293" w:author="Tomas Chovanak" w:date="2017-01-30T10:51:00Z">
        <w:r w:rsidR="0072646C">
          <w:t xml:space="preserve">[21] </w:t>
        </w:r>
      </w:ins>
      <w:ins w:id="294" w:author="Tomas Chovanak" w:date="2017-01-30T10:50:00Z">
        <w:r w:rsidR="0072646C" w:rsidRPr="004A2FC2">
          <w:t xml:space="preserve">mining </w:t>
        </w:r>
        <w:r w:rsidR="0072646C">
          <w:t xml:space="preserve">of </w:t>
        </w:r>
        <w:r w:rsidR="0072646C" w:rsidRPr="004A2FC2">
          <w:t xml:space="preserve">frequent itemsets over </w:t>
        </w:r>
        <w:r w:rsidR="0072646C">
          <w:t xml:space="preserve">the </w:t>
        </w:r>
        <w:r w:rsidR="0072646C" w:rsidRPr="004A2FC2">
          <w:t xml:space="preserve">data stream requires balancing requirements for </w:t>
        </w:r>
        <w:r w:rsidR="0072646C">
          <w:t xml:space="preserve">method </w:t>
        </w:r>
        <w:r w:rsidR="0072646C" w:rsidRPr="004A2FC2">
          <w:t xml:space="preserve">accuracy and effectivity according to </w:t>
        </w:r>
        <w:r w:rsidR="0072646C">
          <w:t>needs of specific task it will be used in</w:t>
        </w:r>
        <w:r w:rsidR="0072646C" w:rsidRPr="004A2FC2">
          <w:t xml:space="preserve">. </w:t>
        </w:r>
      </w:ins>
      <w:del w:id="295" w:author="Tomas Chovanak" w:date="2017-01-30T10:46:00Z">
        <w:r w:rsidDel="002A519B">
          <w:delText>M</w:delText>
        </w:r>
      </w:del>
      <w:ins w:id="296" w:author="Tomas Chovanak" w:date="2017-01-30T10:54:00Z">
        <w:r w:rsidR="0072646C" w:rsidRPr="0072646C">
          <w:t xml:space="preserve"> </w:t>
        </w:r>
        <w:r w:rsidR="0072646C" w:rsidRPr="004A2FC2">
          <w:t xml:space="preserve">Our method offers option to set minimal required speed as input parameter </w:t>
        </w:r>
        <w:r w:rsidR="0072646C" w:rsidRPr="004A2FC2">
          <w:rPr>
            <w:i/>
          </w:rPr>
          <w:t>mts</w:t>
        </w:r>
        <w:r w:rsidR="00447F0B" w:rsidRPr="00447F0B">
          <w:rPr>
            <w:rPrChange w:id="297" w:author="Tomas Chovanak" w:date="2017-01-30T10:54:00Z">
              <w:rPr>
                <w:i/>
              </w:rPr>
            </w:rPrChange>
          </w:rPr>
          <w:t>.</w:t>
        </w:r>
        <w:r w:rsidR="0072646C" w:rsidRPr="004A2FC2">
          <w:t xml:space="preserve"> </w:t>
        </w:r>
      </w:ins>
      <w:del w:id="298" w:author="Tomas Chovanak" w:date="2017-01-30T10:54:00Z">
        <w:r w:rsidDel="0072646C">
          <w:delText>inimal transactions per second represents minimal processing speed requirement.</w:delText>
        </w:r>
      </w:del>
      <w:del w:id="299" w:author="Tomas Chovanak" w:date="2017-01-30T10:51:00Z">
        <w:r w:rsidDel="0072646C">
          <w:delText xml:space="preserve"> </w:delText>
        </w:r>
      </w:del>
      <w:r>
        <w:t>Threshold of clustering ids difference represents maximal difference between global macroclusterings counter (</w:t>
      </w:r>
      <w:r w:rsidRPr="00A746CA">
        <w:rPr>
          <w:i/>
        </w:rPr>
        <w:t>lmid</w:t>
      </w:r>
      <w:r>
        <w:t>) and counter in user model u (</w:t>
      </w:r>
      <w:r w:rsidRPr="00A746CA">
        <w:rPr>
          <w:i/>
        </w:rPr>
        <w:t>u.lmid</w:t>
      </w:r>
      <w:r>
        <w:t xml:space="preserve">). If this threshold is </w:t>
      </w:r>
      <w:r w:rsidR="00E71B7C">
        <w:t>exce</w:t>
      </w:r>
      <w:ins w:id="300" w:author="Tomas Chovanak" w:date="2017-01-30T10:50:00Z">
        <w:r w:rsidR="0072646C">
          <w:t>e</w:t>
        </w:r>
      </w:ins>
      <w:del w:id="301" w:author="Tomas Chovanak" w:date="2017-01-30T10:50:00Z">
        <w:r w:rsidR="00E71B7C" w:rsidDel="0072646C">
          <w:delText>e</w:delText>
        </w:r>
      </w:del>
      <w:ins w:id="302" w:author="Tomas Chovanak" w:date="2017-01-30T10:45:00Z">
        <w:r w:rsidR="00F36FAC">
          <w:t>d</w:t>
        </w:r>
      </w:ins>
      <w:del w:id="303" w:author="Tomas Chovanak" w:date="2017-01-30T10:45:00Z">
        <w:r w:rsidR="00E71B7C" w:rsidDel="00F36FAC">
          <w:delText>t</w:delText>
        </w:r>
      </w:del>
      <w:r w:rsidR="00E71B7C">
        <w:t>ed</w:t>
      </w:r>
      <w:r>
        <w:t xml:space="preserve"> user model is marked as inactive and deleted.</w:t>
      </w:r>
      <w:r w:rsidR="00174F81">
        <w:t xml:space="preserve"> </w:t>
      </w:r>
    </w:p>
    <w:p w14:paraId="171F314C" w14:textId="014B05DC" w:rsidR="007B40AE" w:rsidRPr="004A2FC2" w:rsidRDefault="00174F81" w:rsidP="00CF6938">
      <w:pPr>
        <w:pStyle w:val="Para"/>
        <w:pPrChange w:id="304" w:author="Tomas Chovanak" w:date="2017-01-30T11:17:00Z">
          <w:pPr>
            <w:pStyle w:val="Para"/>
          </w:pPr>
        </w:pPrChange>
      </w:pPr>
      <w:del w:id="305" w:author="Tomas Chovanak" w:date="2017-01-30T10:54:00Z">
        <w:r w:rsidDel="00C035DF">
          <w:delText xml:space="preserve"> </w:delText>
        </w:r>
      </w:del>
    </w:p>
    <w:p w14:paraId="22B2FB8B" w14:textId="77777777" w:rsidR="007B40AE" w:rsidRPr="004F52F4" w:rsidRDefault="007B40AE" w:rsidP="00CF6938">
      <w:pPr>
        <w:pStyle w:val="Para"/>
        <w:pPrChange w:id="306" w:author="Tomas Chovanak" w:date="2017-01-30T11:17:00Z">
          <w:pPr>
            <w:pStyle w:val="Para"/>
          </w:pPr>
        </w:pPrChange>
      </w:pPr>
      <w:r w:rsidRPr="004F52F4">
        <w:rPr>
          <w:rStyle w:val="Label"/>
          <w:b/>
          <w:color w:val="0000FF"/>
        </w:rPr>
        <w:t>Table 1:</w:t>
      </w:r>
      <w:r w:rsidRPr="004F52F4">
        <w:t xml:space="preserve"> </w:t>
      </w:r>
      <w:r w:rsidR="00EC53F8" w:rsidRPr="004F52F4">
        <w:t>Summary of parameters.</w:t>
      </w:r>
    </w:p>
    <w:tbl>
      <w:tblPr>
        <w:tblStyle w:val="TableGrid"/>
        <w:tblW w:w="4815" w:type="dxa"/>
        <w:tblLayout w:type="fixed"/>
        <w:tblLook w:val="0000" w:firstRow="0" w:lastRow="0" w:firstColumn="0" w:lastColumn="0" w:noHBand="0" w:noVBand="0"/>
      </w:tblPr>
      <w:tblGrid>
        <w:gridCol w:w="704"/>
        <w:gridCol w:w="2552"/>
        <w:gridCol w:w="1559"/>
      </w:tblGrid>
      <w:tr w:rsidR="00CA4E4A" w:rsidRPr="004A2FC2" w14:paraId="1B10DF68" w14:textId="77777777" w:rsidTr="004F52F4">
        <w:trPr>
          <w:trHeight w:hRule="exact" w:val="198"/>
        </w:trPr>
        <w:tc>
          <w:tcPr>
            <w:tcW w:w="704" w:type="dxa"/>
          </w:tcPr>
          <w:p w14:paraId="4768C030" w14:textId="77777777" w:rsidR="007B40AE" w:rsidRPr="004A2FC2" w:rsidRDefault="00CA4E4A" w:rsidP="004F52F4">
            <w:pPr>
              <w:spacing w:line="240" w:lineRule="auto"/>
              <w:jc w:val="center"/>
              <w:rPr>
                <w:rFonts w:cs="Linux Libertine"/>
                <w:b/>
              </w:rPr>
            </w:pPr>
            <w:r w:rsidRPr="004A2FC2">
              <w:rPr>
                <w:b/>
              </w:rPr>
              <w:t>abbr.</w:t>
            </w:r>
          </w:p>
        </w:tc>
        <w:tc>
          <w:tcPr>
            <w:tcW w:w="2552" w:type="dxa"/>
          </w:tcPr>
          <w:p w14:paraId="18A1D039" w14:textId="77777777" w:rsidR="007B40AE" w:rsidRPr="004A2FC2" w:rsidRDefault="007B40AE" w:rsidP="004F52F4">
            <w:pPr>
              <w:spacing w:line="240" w:lineRule="auto"/>
              <w:jc w:val="center"/>
              <w:rPr>
                <w:rFonts w:cs="Linux Libertine"/>
                <w:b/>
              </w:rPr>
            </w:pPr>
            <w:r w:rsidRPr="004A2FC2">
              <w:rPr>
                <w:b/>
              </w:rPr>
              <w:t>full name</w:t>
            </w:r>
          </w:p>
        </w:tc>
        <w:tc>
          <w:tcPr>
            <w:tcW w:w="1559" w:type="dxa"/>
          </w:tcPr>
          <w:p w14:paraId="12BDEBEF" w14:textId="77777777" w:rsidR="007B40AE" w:rsidRPr="004A2FC2" w:rsidRDefault="007B40AE" w:rsidP="004F52F4">
            <w:pPr>
              <w:spacing w:line="240" w:lineRule="auto"/>
              <w:jc w:val="center"/>
              <w:rPr>
                <w:rFonts w:cs="Linux Libertine"/>
                <w:b/>
              </w:rPr>
            </w:pPr>
            <w:r w:rsidRPr="004A2FC2">
              <w:rPr>
                <w:b/>
              </w:rPr>
              <w:t>category</w:t>
            </w:r>
          </w:p>
        </w:tc>
      </w:tr>
      <w:tr w:rsidR="00CA4E4A" w:rsidRPr="004A2FC2" w14:paraId="7408FC3E" w14:textId="77777777" w:rsidTr="004F52F4">
        <w:trPr>
          <w:trHeight w:hRule="exact" w:val="198"/>
        </w:trPr>
        <w:tc>
          <w:tcPr>
            <w:tcW w:w="704" w:type="dxa"/>
          </w:tcPr>
          <w:p w14:paraId="7157595E" w14:textId="77777777" w:rsidR="007B40AE" w:rsidRPr="004A2FC2" w:rsidRDefault="007B40AE" w:rsidP="004F52F4">
            <w:pPr>
              <w:spacing w:line="240" w:lineRule="auto"/>
              <w:jc w:val="center"/>
              <w:rPr>
                <w:rFonts w:cs="Linux Libertine"/>
                <w:i/>
              </w:rPr>
            </w:pPr>
            <w:r w:rsidRPr="004A2FC2">
              <w:rPr>
                <w:i/>
              </w:rPr>
              <w:t>ms</w:t>
            </w:r>
          </w:p>
        </w:tc>
        <w:tc>
          <w:tcPr>
            <w:tcW w:w="2552" w:type="dxa"/>
          </w:tcPr>
          <w:p w14:paraId="3F0C5B04" w14:textId="77777777" w:rsidR="007B40AE" w:rsidRPr="004A2FC2" w:rsidRDefault="007B40AE" w:rsidP="004F52F4">
            <w:pPr>
              <w:spacing w:line="240" w:lineRule="auto"/>
              <w:jc w:val="left"/>
              <w:rPr>
                <w:rFonts w:cs="Linux Libertine"/>
              </w:rPr>
            </w:pPr>
            <w:r w:rsidRPr="004A2FC2">
              <w:t>minimal support</w:t>
            </w:r>
          </w:p>
        </w:tc>
        <w:tc>
          <w:tcPr>
            <w:tcW w:w="1559" w:type="dxa"/>
          </w:tcPr>
          <w:p w14:paraId="580C89A2" w14:textId="77777777" w:rsidR="007B40AE" w:rsidRPr="004A2FC2" w:rsidRDefault="007B40AE" w:rsidP="004F52F4">
            <w:pPr>
              <w:spacing w:line="240" w:lineRule="auto"/>
              <w:jc w:val="center"/>
              <w:rPr>
                <w:rFonts w:cs="Linux Libertine"/>
              </w:rPr>
            </w:pPr>
            <w:r w:rsidRPr="004A2FC2">
              <w:t>IncMine</w:t>
            </w:r>
          </w:p>
        </w:tc>
      </w:tr>
      <w:tr w:rsidR="00CA4E4A" w:rsidRPr="004A2FC2" w14:paraId="5005AF4F" w14:textId="77777777" w:rsidTr="004F52F4">
        <w:trPr>
          <w:trHeight w:hRule="exact" w:val="198"/>
        </w:trPr>
        <w:tc>
          <w:tcPr>
            <w:tcW w:w="704" w:type="dxa"/>
          </w:tcPr>
          <w:p w14:paraId="17C1C20C" w14:textId="77777777" w:rsidR="007B40AE" w:rsidRPr="004A2FC2" w:rsidRDefault="007B40AE" w:rsidP="004F52F4">
            <w:pPr>
              <w:spacing w:line="240" w:lineRule="auto"/>
              <w:jc w:val="center"/>
              <w:rPr>
                <w:rFonts w:cs="Linux Libertine"/>
                <w:i/>
              </w:rPr>
            </w:pPr>
            <w:r w:rsidRPr="004A2FC2">
              <w:rPr>
                <w:i/>
              </w:rPr>
              <w:t>rr</w:t>
            </w:r>
          </w:p>
        </w:tc>
        <w:tc>
          <w:tcPr>
            <w:tcW w:w="2552" w:type="dxa"/>
          </w:tcPr>
          <w:p w14:paraId="7F3E1302" w14:textId="77777777" w:rsidR="007B40AE" w:rsidRPr="004A2FC2" w:rsidRDefault="007B40AE" w:rsidP="004F52F4">
            <w:pPr>
              <w:spacing w:line="240" w:lineRule="auto"/>
              <w:jc w:val="left"/>
              <w:rPr>
                <w:rFonts w:cs="Linux Libertine"/>
              </w:rPr>
            </w:pPr>
            <w:r w:rsidRPr="004A2FC2">
              <w:t>relaxation rate</w:t>
            </w:r>
          </w:p>
        </w:tc>
        <w:tc>
          <w:tcPr>
            <w:tcW w:w="1559" w:type="dxa"/>
          </w:tcPr>
          <w:p w14:paraId="0B6C2CF7" w14:textId="77777777" w:rsidR="007B40AE" w:rsidRPr="004A2FC2" w:rsidRDefault="007B40AE" w:rsidP="004F52F4">
            <w:pPr>
              <w:spacing w:line="240" w:lineRule="auto"/>
              <w:jc w:val="center"/>
              <w:rPr>
                <w:rFonts w:cs="Linux Libertine"/>
              </w:rPr>
            </w:pPr>
            <w:r w:rsidRPr="004A2FC2">
              <w:t>IncMine</w:t>
            </w:r>
          </w:p>
        </w:tc>
      </w:tr>
      <w:tr w:rsidR="00B04D70" w:rsidRPr="004A2FC2" w14:paraId="608A30C7" w14:textId="77777777" w:rsidTr="004F52F4">
        <w:trPr>
          <w:trHeight w:hRule="exact" w:val="198"/>
        </w:trPr>
        <w:tc>
          <w:tcPr>
            <w:tcW w:w="704" w:type="dxa"/>
            <w:shd w:val="clear" w:color="000000" w:fill="auto"/>
          </w:tcPr>
          <w:p w14:paraId="052350A8" w14:textId="77777777" w:rsidR="00B04D70" w:rsidRPr="004A2FC2" w:rsidRDefault="00B04D70" w:rsidP="004F52F4">
            <w:pPr>
              <w:spacing w:line="240" w:lineRule="auto"/>
              <w:jc w:val="center"/>
              <w:rPr>
                <w:i/>
              </w:rPr>
            </w:pPr>
            <w:r w:rsidRPr="004A2FC2">
              <w:rPr>
                <w:i/>
              </w:rPr>
              <w:t>sl</w:t>
            </w:r>
          </w:p>
        </w:tc>
        <w:tc>
          <w:tcPr>
            <w:tcW w:w="2552" w:type="dxa"/>
            <w:shd w:val="clear" w:color="000000" w:fill="auto"/>
          </w:tcPr>
          <w:p w14:paraId="36D9E02C" w14:textId="77777777" w:rsidR="00B04D70" w:rsidRPr="004A2FC2" w:rsidRDefault="00B04D70" w:rsidP="004F52F4">
            <w:pPr>
              <w:spacing w:line="240" w:lineRule="auto"/>
              <w:jc w:val="left"/>
            </w:pPr>
            <w:r w:rsidRPr="004A2FC2">
              <w:t>segment length</w:t>
            </w:r>
          </w:p>
        </w:tc>
        <w:tc>
          <w:tcPr>
            <w:tcW w:w="1559" w:type="dxa"/>
            <w:shd w:val="clear" w:color="000000" w:fill="auto"/>
          </w:tcPr>
          <w:p w14:paraId="5F79D917" w14:textId="77777777" w:rsidR="00B04D70" w:rsidRPr="004A2FC2" w:rsidRDefault="00B04D70" w:rsidP="004F52F4">
            <w:pPr>
              <w:spacing w:line="240" w:lineRule="auto"/>
              <w:jc w:val="center"/>
            </w:pPr>
            <w:r w:rsidRPr="004A2FC2">
              <w:t>IncMine</w:t>
            </w:r>
          </w:p>
        </w:tc>
      </w:tr>
      <w:tr w:rsidR="00B04D70" w:rsidRPr="004A2FC2" w14:paraId="56638345" w14:textId="77777777" w:rsidTr="004F52F4">
        <w:trPr>
          <w:trHeight w:hRule="exact" w:val="198"/>
        </w:trPr>
        <w:tc>
          <w:tcPr>
            <w:tcW w:w="704" w:type="dxa"/>
            <w:shd w:val="clear" w:color="000000" w:fill="auto"/>
          </w:tcPr>
          <w:p w14:paraId="307E31F0" w14:textId="77777777" w:rsidR="00B04D70" w:rsidRPr="004A2FC2" w:rsidRDefault="00B04D70" w:rsidP="004F52F4">
            <w:pPr>
              <w:spacing w:line="240" w:lineRule="auto"/>
              <w:jc w:val="center"/>
              <w:rPr>
                <w:i/>
              </w:rPr>
            </w:pPr>
            <w:r w:rsidRPr="004A2FC2">
              <w:rPr>
                <w:i/>
              </w:rPr>
              <w:t>ws</w:t>
            </w:r>
          </w:p>
        </w:tc>
        <w:tc>
          <w:tcPr>
            <w:tcW w:w="2552" w:type="dxa"/>
            <w:shd w:val="clear" w:color="000000" w:fill="auto"/>
          </w:tcPr>
          <w:p w14:paraId="744E9063" w14:textId="77777777" w:rsidR="00B04D70" w:rsidRPr="004A2FC2" w:rsidRDefault="00B04D70" w:rsidP="004F52F4">
            <w:pPr>
              <w:spacing w:line="240" w:lineRule="auto"/>
              <w:jc w:val="left"/>
            </w:pPr>
            <w:r w:rsidRPr="004A2FC2">
              <w:t>window size</w:t>
            </w:r>
          </w:p>
        </w:tc>
        <w:tc>
          <w:tcPr>
            <w:tcW w:w="1559" w:type="dxa"/>
            <w:shd w:val="clear" w:color="000000" w:fill="auto"/>
          </w:tcPr>
          <w:p w14:paraId="05061BC2" w14:textId="77777777" w:rsidR="00B04D70" w:rsidRPr="004A2FC2" w:rsidRDefault="00B04D70" w:rsidP="004F52F4">
            <w:pPr>
              <w:spacing w:line="240" w:lineRule="auto"/>
              <w:jc w:val="center"/>
            </w:pPr>
            <w:r w:rsidRPr="004A2FC2">
              <w:t>IncMine</w:t>
            </w:r>
          </w:p>
        </w:tc>
      </w:tr>
      <w:tr w:rsidR="00B04D70" w:rsidRPr="004A2FC2" w14:paraId="14C88AD2" w14:textId="77777777" w:rsidTr="004F52F4">
        <w:trPr>
          <w:trHeight w:hRule="exact" w:val="198"/>
        </w:trPr>
        <w:tc>
          <w:tcPr>
            <w:tcW w:w="704" w:type="dxa"/>
            <w:shd w:val="clear" w:color="000000" w:fill="auto"/>
          </w:tcPr>
          <w:p w14:paraId="42AFC4D5" w14:textId="77777777" w:rsidR="00B04D70" w:rsidRPr="004A2FC2" w:rsidRDefault="00B04D70" w:rsidP="004F52F4">
            <w:pPr>
              <w:spacing w:line="240" w:lineRule="auto"/>
              <w:jc w:val="center"/>
              <w:rPr>
                <w:i/>
              </w:rPr>
            </w:pPr>
            <w:r w:rsidRPr="004A2FC2">
              <w:rPr>
                <w:i/>
              </w:rPr>
              <w:t>gc</w:t>
            </w:r>
          </w:p>
        </w:tc>
        <w:tc>
          <w:tcPr>
            <w:tcW w:w="2552" w:type="dxa"/>
            <w:shd w:val="clear" w:color="000000" w:fill="auto"/>
          </w:tcPr>
          <w:p w14:paraId="6C1F0641" w14:textId="77777777" w:rsidR="00B04D70" w:rsidRPr="004A2FC2" w:rsidRDefault="00B04D70" w:rsidP="004F52F4">
            <w:pPr>
              <w:spacing w:line="240" w:lineRule="auto"/>
              <w:jc w:val="left"/>
            </w:pPr>
            <w:r w:rsidRPr="004A2FC2">
              <w:t>groups count</w:t>
            </w:r>
          </w:p>
        </w:tc>
        <w:tc>
          <w:tcPr>
            <w:tcW w:w="1559" w:type="dxa"/>
            <w:shd w:val="clear" w:color="000000" w:fill="auto"/>
          </w:tcPr>
          <w:p w14:paraId="7D3FD482" w14:textId="77777777" w:rsidR="00B04D70" w:rsidRPr="004A2FC2" w:rsidRDefault="00B04D70" w:rsidP="004F52F4">
            <w:pPr>
              <w:spacing w:line="240" w:lineRule="auto"/>
              <w:jc w:val="center"/>
            </w:pPr>
            <w:r w:rsidRPr="004A2FC2">
              <w:t>clustering</w:t>
            </w:r>
          </w:p>
        </w:tc>
      </w:tr>
      <w:tr w:rsidR="00B04D70" w:rsidRPr="004A2FC2" w14:paraId="2ADB8989" w14:textId="77777777" w:rsidTr="004F52F4">
        <w:trPr>
          <w:trHeight w:hRule="exact" w:val="396"/>
        </w:trPr>
        <w:tc>
          <w:tcPr>
            <w:tcW w:w="704" w:type="dxa"/>
            <w:shd w:val="clear" w:color="000000" w:fill="auto"/>
          </w:tcPr>
          <w:p w14:paraId="6C825D0C" w14:textId="77777777" w:rsidR="00B04D70" w:rsidRPr="004A2FC2" w:rsidRDefault="00B04D70" w:rsidP="004F52F4">
            <w:pPr>
              <w:spacing w:line="240" w:lineRule="auto"/>
              <w:jc w:val="center"/>
              <w:rPr>
                <w:i/>
              </w:rPr>
            </w:pPr>
            <w:r w:rsidRPr="004A2FC2">
              <w:rPr>
                <w:i/>
              </w:rPr>
              <w:t>tcu</w:t>
            </w:r>
          </w:p>
        </w:tc>
        <w:tc>
          <w:tcPr>
            <w:tcW w:w="2552" w:type="dxa"/>
            <w:shd w:val="clear" w:color="000000" w:fill="auto"/>
          </w:tcPr>
          <w:p w14:paraId="60388F7E" w14:textId="77777777" w:rsidR="00B04D70" w:rsidRPr="004A2FC2" w:rsidRDefault="00B04D70" w:rsidP="004F52F4">
            <w:pPr>
              <w:spacing w:line="240" w:lineRule="auto"/>
              <w:jc w:val="left"/>
            </w:pPr>
            <w:r w:rsidRPr="004A2FC2">
              <w:t>threshold number of changes in usermodel</w:t>
            </w:r>
          </w:p>
        </w:tc>
        <w:tc>
          <w:tcPr>
            <w:tcW w:w="1559" w:type="dxa"/>
            <w:shd w:val="clear" w:color="000000" w:fill="auto"/>
          </w:tcPr>
          <w:p w14:paraId="74E5B19B" w14:textId="77777777" w:rsidR="00B04D70" w:rsidRPr="004A2FC2" w:rsidRDefault="00B04D70" w:rsidP="004F52F4">
            <w:pPr>
              <w:spacing w:line="240" w:lineRule="auto"/>
              <w:jc w:val="center"/>
            </w:pPr>
            <w:r w:rsidRPr="004A2FC2">
              <w:t>clustering</w:t>
            </w:r>
          </w:p>
        </w:tc>
      </w:tr>
      <w:tr w:rsidR="00CA4E4A" w:rsidRPr="004A2FC2" w14:paraId="2482FD04" w14:textId="77777777" w:rsidTr="004F52F4">
        <w:trPr>
          <w:trHeight w:hRule="exact" w:val="416"/>
        </w:trPr>
        <w:tc>
          <w:tcPr>
            <w:tcW w:w="704" w:type="dxa"/>
          </w:tcPr>
          <w:p w14:paraId="43381AEB" w14:textId="77777777" w:rsidR="00CA4E4A" w:rsidRPr="004A2FC2" w:rsidRDefault="00CA4E4A" w:rsidP="004F52F4">
            <w:pPr>
              <w:spacing w:line="240" w:lineRule="auto"/>
              <w:jc w:val="center"/>
              <w:rPr>
                <w:i/>
              </w:rPr>
            </w:pPr>
            <w:r w:rsidRPr="004A2FC2">
              <w:rPr>
                <w:i/>
              </w:rPr>
              <w:t>tcm</w:t>
            </w:r>
          </w:p>
        </w:tc>
        <w:tc>
          <w:tcPr>
            <w:tcW w:w="2552" w:type="dxa"/>
          </w:tcPr>
          <w:p w14:paraId="5A6D9484" w14:textId="77777777" w:rsidR="00CA4E4A" w:rsidRPr="004A2FC2" w:rsidRDefault="00CA4E4A" w:rsidP="004F52F4">
            <w:pPr>
              <w:spacing w:line="240" w:lineRule="auto"/>
              <w:jc w:val="left"/>
            </w:pPr>
            <w:r w:rsidRPr="004A2FC2">
              <w:t>threshold number of changes in microclusters</w:t>
            </w:r>
          </w:p>
        </w:tc>
        <w:tc>
          <w:tcPr>
            <w:tcW w:w="1559" w:type="dxa"/>
          </w:tcPr>
          <w:p w14:paraId="38E7826A" w14:textId="77777777" w:rsidR="00CA4E4A" w:rsidRPr="004A2FC2" w:rsidRDefault="00CA4E4A" w:rsidP="004F52F4">
            <w:pPr>
              <w:spacing w:line="240" w:lineRule="auto"/>
              <w:jc w:val="center"/>
            </w:pPr>
            <w:r w:rsidRPr="004A2FC2">
              <w:t>clustering</w:t>
            </w:r>
          </w:p>
        </w:tc>
      </w:tr>
      <w:tr w:rsidR="00CA4E4A" w:rsidRPr="004A2FC2" w14:paraId="3DE81C33" w14:textId="77777777" w:rsidTr="004F52F4">
        <w:trPr>
          <w:trHeight w:hRule="exact" w:val="198"/>
        </w:trPr>
        <w:tc>
          <w:tcPr>
            <w:tcW w:w="704" w:type="dxa"/>
          </w:tcPr>
          <w:p w14:paraId="50315A7E" w14:textId="77777777" w:rsidR="00CA4E4A" w:rsidRPr="004A2FC2" w:rsidRDefault="00CA4E4A" w:rsidP="004F52F4">
            <w:pPr>
              <w:spacing w:line="240" w:lineRule="auto"/>
              <w:jc w:val="center"/>
              <w:rPr>
                <w:i/>
              </w:rPr>
            </w:pPr>
            <w:r w:rsidRPr="004A2FC2">
              <w:rPr>
                <w:i/>
              </w:rPr>
              <w:t>mmc</w:t>
            </w:r>
          </w:p>
        </w:tc>
        <w:tc>
          <w:tcPr>
            <w:tcW w:w="2552" w:type="dxa"/>
          </w:tcPr>
          <w:p w14:paraId="10697E06" w14:textId="77777777" w:rsidR="00CA4E4A" w:rsidRPr="004A2FC2" w:rsidRDefault="00CA4E4A" w:rsidP="004F52F4">
            <w:pPr>
              <w:spacing w:line="240" w:lineRule="auto"/>
              <w:jc w:val="left"/>
            </w:pPr>
            <w:r w:rsidRPr="004A2FC2">
              <w:t>maximal microclusters count</w:t>
            </w:r>
          </w:p>
        </w:tc>
        <w:tc>
          <w:tcPr>
            <w:tcW w:w="1559" w:type="dxa"/>
          </w:tcPr>
          <w:p w14:paraId="3A147563" w14:textId="77777777" w:rsidR="00CA4E4A" w:rsidRPr="004A2FC2" w:rsidRDefault="00CA4E4A" w:rsidP="004F52F4">
            <w:pPr>
              <w:spacing w:line="240" w:lineRule="auto"/>
              <w:jc w:val="center"/>
            </w:pPr>
            <w:r w:rsidRPr="004A2FC2">
              <w:t>clustering</w:t>
            </w:r>
          </w:p>
        </w:tc>
      </w:tr>
      <w:tr w:rsidR="00CA4E4A" w:rsidRPr="004A2FC2" w14:paraId="487FAE67" w14:textId="77777777" w:rsidTr="004F52F4">
        <w:trPr>
          <w:trHeight w:hRule="exact" w:val="198"/>
        </w:trPr>
        <w:tc>
          <w:tcPr>
            <w:tcW w:w="704" w:type="dxa"/>
          </w:tcPr>
          <w:p w14:paraId="0C8EA413" w14:textId="77777777" w:rsidR="00CA4E4A" w:rsidRPr="004A2FC2" w:rsidRDefault="00CA4E4A" w:rsidP="004F52F4">
            <w:pPr>
              <w:spacing w:line="240" w:lineRule="auto"/>
              <w:jc w:val="center"/>
              <w:rPr>
                <w:i/>
              </w:rPr>
            </w:pPr>
            <w:r w:rsidRPr="004A2FC2">
              <w:rPr>
                <w:i/>
              </w:rPr>
              <w:t>ews</w:t>
            </w:r>
          </w:p>
        </w:tc>
        <w:tc>
          <w:tcPr>
            <w:tcW w:w="2552" w:type="dxa"/>
          </w:tcPr>
          <w:p w14:paraId="573934AF" w14:textId="77777777" w:rsidR="00CA4E4A" w:rsidRPr="004A2FC2" w:rsidRDefault="00CA4E4A" w:rsidP="004F52F4">
            <w:pPr>
              <w:spacing w:line="240" w:lineRule="auto"/>
              <w:jc w:val="left"/>
            </w:pPr>
            <w:r w:rsidRPr="004A2FC2">
              <w:t>evaluation window size</w:t>
            </w:r>
          </w:p>
        </w:tc>
        <w:tc>
          <w:tcPr>
            <w:tcW w:w="1559" w:type="dxa"/>
          </w:tcPr>
          <w:p w14:paraId="48A6F7DD" w14:textId="77777777" w:rsidR="00CA4E4A" w:rsidRPr="004A2FC2" w:rsidRDefault="00CA4E4A" w:rsidP="004F52F4">
            <w:pPr>
              <w:spacing w:line="240" w:lineRule="auto"/>
              <w:jc w:val="center"/>
            </w:pPr>
            <w:r w:rsidRPr="004A2FC2">
              <w:t>recommendation</w:t>
            </w:r>
          </w:p>
        </w:tc>
      </w:tr>
      <w:tr w:rsidR="00CA4E4A" w:rsidRPr="004A2FC2" w14:paraId="04126B94" w14:textId="77777777" w:rsidTr="004F52F4">
        <w:trPr>
          <w:trHeight w:hRule="exact" w:val="198"/>
        </w:trPr>
        <w:tc>
          <w:tcPr>
            <w:tcW w:w="704" w:type="dxa"/>
          </w:tcPr>
          <w:p w14:paraId="65528C71" w14:textId="77777777" w:rsidR="00CA4E4A" w:rsidRPr="004A2FC2" w:rsidRDefault="00CA4E4A" w:rsidP="004F52F4">
            <w:pPr>
              <w:spacing w:line="240" w:lineRule="auto"/>
              <w:jc w:val="center"/>
              <w:rPr>
                <w:i/>
              </w:rPr>
            </w:pPr>
            <w:r w:rsidRPr="004A2FC2">
              <w:rPr>
                <w:i/>
              </w:rPr>
              <w:t>rc</w:t>
            </w:r>
          </w:p>
        </w:tc>
        <w:tc>
          <w:tcPr>
            <w:tcW w:w="2552" w:type="dxa"/>
          </w:tcPr>
          <w:p w14:paraId="2AE2C1E3" w14:textId="77777777" w:rsidR="00CA4E4A" w:rsidRPr="004A2FC2" w:rsidRDefault="00CA4E4A" w:rsidP="004F52F4">
            <w:pPr>
              <w:spacing w:line="240" w:lineRule="auto"/>
              <w:jc w:val="left"/>
            </w:pPr>
            <w:r w:rsidRPr="004A2FC2">
              <w:t>recommendations count</w:t>
            </w:r>
          </w:p>
        </w:tc>
        <w:tc>
          <w:tcPr>
            <w:tcW w:w="1559" w:type="dxa"/>
          </w:tcPr>
          <w:p w14:paraId="5834FE73" w14:textId="77777777" w:rsidR="00CA4E4A" w:rsidRPr="004A2FC2" w:rsidRDefault="00CA4E4A" w:rsidP="004F52F4">
            <w:pPr>
              <w:spacing w:line="240" w:lineRule="auto"/>
              <w:jc w:val="center"/>
            </w:pPr>
            <w:r w:rsidRPr="004A2FC2">
              <w:t>recommendation</w:t>
            </w:r>
          </w:p>
        </w:tc>
      </w:tr>
      <w:tr w:rsidR="00CA4E4A" w:rsidRPr="004A2FC2" w14:paraId="6CC0DE49" w14:textId="77777777" w:rsidTr="004F52F4">
        <w:trPr>
          <w:trHeight w:hRule="exact" w:val="198"/>
        </w:trPr>
        <w:tc>
          <w:tcPr>
            <w:tcW w:w="704" w:type="dxa"/>
          </w:tcPr>
          <w:p w14:paraId="51B5D286" w14:textId="77777777" w:rsidR="00CA4E4A" w:rsidRPr="004A2FC2" w:rsidRDefault="00CA4E4A" w:rsidP="004F52F4">
            <w:pPr>
              <w:spacing w:line="240" w:lineRule="auto"/>
              <w:jc w:val="center"/>
              <w:rPr>
                <w:i/>
              </w:rPr>
            </w:pPr>
            <w:r w:rsidRPr="004A2FC2">
              <w:rPr>
                <w:i/>
              </w:rPr>
              <w:t>mts</w:t>
            </w:r>
          </w:p>
        </w:tc>
        <w:tc>
          <w:tcPr>
            <w:tcW w:w="2552" w:type="dxa"/>
          </w:tcPr>
          <w:p w14:paraId="475A3CA4" w14:textId="77777777" w:rsidR="00CA4E4A" w:rsidRPr="004A2FC2" w:rsidRDefault="00CA4E4A" w:rsidP="004F52F4">
            <w:pPr>
              <w:spacing w:line="240" w:lineRule="auto"/>
              <w:jc w:val="left"/>
            </w:pPr>
            <w:r w:rsidRPr="004A2FC2">
              <w:t>minimal transactions per second</w:t>
            </w:r>
          </w:p>
        </w:tc>
        <w:tc>
          <w:tcPr>
            <w:tcW w:w="1559" w:type="dxa"/>
          </w:tcPr>
          <w:p w14:paraId="6BD530DF" w14:textId="77777777" w:rsidR="00CA4E4A" w:rsidRPr="004A2FC2" w:rsidRDefault="00CA4E4A" w:rsidP="004F52F4">
            <w:pPr>
              <w:spacing w:line="240" w:lineRule="auto"/>
              <w:jc w:val="center"/>
            </w:pPr>
            <w:r w:rsidRPr="004A2FC2">
              <w:t>general</w:t>
            </w:r>
          </w:p>
        </w:tc>
      </w:tr>
      <w:tr w:rsidR="00CA4E4A" w:rsidRPr="004A2FC2" w14:paraId="2A634F9F" w14:textId="77777777" w:rsidTr="004F52F4">
        <w:trPr>
          <w:trHeight w:hRule="exact" w:val="198"/>
        </w:trPr>
        <w:tc>
          <w:tcPr>
            <w:tcW w:w="704" w:type="dxa"/>
          </w:tcPr>
          <w:p w14:paraId="3E1C795A" w14:textId="77777777" w:rsidR="00CA4E4A" w:rsidRPr="004A2FC2" w:rsidRDefault="00CA4E4A" w:rsidP="004F52F4">
            <w:pPr>
              <w:spacing w:line="240" w:lineRule="auto"/>
              <w:jc w:val="center"/>
              <w:rPr>
                <w:i/>
              </w:rPr>
            </w:pPr>
            <w:r w:rsidRPr="004A2FC2">
              <w:rPr>
                <w:i/>
              </w:rPr>
              <w:t>tcdiff</w:t>
            </w:r>
          </w:p>
        </w:tc>
        <w:tc>
          <w:tcPr>
            <w:tcW w:w="2552" w:type="dxa"/>
          </w:tcPr>
          <w:p w14:paraId="65683BA6" w14:textId="77777777" w:rsidR="00CA4E4A" w:rsidRPr="004A2FC2" w:rsidRDefault="00CA4E4A" w:rsidP="004F52F4">
            <w:pPr>
              <w:spacing w:line="240" w:lineRule="auto"/>
              <w:jc w:val="left"/>
            </w:pPr>
            <w:r w:rsidRPr="004A2FC2">
              <w:t>threshold of clustering ids difference</w:t>
            </w:r>
          </w:p>
        </w:tc>
        <w:tc>
          <w:tcPr>
            <w:tcW w:w="1559" w:type="dxa"/>
          </w:tcPr>
          <w:p w14:paraId="6AC533DB" w14:textId="77777777" w:rsidR="00CA4E4A" w:rsidRPr="004A2FC2" w:rsidRDefault="00CA4E4A" w:rsidP="004F52F4">
            <w:pPr>
              <w:spacing w:line="240" w:lineRule="auto"/>
              <w:jc w:val="center"/>
            </w:pPr>
            <w:r w:rsidRPr="004A2FC2">
              <w:t>general</w:t>
            </w:r>
          </w:p>
        </w:tc>
      </w:tr>
    </w:tbl>
    <w:p w14:paraId="714E9E30" w14:textId="77777777" w:rsidR="00077B60" w:rsidRPr="004A2FC2" w:rsidRDefault="0004108F" w:rsidP="00077B60">
      <w:pPr>
        <w:pStyle w:val="Head1"/>
        <w:jc w:val="both"/>
      </w:pPr>
      <w:r w:rsidRPr="004A2FC2">
        <w:t>4</w:t>
      </w:r>
      <w:r w:rsidR="00077B60" w:rsidRPr="004A2FC2">
        <w:rPr>
          <w:szCs w:val="22"/>
        </w:rPr>
        <w:t> </w:t>
      </w:r>
      <w:r w:rsidR="00077B60" w:rsidRPr="004A2FC2">
        <w:t xml:space="preserve"> </w:t>
      </w:r>
      <w:r w:rsidR="00AC03FB" w:rsidRPr="004A2FC2">
        <w:t>Evaluation</w:t>
      </w:r>
    </w:p>
    <w:p w14:paraId="353D72B9" w14:textId="6C14355E" w:rsidR="00E70827" w:rsidRDefault="00DB6D7F" w:rsidP="00CF6938">
      <w:pPr>
        <w:pStyle w:val="Para"/>
        <w:pPrChange w:id="307" w:author="Tomas Chovanak" w:date="2017-01-30T11:17:00Z">
          <w:pPr>
            <w:pStyle w:val="Para"/>
          </w:pPr>
        </w:pPrChange>
      </w:pPr>
      <w:r>
        <w:t>As mentioned before, we evaluate proposed method indirectly by recommendation of items for user to visit within the actual session.</w:t>
      </w:r>
      <w:r w:rsidR="000B139D" w:rsidRPr="004A2FC2">
        <w:t xml:space="preserve"> </w:t>
      </w:r>
      <w:r w:rsidR="00531C04" w:rsidRPr="004A2FC2">
        <w:t xml:space="preserve">We compare results </w:t>
      </w:r>
      <w:r w:rsidR="00505C09" w:rsidRPr="004A2FC2">
        <w:t xml:space="preserve">of 3 different </w:t>
      </w:r>
      <w:r>
        <w:t>methods for behavioral patterns identification</w:t>
      </w:r>
      <w:r w:rsidR="00505C09" w:rsidRPr="004A2FC2">
        <w:t xml:space="preserve">. First </w:t>
      </w:r>
      <w:r w:rsidR="00D700AA">
        <w:t>method</w:t>
      </w:r>
      <w:r w:rsidR="00D700AA" w:rsidRPr="004A2FC2">
        <w:t xml:space="preserve"> </w:t>
      </w:r>
      <w:r w:rsidR="00505C09" w:rsidRPr="004A2FC2">
        <w:t>generates recommendations using global patterns</w:t>
      </w:r>
      <w:r w:rsidR="00A672A8">
        <w:t xml:space="preserve"> </w:t>
      </w:r>
      <w:r w:rsidRPr="004A2FC2">
        <w:t xml:space="preserve">only </w:t>
      </w:r>
      <w:r w:rsidR="00A672A8">
        <w:t>(</w:t>
      </w:r>
      <w:r w:rsidR="00A672A8" w:rsidRPr="00A672A8">
        <w:rPr>
          <w:i/>
        </w:rPr>
        <w:t>GL</w:t>
      </w:r>
      <w:r w:rsidR="00A672A8">
        <w:t>), s</w:t>
      </w:r>
      <w:r w:rsidR="00505C09" w:rsidRPr="004A2FC2">
        <w:t xml:space="preserve">econd </w:t>
      </w:r>
      <w:r>
        <w:t xml:space="preserve">identify patterns specific for groups of users with similar behavior </w:t>
      </w:r>
      <w:r w:rsidR="00A672A8">
        <w:t>(</w:t>
      </w:r>
      <w:r w:rsidR="00A672A8" w:rsidRPr="00A672A8">
        <w:rPr>
          <w:i/>
        </w:rPr>
        <w:t>GR</w:t>
      </w:r>
      <w:r w:rsidR="00A672A8">
        <w:t xml:space="preserve">) </w:t>
      </w:r>
      <w:r>
        <w:t>while third, our proposed method, combines previous two into new hybrid method</w:t>
      </w:r>
      <w:r w:rsidR="00A672A8">
        <w:t xml:space="preserve"> (</w:t>
      </w:r>
      <w:r w:rsidR="00A672A8" w:rsidRPr="00A672A8">
        <w:rPr>
          <w:i/>
        </w:rPr>
        <w:t>GG</w:t>
      </w:r>
      <w:r w:rsidR="00A672A8">
        <w:t>)</w:t>
      </w:r>
      <w:r w:rsidR="00381ADA" w:rsidRPr="004A2FC2">
        <w:t xml:space="preserve">. </w:t>
      </w:r>
    </w:p>
    <w:p w14:paraId="1834A18C" w14:textId="269EB0FC" w:rsidR="008B458E" w:rsidRPr="004A2FC2" w:rsidRDefault="00E70827" w:rsidP="00CF6938">
      <w:pPr>
        <w:pStyle w:val="Para"/>
        <w:pPrChange w:id="308" w:author="Tomas Chovanak" w:date="2017-01-30T11:17:00Z">
          <w:pPr>
            <w:pStyle w:val="Para"/>
          </w:pPr>
        </w:pPrChange>
      </w:pPr>
      <w:r w:rsidRPr="004A2FC2">
        <w:t xml:space="preserve">Recommendation results are </w:t>
      </w:r>
      <w:r>
        <w:t xml:space="preserve">compared based on </w:t>
      </w:r>
      <w:r w:rsidRPr="004A2FC2">
        <w:rPr>
          <w:i/>
        </w:rPr>
        <w:t xml:space="preserve">precision </w:t>
      </w:r>
      <w:r w:rsidRPr="004A2FC2">
        <w:t>metric</w:t>
      </w:r>
      <w:r>
        <w:t>. T</w:t>
      </w:r>
      <w:r w:rsidR="00DB6D7F">
        <w:t>he recommendation i</w:t>
      </w:r>
      <w:r w:rsidR="00C74ADA">
        <w:t>s</w:t>
      </w:r>
      <w:r w:rsidR="00DB6D7F">
        <w:t xml:space="preserve"> generated and evaluated for </w:t>
      </w:r>
      <w:r w:rsidR="008B458E" w:rsidRPr="004A2FC2">
        <w:t xml:space="preserve">every session </w:t>
      </w:r>
      <w:r w:rsidR="008B458E" w:rsidRPr="004A2FC2">
        <w:rPr>
          <w:i/>
        </w:rPr>
        <w:t>S</w:t>
      </w:r>
      <w:r w:rsidR="00C30BFF">
        <w:t xml:space="preserve"> from used datasets</w:t>
      </w:r>
      <w:r w:rsidR="008B458E" w:rsidRPr="004A2FC2">
        <w:t xml:space="preserve">. </w:t>
      </w:r>
      <w:r w:rsidR="00DB6D7F">
        <w:t xml:space="preserve">The session is </w:t>
      </w:r>
      <w:r w:rsidR="00C30BFF">
        <w:t xml:space="preserve">divided into training </w:t>
      </w:r>
      <w:r w:rsidR="008B458E" w:rsidRPr="004A2FC2">
        <w:t xml:space="preserve">window </w:t>
      </w:r>
      <w:r w:rsidR="008B458E" w:rsidRPr="004A2FC2">
        <w:rPr>
          <w:i/>
        </w:rPr>
        <w:t>A</w:t>
      </w:r>
      <w:r w:rsidR="008B458E" w:rsidRPr="004A2FC2">
        <w:t xml:space="preserve"> </w:t>
      </w:r>
      <w:r w:rsidR="00C74ADA">
        <w:t xml:space="preserve">(its length is equal to input parameter </w:t>
      </w:r>
      <w:r w:rsidR="00C74ADA" w:rsidRPr="00691A68">
        <w:rPr>
          <w:i/>
        </w:rPr>
        <w:t>ews</w:t>
      </w:r>
      <w:r w:rsidR="00C74ADA">
        <w:t xml:space="preserve">) </w:t>
      </w:r>
      <w:r w:rsidR="008B458E" w:rsidRPr="004A2FC2">
        <w:t xml:space="preserve">and testing </w:t>
      </w:r>
      <w:r w:rsidR="00C30BFF">
        <w:t xml:space="preserve">window </w:t>
      </w:r>
      <w:r w:rsidR="008B458E" w:rsidRPr="004A2FC2">
        <w:rPr>
          <w:i/>
        </w:rPr>
        <w:t>B</w:t>
      </w:r>
      <w:r w:rsidR="008B458E" w:rsidRPr="004A2FC2">
        <w:t xml:space="preserve">. Let </w:t>
      </w:r>
      <w:del w:id="309" w:author="Tomas Chovanak" w:date="2017-01-30T07:31:00Z">
        <w:r w:rsidR="008B458E" w:rsidRPr="004A2FC2" w:rsidDel="00A746CA">
          <w:delText xml:space="preserve">number of recommended items be </w:delText>
        </w:r>
        <w:r w:rsidR="008B458E" w:rsidRPr="004A2FC2" w:rsidDel="00A746CA">
          <w:rPr>
            <w:i/>
          </w:rPr>
          <w:delText>N</w:delText>
        </w:r>
        <w:r w:rsidR="008B458E" w:rsidRPr="004A2FC2" w:rsidDel="00A746CA">
          <w:delText>, and</w:delText>
        </w:r>
      </w:del>
      <w:r w:rsidR="008B458E" w:rsidRPr="004A2FC2">
        <w:t xml:space="preserve"> set of recommended items </w:t>
      </w:r>
      <w:ins w:id="310" w:author="Tomas Chovanak" w:date="2017-01-30T07:32:00Z">
        <w:r w:rsidR="00EF6400">
          <w:t xml:space="preserve">be </w:t>
        </w:r>
      </w:ins>
      <w:r w:rsidR="008B458E" w:rsidRPr="004A2FC2">
        <w:rPr>
          <w:i/>
        </w:rPr>
        <w:t>R</w:t>
      </w:r>
      <w:r w:rsidR="008B458E" w:rsidRPr="004A2FC2">
        <w:rPr>
          <w:rFonts w:eastAsiaTheme="minorEastAsia"/>
        </w:rPr>
        <w:t>.</w:t>
      </w:r>
      <w:r w:rsidR="008B458E" w:rsidRPr="004A2FC2">
        <w:t xml:space="preserve"> We compute </w:t>
      </w:r>
      <w:r w:rsidR="008B458E" w:rsidRPr="004A2FC2">
        <w:rPr>
          <w:i/>
        </w:rPr>
        <w:t>precision</w:t>
      </w:r>
      <w:r w:rsidR="008B458E" w:rsidRPr="004A2FC2">
        <w:t xml:space="preserve"> as</w:t>
      </w:r>
    </w:p>
    <w:tbl>
      <w:tblPr>
        <w:tblW w:w="5000" w:type="pct"/>
        <w:tblLook w:val="0000" w:firstRow="0" w:lastRow="0" w:firstColumn="0" w:lastColumn="0" w:noHBand="0" w:noVBand="0"/>
      </w:tblPr>
      <w:tblGrid>
        <w:gridCol w:w="4374"/>
        <w:gridCol w:w="426"/>
      </w:tblGrid>
      <w:tr w:rsidR="008B458E" w:rsidRPr="004A2FC2" w14:paraId="2E875AB9" w14:textId="77777777" w:rsidTr="00691A68">
        <w:tc>
          <w:tcPr>
            <w:tcW w:w="4556" w:type="pct"/>
            <w:shd w:val="clear" w:color="auto" w:fill="auto"/>
            <w:vAlign w:val="center"/>
          </w:tcPr>
          <w:p w14:paraId="36262651" w14:textId="063E5D09" w:rsidR="008B458E" w:rsidRPr="004A2FC2" w:rsidRDefault="008B458E" w:rsidP="005D683B">
            <w:pPr>
              <w:pStyle w:val="DisplayFormula"/>
              <w:jc w:val="both"/>
            </w:pPr>
            <m:oMathPara>
              <m:oMath>
                <m:r>
                  <w:rPr>
                    <w:rFonts w:ascii="Cambria Math" w:hAnsi="Cambria Math"/>
                  </w:rPr>
                  <m:t xml:space="preserve">precision=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ins w:id="311" w:author="Tomas Chovanak" w:date="2017-01-30T07:32:00Z">
                        <w:rPr>
                          <w:rFonts w:ascii="Cambria Math" w:hAnsi="Cambria Math"/>
                        </w:rPr>
                        <m:t>|R|</m:t>
                      </w:ins>
                    </m:r>
                    <m:r>
                      <w:del w:id="312" w:author="Tomas Chovanak" w:date="2017-01-30T07:32:00Z">
                        <w:rPr>
                          <w:rFonts w:ascii="Cambria Math" w:hAnsi="Cambria Math"/>
                        </w:rPr>
                        <m:t>N</m:t>
                      </w:del>
                    </m:r>
                  </m:den>
                </m:f>
              </m:oMath>
            </m:oMathPara>
          </w:p>
        </w:tc>
        <w:tc>
          <w:tcPr>
            <w:tcW w:w="444" w:type="pct"/>
            <w:shd w:val="clear" w:color="auto" w:fill="auto"/>
            <w:vAlign w:val="center"/>
          </w:tcPr>
          <w:p w14:paraId="7098BC94" w14:textId="4DF2088E" w:rsidR="008B458E" w:rsidRPr="004A2FC2" w:rsidRDefault="008B458E" w:rsidP="005D683B">
            <w:pPr>
              <w:pStyle w:val="DisplayFormula"/>
              <w:jc w:val="both"/>
            </w:pPr>
            <w:r w:rsidRPr="004A2FC2">
              <w:t>(</w:t>
            </w:r>
            <w:r w:rsidR="00B24118">
              <w:t>2</w:t>
            </w:r>
            <w:r w:rsidRPr="004A2FC2">
              <w:t>)</w:t>
            </w:r>
          </w:p>
        </w:tc>
      </w:tr>
    </w:tbl>
    <w:p w14:paraId="10A0A0AD" w14:textId="1BF89A14" w:rsidR="00AD4210" w:rsidRDefault="00AD4210" w:rsidP="00AD4210">
      <w:pPr>
        <w:pStyle w:val="DisplayFormula"/>
        <w:jc w:val="both"/>
        <w:rPr>
          <w:rFonts w:eastAsia="Calibri" w:cs="Times New Roman"/>
        </w:rPr>
      </w:pPr>
      <w:r>
        <w:rPr>
          <w:rFonts w:eastAsia="Calibri" w:cs="Times New Roman"/>
        </w:rPr>
        <w:t xml:space="preserve">Processing speed results are compared based on speed metric we defined as average number of sessions processed in a second. It is computed as </w:t>
      </w:r>
    </w:p>
    <w:tbl>
      <w:tblPr>
        <w:tblW w:w="5000" w:type="pct"/>
        <w:tblLook w:val="0000" w:firstRow="0" w:lastRow="0" w:firstColumn="0" w:lastColumn="0" w:noHBand="0" w:noVBand="0"/>
      </w:tblPr>
      <w:tblGrid>
        <w:gridCol w:w="4374"/>
        <w:gridCol w:w="426"/>
      </w:tblGrid>
      <w:tr w:rsidR="00AD4210" w:rsidRPr="004A2FC2" w14:paraId="011CEE44" w14:textId="77777777" w:rsidTr="00691A68">
        <w:tc>
          <w:tcPr>
            <w:tcW w:w="4556" w:type="pct"/>
            <w:shd w:val="clear" w:color="auto" w:fill="auto"/>
            <w:vAlign w:val="center"/>
          </w:tcPr>
          <w:p w14:paraId="3B26DC81" w14:textId="44A3C4DF" w:rsidR="00AD4210" w:rsidRPr="004A2FC2" w:rsidRDefault="00020B41" w:rsidP="00523670">
            <w:pPr>
              <w:pStyle w:val="DisplayFormula"/>
              <w:jc w:val="both"/>
            </w:pPr>
            <m:oMathPara>
              <m:oMath>
                <m:r>
                  <w:rPr>
                    <w:rFonts w:ascii="Cambria Math" w:hAnsi="Cambria Math"/>
                  </w:rPr>
                  <m:t xml:space="preserve">speed = </m:t>
                </m:r>
                <m:f>
                  <m:fPr>
                    <m:ctrlPr>
                      <w:rPr>
                        <w:rFonts w:ascii="Cambria Math" w:hAnsi="Cambria Math"/>
                        <w:i/>
                      </w:rPr>
                    </m:ctrlPr>
                  </m:fPr>
                  <m:num>
                    <m:r>
                      <w:rPr>
                        <w:rFonts w:ascii="Cambria Math" w:hAnsi="Cambria Math"/>
                      </w:rPr>
                      <m:t xml:space="preserve">number of processed sessions </m:t>
                    </m:r>
                  </m:num>
                  <m:den>
                    <m:r>
                      <w:rPr>
                        <w:rFonts w:ascii="Cambria Math" w:hAnsi="Cambria Math"/>
                      </w:rPr>
                      <m:t>processing time [s]</m:t>
                    </m:r>
                  </m:den>
                </m:f>
              </m:oMath>
            </m:oMathPara>
          </w:p>
        </w:tc>
        <w:tc>
          <w:tcPr>
            <w:tcW w:w="444" w:type="pct"/>
            <w:shd w:val="clear" w:color="auto" w:fill="auto"/>
            <w:vAlign w:val="center"/>
          </w:tcPr>
          <w:p w14:paraId="5CE610BC" w14:textId="2AA4A0A1" w:rsidR="00AD4210" w:rsidRPr="004A2FC2" w:rsidRDefault="00B24118" w:rsidP="003F5E10">
            <w:pPr>
              <w:pStyle w:val="DisplayFormula"/>
              <w:jc w:val="both"/>
            </w:pPr>
            <w:r>
              <w:t>(3</w:t>
            </w:r>
            <w:r w:rsidR="00AD4210" w:rsidRPr="004A2FC2">
              <w:t>)</w:t>
            </w:r>
          </w:p>
        </w:tc>
      </w:tr>
    </w:tbl>
    <w:p w14:paraId="50ABE828" w14:textId="77C52CEB" w:rsidR="00215E12" w:rsidRPr="004A2FC2" w:rsidRDefault="00215E12" w:rsidP="008F4C04">
      <w:pPr>
        <w:pStyle w:val="Head2"/>
      </w:pPr>
      <w:r w:rsidRPr="004A2FC2">
        <w:t>4.1</w:t>
      </w:r>
      <w:r w:rsidRPr="004A2FC2">
        <w:rPr>
          <w:szCs w:val="22"/>
        </w:rPr>
        <w:t> </w:t>
      </w:r>
      <w:r w:rsidRPr="004A2FC2">
        <w:t xml:space="preserve"> Datasets</w:t>
      </w:r>
    </w:p>
    <w:p w14:paraId="729E04B1" w14:textId="2B4877B7" w:rsidR="00C30BFF" w:rsidDel="003B0747" w:rsidRDefault="00C30BFF" w:rsidP="00CF6938">
      <w:pPr>
        <w:pStyle w:val="Para"/>
        <w:rPr>
          <w:del w:id="313" w:author="Tomas Chovanak" w:date="2017-01-30T08:14:00Z"/>
        </w:rPr>
        <w:pPrChange w:id="314" w:author="Tomas Chovanak" w:date="2017-01-30T11:17:00Z">
          <w:pPr>
            <w:pStyle w:val="Para"/>
          </w:pPr>
        </w:pPrChange>
      </w:pPr>
      <w:r>
        <w:t xml:space="preserve">We evaluated proposed method on </w:t>
      </w:r>
      <w:r w:rsidR="00F734B3" w:rsidRPr="004A2FC2">
        <w:t>two datasets from domains with different characteristics.</w:t>
      </w:r>
      <w:r w:rsidR="00CC4F39" w:rsidRPr="004A2FC2">
        <w:t xml:space="preserve"> </w:t>
      </w:r>
      <w:r w:rsidR="00F734B3" w:rsidRPr="004A2FC2">
        <w:t>F</w:t>
      </w:r>
      <w:r w:rsidR="003A153D" w:rsidRPr="004A2FC2">
        <w:t xml:space="preserve">irst </w:t>
      </w:r>
      <w:r>
        <w:t xml:space="preserve">used </w:t>
      </w:r>
      <w:r w:rsidR="003A153D" w:rsidRPr="004A2FC2">
        <w:t>d</w:t>
      </w:r>
      <w:r w:rsidR="00130A9E" w:rsidRPr="004A2FC2">
        <w:t xml:space="preserve">ataset </w:t>
      </w:r>
      <w:r>
        <w:t xml:space="preserve">come from </w:t>
      </w:r>
      <w:r w:rsidR="00F734B3" w:rsidRPr="004A2FC2">
        <w:t>e-learning</w:t>
      </w:r>
      <w:r w:rsidR="00130A9E" w:rsidRPr="004A2FC2">
        <w:t xml:space="preserve"> system </w:t>
      </w:r>
      <w:r w:rsidR="003A153D" w:rsidRPr="004A2FC2">
        <w:t>ALEF</w:t>
      </w:r>
      <w:r w:rsidR="00130A9E" w:rsidRPr="004A2FC2">
        <w:t xml:space="preserve"> (Adaptive Learning Framework) [</w:t>
      </w:r>
      <w:r w:rsidR="00505C09" w:rsidRPr="004A2FC2">
        <w:t>2</w:t>
      </w:r>
      <w:r w:rsidR="00556A74">
        <w:t>3</w:t>
      </w:r>
      <w:r w:rsidR="00130A9E" w:rsidRPr="004A2FC2">
        <w:t>]</w:t>
      </w:r>
      <w:r>
        <w:t>, s</w:t>
      </w:r>
      <w:r w:rsidR="00F734B3" w:rsidRPr="004A2FC2">
        <w:t xml:space="preserve">econd dataset </w:t>
      </w:r>
      <w:r>
        <w:t xml:space="preserve">belongs to </w:t>
      </w:r>
      <w:r w:rsidR="00F734B3" w:rsidRPr="004A2FC2">
        <w:t>news portal (NP).</w:t>
      </w:r>
    </w:p>
    <w:p w14:paraId="7B53C9F2" w14:textId="77777777" w:rsidR="00512B93" w:rsidRDefault="003B0747" w:rsidP="00CF6938">
      <w:pPr>
        <w:pStyle w:val="Para"/>
        <w:rPr>
          <w:ins w:id="315" w:author="Tomas Chovanak" w:date="2017-01-30T08:14:00Z"/>
        </w:rPr>
        <w:pPrChange w:id="316" w:author="Tomas Chovanak" w:date="2017-01-30T11:17:00Z">
          <w:pPr>
            <w:pStyle w:val="Para"/>
          </w:pPr>
        </w:pPrChange>
      </w:pPr>
      <w:ins w:id="317" w:author="Tomas Chovanak" w:date="2017-01-30T08:14:00Z">
        <w:r>
          <w:t xml:space="preserve"> </w:t>
        </w:r>
      </w:ins>
    </w:p>
    <w:p w14:paraId="058A505C" w14:textId="45B718D8" w:rsidR="007350D6" w:rsidRPr="004A2FC2" w:rsidDel="00BF6243" w:rsidRDefault="003A153D" w:rsidP="00CF6938">
      <w:pPr>
        <w:pStyle w:val="Para"/>
        <w:rPr>
          <w:del w:id="318" w:author="Tomas Chovanak" w:date="2017-01-30T10:04:00Z"/>
        </w:rPr>
        <w:pPrChange w:id="319" w:author="Tomas Chovanak" w:date="2017-01-30T11:17:00Z">
          <w:pPr>
            <w:pStyle w:val="Para"/>
          </w:pPr>
        </w:pPrChange>
      </w:pPr>
      <w:r w:rsidRPr="004A2FC2">
        <w:t>Preprocessing</w:t>
      </w:r>
      <w:r w:rsidR="007350D6" w:rsidRPr="004A2FC2">
        <w:t xml:space="preserve"> </w:t>
      </w:r>
      <w:r w:rsidR="00C30BFF">
        <w:t xml:space="preserve">of </w:t>
      </w:r>
      <w:r w:rsidR="007350D6" w:rsidRPr="004A2FC2">
        <w:t>both datasets</w:t>
      </w:r>
      <w:r w:rsidRPr="004A2FC2">
        <w:t xml:space="preserve"> consis</w:t>
      </w:r>
      <w:r w:rsidR="004422F9" w:rsidRPr="004A2FC2">
        <w:t xml:space="preserve">ted </w:t>
      </w:r>
      <w:r w:rsidR="00C30BFF" w:rsidRPr="004A2FC2">
        <w:t xml:space="preserve">mainly </w:t>
      </w:r>
      <w:r w:rsidR="004422F9" w:rsidRPr="004A2FC2">
        <w:t>of user</w:t>
      </w:r>
      <w:r w:rsidRPr="004A2FC2">
        <w:t>s</w:t>
      </w:r>
      <w:r w:rsidR="004422F9" w:rsidRPr="004A2FC2">
        <w:t>’</w:t>
      </w:r>
      <w:r w:rsidRPr="004A2FC2">
        <w:t xml:space="preserve"> session</w:t>
      </w:r>
      <w:r w:rsidR="004422F9" w:rsidRPr="004A2FC2">
        <w:t>s</w:t>
      </w:r>
      <w:r w:rsidR="00971C3D" w:rsidRPr="004A2FC2">
        <w:t xml:space="preserve"> identification</w:t>
      </w:r>
      <w:r w:rsidR="00C30BFF">
        <w:t xml:space="preserve"> and omitting of </w:t>
      </w:r>
      <w:r w:rsidRPr="004A2FC2">
        <w:t>too short sessions (1 action</w:t>
      </w:r>
      <w:r w:rsidR="00C30BFF">
        <w:t xml:space="preserve"> long</w:t>
      </w:r>
      <w:r w:rsidRPr="004A2FC2">
        <w:t>).</w:t>
      </w:r>
    </w:p>
    <w:p w14:paraId="7E09D411" w14:textId="77777777" w:rsidR="00BF6243" w:rsidRDefault="00BF6243" w:rsidP="00CF6938">
      <w:pPr>
        <w:pStyle w:val="Para"/>
        <w:rPr>
          <w:ins w:id="320" w:author="Tomas Chovanak" w:date="2017-01-30T10:05:00Z"/>
        </w:rPr>
        <w:pPrChange w:id="321" w:author="Tomas Chovanak" w:date="2017-01-30T11:17:00Z">
          <w:pPr>
            <w:pStyle w:val="Para"/>
          </w:pPr>
        </w:pPrChange>
      </w:pPr>
      <w:ins w:id="322" w:author="Tomas Chovanak" w:date="2017-01-30T10:04:00Z">
        <w:r>
          <w:t xml:space="preserve"> </w:t>
        </w:r>
      </w:ins>
    </w:p>
    <w:p w14:paraId="283F0ECD" w14:textId="7AA3EEB7" w:rsidR="00F734B3" w:rsidRPr="004A2FC2" w:rsidRDefault="00CC4F39" w:rsidP="00CF6938">
      <w:pPr>
        <w:pStyle w:val="Para"/>
        <w:pPrChange w:id="323" w:author="Tomas Chovanak" w:date="2017-01-30T11:17:00Z">
          <w:pPr>
            <w:pStyle w:val="Para"/>
          </w:pPr>
        </w:pPrChange>
      </w:pPr>
      <w:r w:rsidRPr="004A2FC2">
        <w:t>ALEF d</w:t>
      </w:r>
      <w:r w:rsidR="003A153D" w:rsidRPr="004A2FC2">
        <w:t xml:space="preserve">ataset </w:t>
      </w:r>
      <w:r w:rsidR="00C30BFF">
        <w:t>contains</w:t>
      </w:r>
      <w:r w:rsidR="003A153D" w:rsidRPr="004A2FC2">
        <w:t xml:space="preserve"> 24</w:t>
      </w:r>
      <w:r w:rsidR="00C30BFF">
        <w:t>k</w:t>
      </w:r>
      <w:r w:rsidR="003A153D" w:rsidRPr="004A2FC2">
        <w:t xml:space="preserve"> user sessions </w:t>
      </w:r>
      <w:r w:rsidR="00C30BFF">
        <w:t xml:space="preserve">from </w:t>
      </w:r>
      <w:r w:rsidR="003A153D" w:rsidRPr="004A2FC2">
        <w:t>870 users</w:t>
      </w:r>
      <w:r w:rsidR="00C30BFF">
        <w:t xml:space="preserve">. The actions were performed between </w:t>
      </w:r>
      <w:r w:rsidR="00257E0C" w:rsidRPr="004A2FC2">
        <w:t xml:space="preserve">26/10/2010 </w:t>
      </w:r>
      <w:r w:rsidR="00C30BFF">
        <w:t>and</w:t>
      </w:r>
      <w:r w:rsidR="00257E0C" w:rsidRPr="004A2FC2">
        <w:t xml:space="preserve"> 30/04/2013 (917 days but only 737 active). </w:t>
      </w:r>
      <w:r w:rsidR="00C30BFF">
        <w:t xml:space="preserve">There </w:t>
      </w:r>
      <w:r w:rsidR="00257E0C" w:rsidRPr="004A2FC2">
        <w:t xml:space="preserve">is </w:t>
      </w:r>
      <w:r w:rsidR="00556A74">
        <w:t>i</w:t>
      </w:r>
      <w:r w:rsidR="00C30BFF">
        <w:t xml:space="preserve">n </w:t>
      </w:r>
      <w:r w:rsidR="00257E0C" w:rsidRPr="004A2FC2">
        <w:t>average 33</w:t>
      </w:r>
      <w:r w:rsidR="003A153D" w:rsidRPr="004A2FC2">
        <w:t>.</w:t>
      </w:r>
      <w:r w:rsidR="00257E0C" w:rsidRPr="004A2FC2">
        <w:t>37</w:t>
      </w:r>
      <w:r w:rsidR="003A153D" w:rsidRPr="004A2FC2">
        <w:t xml:space="preserve"> sessions per</w:t>
      </w:r>
      <w:r w:rsidR="00257E0C" w:rsidRPr="004A2FC2">
        <w:t xml:space="preserve"> active</w:t>
      </w:r>
      <w:r w:rsidR="003A153D" w:rsidRPr="004A2FC2">
        <w:t xml:space="preserve"> day</w:t>
      </w:r>
      <w:r w:rsidR="00C30BFF">
        <w:t xml:space="preserve"> with 15 actions in average per session</w:t>
      </w:r>
      <w:r w:rsidR="003A153D" w:rsidRPr="004A2FC2">
        <w:t xml:space="preserve">. </w:t>
      </w:r>
      <w:r w:rsidR="00C30BFF">
        <w:t xml:space="preserve">In this e-learning system, users could visit </w:t>
      </w:r>
      <w:r w:rsidR="009F0877" w:rsidRPr="004A2FC2">
        <w:t xml:space="preserve">2072 different </w:t>
      </w:r>
      <w:r w:rsidR="00B2586D" w:rsidRPr="004A2FC2">
        <w:t>learning objects</w:t>
      </w:r>
      <w:r w:rsidR="009F0877" w:rsidRPr="004A2FC2">
        <w:t xml:space="preserve"> </w:t>
      </w:r>
      <w:r w:rsidR="00C30BFF">
        <w:t>(web pages)</w:t>
      </w:r>
      <w:r w:rsidR="00B2586D" w:rsidRPr="004A2FC2">
        <w:t>.</w:t>
      </w:r>
    </w:p>
    <w:p w14:paraId="6DF62A42" w14:textId="73BC8C64" w:rsidR="00ED4AA4" w:rsidRPr="004A2FC2" w:rsidRDefault="00642E7D" w:rsidP="00CF6938">
      <w:pPr>
        <w:pStyle w:val="Para"/>
        <w:pPrChange w:id="324" w:author="Tomas Chovanak" w:date="2017-01-30T11:17:00Z">
          <w:pPr>
            <w:pStyle w:val="Para"/>
          </w:pPr>
        </w:pPrChange>
      </w:pPr>
      <w:r w:rsidRPr="004A2FC2">
        <w:t xml:space="preserve">In NP dataset there </w:t>
      </w:r>
      <w:r w:rsidR="00983874">
        <w:t xml:space="preserve">exist </w:t>
      </w:r>
      <w:r w:rsidRPr="004A2FC2">
        <w:t>334</w:t>
      </w:r>
      <w:r w:rsidR="00983874">
        <w:t>k</w:t>
      </w:r>
      <w:r w:rsidRPr="004A2FC2">
        <w:t xml:space="preserve"> sessions. Data was collected </w:t>
      </w:r>
      <w:r w:rsidR="00983874">
        <w:t>between</w:t>
      </w:r>
      <w:r w:rsidRPr="004A2FC2">
        <w:t xml:space="preserve"> 01/03/2015 </w:t>
      </w:r>
      <w:r w:rsidR="00983874">
        <w:t>and</w:t>
      </w:r>
      <w:r w:rsidRPr="004A2FC2">
        <w:t xml:space="preserve"> 01/07/2015 (122 active days). I</w:t>
      </w:r>
      <w:r w:rsidR="00983874">
        <w:t xml:space="preserve">n </w:t>
      </w:r>
      <w:r w:rsidRPr="004A2FC2">
        <w:t xml:space="preserve">average </w:t>
      </w:r>
      <w:r w:rsidR="00983874">
        <w:t xml:space="preserve">there exist </w:t>
      </w:r>
      <w:r w:rsidRPr="004A2FC2">
        <w:t>2739.8 sessions per day</w:t>
      </w:r>
      <w:r w:rsidR="00983874">
        <w:t xml:space="preserve"> with 3 actions in average per session, which is significant difference from ALEF dataset</w:t>
      </w:r>
      <w:r w:rsidR="003A153D" w:rsidRPr="004A2FC2">
        <w:t xml:space="preserve">. For simplicity of evaluation we removed all </w:t>
      </w:r>
      <w:r w:rsidR="00185601" w:rsidRPr="004A2FC2">
        <w:t xml:space="preserve">user </w:t>
      </w:r>
      <w:r w:rsidR="003A153D" w:rsidRPr="004A2FC2">
        <w:t>sessions wit</w:t>
      </w:r>
      <w:r w:rsidR="00F767E2" w:rsidRPr="004A2FC2">
        <w:t>h length less than 3</w:t>
      </w:r>
      <w:r w:rsidR="0069750D" w:rsidRPr="004A2FC2">
        <w:t xml:space="preserve"> </w:t>
      </w:r>
      <w:r w:rsidR="00594B31">
        <w:t xml:space="preserve">as </w:t>
      </w:r>
      <w:r w:rsidR="0069750D" w:rsidRPr="004A2FC2">
        <w:t xml:space="preserve">these sessions </w:t>
      </w:r>
      <w:r w:rsidR="00B14B4E">
        <w:t xml:space="preserve">bring </w:t>
      </w:r>
      <w:r w:rsidR="0069750D" w:rsidRPr="004A2FC2">
        <w:t xml:space="preserve">noise </w:t>
      </w:r>
      <w:r w:rsidR="00B14B4E">
        <w:t>and lower the quality of mined</w:t>
      </w:r>
      <w:r w:rsidR="003A153D" w:rsidRPr="004A2FC2">
        <w:t xml:space="preserve">. </w:t>
      </w:r>
      <w:r w:rsidR="0069750D" w:rsidRPr="004A2FC2">
        <w:t xml:space="preserve">In NP there </w:t>
      </w:r>
      <w:r w:rsidR="00594B31">
        <w:t xml:space="preserve">is </w:t>
      </w:r>
      <w:r w:rsidR="003A153D" w:rsidRPr="004A2FC2">
        <w:t>199</w:t>
      </w:r>
      <w:r w:rsidR="00594B31">
        <w:t>k</w:t>
      </w:r>
      <w:r w:rsidR="003A153D" w:rsidRPr="004A2FC2">
        <w:t xml:space="preserve"> users.</w:t>
      </w:r>
      <w:r w:rsidR="0069750D" w:rsidRPr="004A2FC2">
        <w:t xml:space="preserve"> Many of </w:t>
      </w:r>
      <w:r w:rsidR="00594B31">
        <w:t>them</w:t>
      </w:r>
      <w:r w:rsidR="0069750D" w:rsidRPr="004A2FC2">
        <w:t xml:space="preserve"> are much less active than users in ALEF and they don’t return to </w:t>
      </w:r>
      <w:r w:rsidR="00594B31">
        <w:t>the site so often if even</w:t>
      </w:r>
      <w:r w:rsidR="0069750D" w:rsidRPr="004A2FC2">
        <w:t>.</w:t>
      </w:r>
      <w:r w:rsidR="003A153D" w:rsidRPr="004A2FC2">
        <w:t xml:space="preserve"> </w:t>
      </w:r>
      <w:r w:rsidR="00594B31">
        <w:t>In news portal there exist several thousands of pages (articels) and they are active for too short time to be able to recognize behavioral patterns over their visits. For this reason</w:t>
      </w:r>
      <w:r w:rsidR="001530FC">
        <w:t>,</w:t>
      </w:r>
      <w:r w:rsidR="00594B31">
        <w:t xml:space="preserve"> we abstract the pages into 85 categories (e.g., culture, sport) and recognized patterns over them</w:t>
      </w:r>
      <w:r w:rsidR="003A153D" w:rsidRPr="004A2FC2">
        <w:t xml:space="preserve">. </w:t>
      </w:r>
      <w:r w:rsidR="00594B31">
        <w:t xml:space="preserve">This abstraction brings </w:t>
      </w:r>
      <w:r w:rsidR="00B6712B" w:rsidRPr="004A2FC2">
        <w:t xml:space="preserve">significant </w:t>
      </w:r>
      <w:r w:rsidR="00594B31">
        <w:t>patterns recognition method</w:t>
      </w:r>
      <w:r w:rsidR="00594B31" w:rsidRPr="004A2FC2">
        <w:t xml:space="preserve"> </w:t>
      </w:r>
      <w:r w:rsidR="00B6712B" w:rsidRPr="004A2FC2">
        <w:t xml:space="preserve">speed </w:t>
      </w:r>
      <w:r w:rsidR="00594B31">
        <w:t>(lower number of possible actions and patterns) and patterns quality (higher patterns occurrence) increase in comparison to ALEF dataset</w:t>
      </w:r>
      <w:r w:rsidR="00C21C1E" w:rsidRPr="004A2FC2">
        <w:t>.</w:t>
      </w:r>
    </w:p>
    <w:p w14:paraId="4A08578F" w14:textId="007753E1" w:rsidR="008B458E" w:rsidRPr="004A2FC2" w:rsidRDefault="00A00AB7" w:rsidP="00C11D0E">
      <w:pPr>
        <w:pStyle w:val="Head2"/>
      </w:pPr>
      <w:r w:rsidRPr="004A2FC2">
        <w:t>4.2</w:t>
      </w:r>
      <w:r w:rsidRPr="004A2FC2">
        <w:t> </w:t>
      </w:r>
      <w:r w:rsidRPr="004A2FC2">
        <w:t xml:space="preserve"> Searching for best configurations</w:t>
      </w:r>
    </w:p>
    <w:p w14:paraId="63DC6AB2" w14:textId="6B7E10EB" w:rsidR="00DD5358" w:rsidRPr="004A2FC2" w:rsidRDefault="005A42AD" w:rsidP="00CF6938">
      <w:pPr>
        <w:pStyle w:val="Para"/>
        <w:pPrChange w:id="325" w:author="Tomas Chovanak" w:date="2017-01-30T11:17:00Z">
          <w:pPr>
            <w:pStyle w:val="Para"/>
          </w:pPr>
        </w:pPrChange>
      </w:pPr>
      <w:r w:rsidRPr="004A2FC2">
        <w:t>Considering number of input parameters our method takes</w:t>
      </w:r>
      <w:r w:rsidR="00C11F49">
        <w:t xml:space="preserve"> (described in section 3.</w:t>
      </w:r>
      <w:ins w:id="326" w:author="Tomas Chovanak" w:date="2017-01-30T10:56:00Z">
        <w:r w:rsidR="008109E3">
          <w:t>4</w:t>
        </w:r>
      </w:ins>
      <w:del w:id="327" w:author="Tomas Chovanak" w:date="2017-01-30T10:56:00Z">
        <w:r w:rsidR="00AB6BB9" w:rsidDel="008109E3">
          <w:delText>5</w:delText>
        </w:r>
      </w:del>
      <w:r w:rsidR="00C11F49">
        <w:t>)</w:t>
      </w:r>
      <w:r w:rsidRPr="004A2FC2">
        <w:t>, we use</w:t>
      </w:r>
      <w:r w:rsidR="00C11F49">
        <w:t>d</w:t>
      </w:r>
      <w:r w:rsidRPr="004A2FC2">
        <w:t xml:space="preserve"> grid search approach to find most promising configurations </w:t>
      </w:r>
      <w:r w:rsidR="00C11F49">
        <w:t>maximizing recommendation precision</w:t>
      </w:r>
      <w:r w:rsidRPr="004A2FC2">
        <w:t>. To reduce space</w:t>
      </w:r>
      <w:r w:rsidR="00C11F49">
        <w:t xml:space="preserve"> of possible parameter values combinations</w:t>
      </w:r>
      <w:r w:rsidRPr="004A2FC2">
        <w:t xml:space="preserve">, we </w:t>
      </w:r>
      <w:r w:rsidR="00C11F49">
        <w:t xml:space="preserve">tuned method parts independently based on their category </w:t>
      </w:r>
      <w:r w:rsidRPr="004A2FC2">
        <w:t>(Table 1).</w:t>
      </w:r>
      <w:r w:rsidR="00E00DAF" w:rsidRPr="00E00DAF">
        <w:t xml:space="preserve"> </w:t>
      </w:r>
      <w:r w:rsidR="00E00DAF" w:rsidRPr="004A2FC2">
        <w:t xml:space="preserve">In this section we describe best </w:t>
      </w:r>
      <w:r w:rsidR="00E00DAF">
        <w:t xml:space="preserve">found </w:t>
      </w:r>
      <w:r w:rsidR="00E00DAF" w:rsidRPr="004A2FC2">
        <w:t>configurations of individual categories of parameters.</w:t>
      </w:r>
      <w:r w:rsidRPr="004A2FC2">
        <w:t xml:space="preserve"> </w:t>
      </w:r>
    </w:p>
    <w:p w14:paraId="41522F35" w14:textId="46B19D3A" w:rsidR="00760515" w:rsidRPr="004A2FC2" w:rsidRDefault="001B2FC3" w:rsidP="00CF6938">
      <w:pPr>
        <w:pStyle w:val="Para"/>
        <w:pPrChange w:id="328" w:author="Tomas Chovanak" w:date="2017-01-30T11:17:00Z">
          <w:pPr>
            <w:pStyle w:val="Para"/>
          </w:pPr>
        </w:pPrChange>
      </w:pPr>
      <w:r w:rsidRPr="004A2FC2">
        <w:t xml:space="preserve">Results from ALEF </w:t>
      </w:r>
      <w:r w:rsidR="000B0C1C" w:rsidRPr="004A2FC2">
        <w:t>dataset</w:t>
      </w:r>
      <w:r w:rsidRPr="004A2FC2">
        <w:t xml:space="preserve"> are </w:t>
      </w:r>
      <w:r w:rsidR="00DB4A5C" w:rsidRPr="004A2FC2">
        <w:t>affected</w:t>
      </w:r>
      <w:r w:rsidRPr="004A2FC2">
        <w:t xml:space="preserve"> </w:t>
      </w:r>
      <w:r w:rsidR="00DB4A5C" w:rsidRPr="004A2FC2">
        <w:t>by</w:t>
      </w:r>
      <w:r w:rsidRPr="004A2FC2">
        <w:t xml:space="preserve"> minimal speed requirements </w:t>
      </w:r>
      <w:r w:rsidR="000B0C1C" w:rsidRPr="004A2FC2">
        <w:t>(</w:t>
      </w:r>
      <w:r w:rsidR="000B0C1C" w:rsidRPr="004A2FC2">
        <w:rPr>
          <w:i/>
        </w:rPr>
        <w:t>mts</w:t>
      </w:r>
      <w:r w:rsidR="000B0C1C" w:rsidRPr="004A2FC2">
        <w:t>)</w:t>
      </w:r>
      <w:r w:rsidR="00FD422C">
        <w:t xml:space="preserve">, which </w:t>
      </w:r>
      <w:r w:rsidRPr="004A2FC2">
        <w:t>we set</w:t>
      </w:r>
      <w:r w:rsidR="00DB4A5C" w:rsidRPr="004A2FC2">
        <w:t xml:space="preserve"> to 15 transactions per second</w:t>
      </w:r>
      <w:r w:rsidRPr="004A2FC2">
        <w:t>. Patterns for ALEF are discovered in high dimensional space</w:t>
      </w:r>
      <w:r w:rsidR="00C11F49">
        <w:t xml:space="preserve"> of all possible pages</w:t>
      </w:r>
      <w:r w:rsidR="008837E9" w:rsidRPr="004A2FC2">
        <w:t>,</w:t>
      </w:r>
      <w:r w:rsidRPr="004A2FC2">
        <w:t xml:space="preserve"> which slows down the processing</w:t>
      </w:r>
      <w:r w:rsidR="000B0C1C" w:rsidRPr="004A2FC2">
        <w:t xml:space="preserve">. </w:t>
      </w:r>
      <w:r w:rsidR="00FD422C">
        <w:t>For this reason</w:t>
      </w:r>
      <w:r w:rsidR="00EF6400">
        <w:t>,</w:t>
      </w:r>
      <w:r w:rsidR="00FD422C">
        <w:t xml:space="preserve"> multiple </w:t>
      </w:r>
      <w:r w:rsidR="00317C9F" w:rsidRPr="004A2FC2">
        <w:t xml:space="preserve">parameter </w:t>
      </w:r>
      <w:r w:rsidRPr="004A2FC2">
        <w:t xml:space="preserve">configurations </w:t>
      </w:r>
      <w:r w:rsidR="00FD422C">
        <w:t xml:space="preserve">met the </w:t>
      </w:r>
      <w:r w:rsidRPr="004A2FC2">
        <w:t>minimal</w:t>
      </w:r>
      <w:r w:rsidR="006436F2" w:rsidRPr="004A2FC2">
        <w:t xml:space="preserve"> speed</w:t>
      </w:r>
      <w:r w:rsidRPr="004A2FC2">
        <w:t xml:space="preserve"> requirements</w:t>
      </w:r>
      <w:r w:rsidR="00FD422C">
        <w:t xml:space="preserve"> and have to be skipped</w:t>
      </w:r>
      <w:r w:rsidRPr="004A2FC2">
        <w:t xml:space="preserve">. </w:t>
      </w:r>
      <w:r w:rsidR="00092FE2" w:rsidRPr="004A2FC2">
        <w:t>In NP dataset</w:t>
      </w:r>
      <w:r w:rsidR="001B49EC">
        <w:t>,</w:t>
      </w:r>
      <w:r w:rsidR="00092FE2" w:rsidRPr="004A2FC2">
        <w:t xml:space="preserve"> processing is much faster due to lower dimensionality of actions </w:t>
      </w:r>
      <w:r w:rsidR="001B49EC">
        <w:t xml:space="preserve">(page categories) </w:t>
      </w:r>
      <w:r w:rsidR="00092FE2" w:rsidRPr="004A2FC2">
        <w:t xml:space="preserve">and therefore </w:t>
      </w:r>
      <w:r w:rsidR="00092FE2" w:rsidRPr="004A2FC2">
        <w:rPr>
          <w:i/>
        </w:rPr>
        <w:t>mts</w:t>
      </w:r>
      <w:r w:rsidR="00092FE2" w:rsidRPr="004A2FC2">
        <w:t xml:space="preserve"> value we set doesn’t affect </w:t>
      </w:r>
      <w:r w:rsidR="001B49EC">
        <w:t xml:space="preserve">the </w:t>
      </w:r>
      <w:r w:rsidR="00092FE2" w:rsidRPr="004A2FC2">
        <w:t>results</w:t>
      </w:r>
      <w:r w:rsidR="001B49EC">
        <w:t xml:space="preserve"> quality</w:t>
      </w:r>
      <w:r w:rsidR="00092FE2" w:rsidRPr="004A2FC2">
        <w:t>.</w:t>
      </w:r>
      <w:r w:rsidR="00790747" w:rsidRPr="004A2FC2">
        <w:t xml:space="preserve"> In Table 2 </w:t>
      </w:r>
      <w:r w:rsidR="00155782" w:rsidRPr="004A2FC2">
        <w:t xml:space="preserve">there </w:t>
      </w:r>
      <w:r w:rsidR="00790747" w:rsidRPr="004A2FC2">
        <w:t xml:space="preserve">are </w:t>
      </w:r>
      <w:r w:rsidR="00092FE2" w:rsidRPr="004A2FC2">
        <w:t>enumerated all</w:t>
      </w:r>
      <w:r w:rsidR="00790747" w:rsidRPr="004A2FC2">
        <w:t xml:space="preserve"> </w:t>
      </w:r>
      <w:r w:rsidR="003E29A0" w:rsidRPr="004A2FC2">
        <w:t xml:space="preserve">parameters’ </w:t>
      </w:r>
      <w:r w:rsidR="00790747" w:rsidRPr="004A2FC2">
        <w:t xml:space="preserve">values we searched </w:t>
      </w:r>
      <w:r w:rsidR="001B49EC">
        <w:t>for</w:t>
      </w:r>
      <w:r w:rsidR="009818EB" w:rsidRPr="004A2FC2">
        <w:t>.</w:t>
      </w:r>
    </w:p>
    <w:p w14:paraId="6C26F245" w14:textId="62D3206A" w:rsidR="00DD5358" w:rsidRPr="004A2FC2" w:rsidDel="000A3E58" w:rsidRDefault="00DD5358" w:rsidP="00CF6938">
      <w:pPr>
        <w:pStyle w:val="Para"/>
        <w:rPr>
          <w:del w:id="329" w:author="Tomas Chovanak" w:date="2017-01-26T19:46:00Z"/>
        </w:rPr>
        <w:pPrChange w:id="330" w:author="Tomas Chovanak" w:date="2017-01-30T11:17:00Z">
          <w:pPr>
            <w:pStyle w:val="Para"/>
          </w:pPr>
        </w:pPrChange>
      </w:pPr>
      <w:r>
        <w:t xml:space="preserve">Let </w:t>
      </w:r>
      <w:r w:rsidRPr="0086602C">
        <w:t>h</w:t>
      </w:r>
      <w:r>
        <w:t xml:space="preserve"> be number of recent sessions stored in memory. It is computed as: </w:t>
      </w:r>
      <m:oMath>
        <m:r>
          <w:rPr>
            <w:rFonts w:ascii="Cambria Math" w:hAnsi="Cambria Math"/>
          </w:rPr>
          <m:t>h</m:t>
        </m:r>
        <m:r>
          <m:rPr>
            <m:sty m:val="p"/>
          </m:rPr>
          <w:rPr>
            <w:rFonts w:ascii="Cambria Math" w:hAnsi="Cambria Math"/>
          </w:rPr>
          <m:t xml:space="preserve"> = </m:t>
        </m:r>
        <m:r>
          <w:rPr>
            <w:rFonts w:ascii="Cambria Math" w:hAnsi="Cambria Math"/>
          </w:rPr>
          <m:t>ws</m:t>
        </m:r>
        <m:r>
          <m:rPr>
            <m:sty m:val="p"/>
          </m:rPr>
          <w:rPr>
            <w:rFonts w:ascii="Cambria Math" w:hAnsi="Cambria Math"/>
          </w:rPr>
          <m:t xml:space="preserve"> * </m:t>
        </m:r>
        <m:r>
          <w:rPr>
            <w:rFonts w:ascii="Cambria Math" w:hAnsi="Cambria Math"/>
          </w:rPr>
          <m:t>sl</m:t>
        </m:r>
      </m:oMath>
      <w:r>
        <w:rPr>
          <w:rFonts w:eastAsiaTheme="minorEastAsia"/>
        </w:rPr>
        <w:t>.</w:t>
      </w:r>
      <w:r>
        <w:t xml:space="preserve">  </w:t>
      </w:r>
      <w:r w:rsidRPr="004A2FC2">
        <w:t>Evaluation</w:t>
      </w:r>
      <w:r>
        <w:t xml:space="preserve"> of every parameter configuration</w:t>
      </w:r>
      <w:r w:rsidRPr="004A2FC2">
        <w:t xml:space="preserve"> </w:t>
      </w:r>
      <w:r>
        <w:t xml:space="preserve">starts after </w:t>
      </w:r>
      <w:r w:rsidR="002B7341">
        <w:t>certain</w:t>
      </w:r>
      <w:r w:rsidR="00882053">
        <w:t xml:space="preserve"> </w:t>
      </w:r>
      <w:r>
        <w:t xml:space="preserve">number of </w:t>
      </w:r>
      <w:r w:rsidRPr="004A2FC2">
        <w:t>transaction</w:t>
      </w:r>
      <w:r>
        <w:t xml:space="preserve">s are processed. It is </w:t>
      </w:r>
      <w:r w:rsidRPr="004A2FC2">
        <w:t>computed as</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m</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 xml:space="preserve"> ∈</m:t>
                </m:r>
                <m:r>
                  <w:rPr>
                    <w:rFonts w:ascii="Cambria Math" w:hAnsi="Cambria Math"/>
                  </w:rPr>
                  <m:t>C</m:t>
                </m:r>
              </m:lim>
            </m:limLow>
          </m:fName>
          <m:e>
            <m:sSub>
              <m:sSubPr>
                <m:ctrlPr>
                  <w:rPr>
                    <w:rFonts w:ascii="Cambria Math" w:hAnsi="Cambria Math"/>
                    <w:lang w:val="en-GB"/>
                  </w:rPr>
                </m:ctrlPr>
              </m:sSubPr>
              <m:e>
                <m:r>
                  <w:rPr>
                    <w:rFonts w:ascii="Cambria Math" w:hAnsi="Cambria Math"/>
                  </w:rPr>
                  <m:t>h</m:t>
                </m:r>
                <m:ctrlPr>
                  <w:rPr>
                    <w:rFonts w:ascii="Cambria Math" w:hAnsi="Cambria Math"/>
                  </w:rPr>
                </m:ctrlPr>
              </m:e>
              <m:sub>
                <m:r>
                  <w:rPr>
                    <w:rFonts w:ascii="Cambria Math" w:hAnsi="Cambria Math"/>
                  </w:rPr>
                  <m:t>c</m:t>
                </m:r>
              </m:sub>
            </m:sSub>
          </m:e>
        </m:func>
      </m:oMath>
      <w:r>
        <w:t>.</w:t>
      </w:r>
      <w:r w:rsidRPr="004A2FC2">
        <w:t xml:space="preserve"> </w:t>
      </w:r>
      <w:r>
        <w:t xml:space="preserve">Where C is set of all searched configurations of parameters. This approach is used for the reason that the </w:t>
      </w:r>
      <w:r w:rsidRPr="004A2FC2">
        <w:t>configuration with s</w:t>
      </w:r>
      <w:r>
        <w:t>maller</w:t>
      </w:r>
      <w:r w:rsidRPr="004A2FC2">
        <w:t xml:space="preserve"> </w:t>
      </w:r>
      <w:r>
        <w:t>h is</w:t>
      </w:r>
      <w:r w:rsidRPr="004A2FC2">
        <w:t xml:space="preserve"> able to recommend sooner than configurations with</w:t>
      </w:r>
      <w:r>
        <w:t xml:space="preserve"> higher h value</w:t>
      </w:r>
      <w:r w:rsidRPr="004A2FC2">
        <w:t xml:space="preserve">. </w:t>
      </w:r>
    </w:p>
    <w:p w14:paraId="6C6A9F81" w14:textId="7A9E7B3F" w:rsidR="001B49EC" w:rsidRDefault="00F134A5" w:rsidP="00CF6938">
      <w:pPr>
        <w:pStyle w:val="Para"/>
        <w:pPrChange w:id="331" w:author="Tomas Chovanak" w:date="2017-01-30T11:17:00Z">
          <w:pPr>
            <w:pStyle w:val="Para"/>
          </w:pPr>
        </w:pPrChange>
      </w:pPr>
      <w:r w:rsidRPr="004A2FC2">
        <w:t xml:space="preserve">For first category </w:t>
      </w:r>
      <w:r w:rsidR="00927036" w:rsidRPr="004A2FC2">
        <w:t>(</w:t>
      </w:r>
      <w:r w:rsidRPr="004A2FC2">
        <w:t>IncMine algorithm</w:t>
      </w:r>
      <w:r w:rsidR="00927036" w:rsidRPr="004A2FC2">
        <w:t>)</w:t>
      </w:r>
      <w:r w:rsidRPr="004A2FC2">
        <w:t xml:space="preserve"> we evaluated 270 different </w:t>
      </w:r>
      <w:r w:rsidR="00992B2F">
        <w:t xml:space="preserve">parameter </w:t>
      </w:r>
      <w:r w:rsidRPr="004A2FC2">
        <w:t xml:space="preserve">configurations. </w:t>
      </w:r>
      <w:r w:rsidR="001B2FC3" w:rsidRPr="004A2FC2">
        <w:t xml:space="preserve">In both domains we observed that configurations with longer window size (ws = 15) and shorter segment length (sl = 25) </w:t>
      </w:r>
      <w:r w:rsidR="001B49EC">
        <w:t>reach higher</w:t>
      </w:r>
      <w:r w:rsidR="001B2FC3" w:rsidRPr="004A2FC2">
        <w:t xml:space="preserve"> precision. </w:t>
      </w:r>
    </w:p>
    <w:p w14:paraId="72B54C4E" w14:textId="399DEFA5" w:rsidR="00F8674E" w:rsidRDefault="001B2FC3" w:rsidP="00CF6938">
      <w:pPr>
        <w:pStyle w:val="Para"/>
        <w:rPr>
          <w:ins w:id="332" w:author="Tomas Chovanak" w:date="2017-01-30T08:15:00Z"/>
        </w:rPr>
        <w:pPrChange w:id="333" w:author="Tomas Chovanak" w:date="2017-01-30T11:17:00Z">
          <w:pPr>
            <w:pStyle w:val="Para"/>
          </w:pPr>
        </w:pPrChange>
      </w:pPr>
      <w:r w:rsidRPr="004A2FC2">
        <w:t>Next</w:t>
      </w:r>
      <w:r w:rsidR="001B49EC">
        <w:t>,</w:t>
      </w:r>
      <w:r w:rsidRPr="004A2FC2">
        <w:t xml:space="preserve"> we observed that too small </w:t>
      </w:r>
      <w:r w:rsidR="001B49EC">
        <w:t xml:space="preserve">value of </w:t>
      </w:r>
      <w:r w:rsidRPr="004A2FC2">
        <w:rPr>
          <w:i/>
        </w:rPr>
        <w:t>ms</w:t>
      </w:r>
      <w:r w:rsidRPr="004A2FC2">
        <w:t xml:space="preserve"> causes generati</w:t>
      </w:r>
      <w:r w:rsidR="001B49EC">
        <w:t>on</w:t>
      </w:r>
      <w:r w:rsidRPr="004A2FC2">
        <w:t xml:space="preserve"> </w:t>
      </w:r>
      <w:r w:rsidR="001B49EC">
        <w:t xml:space="preserve">of </w:t>
      </w:r>
      <w:r w:rsidRPr="004A2FC2">
        <w:t xml:space="preserve">too many patterns, </w:t>
      </w:r>
      <w:r w:rsidR="00150F3C" w:rsidRPr="004A2FC2">
        <w:t xml:space="preserve">which </w:t>
      </w:r>
      <w:r w:rsidRPr="004A2FC2">
        <w:t xml:space="preserve">causes slowing down </w:t>
      </w:r>
      <w:r w:rsidR="001B49EC">
        <w:t xml:space="preserve">the </w:t>
      </w:r>
      <w:r w:rsidRPr="004A2FC2">
        <w:t xml:space="preserve">method </w:t>
      </w:r>
      <w:r w:rsidR="001B49EC">
        <w:t xml:space="preserve">and failing in </w:t>
      </w:r>
      <w:r w:rsidRPr="004A2FC2">
        <w:t xml:space="preserve">minimal </w:t>
      </w:r>
      <w:r w:rsidR="001B49EC">
        <w:t xml:space="preserve">method </w:t>
      </w:r>
      <w:r w:rsidRPr="004A2FC2">
        <w:t>speed requirement in ALEF domain.</w:t>
      </w:r>
      <w:r w:rsidR="00064BC2" w:rsidRPr="004A2FC2">
        <w:t xml:space="preserve"> </w:t>
      </w:r>
      <w:r w:rsidR="001B49EC">
        <w:t xml:space="preserve">On the other hand, </w:t>
      </w:r>
      <w:r w:rsidR="00064BC2" w:rsidRPr="004A2FC2">
        <w:t>t</w:t>
      </w:r>
      <w:r w:rsidRPr="004A2FC2">
        <w:t xml:space="preserve">oo high </w:t>
      </w:r>
      <w:r w:rsidRPr="004A2FC2">
        <w:rPr>
          <w:i/>
        </w:rPr>
        <w:t>ms</w:t>
      </w:r>
      <w:r w:rsidRPr="004A2FC2">
        <w:t xml:space="preserve"> value causes generating </w:t>
      </w:r>
      <w:r w:rsidR="001B49EC">
        <w:t xml:space="preserve">of small number of </w:t>
      </w:r>
      <w:r w:rsidRPr="004A2FC2">
        <w:t>patterns</w:t>
      </w:r>
      <w:r w:rsidR="00790276" w:rsidRPr="004A2FC2">
        <w:t xml:space="preserve"> </w:t>
      </w:r>
      <w:r w:rsidR="001B49EC">
        <w:t xml:space="preserve">only, which could cause </w:t>
      </w:r>
      <w:r w:rsidRPr="004A2FC2">
        <w:t xml:space="preserve">missing </w:t>
      </w:r>
      <w:r w:rsidR="001B49EC">
        <w:t xml:space="preserve">of </w:t>
      </w:r>
      <w:r w:rsidRPr="004A2FC2">
        <w:t xml:space="preserve">some potentially important patterns. </w:t>
      </w:r>
    </w:p>
    <w:p w14:paraId="7F2880B0" w14:textId="77777777" w:rsidR="00512B93" w:rsidRPr="004A2FC2" w:rsidRDefault="00512B93" w:rsidP="002754F6">
      <w:pPr>
        <w:pStyle w:val="TableCaption"/>
        <w:pPrChange w:id="334" w:author="Tomas Chovanak" w:date="2017-01-30T11:19:00Z">
          <w:pPr>
            <w:pStyle w:val="Para"/>
          </w:pPr>
        </w:pPrChange>
      </w:pPr>
      <w:r w:rsidRPr="004A2FC2">
        <w:rPr>
          <w:rStyle w:val="Label"/>
          <w:color w:val="0000FF"/>
        </w:rPr>
        <w:t>Table 2:</w:t>
      </w:r>
      <w:r w:rsidRPr="004A2FC2">
        <w:t xml:space="preserve"> Parameters values used as search space in grid search.</w:t>
      </w:r>
    </w:p>
    <w:tbl>
      <w:tblPr>
        <w:tblStyle w:val="TableGrid"/>
        <w:tblW w:w="3823" w:type="dxa"/>
        <w:jc w:val="center"/>
        <w:tblLayout w:type="fixed"/>
        <w:tblLook w:val="0000" w:firstRow="0" w:lastRow="0" w:firstColumn="0" w:lastColumn="0" w:noHBand="0" w:noVBand="0"/>
        <w:tblPrChange w:id="335" w:author="Tomas Chovanak" w:date="2017-01-30T10:05:00Z">
          <w:tblPr>
            <w:tblStyle w:val="TableGrid"/>
            <w:tblW w:w="3823" w:type="dxa"/>
            <w:jc w:val="center"/>
            <w:tblLayout w:type="fixed"/>
            <w:tblLook w:val="0000" w:firstRow="0" w:lastRow="0" w:firstColumn="0" w:lastColumn="0" w:noHBand="0" w:noVBand="0"/>
          </w:tblPr>
        </w:tblPrChange>
      </w:tblPr>
      <w:tblGrid>
        <w:gridCol w:w="704"/>
        <w:gridCol w:w="3119"/>
        <w:tblGridChange w:id="336">
          <w:tblGrid>
            <w:gridCol w:w="704"/>
            <w:gridCol w:w="3119"/>
          </w:tblGrid>
        </w:tblGridChange>
      </w:tblGrid>
      <w:tr w:rsidR="00512B93" w:rsidRPr="004A2FC2" w14:paraId="3854F09F" w14:textId="77777777" w:rsidTr="00DD30C4">
        <w:trPr>
          <w:trHeight w:hRule="exact" w:val="198"/>
          <w:jc w:val="center"/>
          <w:trPrChange w:id="337" w:author="Tomas Chovanak" w:date="2017-01-30T10:05:00Z">
            <w:trPr>
              <w:trHeight w:val="198"/>
              <w:jc w:val="center"/>
            </w:trPr>
          </w:trPrChange>
        </w:trPr>
        <w:tc>
          <w:tcPr>
            <w:tcW w:w="704" w:type="dxa"/>
            <w:tcPrChange w:id="338" w:author="Tomas Chovanak" w:date="2017-01-30T10:05:00Z">
              <w:tcPr>
                <w:tcW w:w="704" w:type="dxa"/>
              </w:tcPr>
            </w:tcPrChange>
          </w:tcPr>
          <w:p w14:paraId="4FDDECA7" w14:textId="77777777" w:rsidR="00512B93" w:rsidRPr="004A2FC2" w:rsidRDefault="00512B93" w:rsidP="003E5556">
            <w:pPr>
              <w:spacing w:line="240" w:lineRule="auto"/>
              <w:jc w:val="center"/>
              <w:rPr>
                <w:rFonts w:cs="Linux Libertine"/>
                <w:b/>
              </w:rPr>
            </w:pPr>
            <w:r w:rsidRPr="004A2FC2">
              <w:rPr>
                <w:b/>
              </w:rPr>
              <w:t>abbr.</w:t>
            </w:r>
          </w:p>
        </w:tc>
        <w:tc>
          <w:tcPr>
            <w:tcW w:w="3119" w:type="dxa"/>
            <w:tcPrChange w:id="339" w:author="Tomas Chovanak" w:date="2017-01-30T10:05:00Z">
              <w:tcPr>
                <w:tcW w:w="3119" w:type="dxa"/>
              </w:tcPr>
            </w:tcPrChange>
          </w:tcPr>
          <w:p w14:paraId="0FCCA14E" w14:textId="77777777" w:rsidR="00512B93" w:rsidRPr="004A2FC2" w:rsidRDefault="00512B93" w:rsidP="003E5556">
            <w:pPr>
              <w:spacing w:line="240" w:lineRule="auto"/>
              <w:jc w:val="center"/>
              <w:rPr>
                <w:rFonts w:cs="Linux Libertine"/>
                <w:b/>
              </w:rPr>
            </w:pPr>
            <w:r w:rsidRPr="004A2FC2">
              <w:rPr>
                <w:b/>
              </w:rPr>
              <w:t>Values</w:t>
            </w:r>
          </w:p>
        </w:tc>
      </w:tr>
      <w:tr w:rsidR="00512B93" w:rsidRPr="004A2FC2" w14:paraId="02CE3A73" w14:textId="77777777" w:rsidTr="00DD30C4">
        <w:trPr>
          <w:trHeight w:hRule="exact" w:val="198"/>
          <w:jc w:val="center"/>
          <w:trPrChange w:id="340" w:author="Tomas Chovanak" w:date="2017-01-30T10:05:00Z">
            <w:trPr>
              <w:trHeight w:val="198"/>
              <w:jc w:val="center"/>
            </w:trPr>
          </w:trPrChange>
        </w:trPr>
        <w:tc>
          <w:tcPr>
            <w:tcW w:w="704" w:type="dxa"/>
            <w:tcPrChange w:id="341" w:author="Tomas Chovanak" w:date="2017-01-30T10:05:00Z">
              <w:tcPr>
                <w:tcW w:w="704" w:type="dxa"/>
              </w:tcPr>
            </w:tcPrChange>
          </w:tcPr>
          <w:p w14:paraId="2D9FE1F3" w14:textId="77777777" w:rsidR="00512B93" w:rsidRPr="004A2FC2" w:rsidRDefault="00512B93" w:rsidP="003E5556">
            <w:pPr>
              <w:spacing w:line="240" w:lineRule="auto"/>
              <w:jc w:val="center"/>
              <w:rPr>
                <w:rFonts w:cs="Linux Libertine"/>
                <w:i/>
              </w:rPr>
            </w:pPr>
            <w:r w:rsidRPr="004A2FC2">
              <w:rPr>
                <w:i/>
              </w:rPr>
              <w:t>ms</w:t>
            </w:r>
          </w:p>
        </w:tc>
        <w:tc>
          <w:tcPr>
            <w:tcW w:w="3119" w:type="dxa"/>
            <w:tcPrChange w:id="342" w:author="Tomas Chovanak" w:date="2017-01-30T10:05:00Z">
              <w:tcPr>
                <w:tcW w:w="3119" w:type="dxa"/>
              </w:tcPr>
            </w:tcPrChange>
          </w:tcPr>
          <w:p w14:paraId="69ABE71D" w14:textId="77777777" w:rsidR="00512B93" w:rsidRPr="004A2FC2" w:rsidRDefault="00512B93" w:rsidP="003E5556">
            <w:pPr>
              <w:spacing w:line="240" w:lineRule="auto"/>
              <w:jc w:val="center"/>
              <w:rPr>
                <w:rFonts w:cs="Linux Libertine"/>
              </w:rPr>
            </w:pPr>
            <w:r w:rsidRPr="004A2FC2">
              <w:t>0.005, 0.01, 0.02, 0.03, 0.04, 0.05, 0.1</w:t>
            </w:r>
          </w:p>
        </w:tc>
      </w:tr>
      <w:tr w:rsidR="00512B93" w:rsidRPr="004A2FC2" w14:paraId="20F07427" w14:textId="77777777" w:rsidTr="00DD30C4">
        <w:trPr>
          <w:trHeight w:hRule="exact" w:val="198"/>
          <w:jc w:val="center"/>
          <w:trPrChange w:id="343" w:author="Tomas Chovanak" w:date="2017-01-30T10:05:00Z">
            <w:trPr>
              <w:trHeight w:val="198"/>
              <w:jc w:val="center"/>
            </w:trPr>
          </w:trPrChange>
        </w:trPr>
        <w:tc>
          <w:tcPr>
            <w:tcW w:w="704" w:type="dxa"/>
            <w:tcPrChange w:id="344" w:author="Tomas Chovanak" w:date="2017-01-30T10:05:00Z">
              <w:tcPr>
                <w:tcW w:w="704" w:type="dxa"/>
              </w:tcPr>
            </w:tcPrChange>
          </w:tcPr>
          <w:p w14:paraId="3CA50B5E" w14:textId="77777777" w:rsidR="00512B93" w:rsidRPr="004A2FC2" w:rsidRDefault="00512B93" w:rsidP="003E5556">
            <w:pPr>
              <w:spacing w:line="240" w:lineRule="auto"/>
              <w:jc w:val="center"/>
              <w:rPr>
                <w:rFonts w:cs="Linux Libertine"/>
                <w:i/>
              </w:rPr>
            </w:pPr>
            <w:r w:rsidRPr="004A2FC2">
              <w:rPr>
                <w:i/>
              </w:rPr>
              <w:t>rr</w:t>
            </w:r>
          </w:p>
        </w:tc>
        <w:tc>
          <w:tcPr>
            <w:tcW w:w="3119" w:type="dxa"/>
            <w:tcPrChange w:id="345" w:author="Tomas Chovanak" w:date="2017-01-30T10:05:00Z">
              <w:tcPr>
                <w:tcW w:w="3119" w:type="dxa"/>
              </w:tcPr>
            </w:tcPrChange>
          </w:tcPr>
          <w:p w14:paraId="22B1FAD5" w14:textId="77777777" w:rsidR="00512B93" w:rsidRPr="004A2FC2" w:rsidRDefault="00512B93" w:rsidP="003E5556">
            <w:pPr>
              <w:spacing w:line="240" w:lineRule="auto"/>
              <w:jc w:val="center"/>
              <w:rPr>
                <w:rFonts w:cs="Linux Libertine"/>
              </w:rPr>
            </w:pPr>
            <w:r w:rsidRPr="004A2FC2">
              <w:t>0.1, 0.5, 0.9</w:t>
            </w:r>
          </w:p>
        </w:tc>
      </w:tr>
      <w:tr w:rsidR="00512B93" w:rsidRPr="004A2FC2" w14:paraId="2CA950CD" w14:textId="77777777" w:rsidTr="004F52F4">
        <w:trPr>
          <w:trHeight w:hRule="exact" w:val="198"/>
          <w:jc w:val="center"/>
        </w:trPr>
        <w:tc>
          <w:tcPr>
            <w:tcW w:w="704" w:type="dxa"/>
            <w:shd w:val="clear" w:color="000000" w:fill="auto"/>
          </w:tcPr>
          <w:p w14:paraId="43A4CD8A" w14:textId="77777777" w:rsidR="00512B93" w:rsidRPr="004A2FC2" w:rsidRDefault="00512B93" w:rsidP="003E5556">
            <w:pPr>
              <w:spacing w:line="240" w:lineRule="auto"/>
              <w:jc w:val="center"/>
              <w:rPr>
                <w:i/>
              </w:rPr>
            </w:pPr>
            <w:r w:rsidRPr="004A2FC2">
              <w:rPr>
                <w:i/>
              </w:rPr>
              <w:t>sl</w:t>
            </w:r>
          </w:p>
        </w:tc>
        <w:tc>
          <w:tcPr>
            <w:tcW w:w="3119" w:type="dxa"/>
            <w:shd w:val="clear" w:color="000000" w:fill="auto"/>
          </w:tcPr>
          <w:p w14:paraId="246E0B04" w14:textId="77777777" w:rsidR="00512B93" w:rsidRPr="004A2FC2" w:rsidRDefault="00512B93" w:rsidP="003E5556">
            <w:pPr>
              <w:spacing w:line="240" w:lineRule="auto"/>
              <w:jc w:val="center"/>
            </w:pPr>
            <w:r w:rsidRPr="004A2FC2">
              <w:t>25, 50, 100, 150, 200, 500</w:t>
            </w:r>
          </w:p>
        </w:tc>
      </w:tr>
      <w:tr w:rsidR="00512B93" w:rsidRPr="004A2FC2" w14:paraId="0C580495" w14:textId="77777777" w:rsidTr="004F52F4">
        <w:trPr>
          <w:trHeight w:hRule="exact" w:val="198"/>
          <w:jc w:val="center"/>
        </w:trPr>
        <w:tc>
          <w:tcPr>
            <w:tcW w:w="704" w:type="dxa"/>
            <w:shd w:val="clear" w:color="000000" w:fill="auto"/>
          </w:tcPr>
          <w:p w14:paraId="768D92B9" w14:textId="77777777" w:rsidR="00512B93" w:rsidRPr="004A2FC2" w:rsidRDefault="00512B93" w:rsidP="003E5556">
            <w:pPr>
              <w:spacing w:line="240" w:lineRule="auto"/>
              <w:jc w:val="center"/>
              <w:rPr>
                <w:i/>
              </w:rPr>
            </w:pPr>
            <w:r w:rsidRPr="004A2FC2">
              <w:rPr>
                <w:i/>
              </w:rPr>
              <w:t>ws</w:t>
            </w:r>
          </w:p>
        </w:tc>
        <w:tc>
          <w:tcPr>
            <w:tcW w:w="3119" w:type="dxa"/>
            <w:shd w:val="clear" w:color="000000" w:fill="auto"/>
          </w:tcPr>
          <w:p w14:paraId="3042C3A3" w14:textId="77777777" w:rsidR="00512B93" w:rsidRPr="004A2FC2" w:rsidRDefault="00512B93" w:rsidP="003E5556">
            <w:pPr>
              <w:spacing w:line="240" w:lineRule="auto"/>
              <w:jc w:val="center"/>
            </w:pPr>
            <w:r w:rsidRPr="004A2FC2">
              <w:t>5,10,15</w:t>
            </w:r>
          </w:p>
        </w:tc>
      </w:tr>
      <w:tr w:rsidR="00512B93" w:rsidRPr="004A2FC2" w14:paraId="77903CEE" w14:textId="77777777" w:rsidTr="004F52F4">
        <w:trPr>
          <w:trHeight w:hRule="exact" w:val="198"/>
          <w:jc w:val="center"/>
        </w:trPr>
        <w:tc>
          <w:tcPr>
            <w:tcW w:w="704" w:type="dxa"/>
            <w:shd w:val="clear" w:color="000000" w:fill="auto"/>
          </w:tcPr>
          <w:p w14:paraId="27B47CBB" w14:textId="1A8E1772" w:rsidR="00512B93" w:rsidRPr="004A2FC2" w:rsidRDefault="00DD30C4" w:rsidP="003E5556">
            <w:pPr>
              <w:spacing w:line="240" w:lineRule="auto"/>
              <w:jc w:val="center"/>
              <w:rPr>
                <w:i/>
              </w:rPr>
            </w:pPr>
            <w:r>
              <w:rPr>
                <w:i/>
              </w:rPr>
              <w:t>g</w:t>
            </w:r>
            <w:r w:rsidR="00512B93" w:rsidRPr="004A2FC2">
              <w:rPr>
                <w:i/>
              </w:rPr>
              <w:t>c</w:t>
            </w:r>
          </w:p>
        </w:tc>
        <w:tc>
          <w:tcPr>
            <w:tcW w:w="3119" w:type="dxa"/>
            <w:shd w:val="clear" w:color="000000" w:fill="auto"/>
          </w:tcPr>
          <w:p w14:paraId="5221D90A" w14:textId="77777777" w:rsidR="00512B93" w:rsidRPr="004A2FC2" w:rsidRDefault="00512B93" w:rsidP="003E5556">
            <w:pPr>
              <w:spacing w:line="240" w:lineRule="auto"/>
              <w:jc w:val="center"/>
            </w:pPr>
            <w:r w:rsidRPr="004A2FC2">
              <w:t>2, 4, 6, 8</w:t>
            </w:r>
          </w:p>
        </w:tc>
      </w:tr>
      <w:tr w:rsidR="00512B93" w:rsidRPr="004A2FC2" w14:paraId="4693030B" w14:textId="77777777" w:rsidTr="004F52F4">
        <w:trPr>
          <w:trHeight w:hRule="exact" w:val="198"/>
          <w:jc w:val="center"/>
        </w:trPr>
        <w:tc>
          <w:tcPr>
            <w:tcW w:w="704" w:type="dxa"/>
            <w:shd w:val="clear" w:color="000000" w:fill="auto"/>
          </w:tcPr>
          <w:p w14:paraId="737E70AB" w14:textId="5826217E" w:rsidR="00512B93" w:rsidRPr="004A2FC2" w:rsidRDefault="00DD30C4" w:rsidP="003E5556">
            <w:pPr>
              <w:spacing w:line="240" w:lineRule="auto"/>
              <w:jc w:val="center"/>
              <w:rPr>
                <w:i/>
              </w:rPr>
            </w:pPr>
            <w:r>
              <w:rPr>
                <w:i/>
              </w:rPr>
              <w:t>t</w:t>
            </w:r>
            <w:r w:rsidR="00512B93" w:rsidRPr="004A2FC2">
              <w:rPr>
                <w:i/>
              </w:rPr>
              <w:t>cu</w:t>
            </w:r>
          </w:p>
        </w:tc>
        <w:tc>
          <w:tcPr>
            <w:tcW w:w="3119" w:type="dxa"/>
            <w:shd w:val="clear" w:color="000000" w:fill="auto"/>
          </w:tcPr>
          <w:p w14:paraId="54B533DA" w14:textId="77777777" w:rsidR="00512B93" w:rsidRPr="004A2FC2" w:rsidRDefault="00512B93" w:rsidP="003E5556">
            <w:pPr>
              <w:spacing w:line="240" w:lineRule="auto"/>
              <w:jc w:val="center"/>
            </w:pPr>
            <w:r w:rsidRPr="004A2FC2">
              <w:t>5,10,15</w:t>
            </w:r>
          </w:p>
        </w:tc>
      </w:tr>
      <w:tr w:rsidR="00512B93" w:rsidRPr="004A2FC2" w14:paraId="6418E771" w14:textId="77777777" w:rsidTr="004F52F4">
        <w:trPr>
          <w:trHeight w:hRule="exact" w:val="198"/>
          <w:jc w:val="center"/>
        </w:trPr>
        <w:tc>
          <w:tcPr>
            <w:tcW w:w="704" w:type="dxa"/>
          </w:tcPr>
          <w:p w14:paraId="10E89677" w14:textId="77777777" w:rsidR="00512B93" w:rsidRPr="004A2FC2" w:rsidRDefault="00512B93" w:rsidP="003E5556">
            <w:pPr>
              <w:spacing w:line="240" w:lineRule="auto"/>
              <w:jc w:val="center"/>
              <w:rPr>
                <w:i/>
              </w:rPr>
            </w:pPr>
            <w:r w:rsidRPr="004A2FC2">
              <w:rPr>
                <w:i/>
              </w:rPr>
              <w:t>tcm</w:t>
            </w:r>
          </w:p>
        </w:tc>
        <w:tc>
          <w:tcPr>
            <w:tcW w:w="3119" w:type="dxa"/>
          </w:tcPr>
          <w:p w14:paraId="45E10210" w14:textId="77777777" w:rsidR="00512B93" w:rsidRPr="004A2FC2" w:rsidRDefault="00512B93" w:rsidP="003E5556">
            <w:pPr>
              <w:spacing w:line="240" w:lineRule="auto"/>
              <w:jc w:val="center"/>
            </w:pPr>
            <w:r w:rsidRPr="004A2FC2">
              <w:t>50, 100, 200, 400, 800</w:t>
            </w:r>
          </w:p>
        </w:tc>
      </w:tr>
      <w:tr w:rsidR="00512B93" w:rsidRPr="004A2FC2" w14:paraId="44E97297" w14:textId="77777777" w:rsidTr="004F52F4">
        <w:trPr>
          <w:trHeight w:hRule="exact" w:val="198"/>
          <w:jc w:val="center"/>
        </w:trPr>
        <w:tc>
          <w:tcPr>
            <w:tcW w:w="704" w:type="dxa"/>
          </w:tcPr>
          <w:p w14:paraId="2A73CCC5" w14:textId="77777777" w:rsidR="00512B93" w:rsidRPr="004A2FC2" w:rsidRDefault="00512B93" w:rsidP="003E5556">
            <w:pPr>
              <w:spacing w:line="240" w:lineRule="auto"/>
              <w:jc w:val="center"/>
              <w:rPr>
                <w:i/>
              </w:rPr>
            </w:pPr>
            <w:r w:rsidRPr="004A2FC2">
              <w:rPr>
                <w:i/>
              </w:rPr>
              <w:t>mmc</w:t>
            </w:r>
          </w:p>
        </w:tc>
        <w:tc>
          <w:tcPr>
            <w:tcW w:w="3119" w:type="dxa"/>
          </w:tcPr>
          <w:p w14:paraId="37835891" w14:textId="77777777" w:rsidR="00512B93" w:rsidRPr="004A2FC2" w:rsidRDefault="00512B93" w:rsidP="003E5556">
            <w:pPr>
              <w:spacing w:line="240" w:lineRule="auto"/>
              <w:jc w:val="center"/>
            </w:pPr>
            <w:r w:rsidRPr="004A2FC2">
              <w:t>100,1000</w:t>
            </w:r>
          </w:p>
        </w:tc>
      </w:tr>
      <w:tr w:rsidR="00512B93" w:rsidRPr="004A2FC2" w14:paraId="302BB406" w14:textId="77777777" w:rsidTr="004F52F4">
        <w:trPr>
          <w:trHeight w:hRule="exact" w:val="198"/>
          <w:jc w:val="center"/>
        </w:trPr>
        <w:tc>
          <w:tcPr>
            <w:tcW w:w="704" w:type="dxa"/>
          </w:tcPr>
          <w:p w14:paraId="4ADDE25F" w14:textId="77777777" w:rsidR="00512B93" w:rsidRPr="004A2FC2" w:rsidRDefault="00512B93" w:rsidP="003E5556">
            <w:pPr>
              <w:spacing w:line="240" w:lineRule="auto"/>
              <w:jc w:val="center"/>
              <w:rPr>
                <w:i/>
              </w:rPr>
            </w:pPr>
            <w:r w:rsidRPr="004A2FC2">
              <w:rPr>
                <w:i/>
              </w:rPr>
              <w:t>ews</w:t>
            </w:r>
          </w:p>
        </w:tc>
        <w:tc>
          <w:tcPr>
            <w:tcW w:w="3119" w:type="dxa"/>
          </w:tcPr>
          <w:p w14:paraId="3D423658" w14:textId="77777777" w:rsidR="00512B93" w:rsidRPr="004A2FC2" w:rsidRDefault="00512B93" w:rsidP="003E5556">
            <w:pPr>
              <w:spacing w:line="240" w:lineRule="auto"/>
              <w:jc w:val="center"/>
            </w:pPr>
            <w:r w:rsidRPr="004A2FC2">
              <w:t>1,2,3,4,5,6,7, 8, 9, 10</w:t>
            </w:r>
          </w:p>
        </w:tc>
      </w:tr>
      <w:tr w:rsidR="00512B93" w:rsidRPr="004A2FC2" w14:paraId="7F554BB1" w14:textId="77777777" w:rsidTr="004F52F4">
        <w:trPr>
          <w:trHeight w:hRule="exact" w:val="198"/>
          <w:jc w:val="center"/>
        </w:trPr>
        <w:tc>
          <w:tcPr>
            <w:tcW w:w="704" w:type="dxa"/>
          </w:tcPr>
          <w:p w14:paraId="17A60CCB" w14:textId="77777777" w:rsidR="00512B93" w:rsidRPr="004A2FC2" w:rsidRDefault="00512B93" w:rsidP="003E5556">
            <w:pPr>
              <w:spacing w:line="240" w:lineRule="auto"/>
              <w:jc w:val="center"/>
              <w:rPr>
                <w:i/>
              </w:rPr>
            </w:pPr>
            <w:r w:rsidRPr="004A2FC2">
              <w:rPr>
                <w:i/>
              </w:rPr>
              <w:t>rc</w:t>
            </w:r>
          </w:p>
        </w:tc>
        <w:tc>
          <w:tcPr>
            <w:tcW w:w="3119" w:type="dxa"/>
          </w:tcPr>
          <w:p w14:paraId="58458D94" w14:textId="77777777" w:rsidR="00512B93" w:rsidRPr="004A2FC2" w:rsidRDefault="00512B93" w:rsidP="003E5556">
            <w:pPr>
              <w:spacing w:line="240" w:lineRule="auto"/>
              <w:jc w:val="center"/>
            </w:pPr>
            <w:r w:rsidRPr="004A2FC2">
              <w:t>1,2,3,4,5,10,15</w:t>
            </w:r>
          </w:p>
        </w:tc>
      </w:tr>
      <w:tr w:rsidR="00512B93" w:rsidRPr="004A2FC2" w14:paraId="5935B461" w14:textId="77777777" w:rsidTr="004F52F4">
        <w:trPr>
          <w:trHeight w:hRule="exact" w:val="198"/>
          <w:jc w:val="center"/>
        </w:trPr>
        <w:tc>
          <w:tcPr>
            <w:tcW w:w="704" w:type="dxa"/>
          </w:tcPr>
          <w:p w14:paraId="0645B8D8" w14:textId="77777777" w:rsidR="00512B93" w:rsidRPr="004A2FC2" w:rsidRDefault="00512B93" w:rsidP="003E5556">
            <w:pPr>
              <w:spacing w:line="240" w:lineRule="auto"/>
              <w:jc w:val="center"/>
              <w:rPr>
                <w:i/>
              </w:rPr>
            </w:pPr>
            <w:r w:rsidRPr="004A2FC2">
              <w:rPr>
                <w:i/>
              </w:rPr>
              <w:t>mts</w:t>
            </w:r>
          </w:p>
        </w:tc>
        <w:tc>
          <w:tcPr>
            <w:tcW w:w="3119" w:type="dxa"/>
          </w:tcPr>
          <w:p w14:paraId="3BD0ED8B" w14:textId="77777777" w:rsidR="00512B93" w:rsidRPr="004A2FC2" w:rsidRDefault="00512B93" w:rsidP="003E5556">
            <w:pPr>
              <w:spacing w:line="240" w:lineRule="auto"/>
              <w:jc w:val="center"/>
            </w:pPr>
            <w:r w:rsidRPr="004A2FC2">
              <w:t>15</w:t>
            </w:r>
          </w:p>
        </w:tc>
      </w:tr>
      <w:tr w:rsidR="00512B93" w:rsidRPr="004A2FC2" w14:paraId="296C0CFB" w14:textId="77777777" w:rsidTr="004F52F4">
        <w:trPr>
          <w:trHeight w:hRule="exact" w:val="198"/>
          <w:jc w:val="center"/>
        </w:trPr>
        <w:tc>
          <w:tcPr>
            <w:tcW w:w="704" w:type="dxa"/>
          </w:tcPr>
          <w:p w14:paraId="7C55C0A1" w14:textId="77777777" w:rsidR="00512B93" w:rsidRPr="004A2FC2" w:rsidRDefault="00512B93" w:rsidP="003E5556">
            <w:pPr>
              <w:spacing w:line="240" w:lineRule="auto"/>
              <w:jc w:val="center"/>
              <w:rPr>
                <w:i/>
              </w:rPr>
            </w:pPr>
            <w:r w:rsidRPr="004A2FC2">
              <w:rPr>
                <w:i/>
              </w:rPr>
              <w:t>tcdiff</w:t>
            </w:r>
          </w:p>
        </w:tc>
        <w:tc>
          <w:tcPr>
            <w:tcW w:w="3119" w:type="dxa"/>
          </w:tcPr>
          <w:p w14:paraId="00CBE710" w14:textId="77777777" w:rsidR="00512B93" w:rsidRPr="004A2FC2" w:rsidRDefault="00512B93" w:rsidP="003E5556">
            <w:pPr>
              <w:spacing w:line="240" w:lineRule="auto"/>
              <w:jc w:val="center"/>
            </w:pPr>
            <w:r w:rsidRPr="004A2FC2">
              <w:t>1,2,3,4, 5,6,7,8,9,10</w:t>
            </w:r>
          </w:p>
        </w:tc>
      </w:tr>
    </w:tbl>
    <w:p w14:paraId="7AFF5F36" w14:textId="77777777" w:rsidR="00512B93" w:rsidRPr="004A2FC2" w:rsidRDefault="00512B93" w:rsidP="00CF6938">
      <w:pPr>
        <w:pStyle w:val="Para"/>
        <w:pPrChange w:id="346" w:author="Tomas Chovanak" w:date="2017-01-30T11:17:00Z">
          <w:pPr>
            <w:spacing w:line="240" w:lineRule="auto"/>
            <w:jc w:val="left"/>
          </w:pPr>
        </w:pPrChange>
      </w:pPr>
    </w:p>
    <w:p w14:paraId="303D38E9" w14:textId="76F0FF3E" w:rsidR="00F8674E" w:rsidRPr="004A2FC2" w:rsidDel="0053082E" w:rsidRDefault="001B49EC" w:rsidP="00CF6938">
      <w:pPr>
        <w:pStyle w:val="Para"/>
        <w:rPr>
          <w:del w:id="347" w:author="Tomas Chovanak" w:date="2017-01-30T07:47:00Z"/>
        </w:rPr>
        <w:pPrChange w:id="348" w:author="Tomas Chovanak" w:date="2017-01-30T11:17:00Z">
          <w:pPr>
            <w:pStyle w:val="Para"/>
          </w:pPr>
        </w:pPrChange>
      </w:pPr>
      <w:r>
        <w:t xml:space="preserve">Tuning the parameters from </w:t>
      </w:r>
      <w:r w:rsidR="009E057E" w:rsidRPr="004A2FC2">
        <w:t>second category</w:t>
      </w:r>
      <w:r w:rsidR="001D52C1" w:rsidRPr="004A2FC2">
        <w:t xml:space="preserve"> </w:t>
      </w:r>
      <w:r>
        <w:t xml:space="preserve">used </w:t>
      </w:r>
      <w:r w:rsidR="009E057E" w:rsidRPr="004A2FC2">
        <w:t xml:space="preserve">for clustering </w:t>
      </w:r>
      <w:r>
        <w:t xml:space="preserve">brought </w:t>
      </w:r>
      <w:r w:rsidR="009E057E" w:rsidRPr="004A2FC2">
        <w:t xml:space="preserve">120 different configurations. We observed that </w:t>
      </w:r>
      <w:r>
        <w:t xml:space="preserve">clustering </w:t>
      </w:r>
      <w:r w:rsidR="00106FFD" w:rsidRPr="004A2FC2">
        <w:t xml:space="preserve">users </w:t>
      </w:r>
      <w:r w:rsidR="009E057E" w:rsidRPr="004A2FC2">
        <w:t xml:space="preserve">to small </w:t>
      </w:r>
      <w:r w:rsidR="000C1564" w:rsidRPr="004A2FC2">
        <w:t>number of groups (&lt;4) was less successful</w:t>
      </w:r>
      <w:r w:rsidR="009E057E" w:rsidRPr="004A2FC2">
        <w:t xml:space="preserve">, because some groups were </w:t>
      </w:r>
      <w:r w:rsidR="00392434">
        <w:t>incorrectly</w:t>
      </w:r>
      <w:r w:rsidR="009E057E" w:rsidRPr="004A2FC2">
        <w:t xml:space="preserve"> </w:t>
      </w:r>
      <w:r w:rsidR="00392434">
        <w:t>joined</w:t>
      </w:r>
      <w:r w:rsidR="009E057E" w:rsidRPr="004A2FC2">
        <w:t xml:space="preserve"> together.</w:t>
      </w:r>
      <w:r w:rsidR="00871061" w:rsidRPr="004A2FC2">
        <w:t xml:space="preserve"> </w:t>
      </w:r>
      <w:r w:rsidR="005805DF" w:rsidRPr="004A2FC2">
        <w:t>In both domains</w:t>
      </w:r>
      <w:r w:rsidR="00392434">
        <w:t>,</w:t>
      </w:r>
      <w:r w:rsidR="005805DF" w:rsidRPr="004A2FC2">
        <w:t xml:space="preserve"> we observed best results when using smaller </w:t>
      </w:r>
      <w:r w:rsidR="00392434">
        <w:t xml:space="preserve">value of </w:t>
      </w:r>
      <w:r w:rsidR="005805DF" w:rsidRPr="004A2FC2">
        <w:rPr>
          <w:i/>
        </w:rPr>
        <w:t>tuc</w:t>
      </w:r>
      <w:r w:rsidR="00871061" w:rsidRPr="004A2FC2">
        <w:t xml:space="preserve"> (threshold of user model updates)</w:t>
      </w:r>
      <w:r w:rsidR="005805DF" w:rsidRPr="004A2FC2">
        <w:t xml:space="preserve"> in combination with higher </w:t>
      </w:r>
      <w:r w:rsidR="005805DF" w:rsidRPr="004A2FC2">
        <w:rPr>
          <w:i/>
        </w:rPr>
        <w:t>tcm</w:t>
      </w:r>
      <w:r w:rsidR="005805DF" w:rsidRPr="004A2FC2">
        <w:t xml:space="preserve"> (threshold of microclusters updates). It means</w:t>
      </w:r>
      <w:r w:rsidR="00392434">
        <w:t xml:space="preserve"> that</w:t>
      </w:r>
      <w:r w:rsidR="005805DF" w:rsidRPr="004A2FC2">
        <w:t xml:space="preserve"> microclusters are updated</w:t>
      </w:r>
      <w:r w:rsidR="00871061" w:rsidRPr="004A2FC2">
        <w:t xml:space="preserve"> more often</w:t>
      </w:r>
      <w:r w:rsidR="00D10EE5" w:rsidRPr="004A2FC2">
        <w:t xml:space="preserve"> </w:t>
      </w:r>
      <w:r w:rsidR="00392434">
        <w:t>for</w:t>
      </w:r>
      <w:r w:rsidR="00D10EE5" w:rsidRPr="004A2FC2">
        <w:t xml:space="preserve"> </w:t>
      </w:r>
      <w:r w:rsidR="00E867AD" w:rsidRPr="004A2FC2">
        <w:t xml:space="preserve">recent </w:t>
      </w:r>
      <w:r w:rsidR="00D10EE5" w:rsidRPr="004A2FC2">
        <w:t>user</w:t>
      </w:r>
      <w:r w:rsidR="005805DF" w:rsidRPr="004A2FC2">
        <w:t>s</w:t>
      </w:r>
      <w:r w:rsidR="00D10EE5" w:rsidRPr="004A2FC2">
        <w:t>’</w:t>
      </w:r>
      <w:r w:rsidR="005805DF" w:rsidRPr="004A2FC2">
        <w:t xml:space="preserve"> </w:t>
      </w:r>
      <w:r w:rsidR="00624FC6" w:rsidRPr="004A2FC2">
        <w:t>behavior</w:t>
      </w:r>
      <w:r w:rsidR="00E43D57" w:rsidRPr="004A2FC2">
        <w:t xml:space="preserve"> </w:t>
      </w:r>
      <w:r w:rsidR="005805DF" w:rsidRPr="004A2FC2">
        <w:t xml:space="preserve">and </w:t>
      </w:r>
      <w:r w:rsidR="00392434">
        <w:t xml:space="preserve">also </w:t>
      </w:r>
      <w:r w:rsidR="00664A99" w:rsidRPr="004A2FC2">
        <w:t xml:space="preserve">number of </w:t>
      </w:r>
      <w:r w:rsidR="005805DF" w:rsidRPr="004A2FC2">
        <w:t>microclusters updates required</w:t>
      </w:r>
      <w:r w:rsidR="00392434">
        <w:t>,</w:t>
      </w:r>
      <w:r w:rsidR="005805DF" w:rsidRPr="004A2FC2">
        <w:t xml:space="preserve"> to perform macroclustering</w:t>
      </w:r>
      <w:r w:rsidR="00392434">
        <w:t>,</w:t>
      </w:r>
      <w:r w:rsidR="005805DF" w:rsidRPr="004A2FC2">
        <w:t xml:space="preserve"> </w:t>
      </w:r>
      <w:r w:rsidR="001A6262" w:rsidRPr="004A2FC2">
        <w:t xml:space="preserve">is </w:t>
      </w:r>
      <w:r w:rsidR="005805DF" w:rsidRPr="004A2FC2">
        <w:t xml:space="preserve">reasonably higher to capture enough information to be able to </w:t>
      </w:r>
      <w:r w:rsidR="00392434">
        <w:t>cluster</w:t>
      </w:r>
      <w:r w:rsidR="005805DF" w:rsidRPr="004A2FC2">
        <w:t xml:space="preserve"> users correctly.</w:t>
      </w:r>
      <w:ins w:id="349" w:author="Tomas Chovanak" w:date="2017-01-30T09:36:00Z">
        <w:r w:rsidR="00E10778">
          <w:t xml:space="preserve"> </w:t>
        </w:r>
      </w:ins>
    </w:p>
    <w:p w14:paraId="48634DCB" w14:textId="25E8BB46" w:rsidR="00D90190" w:rsidRPr="004A2FC2" w:rsidDel="0053082E" w:rsidRDefault="00D90190" w:rsidP="00CF6938">
      <w:pPr>
        <w:pStyle w:val="Para"/>
        <w:rPr>
          <w:del w:id="350" w:author="Tomas Chovanak" w:date="2017-01-30T07:47:00Z"/>
        </w:rPr>
        <w:pPrChange w:id="351" w:author="Tomas Chovanak" w:date="2017-01-30T11:17:00Z">
          <w:pPr>
            <w:pStyle w:val="Para"/>
          </w:pPr>
        </w:pPrChange>
      </w:pPr>
    </w:p>
    <w:p w14:paraId="4C43C218" w14:textId="7600AE59" w:rsidR="00621E4B" w:rsidRPr="004A2FC2" w:rsidRDefault="00B05F59" w:rsidP="00CF6938">
      <w:pPr>
        <w:pStyle w:val="Para"/>
        <w:pPrChange w:id="352" w:author="Tomas Chovanak" w:date="2017-01-30T11:17:00Z">
          <w:pPr>
            <w:pStyle w:val="Para"/>
          </w:pPr>
        </w:pPrChange>
      </w:pPr>
      <w:r w:rsidRPr="004A2FC2">
        <w:t xml:space="preserve">For third </w:t>
      </w:r>
      <w:r w:rsidR="00A37420" w:rsidRPr="004A2FC2">
        <w:t>category</w:t>
      </w:r>
      <w:r w:rsidRPr="004A2FC2">
        <w:t xml:space="preserve"> of parameters </w:t>
      </w:r>
      <w:r w:rsidR="00D2688E">
        <w:t>(</w:t>
      </w:r>
      <w:r w:rsidRPr="004A2FC2">
        <w:t>recommendation</w:t>
      </w:r>
      <w:r w:rsidR="00D2688E">
        <w:t>)</w:t>
      </w:r>
      <w:r w:rsidR="0015221D">
        <w:t>,</w:t>
      </w:r>
      <w:r w:rsidRPr="004A2FC2">
        <w:t xml:space="preserve"> we </w:t>
      </w:r>
      <w:r w:rsidR="00D2688E">
        <w:t xml:space="preserve">tuned </w:t>
      </w:r>
      <w:r w:rsidRPr="004A2FC2">
        <w:t xml:space="preserve">only </w:t>
      </w:r>
      <w:r w:rsidR="00D2688E">
        <w:t xml:space="preserve">a </w:t>
      </w:r>
      <w:r w:rsidRPr="004A2FC2">
        <w:t xml:space="preserve">parameter </w:t>
      </w:r>
      <w:r w:rsidRPr="004A2FC2">
        <w:rPr>
          <w:i/>
        </w:rPr>
        <w:t>ews</w:t>
      </w:r>
      <w:r w:rsidR="00A37420" w:rsidRPr="004A2FC2">
        <w:rPr>
          <w:i/>
        </w:rPr>
        <w:t xml:space="preserve"> </w:t>
      </w:r>
      <w:r w:rsidR="00A37420" w:rsidRPr="004A2FC2">
        <w:t>(evaluation window size)</w:t>
      </w:r>
      <w:r w:rsidRPr="004A2FC2">
        <w:t>. Different values of</w:t>
      </w:r>
      <w:r w:rsidR="0034159C" w:rsidRPr="004A2FC2">
        <w:t xml:space="preserve"> other parameter</w:t>
      </w:r>
      <w:r w:rsidR="00D2688E">
        <w:t>s</w:t>
      </w:r>
      <w:r w:rsidR="0034159C" w:rsidRPr="004A2FC2">
        <w:t xml:space="preserve"> from this category (</w:t>
      </w:r>
      <w:r w:rsidR="0034159C" w:rsidRPr="004A2FC2">
        <w:rPr>
          <w:i/>
        </w:rPr>
        <w:t>rc</w:t>
      </w:r>
      <w:r w:rsidR="0034159C" w:rsidRPr="004A2FC2">
        <w:t>)</w:t>
      </w:r>
      <w:r w:rsidRPr="004A2FC2">
        <w:t xml:space="preserve"> were evaluated implicitly for every configuration</w:t>
      </w:r>
      <w:r w:rsidR="000C55B1">
        <w:t xml:space="preserve"> to be able to compare all results for different number of recommended items</w:t>
      </w:r>
      <w:r w:rsidRPr="004A2FC2">
        <w:t>.</w:t>
      </w:r>
      <w:r w:rsidR="000145F7">
        <w:t xml:space="preserve"> </w:t>
      </w:r>
      <w:r w:rsidR="00937D2F">
        <w:t xml:space="preserve">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937D2F">
        <w:t xml:space="preserve">  be length of session</w:t>
      </w:r>
      <w:r w:rsidR="00937D2F" w:rsidRPr="0015221D">
        <w:rPr>
          <w:i/>
        </w:rPr>
        <w:t xml:space="preserve"> s</w:t>
      </w:r>
      <w:r w:rsidR="00937D2F">
        <w:t xml:space="preserve">. For recommendation evaluation we could only use sessions with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 ews + rc</m:t>
        </m:r>
      </m:oMath>
      <w:r w:rsidR="00D2213B">
        <w:t>.</w:t>
      </w:r>
      <w:r w:rsidR="00937D2F">
        <w:t xml:space="preserve"> That’s why</w:t>
      </w:r>
      <w:r w:rsidRPr="004A2FC2">
        <w:t xml:space="preserve"> </w:t>
      </w:r>
      <w:r w:rsidR="0015221D">
        <w:t>tuning</w:t>
      </w:r>
      <w:r w:rsidR="00B14B4E">
        <w:t xml:space="preserve"> of</w:t>
      </w:r>
      <w:r w:rsidR="00937D2F" w:rsidRPr="004A2FC2">
        <w:t xml:space="preserve"> </w:t>
      </w:r>
      <w:r w:rsidR="00937D2F" w:rsidRPr="004A2FC2">
        <w:rPr>
          <w:i/>
        </w:rPr>
        <w:t>ews</w:t>
      </w:r>
      <w:r w:rsidR="00937D2F" w:rsidRPr="004A2FC2">
        <w:t xml:space="preserve"> and </w:t>
      </w:r>
      <w:r w:rsidR="00937D2F" w:rsidRPr="004A2FC2">
        <w:rPr>
          <w:i/>
        </w:rPr>
        <w:t>rc</w:t>
      </w:r>
      <w:r w:rsidR="00522319">
        <w:t xml:space="preserve"> </w:t>
      </w:r>
      <w:r w:rsidR="00937D2F" w:rsidRPr="004A2FC2">
        <w:t>change</w:t>
      </w:r>
      <w:r w:rsidR="0015221D">
        <w:t>s</w:t>
      </w:r>
      <w:r w:rsidR="00937D2F" w:rsidRPr="004A2FC2">
        <w:t xml:space="preserve"> </w:t>
      </w:r>
      <w:r w:rsidR="0015221D">
        <w:t xml:space="preserve">the </w:t>
      </w:r>
      <w:r w:rsidR="00937D2F" w:rsidRPr="004A2FC2">
        <w:t xml:space="preserve">number of sessions </w:t>
      </w:r>
      <w:r w:rsidR="00B14B4E">
        <w:t>usable</w:t>
      </w:r>
      <w:r w:rsidR="00937D2F" w:rsidRPr="004A2FC2">
        <w:t xml:space="preserve"> </w:t>
      </w:r>
      <w:r w:rsidR="00937D2F">
        <w:t xml:space="preserve">for </w:t>
      </w:r>
      <w:r w:rsidR="0015221D">
        <w:t xml:space="preserve">the </w:t>
      </w:r>
      <w:r w:rsidR="00937D2F" w:rsidRPr="004A2FC2">
        <w:t>evaluat</w:t>
      </w:r>
      <w:r w:rsidR="00937D2F">
        <w:t>ion</w:t>
      </w:r>
      <w:r w:rsidR="00522319">
        <w:t xml:space="preserve">. We cannot directly compare </w:t>
      </w:r>
      <w:r w:rsidR="009E0B94">
        <w:t xml:space="preserve">parameter </w:t>
      </w:r>
      <w:r w:rsidR="00522319">
        <w:t xml:space="preserve">configurations with different values of </w:t>
      </w:r>
      <w:r w:rsidR="00522319">
        <w:rPr>
          <w:i/>
        </w:rPr>
        <w:t xml:space="preserve">ews </w:t>
      </w:r>
      <w:r w:rsidR="00522319">
        <w:t xml:space="preserve">and </w:t>
      </w:r>
      <w:r w:rsidR="00522319">
        <w:rPr>
          <w:i/>
        </w:rPr>
        <w:t>rc</w:t>
      </w:r>
      <w:r w:rsidR="00661226">
        <w:rPr>
          <w:i/>
        </w:rPr>
        <w:t xml:space="preserve"> </w:t>
      </w:r>
      <w:r w:rsidR="00661226" w:rsidRPr="00B14B4E">
        <w:t>(</w:t>
      </w:r>
      <w:r w:rsidR="00661226">
        <w:t>i</w:t>
      </w:r>
      <w:r w:rsidR="00D87125">
        <w:t>t would be only possible if we omit great number of short sessions</w:t>
      </w:r>
      <w:r w:rsidR="00661226">
        <w:rPr>
          <w:lang w:val="en-GB"/>
        </w:rPr>
        <w:t>)</w:t>
      </w:r>
      <w:r w:rsidR="00D87125">
        <w:t>.</w:t>
      </w:r>
      <w:r w:rsidR="00937D2F" w:rsidRPr="004A2FC2" w:rsidDel="00937D2F">
        <w:t xml:space="preserve"> </w:t>
      </w:r>
      <w:r w:rsidR="00B14B4E">
        <w:t>W</w:t>
      </w:r>
      <w:r w:rsidRPr="004A2FC2">
        <w:t>e obser</w:t>
      </w:r>
      <w:r w:rsidR="0034159C" w:rsidRPr="004A2FC2">
        <w:t xml:space="preserve">ved that </w:t>
      </w:r>
      <w:r w:rsidR="00D2688E">
        <w:t xml:space="preserve">for ALEF dataset, the </w:t>
      </w:r>
      <w:r w:rsidR="0034159C" w:rsidRPr="004A2FC2">
        <w:t>best results were accom</w:t>
      </w:r>
      <w:r w:rsidRPr="004A2FC2">
        <w:t xml:space="preserve">plished for </w:t>
      </w:r>
      <w:r w:rsidRPr="004A2FC2">
        <w:rPr>
          <w:i/>
        </w:rPr>
        <w:t>ews</w:t>
      </w:r>
      <w:r w:rsidRPr="004A2FC2">
        <w:t xml:space="preserve"> &gt; 2 and </w:t>
      </w:r>
      <w:r w:rsidRPr="004A2FC2">
        <w:rPr>
          <w:i/>
        </w:rPr>
        <w:t>ews</w:t>
      </w:r>
      <w:r w:rsidRPr="004A2FC2">
        <w:t xml:space="preserve"> &lt; 6.</w:t>
      </w:r>
      <w:r w:rsidR="0088236B" w:rsidRPr="004A2FC2">
        <w:t xml:space="preserve"> </w:t>
      </w:r>
      <w:r w:rsidR="00D2688E">
        <w:t>For</w:t>
      </w:r>
      <w:r w:rsidR="00280816" w:rsidRPr="004A2FC2">
        <w:t xml:space="preserve"> </w:t>
      </w:r>
      <w:r w:rsidR="002F54FF" w:rsidRPr="004A2FC2">
        <w:t>NP</w:t>
      </w:r>
      <w:r w:rsidR="00D2688E">
        <w:t xml:space="preserve"> with </w:t>
      </w:r>
      <w:r w:rsidR="00280816" w:rsidRPr="004A2FC2">
        <w:t>many short sessions</w:t>
      </w:r>
      <w:r w:rsidR="00D2688E">
        <w:t>,</w:t>
      </w:r>
      <w:r w:rsidR="00280816" w:rsidRPr="004A2FC2">
        <w:t xml:space="preserve"> </w:t>
      </w:r>
      <w:r w:rsidR="0088236B" w:rsidRPr="004A2FC2">
        <w:rPr>
          <w:i/>
        </w:rPr>
        <w:t>ews=</w:t>
      </w:r>
      <w:r w:rsidR="00280816" w:rsidRPr="004A2FC2">
        <w:rPr>
          <w:i/>
        </w:rPr>
        <w:t>1</w:t>
      </w:r>
      <w:r w:rsidR="00280816" w:rsidRPr="004A2FC2">
        <w:t xml:space="preserve"> performed </w:t>
      </w:r>
      <w:r w:rsidR="00D2688E">
        <w:t xml:space="preserve">the best results </w:t>
      </w:r>
      <w:r w:rsidR="00280816" w:rsidRPr="004A2FC2">
        <w:t>for recommend</w:t>
      </w:r>
      <w:r w:rsidR="00D2688E">
        <w:t xml:space="preserve">ation of </w:t>
      </w:r>
      <w:r w:rsidR="00AE7553">
        <w:t>less than 4 items</w:t>
      </w:r>
      <w:r w:rsidR="00B56F1F">
        <w:t xml:space="preserve">. </w:t>
      </w:r>
      <w:r w:rsidR="00D2688E">
        <w:t xml:space="preserve"> </w:t>
      </w:r>
      <w:r w:rsidR="008C661E">
        <w:t xml:space="preserve">   </w:t>
      </w:r>
      <w:r w:rsidR="00D2688E">
        <w:t xml:space="preserve">Recommendation of multiple items, however, reached better results with </w:t>
      </w:r>
      <w:r w:rsidR="00280816" w:rsidRPr="004A2FC2">
        <w:t xml:space="preserve">higher </w:t>
      </w:r>
      <w:r w:rsidR="00280816" w:rsidRPr="005D1E11">
        <w:rPr>
          <w:i/>
        </w:rPr>
        <w:t>ews</w:t>
      </w:r>
      <w:r w:rsidR="00280816" w:rsidRPr="004A2FC2">
        <w:t xml:space="preserve"> v</w:t>
      </w:r>
      <w:r w:rsidR="00C93075" w:rsidRPr="004A2FC2">
        <w:t>alue</w:t>
      </w:r>
      <w:r w:rsidR="00280816" w:rsidRPr="004A2FC2">
        <w:t xml:space="preserve">. </w:t>
      </w:r>
      <w:r w:rsidR="00621E4B">
        <w:tab/>
      </w:r>
    </w:p>
    <w:p w14:paraId="686007BD" w14:textId="55434236" w:rsidR="0087294C" w:rsidRDefault="0087294C" w:rsidP="00CF6938">
      <w:pPr>
        <w:pStyle w:val="Para"/>
        <w:rPr>
          <w:ins w:id="353" w:author="Tomas Chovanak" w:date="2017-01-30T07:43:00Z"/>
        </w:rPr>
        <w:pPrChange w:id="354" w:author="Tomas Chovanak" w:date="2017-01-30T11:17:00Z">
          <w:pPr>
            <w:pStyle w:val="Para"/>
          </w:pPr>
        </w:pPrChange>
      </w:pPr>
      <w:r w:rsidRPr="004A2FC2">
        <w:t>For last category of</w:t>
      </w:r>
      <w:r w:rsidR="00604EB3" w:rsidRPr="004A2FC2">
        <w:t xml:space="preserve"> </w:t>
      </w:r>
      <w:r w:rsidRPr="004A2FC2">
        <w:t>parameter</w:t>
      </w:r>
      <w:r w:rsidR="00FC7260" w:rsidRPr="004A2FC2">
        <w:t>s</w:t>
      </w:r>
      <w:r w:rsidR="00CE5B0B" w:rsidRPr="004A2FC2">
        <w:t xml:space="preserve"> (general)</w:t>
      </w:r>
      <w:r w:rsidR="001B3DE4" w:rsidRPr="004A2FC2">
        <w:t>,</w:t>
      </w:r>
      <w:r w:rsidRPr="004A2FC2">
        <w:t xml:space="preserve"> we observed that deleting </w:t>
      </w:r>
      <w:r w:rsidR="005413A5">
        <w:t>inactive</w:t>
      </w:r>
      <w:r w:rsidRPr="004A2FC2">
        <w:t xml:space="preserve"> user</w:t>
      </w:r>
      <w:r w:rsidR="00FC7260" w:rsidRPr="004A2FC2">
        <w:t xml:space="preserve"> </w:t>
      </w:r>
      <w:r w:rsidRPr="004A2FC2">
        <w:t>models too soon</w:t>
      </w:r>
      <w:r w:rsidR="005413A5">
        <w:t xml:space="preserve"> (when </w:t>
      </w:r>
      <w:r w:rsidR="005413A5" w:rsidRPr="00E641BD">
        <w:rPr>
          <w:i/>
          <w:u w:val="single"/>
        </w:rPr>
        <w:t>tcdiff</w:t>
      </w:r>
      <w:r w:rsidR="005413A5">
        <w:t xml:space="preserve"> is low)</w:t>
      </w:r>
      <w:r w:rsidR="00992B2F">
        <w:t>,</w:t>
      </w:r>
      <w:r w:rsidRPr="004A2FC2">
        <w:t xml:space="preserve"> after new macroclustering is performed</w:t>
      </w:r>
      <w:r w:rsidR="00992B2F">
        <w:t>,</w:t>
      </w:r>
      <w:r w:rsidRPr="004A2FC2">
        <w:t xml:space="preserve"> cause worse results. In both domains</w:t>
      </w:r>
      <w:r w:rsidR="00992B2F">
        <w:t>,</w:t>
      </w:r>
      <w:r w:rsidRPr="004A2FC2">
        <w:t xml:space="preserve"> we observed trend of precision </w:t>
      </w:r>
      <w:r w:rsidR="00E83081">
        <w:t xml:space="preserve">increase after increasing the </w:t>
      </w:r>
      <w:r w:rsidRPr="004A2FC2">
        <w:rPr>
          <w:i/>
        </w:rPr>
        <w:t>tcdiff</w:t>
      </w:r>
      <w:r w:rsidRPr="004A2FC2">
        <w:t xml:space="preserve"> threshold.  </w:t>
      </w:r>
      <w:del w:id="355" w:author="Tomas Chovanak" w:date="2017-01-30T07:35:00Z">
        <w:r w:rsidR="0058409E" w:rsidDel="008F4C04">
          <w:delText>U</w:delText>
        </w:r>
        <w:r w:rsidRPr="004A2FC2" w:rsidDel="008F4C04">
          <w:delText xml:space="preserve">ser models should be removed after </w:delText>
        </w:r>
        <w:r w:rsidR="0058409E" w:rsidDel="008F4C04">
          <w:delText>certain</w:delText>
        </w:r>
        <w:r w:rsidR="0058409E" w:rsidRPr="004A2FC2" w:rsidDel="008F4C04">
          <w:delText xml:space="preserve"> </w:delText>
        </w:r>
        <w:r w:rsidRPr="004A2FC2" w:rsidDel="008F4C04">
          <w:delText>time</w:delText>
        </w:r>
        <w:r w:rsidR="0058409E" w:rsidDel="008F4C04">
          <w:delText xml:space="preserve"> of inactivity</w:delText>
        </w:r>
        <w:r w:rsidRPr="004A2FC2" w:rsidDel="008F4C04">
          <w:delText xml:space="preserve"> to prevent possible m</w:delText>
        </w:r>
        <w:r w:rsidR="00310348" w:rsidRPr="004A2FC2" w:rsidDel="008F4C04">
          <w:delText>emory leak</w:delText>
        </w:r>
        <w:r w:rsidR="00E83081" w:rsidDel="008F4C04">
          <w:delText xml:space="preserve"> and </w:delText>
        </w:r>
        <w:r w:rsidR="00435431" w:rsidRPr="004A2FC2" w:rsidDel="008F4C04">
          <w:delText>slow</w:delText>
        </w:r>
        <w:r w:rsidR="00E83081" w:rsidDel="008F4C04">
          <w:delText>ing</w:delText>
        </w:r>
        <w:r w:rsidR="00435431" w:rsidRPr="004A2FC2" w:rsidDel="008F4C04">
          <w:delText xml:space="preserve"> </w:delText>
        </w:r>
        <w:r w:rsidRPr="004A2FC2" w:rsidDel="008F4C04">
          <w:delText xml:space="preserve">down </w:delText>
        </w:r>
        <w:r w:rsidR="00435431" w:rsidRPr="004A2FC2" w:rsidDel="008F4C04">
          <w:delText>the</w:delText>
        </w:r>
        <w:r w:rsidRPr="004A2FC2" w:rsidDel="008F4C04">
          <w:delText xml:space="preserve"> method. </w:delText>
        </w:r>
      </w:del>
      <w:r w:rsidRPr="004A2FC2">
        <w:t xml:space="preserve">In ALEF </w:t>
      </w:r>
      <w:r w:rsidR="00E83081">
        <w:t xml:space="preserve">dataset </w:t>
      </w:r>
      <w:r w:rsidRPr="004A2FC2">
        <w:t xml:space="preserve">ascending </w:t>
      </w:r>
      <w:r w:rsidR="00E83081">
        <w:t xml:space="preserve">precision </w:t>
      </w:r>
      <w:r w:rsidRPr="004A2FC2">
        <w:t xml:space="preserve">trend </w:t>
      </w:r>
      <w:r w:rsidR="00E83081">
        <w:t xml:space="preserve">was visible until </w:t>
      </w:r>
      <w:r w:rsidRPr="004A2FC2">
        <w:rPr>
          <w:i/>
        </w:rPr>
        <w:t>tcdiff = 5</w:t>
      </w:r>
      <w:r w:rsidR="0058409E">
        <w:rPr>
          <w:i/>
        </w:rPr>
        <w:t>.</w:t>
      </w:r>
      <w:r w:rsidR="00A44E68">
        <w:rPr>
          <w:i/>
        </w:rPr>
        <w:t xml:space="preserve"> </w:t>
      </w:r>
      <w:r w:rsidR="00E314E5">
        <w:t>S</w:t>
      </w:r>
      <w:r w:rsidR="00E83081">
        <w:t>tudent behavior</w:t>
      </w:r>
      <w:r w:rsidR="00E314E5">
        <w:t xml:space="preserve"> in ALEF</w:t>
      </w:r>
      <w:r w:rsidR="00E83081">
        <w:t xml:space="preserve"> is highly </w:t>
      </w:r>
      <w:r w:rsidR="00321031">
        <w:rPr>
          <w:lang w:val="sk-SK"/>
        </w:rPr>
        <w:t xml:space="preserve">bound to </w:t>
      </w:r>
      <w:r w:rsidR="00E83081">
        <w:t>actual course studied. For this reason, their user model should be removed after finishing the course.</w:t>
      </w:r>
      <w:r w:rsidR="005B2338" w:rsidRPr="004A2FC2">
        <w:t xml:space="preserve"> </w:t>
      </w:r>
      <w:r w:rsidRPr="004A2FC2">
        <w:t>In news domain</w:t>
      </w:r>
      <w:r w:rsidR="00E641BD">
        <w:t>, an</w:t>
      </w:r>
      <w:r w:rsidR="005B2338" w:rsidRPr="004A2FC2">
        <w:t xml:space="preserve"> </w:t>
      </w:r>
      <w:r w:rsidR="00E314E5">
        <w:t xml:space="preserve">ascending trend </w:t>
      </w:r>
      <w:r w:rsidR="00E641BD">
        <w:t xml:space="preserve">in precision </w:t>
      </w:r>
      <w:r w:rsidR="00E314E5">
        <w:t xml:space="preserve">(with ascending </w:t>
      </w:r>
      <w:r w:rsidR="00E314E5" w:rsidRPr="00E641BD">
        <w:rPr>
          <w:i/>
        </w:rPr>
        <w:t>tcdiff</w:t>
      </w:r>
      <w:r w:rsidR="00E314E5">
        <w:t xml:space="preserve">) was visible for all evaluated </w:t>
      </w:r>
      <w:r w:rsidR="00E314E5" w:rsidRPr="00E641BD">
        <w:rPr>
          <w:i/>
        </w:rPr>
        <w:t>tcdiff</w:t>
      </w:r>
      <w:r w:rsidR="00E314E5">
        <w:t xml:space="preserve"> values</w:t>
      </w:r>
      <w:r w:rsidR="008E01A4">
        <w:t xml:space="preserve"> (1-10)</w:t>
      </w:r>
      <w:r w:rsidR="00E314E5">
        <w:t xml:space="preserve">. In news domain </w:t>
      </w:r>
      <w:r w:rsidR="005B2338" w:rsidRPr="004A2FC2">
        <w:t xml:space="preserve">we represent user actions as </w:t>
      </w:r>
      <w:r w:rsidR="00E83081">
        <w:t xml:space="preserve">category </w:t>
      </w:r>
      <w:r w:rsidR="005B2338" w:rsidRPr="004A2FC2">
        <w:t>visits</w:t>
      </w:r>
      <w:r w:rsidR="00E83081">
        <w:t>, which are stable and thus usable for longer time periods. In this case, the models should remain until users are active in the website</w:t>
      </w:r>
      <w:r w:rsidRPr="004A2FC2">
        <w:t>.</w:t>
      </w:r>
    </w:p>
    <w:p w14:paraId="021BCF31" w14:textId="40598080" w:rsidR="0053082E" w:rsidRPr="004A2FC2" w:rsidRDefault="0053082E" w:rsidP="0053082E">
      <w:pPr>
        <w:pStyle w:val="Head2"/>
        <w:rPr>
          <w:ins w:id="356" w:author="Tomas Chovanak" w:date="2017-01-30T07:43:00Z"/>
        </w:rPr>
      </w:pPr>
      <w:commentRangeStart w:id="357"/>
      <w:ins w:id="358" w:author="Tomas Chovanak" w:date="2017-01-30T07:43:00Z">
        <w:r w:rsidRPr="004A2FC2">
          <w:t>4.3</w:t>
        </w:r>
        <w:r>
          <w:rPr>
            <w:szCs w:val="22"/>
          </w:rPr>
          <w:t xml:space="preserve"> </w:t>
        </w:r>
      </w:ins>
      <w:ins w:id="359" w:author="Tomas Chovanak" w:date="2017-01-30T07:47:00Z">
        <w:r>
          <w:rPr>
            <w:szCs w:val="22"/>
          </w:rPr>
          <w:t>S</w:t>
        </w:r>
      </w:ins>
      <w:ins w:id="360" w:author="Tomas Chovanak" w:date="2017-01-30T07:44:00Z">
        <w:r>
          <w:rPr>
            <w:szCs w:val="22"/>
          </w:rPr>
          <w:t>earch results</w:t>
        </w:r>
      </w:ins>
    </w:p>
    <w:p w14:paraId="7A72F607" w14:textId="77777777" w:rsidR="00400B0F" w:rsidRDefault="0053082E" w:rsidP="00CF6938">
      <w:pPr>
        <w:pStyle w:val="Para"/>
        <w:rPr>
          <w:ins w:id="361" w:author="Tomas Chovanak" w:date="2017-01-30T08:31:00Z"/>
        </w:rPr>
        <w:pPrChange w:id="362" w:author="Tomas Chovanak" w:date="2017-01-30T11:17:00Z">
          <w:pPr>
            <w:pStyle w:val="Para"/>
          </w:pPr>
        </w:pPrChange>
      </w:pPr>
      <w:moveToRangeStart w:id="363" w:author="Tomas Chovanak" w:date="2017-01-30T07:44:00Z" w:name="move473525607"/>
      <w:moveTo w:id="364" w:author="Tomas Chovanak" w:date="2017-01-30T07:44:00Z">
        <w:r w:rsidRPr="004A2FC2">
          <w:t>Final</w:t>
        </w:r>
        <w:r>
          <w:t>l</w:t>
        </w:r>
        <w:r w:rsidRPr="004A2FC2">
          <w:t>y</w:t>
        </w:r>
        <w:r>
          <w:t xml:space="preserve">, </w:t>
        </w:r>
        <w:r w:rsidRPr="004A2FC2">
          <w:t xml:space="preserve">according </w:t>
        </w:r>
        <w:r>
          <w:t xml:space="preserve">to </w:t>
        </w:r>
        <w:r w:rsidRPr="004A2FC2">
          <w:t xml:space="preserve">performed </w:t>
        </w:r>
        <w:r>
          <w:t>search</w:t>
        </w:r>
        <w:r w:rsidRPr="004A2FC2">
          <w:t>, for each dataset</w:t>
        </w:r>
        <w:r>
          <w:t>,</w:t>
        </w:r>
        <w:r w:rsidRPr="004A2FC2">
          <w:t xml:space="preserve"> we chose </w:t>
        </w:r>
        <w:r>
          <w:t xml:space="preserve">the </w:t>
        </w:r>
        <w:r w:rsidRPr="004A2FC2">
          <w:t xml:space="preserve">best configuration </w:t>
        </w:r>
        <w:r>
          <w:t>maximizing</w:t>
        </w:r>
        <w:r w:rsidRPr="004A2FC2">
          <w:t xml:space="preserve"> precision metric</w:t>
        </w:r>
        <w:r>
          <w:t xml:space="preserve"> and processing speed (Table 3)</w:t>
        </w:r>
        <w:r w:rsidRPr="004A2FC2">
          <w:t xml:space="preserve">. </w:t>
        </w:r>
        <w:r>
          <w:t>For these best settings, we compared proposed method to the baseline methods using global and group only patterns (</w:t>
        </w:r>
        <w:r w:rsidRPr="004A2FC2">
          <w:t>Table</w:t>
        </w:r>
        <w:r>
          <w:t xml:space="preserve"> 4)</w:t>
        </w:r>
        <w:r w:rsidRPr="004A2FC2">
          <w:t>.</w:t>
        </w:r>
      </w:moveTo>
    </w:p>
    <w:p w14:paraId="10A718C4" w14:textId="77777777" w:rsidR="00400B0F" w:rsidRPr="004A2FC2" w:rsidRDefault="00400B0F" w:rsidP="002754F6">
      <w:pPr>
        <w:pStyle w:val="TableCaption"/>
        <w:rPr>
          <w:ins w:id="365" w:author="Tomas Chovanak" w:date="2017-01-30T08:31:00Z"/>
        </w:rPr>
        <w:pPrChange w:id="366" w:author="Tomas Chovanak" w:date="2017-01-30T11:19:00Z">
          <w:pPr>
            <w:pStyle w:val="Para"/>
          </w:pPr>
        </w:pPrChange>
      </w:pPr>
      <w:commentRangeStart w:id="367"/>
      <w:ins w:id="368" w:author="Tomas Chovanak" w:date="2017-01-30T08:31:00Z">
        <w:r w:rsidRPr="004A2FC2">
          <w:rPr>
            <w:rStyle w:val="Label"/>
            <w:color w:val="0000FF"/>
          </w:rPr>
          <w:t>Table 3</w:t>
        </w:r>
        <w:commentRangeEnd w:id="367"/>
        <w:r>
          <w:rPr>
            <w:rStyle w:val="CommentReference"/>
            <w:b w:val="0"/>
          </w:rPr>
          <w:commentReference w:id="367"/>
        </w:r>
        <w:r w:rsidRPr="004A2FC2">
          <w:rPr>
            <w:rStyle w:val="Label"/>
            <w:color w:val="0000FF"/>
          </w:rPr>
          <w:t>:</w:t>
        </w:r>
        <w:r w:rsidRPr="004A2FC2">
          <w:t xml:space="preserve"> Best configurations of parameters for both domains. </w:t>
        </w:r>
      </w:ins>
    </w:p>
    <w:tbl>
      <w:tblPr>
        <w:tblStyle w:val="TableGrid"/>
        <w:tblW w:w="4987" w:type="dxa"/>
        <w:jc w:val="center"/>
        <w:tblLayout w:type="fixed"/>
        <w:tblLook w:val="0000" w:firstRow="0" w:lastRow="0" w:firstColumn="0" w:lastColumn="0" w:noHBand="0" w:noVBand="0"/>
        <w:tblPrChange w:id="369" w:author="Tomas Chovanak" w:date="2017-01-30T09:59:00Z">
          <w:tblPr>
            <w:tblStyle w:val="TableGrid"/>
            <w:tblW w:w="4987" w:type="dxa"/>
            <w:jc w:val="center"/>
            <w:tblLayout w:type="fixed"/>
            <w:tblLook w:val="0000" w:firstRow="0" w:lastRow="0" w:firstColumn="0" w:lastColumn="0" w:noHBand="0" w:noVBand="0"/>
          </w:tblPr>
        </w:tblPrChange>
      </w:tblPr>
      <w:tblGrid>
        <w:gridCol w:w="455"/>
        <w:gridCol w:w="566"/>
        <w:gridCol w:w="426"/>
        <w:gridCol w:w="425"/>
        <w:gridCol w:w="425"/>
        <w:gridCol w:w="425"/>
        <w:gridCol w:w="431"/>
        <w:gridCol w:w="566"/>
        <w:gridCol w:w="566"/>
        <w:gridCol w:w="702"/>
        <w:tblGridChange w:id="370">
          <w:tblGrid>
            <w:gridCol w:w="455"/>
            <w:gridCol w:w="566"/>
            <w:gridCol w:w="426"/>
            <w:gridCol w:w="425"/>
            <w:gridCol w:w="425"/>
            <w:gridCol w:w="425"/>
            <w:gridCol w:w="431"/>
            <w:gridCol w:w="566"/>
            <w:gridCol w:w="566"/>
            <w:gridCol w:w="702"/>
          </w:tblGrid>
        </w:tblGridChange>
      </w:tblGrid>
      <w:tr w:rsidR="00400B0F" w:rsidRPr="004A2FC2" w14:paraId="58852F05" w14:textId="77777777" w:rsidTr="003003F4">
        <w:trPr>
          <w:trHeight w:hRule="exact" w:val="170"/>
          <w:jc w:val="center"/>
          <w:ins w:id="371" w:author="Tomas Chovanak" w:date="2017-01-30T08:31:00Z"/>
          <w:trPrChange w:id="372" w:author="Tomas Chovanak" w:date="2017-01-30T09:59:00Z">
            <w:trPr>
              <w:trHeight w:hRule="exact" w:val="198"/>
              <w:jc w:val="center"/>
            </w:trPr>
          </w:trPrChange>
        </w:trPr>
        <w:tc>
          <w:tcPr>
            <w:tcW w:w="455" w:type="dxa"/>
            <w:vAlign w:val="center"/>
            <w:tcPrChange w:id="373" w:author="Tomas Chovanak" w:date="2017-01-30T09:59:00Z">
              <w:tcPr>
                <w:tcW w:w="455" w:type="dxa"/>
                <w:vAlign w:val="center"/>
              </w:tcPr>
            </w:tcPrChange>
          </w:tcPr>
          <w:p w14:paraId="756DC91A" w14:textId="77777777" w:rsidR="00400B0F" w:rsidRPr="004A2FC2" w:rsidRDefault="00400B0F" w:rsidP="003E5556">
            <w:pPr>
              <w:spacing w:line="240" w:lineRule="auto"/>
              <w:jc w:val="center"/>
              <w:rPr>
                <w:ins w:id="374" w:author="Tomas Chovanak" w:date="2017-01-30T08:31:00Z"/>
                <w:rFonts w:cs="Linux Libertine"/>
                <w:b/>
                <w:sz w:val="16"/>
                <w:szCs w:val="16"/>
              </w:rPr>
            </w:pPr>
            <w:ins w:id="375" w:author="Tomas Chovanak" w:date="2017-01-30T08:31:00Z">
              <w:r>
                <w:rPr>
                  <w:rFonts w:cs="Linux Libertine"/>
                  <w:b/>
                  <w:sz w:val="16"/>
                  <w:szCs w:val="16"/>
                </w:rPr>
                <w:t>m</w:t>
              </w:r>
              <w:r w:rsidRPr="004A2FC2">
                <w:rPr>
                  <w:rFonts w:cs="Linux Libertine"/>
                  <w:b/>
                  <w:sz w:val="16"/>
                  <w:szCs w:val="16"/>
                </w:rPr>
                <w:t>s</w:t>
              </w:r>
            </w:ins>
          </w:p>
        </w:tc>
        <w:tc>
          <w:tcPr>
            <w:tcW w:w="566" w:type="dxa"/>
            <w:tcPrChange w:id="376" w:author="Tomas Chovanak" w:date="2017-01-30T09:59:00Z">
              <w:tcPr>
                <w:tcW w:w="566" w:type="dxa"/>
              </w:tcPr>
            </w:tcPrChange>
          </w:tcPr>
          <w:p w14:paraId="0FC8E99A" w14:textId="77777777" w:rsidR="00400B0F" w:rsidRPr="004A2FC2" w:rsidRDefault="00400B0F" w:rsidP="003E5556">
            <w:pPr>
              <w:spacing w:line="240" w:lineRule="auto"/>
              <w:jc w:val="center"/>
              <w:rPr>
                <w:ins w:id="377" w:author="Tomas Chovanak" w:date="2017-01-30T08:31:00Z"/>
                <w:rFonts w:cs="Linux Libertine"/>
                <w:b/>
                <w:sz w:val="16"/>
                <w:szCs w:val="16"/>
              </w:rPr>
            </w:pPr>
            <w:ins w:id="378" w:author="Tomas Chovanak" w:date="2017-01-30T08:31:00Z">
              <w:r>
                <w:rPr>
                  <w:rFonts w:cs="Linux Libertine"/>
                  <w:b/>
                  <w:sz w:val="16"/>
                  <w:szCs w:val="16"/>
                </w:rPr>
                <w:t>ews</w:t>
              </w:r>
            </w:ins>
          </w:p>
        </w:tc>
        <w:tc>
          <w:tcPr>
            <w:tcW w:w="426" w:type="dxa"/>
            <w:vAlign w:val="center"/>
            <w:tcPrChange w:id="379" w:author="Tomas Chovanak" w:date="2017-01-30T09:59:00Z">
              <w:tcPr>
                <w:tcW w:w="426" w:type="dxa"/>
                <w:vAlign w:val="center"/>
              </w:tcPr>
            </w:tcPrChange>
          </w:tcPr>
          <w:p w14:paraId="29B675DD" w14:textId="77777777" w:rsidR="00400B0F" w:rsidRPr="004A2FC2" w:rsidRDefault="00400B0F" w:rsidP="003E5556">
            <w:pPr>
              <w:spacing w:line="240" w:lineRule="auto"/>
              <w:jc w:val="center"/>
              <w:rPr>
                <w:ins w:id="380" w:author="Tomas Chovanak" w:date="2017-01-30T08:31:00Z"/>
                <w:rFonts w:cs="Linux Libertine"/>
                <w:b/>
                <w:sz w:val="16"/>
                <w:szCs w:val="16"/>
              </w:rPr>
            </w:pPr>
            <w:ins w:id="381" w:author="Tomas Chovanak" w:date="2017-01-30T08:31:00Z">
              <w:r w:rsidRPr="004A2FC2">
                <w:rPr>
                  <w:rFonts w:cs="Linux Libertine"/>
                  <w:b/>
                  <w:sz w:val="16"/>
                  <w:szCs w:val="16"/>
                </w:rPr>
                <w:t>rr</w:t>
              </w:r>
            </w:ins>
          </w:p>
        </w:tc>
        <w:tc>
          <w:tcPr>
            <w:tcW w:w="425" w:type="dxa"/>
            <w:vAlign w:val="center"/>
            <w:tcPrChange w:id="382" w:author="Tomas Chovanak" w:date="2017-01-30T09:59:00Z">
              <w:tcPr>
                <w:tcW w:w="425" w:type="dxa"/>
                <w:vAlign w:val="center"/>
              </w:tcPr>
            </w:tcPrChange>
          </w:tcPr>
          <w:p w14:paraId="57D46C9C" w14:textId="77777777" w:rsidR="00400B0F" w:rsidRPr="004A2FC2" w:rsidRDefault="00400B0F" w:rsidP="003E5556">
            <w:pPr>
              <w:spacing w:line="240" w:lineRule="auto"/>
              <w:jc w:val="center"/>
              <w:rPr>
                <w:ins w:id="383" w:author="Tomas Chovanak" w:date="2017-01-30T08:31:00Z"/>
                <w:rFonts w:cs="Linux Libertine"/>
                <w:b/>
                <w:sz w:val="16"/>
                <w:szCs w:val="16"/>
              </w:rPr>
            </w:pPr>
            <w:ins w:id="384" w:author="Tomas Chovanak" w:date="2017-01-30T08:31:00Z">
              <w:r w:rsidRPr="004A2FC2">
                <w:rPr>
                  <w:rFonts w:cs="Linux Libertine"/>
                  <w:b/>
                  <w:sz w:val="16"/>
                  <w:szCs w:val="16"/>
                </w:rPr>
                <w:t>sl</w:t>
              </w:r>
            </w:ins>
          </w:p>
        </w:tc>
        <w:tc>
          <w:tcPr>
            <w:tcW w:w="425" w:type="dxa"/>
            <w:vAlign w:val="center"/>
            <w:tcPrChange w:id="385" w:author="Tomas Chovanak" w:date="2017-01-30T09:59:00Z">
              <w:tcPr>
                <w:tcW w:w="425" w:type="dxa"/>
                <w:vAlign w:val="center"/>
              </w:tcPr>
            </w:tcPrChange>
          </w:tcPr>
          <w:p w14:paraId="0B5787E6" w14:textId="1A17CCAB" w:rsidR="00400B0F" w:rsidRPr="004A2FC2" w:rsidRDefault="00F358A0" w:rsidP="003E5556">
            <w:pPr>
              <w:spacing w:line="240" w:lineRule="auto"/>
              <w:jc w:val="center"/>
              <w:rPr>
                <w:ins w:id="386" w:author="Tomas Chovanak" w:date="2017-01-30T08:31:00Z"/>
                <w:rFonts w:cs="Linux Libertine"/>
                <w:b/>
                <w:sz w:val="16"/>
                <w:szCs w:val="16"/>
              </w:rPr>
            </w:pPr>
            <w:ins w:id="387" w:author="Tomas Chovanak" w:date="2017-01-30T08:31:00Z">
              <w:r w:rsidRPr="004A2FC2">
                <w:rPr>
                  <w:rFonts w:cs="Linux Libertine"/>
                  <w:b/>
                  <w:sz w:val="16"/>
                  <w:szCs w:val="16"/>
                </w:rPr>
                <w:t>W</w:t>
              </w:r>
              <w:r w:rsidR="00400B0F" w:rsidRPr="004A2FC2">
                <w:rPr>
                  <w:rFonts w:cs="Linux Libertine"/>
                  <w:b/>
                  <w:sz w:val="16"/>
                  <w:szCs w:val="16"/>
                </w:rPr>
                <w:t>s</w:t>
              </w:r>
            </w:ins>
          </w:p>
        </w:tc>
        <w:tc>
          <w:tcPr>
            <w:tcW w:w="425" w:type="dxa"/>
            <w:vAlign w:val="center"/>
            <w:tcPrChange w:id="388" w:author="Tomas Chovanak" w:date="2017-01-30T09:59:00Z">
              <w:tcPr>
                <w:tcW w:w="425" w:type="dxa"/>
                <w:vAlign w:val="center"/>
              </w:tcPr>
            </w:tcPrChange>
          </w:tcPr>
          <w:p w14:paraId="38053342" w14:textId="77777777" w:rsidR="00400B0F" w:rsidRPr="004A2FC2" w:rsidRDefault="00400B0F" w:rsidP="003E5556">
            <w:pPr>
              <w:spacing w:line="240" w:lineRule="auto"/>
              <w:jc w:val="center"/>
              <w:rPr>
                <w:ins w:id="389" w:author="Tomas Chovanak" w:date="2017-01-30T08:31:00Z"/>
                <w:rFonts w:cs="Linux Libertine"/>
                <w:b/>
                <w:sz w:val="16"/>
                <w:szCs w:val="16"/>
              </w:rPr>
            </w:pPr>
            <w:ins w:id="390" w:author="Tomas Chovanak" w:date="2017-01-30T08:31:00Z">
              <w:r w:rsidRPr="004A2FC2">
                <w:rPr>
                  <w:rFonts w:cs="Linux Libertine"/>
                  <w:b/>
                  <w:sz w:val="16"/>
                  <w:szCs w:val="16"/>
                </w:rPr>
                <w:t>gc</w:t>
              </w:r>
            </w:ins>
          </w:p>
        </w:tc>
        <w:tc>
          <w:tcPr>
            <w:tcW w:w="431" w:type="dxa"/>
            <w:vAlign w:val="center"/>
            <w:tcPrChange w:id="391" w:author="Tomas Chovanak" w:date="2017-01-30T09:59:00Z">
              <w:tcPr>
                <w:tcW w:w="431" w:type="dxa"/>
                <w:vAlign w:val="center"/>
              </w:tcPr>
            </w:tcPrChange>
          </w:tcPr>
          <w:p w14:paraId="3A8C475D" w14:textId="77777777" w:rsidR="00400B0F" w:rsidRPr="004A2FC2" w:rsidRDefault="00400B0F" w:rsidP="003E5556">
            <w:pPr>
              <w:spacing w:line="240" w:lineRule="auto"/>
              <w:jc w:val="center"/>
              <w:rPr>
                <w:ins w:id="392" w:author="Tomas Chovanak" w:date="2017-01-30T08:31:00Z"/>
                <w:rFonts w:cs="Linux Libertine"/>
                <w:b/>
                <w:sz w:val="16"/>
                <w:szCs w:val="16"/>
              </w:rPr>
            </w:pPr>
            <w:ins w:id="393" w:author="Tomas Chovanak" w:date="2017-01-30T08:31:00Z">
              <w:r w:rsidRPr="004A2FC2">
                <w:rPr>
                  <w:rFonts w:cs="Linux Libertine"/>
                  <w:b/>
                  <w:sz w:val="16"/>
                  <w:szCs w:val="16"/>
                </w:rPr>
                <w:t>Tcu</w:t>
              </w:r>
            </w:ins>
          </w:p>
        </w:tc>
        <w:tc>
          <w:tcPr>
            <w:tcW w:w="566" w:type="dxa"/>
            <w:vAlign w:val="center"/>
            <w:tcPrChange w:id="394" w:author="Tomas Chovanak" w:date="2017-01-30T09:59:00Z">
              <w:tcPr>
                <w:tcW w:w="566" w:type="dxa"/>
                <w:vAlign w:val="center"/>
              </w:tcPr>
            </w:tcPrChange>
          </w:tcPr>
          <w:p w14:paraId="329A9334" w14:textId="77777777" w:rsidR="00400B0F" w:rsidRPr="004A2FC2" w:rsidRDefault="00400B0F" w:rsidP="003E5556">
            <w:pPr>
              <w:spacing w:line="240" w:lineRule="auto"/>
              <w:jc w:val="center"/>
              <w:rPr>
                <w:ins w:id="395" w:author="Tomas Chovanak" w:date="2017-01-30T08:31:00Z"/>
                <w:rFonts w:cs="Linux Libertine"/>
                <w:b/>
                <w:sz w:val="16"/>
                <w:szCs w:val="16"/>
              </w:rPr>
            </w:pPr>
            <w:ins w:id="396" w:author="Tomas Chovanak" w:date="2017-01-30T08:31:00Z">
              <w:r w:rsidRPr="004A2FC2">
                <w:rPr>
                  <w:rFonts w:cs="Linux Libertine"/>
                  <w:b/>
                  <w:sz w:val="16"/>
                  <w:szCs w:val="16"/>
                </w:rPr>
                <w:t>Tcm</w:t>
              </w:r>
            </w:ins>
          </w:p>
        </w:tc>
        <w:tc>
          <w:tcPr>
            <w:tcW w:w="566" w:type="dxa"/>
            <w:vAlign w:val="center"/>
            <w:tcPrChange w:id="397" w:author="Tomas Chovanak" w:date="2017-01-30T09:59:00Z">
              <w:tcPr>
                <w:tcW w:w="566" w:type="dxa"/>
                <w:vAlign w:val="center"/>
              </w:tcPr>
            </w:tcPrChange>
          </w:tcPr>
          <w:p w14:paraId="6F0DF240" w14:textId="77777777" w:rsidR="00400B0F" w:rsidRPr="004A2FC2" w:rsidRDefault="00400B0F" w:rsidP="003E5556">
            <w:pPr>
              <w:spacing w:line="240" w:lineRule="auto"/>
              <w:jc w:val="center"/>
              <w:rPr>
                <w:ins w:id="398" w:author="Tomas Chovanak" w:date="2017-01-30T08:31:00Z"/>
                <w:rFonts w:cs="Linux Libertine"/>
                <w:b/>
                <w:sz w:val="16"/>
                <w:szCs w:val="16"/>
              </w:rPr>
            </w:pPr>
            <w:ins w:id="399" w:author="Tomas Chovanak" w:date="2017-01-30T08:31:00Z">
              <w:r w:rsidRPr="004A2FC2">
                <w:rPr>
                  <w:rFonts w:cs="Linux Libertine"/>
                  <w:b/>
                  <w:sz w:val="16"/>
                  <w:szCs w:val="16"/>
                </w:rPr>
                <w:t>mmc</w:t>
              </w:r>
            </w:ins>
          </w:p>
        </w:tc>
        <w:tc>
          <w:tcPr>
            <w:tcW w:w="702" w:type="dxa"/>
            <w:vAlign w:val="center"/>
            <w:tcPrChange w:id="400" w:author="Tomas Chovanak" w:date="2017-01-30T09:59:00Z">
              <w:tcPr>
                <w:tcW w:w="702" w:type="dxa"/>
                <w:vAlign w:val="center"/>
              </w:tcPr>
            </w:tcPrChange>
          </w:tcPr>
          <w:p w14:paraId="05138295" w14:textId="77777777" w:rsidR="00400B0F" w:rsidRPr="004A2FC2" w:rsidRDefault="00400B0F" w:rsidP="003E5556">
            <w:pPr>
              <w:spacing w:line="240" w:lineRule="auto"/>
              <w:jc w:val="center"/>
              <w:rPr>
                <w:ins w:id="401" w:author="Tomas Chovanak" w:date="2017-01-30T08:31:00Z"/>
                <w:rFonts w:cs="Linux Libertine"/>
                <w:b/>
                <w:sz w:val="16"/>
                <w:szCs w:val="16"/>
              </w:rPr>
            </w:pPr>
            <w:ins w:id="402" w:author="Tomas Chovanak" w:date="2017-01-30T08:31:00Z">
              <w:r w:rsidRPr="004A2FC2">
                <w:rPr>
                  <w:rFonts w:cs="Linux Libertine"/>
                  <w:b/>
                  <w:sz w:val="16"/>
                  <w:szCs w:val="16"/>
                </w:rPr>
                <w:t>tcdiff</w:t>
              </w:r>
            </w:ins>
          </w:p>
        </w:tc>
      </w:tr>
      <w:tr w:rsidR="00400B0F" w:rsidRPr="004A2FC2" w14:paraId="5D52E9B0" w14:textId="77777777" w:rsidTr="003003F4">
        <w:trPr>
          <w:trHeight w:hRule="exact" w:val="170"/>
          <w:jc w:val="center"/>
          <w:ins w:id="403" w:author="Tomas Chovanak" w:date="2017-01-30T08:31:00Z"/>
          <w:trPrChange w:id="404" w:author="Tomas Chovanak" w:date="2017-01-30T09:59:00Z">
            <w:trPr>
              <w:trHeight w:hRule="exact" w:val="198"/>
              <w:jc w:val="center"/>
            </w:trPr>
          </w:trPrChange>
        </w:trPr>
        <w:tc>
          <w:tcPr>
            <w:tcW w:w="4987" w:type="dxa"/>
            <w:gridSpan w:val="10"/>
            <w:tcBorders>
              <w:top w:val="single" w:sz="4" w:space="0" w:color="auto"/>
              <w:left w:val="single" w:sz="4" w:space="0" w:color="auto"/>
              <w:bottom w:val="single" w:sz="4" w:space="0" w:color="auto"/>
              <w:right w:val="single" w:sz="4" w:space="0" w:color="auto"/>
            </w:tcBorders>
            <w:tcPrChange w:id="405" w:author="Tomas Chovanak" w:date="2017-01-30T09:59:00Z">
              <w:tcPr>
                <w:tcW w:w="4987" w:type="dxa"/>
                <w:gridSpan w:val="10"/>
                <w:tcBorders>
                  <w:top w:val="single" w:sz="4" w:space="0" w:color="auto"/>
                  <w:left w:val="single" w:sz="4" w:space="0" w:color="auto"/>
                  <w:bottom w:val="single" w:sz="4" w:space="0" w:color="auto"/>
                  <w:right w:val="single" w:sz="4" w:space="0" w:color="auto"/>
                </w:tcBorders>
              </w:tcPr>
            </w:tcPrChange>
          </w:tcPr>
          <w:p w14:paraId="0869C90F" w14:textId="77777777" w:rsidR="00400B0F" w:rsidRPr="004A2FC2" w:rsidRDefault="00400B0F" w:rsidP="003E5556">
            <w:pPr>
              <w:spacing w:line="240" w:lineRule="auto"/>
              <w:jc w:val="center"/>
              <w:rPr>
                <w:ins w:id="406" w:author="Tomas Chovanak" w:date="2017-01-30T08:31:00Z"/>
                <w:rFonts w:cs="Linux Libertine"/>
                <w:b/>
                <w:i/>
                <w:sz w:val="16"/>
                <w:szCs w:val="16"/>
              </w:rPr>
            </w:pPr>
            <w:ins w:id="407" w:author="Tomas Chovanak" w:date="2017-01-30T08:31:00Z">
              <w:r w:rsidRPr="004A2FC2">
                <w:rPr>
                  <w:rFonts w:cs="Linux Libertine"/>
                  <w:b/>
                  <w:i/>
                  <w:sz w:val="16"/>
                  <w:szCs w:val="16"/>
                </w:rPr>
                <w:t>ALEF</w:t>
              </w:r>
            </w:ins>
          </w:p>
        </w:tc>
      </w:tr>
      <w:tr w:rsidR="00400B0F" w:rsidRPr="004A2FC2" w14:paraId="5BA494D1" w14:textId="77777777" w:rsidTr="003003F4">
        <w:trPr>
          <w:trHeight w:hRule="exact" w:val="170"/>
          <w:jc w:val="center"/>
          <w:ins w:id="408" w:author="Tomas Chovanak" w:date="2017-01-30T08:31:00Z"/>
          <w:trPrChange w:id="409" w:author="Tomas Chovanak" w:date="2017-01-30T09:59:00Z">
            <w:trPr>
              <w:trHeight w:hRule="exact" w:val="198"/>
              <w:jc w:val="center"/>
            </w:trPr>
          </w:trPrChange>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Change w:id="410" w:author="Tomas Chovanak" w:date="2017-01-30T09:59:00Z">
              <w:tcPr>
                <w:tcW w:w="45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0DBE957" w14:textId="77777777" w:rsidR="00400B0F" w:rsidRPr="004A2FC2" w:rsidRDefault="00400B0F" w:rsidP="003E5556">
            <w:pPr>
              <w:spacing w:line="240" w:lineRule="auto"/>
              <w:jc w:val="center"/>
              <w:rPr>
                <w:ins w:id="411" w:author="Tomas Chovanak" w:date="2017-01-30T08:31:00Z"/>
                <w:rFonts w:cs="Linux Libertine"/>
                <w:b/>
                <w:sz w:val="16"/>
                <w:szCs w:val="16"/>
              </w:rPr>
            </w:pPr>
            <w:ins w:id="412" w:author="Tomas Chovanak" w:date="2017-01-30T08:31:00Z">
              <w:r w:rsidRPr="004A2FC2">
                <w:rPr>
                  <w:rFonts w:cs="Linux Libertine"/>
                  <w:b/>
                  <w:sz w:val="16"/>
                  <w:szCs w:val="16"/>
                </w:rPr>
                <w:t>0.05</w:t>
              </w:r>
            </w:ins>
          </w:p>
        </w:tc>
        <w:tc>
          <w:tcPr>
            <w:tcW w:w="566" w:type="dxa"/>
            <w:tcBorders>
              <w:top w:val="single" w:sz="4" w:space="0" w:color="auto"/>
              <w:left w:val="nil"/>
              <w:bottom w:val="single" w:sz="4" w:space="0" w:color="auto"/>
              <w:right w:val="single" w:sz="4" w:space="0" w:color="auto"/>
            </w:tcBorders>
            <w:tcPrChange w:id="413" w:author="Tomas Chovanak" w:date="2017-01-30T09:59:00Z">
              <w:tcPr>
                <w:tcW w:w="566" w:type="dxa"/>
                <w:tcBorders>
                  <w:top w:val="single" w:sz="4" w:space="0" w:color="auto"/>
                  <w:left w:val="nil"/>
                  <w:bottom w:val="single" w:sz="4" w:space="0" w:color="auto"/>
                  <w:right w:val="single" w:sz="4" w:space="0" w:color="auto"/>
                </w:tcBorders>
              </w:tcPr>
            </w:tcPrChange>
          </w:tcPr>
          <w:p w14:paraId="1F9397BB" w14:textId="77777777" w:rsidR="00400B0F" w:rsidRPr="004A2FC2" w:rsidRDefault="00400B0F" w:rsidP="003E5556">
            <w:pPr>
              <w:spacing w:line="240" w:lineRule="auto"/>
              <w:jc w:val="center"/>
              <w:rPr>
                <w:ins w:id="414" w:author="Tomas Chovanak" w:date="2017-01-30T08:31:00Z"/>
                <w:rFonts w:cs="Linux Libertine"/>
                <w:b/>
                <w:sz w:val="16"/>
                <w:szCs w:val="16"/>
              </w:rPr>
            </w:pPr>
            <w:ins w:id="415" w:author="Tomas Chovanak" w:date="2017-01-30T08:31:00Z">
              <w:r>
                <w:rPr>
                  <w:rFonts w:cs="Linux Libertine"/>
                  <w:b/>
                  <w:sz w:val="16"/>
                  <w:szCs w:val="16"/>
                </w:rPr>
                <w:t>2</w:t>
              </w:r>
            </w:ins>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Change w:id="416" w:author="Tomas Chovanak" w:date="2017-01-30T09:59:00Z">
              <w:tcPr>
                <w:tcW w:w="42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30B4B3" w14:textId="77777777" w:rsidR="00400B0F" w:rsidRPr="004A2FC2" w:rsidRDefault="00400B0F" w:rsidP="003E5556">
            <w:pPr>
              <w:spacing w:line="240" w:lineRule="auto"/>
              <w:jc w:val="center"/>
              <w:rPr>
                <w:ins w:id="417" w:author="Tomas Chovanak" w:date="2017-01-30T08:31:00Z"/>
                <w:rFonts w:cs="Linux Libertine"/>
                <w:b/>
                <w:sz w:val="16"/>
                <w:szCs w:val="16"/>
              </w:rPr>
            </w:pPr>
            <w:ins w:id="418" w:author="Tomas Chovanak" w:date="2017-01-30T08:31:00Z">
              <w:r w:rsidRPr="004A2FC2">
                <w:rPr>
                  <w:rFonts w:cs="Linux Libertine"/>
                  <w:b/>
                  <w:sz w:val="16"/>
                  <w:szCs w:val="16"/>
                </w:rPr>
                <w:t>0.1</w:t>
              </w:r>
            </w:ins>
          </w:p>
        </w:tc>
        <w:tc>
          <w:tcPr>
            <w:tcW w:w="425" w:type="dxa"/>
            <w:tcBorders>
              <w:top w:val="single" w:sz="4" w:space="0" w:color="auto"/>
              <w:left w:val="nil"/>
              <w:bottom w:val="single" w:sz="4" w:space="0" w:color="auto"/>
              <w:right w:val="single" w:sz="4" w:space="0" w:color="auto"/>
            </w:tcBorders>
            <w:shd w:val="clear" w:color="auto" w:fill="auto"/>
            <w:vAlign w:val="center"/>
            <w:tcPrChange w:id="419" w:author="Tomas Chovanak" w:date="2017-01-30T09:59: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73913A13" w14:textId="77777777" w:rsidR="00400B0F" w:rsidRPr="004A2FC2" w:rsidRDefault="00400B0F" w:rsidP="003E5556">
            <w:pPr>
              <w:spacing w:line="240" w:lineRule="auto"/>
              <w:jc w:val="center"/>
              <w:rPr>
                <w:ins w:id="420" w:author="Tomas Chovanak" w:date="2017-01-30T08:31:00Z"/>
                <w:rFonts w:cs="Linux Libertine"/>
                <w:b/>
                <w:sz w:val="16"/>
                <w:szCs w:val="16"/>
              </w:rPr>
            </w:pPr>
            <w:ins w:id="421" w:author="Tomas Chovanak" w:date="2017-01-30T08:31:00Z">
              <w:r w:rsidRPr="004A2FC2">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422" w:author="Tomas Chovanak" w:date="2017-01-30T09:59: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256DDF45" w14:textId="77777777" w:rsidR="00400B0F" w:rsidRPr="004A2FC2" w:rsidRDefault="00400B0F" w:rsidP="003E5556">
            <w:pPr>
              <w:spacing w:line="240" w:lineRule="auto"/>
              <w:jc w:val="center"/>
              <w:rPr>
                <w:ins w:id="423" w:author="Tomas Chovanak" w:date="2017-01-30T08:31:00Z"/>
                <w:rFonts w:cs="Linux Libertine"/>
                <w:b/>
                <w:sz w:val="16"/>
                <w:szCs w:val="16"/>
              </w:rPr>
            </w:pPr>
            <w:ins w:id="424" w:author="Tomas Chovanak" w:date="2017-01-30T08:31:00Z">
              <w:r w:rsidRPr="004A2FC2">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425" w:author="Tomas Chovanak" w:date="2017-01-30T09:59: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031B10FE" w14:textId="77777777" w:rsidR="00400B0F" w:rsidRPr="004A2FC2" w:rsidRDefault="00400B0F" w:rsidP="003E5556">
            <w:pPr>
              <w:spacing w:line="240" w:lineRule="auto"/>
              <w:jc w:val="center"/>
              <w:rPr>
                <w:ins w:id="426" w:author="Tomas Chovanak" w:date="2017-01-30T08:31:00Z"/>
                <w:rFonts w:cs="Linux Libertine"/>
                <w:b/>
                <w:sz w:val="16"/>
                <w:szCs w:val="16"/>
              </w:rPr>
            </w:pPr>
            <w:ins w:id="427" w:author="Tomas Chovanak" w:date="2017-01-30T08:31:00Z">
              <w:r w:rsidRPr="004A2FC2">
                <w:rPr>
                  <w:rFonts w:cs="Linux Libertine"/>
                  <w:b/>
                  <w:sz w:val="16"/>
                  <w:szCs w:val="16"/>
                </w:rPr>
                <w:t>6</w:t>
              </w:r>
            </w:ins>
          </w:p>
        </w:tc>
        <w:tc>
          <w:tcPr>
            <w:tcW w:w="431" w:type="dxa"/>
            <w:tcBorders>
              <w:top w:val="single" w:sz="4" w:space="0" w:color="auto"/>
              <w:left w:val="nil"/>
              <w:bottom w:val="single" w:sz="4" w:space="0" w:color="auto"/>
              <w:right w:val="single" w:sz="4" w:space="0" w:color="auto"/>
            </w:tcBorders>
            <w:shd w:val="clear" w:color="auto" w:fill="auto"/>
            <w:vAlign w:val="center"/>
            <w:tcPrChange w:id="428" w:author="Tomas Chovanak" w:date="2017-01-30T09:59:00Z">
              <w:tcPr>
                <w:tcW w:w="431" w:type="dxa"/>
                <w:tcBorders>
                  <w:top w:val="single" w:sz="4" w:space="0" w:color="auto"/>
                  <w:left w:val="nil"/>
                  <w:bottom w:val="single" w:sz="4" w:space="0" w:color="auto"/>
                  <w:right w:val="single" w:sz="4" w:space="0" w:color="auto"/>
                </w:tcBorders>
                <w:shd w:val="clear" w:color="auto" w:fill="auto"/>
                <w:vAlign w:val="center"/>
              </w:tcPr>
            </w:tcPrChange>
          </w:tcPr>
          <w:p w14:paraId="40679938" w14:textId="77777777" w:rsidR="00400B0F" w:rsidRPr="004A2FC2" w:rsidRDefault="00400B0F" w:rsidP="003E5556">
            <w:pPr>
              <w:spacing w:line="240" w:lineRule="auto"/>
              <w:jc w:val="center"/>
              <w:rPr>
                <w:ins w:id="429" w:author="Tomas Chovanak" w:date="2017-01-30T08:31:00Z"/>
                <w:rFonts w:cs="Linux Libertine"/>
                <w:b/>
                <w:sz w:val="16"/>
                <w:szCs w:val="16"/>
              </w:rPr>
            </w:pPr>
            <w:ins w:id="430" w:author="Tomas Chovanak" w:date="2017-01-30T08:31:00Z">
              <w:r w:rsidRPr="004A2FC2">
                <w:rPr>
                  <w:rFonts w:cs="Linux Libertine"/>
                  <w:b/>
                  <w:sz w:val="16"/>
                  <w:szCs w:val="16"/>
                </w:rPr>
                <w:t>5</w:t>
              </w:r>
            </w:ins>
          </w:p>
        </w:tc>
        <w:tc>
          <w:tcPr>
            <w:tcW w:w="566" w:type="dxa"/>
            <w:tcBorders>
              <w:top w:val="single" w:sz="4" w:space="0" w:color="auto"/>
              <w:left w:val="nil"/>
              <w:bottom w:val="single" w:sz="4" w:space="0" w:color="auto"/>
              <w:right w:val="single" w:sz="4" w:space="0" w:color="auto"/>
            </w:tcBorders>
            <w:vAlign w:val="center"/>
            <w:tcPrChange w:id="431" w:author="Tomas Chovanak" w:date="2017-01-30T09:59:00Z">
              <w:tcPr>
                <w:tcW w:w="566" w:type="dxa"/>
                <w:tcBorders>
                  <w:top w:val="single" w:sz="4" w:space="0" w:color="auto"/>
                  <w:left w:val="nil"/>
                  <w:bottom w:val="single" w:sz="4" w:space="0" w:color="auto"/>
                  <w:right w:val="single" w:sz="4" w:space="0" w:color="auto"/>
                </w:tcBorders>
                <w:vAlign w:val="center"/>
              </w:tcPr>
            </w:tcPrChange>
          </w:tcPr>
          <w:p w14:paraId="616DD4FB" w14:textId="77777777" w:rsidR="00400B0F" w:rsidRPr="004A2FC2" w:rsidRDefault="00400B0F" w:rsidP="003E5556">
            <w:pPr>
              <w:spacing w:line="240" w:lineRule="auto"/>
              <w:jc w:val="center"/>
              <w:rPr>
                <w:ins w:id="432" w:author="Tomas Chovanak" w:date="2017-01-30T08:31:00Z"/>
                <w:rFonts w:cs="Linux Libertine"/>
                <w:b/>
                <w:sz w:val="16"/>
                <w:szCs w:val="16"/>
              </w:rPr>
            </w:pPr>
            <w:ins w:id="433" w:author="Tomas Chovanak" w:date="2017-01-30T08:31:00Z">
              <w:r w:rsidRPr="004A2FC2">
                <w:rPr>
                  <w:rFonts w:cs="Linux Libertine"/>
                  <w:b/>
                  <w:sz w:val="16"/>
                  <w:szCs w:val="16"/>
                </w:rPr>
                <w:t>400</w:t>
              </w:r>
            </w:ins>
          </w:p>
        </w:tc>
        <w:tc>
          <w:tcPr>
            <w:tcW w:w="566" w:type="dxa"/>
            <w:tcBorders>
              <w:top w:val="single" w:sz="4" w:space="0" w:color="auto"/>
              <w:left w:val="nil"/>
              <w:bottom w:val="single" w:sz="4" w:space="0" w:color="auto"/>
              <w:right w:val="single" w:sz="4" w:space="0" w:color="auto"/>
            </w:tcBorders>
            <w:vAlign w:val="center"/>
            <w:tcPrChange w:id="434" w:author="Tomas Chovanak" w:date="2017-01-30T09:59:00Z">
              <w:tcPr>
                <w:tcW w:w="566" w:type="dxa"/>
                <w:tcBorders>
                  <w:top w:val="single" w:sz="4" w:space="0" w:color="auto"/>
                  <w:left w:val="nil"/>
                  <w:bottom w:val="single" w:sz="4" w:space="0" w:color="auto"/>
                  <w:right w:val="single" w:sz="4" w:space="0" w:color="auto"/>
                </w:tcBorders>
                <w:vAlign w:val="center"/>
              </w:tcPr>
            </w:tcPrChange>
          </w:tcPr>
          <w:p w14:paraId="4D9097A5" w14:textId="77777777" w:rsidR="00400B0F" w:rsidRPr="004A2FC2" w:rsidRDefault="00400B0F" w:rsidP="003E5556">
            <w:pPr>
              <w:spacing w:line="240" w:lineRule="auto"/>
              <w:jc w:val="center"/>
              <w:rPr>
                <w:ins w:id="435" w:author="Tomas Chovanak" w:date="2017-01-30T08:31:00Z"/>
                <w:rFonts w:cs="Linux Libertine"/>
                <w:b/>
                <w:sz w:val="16"/>
                <w:szCs w:val="16"/>
              </w:rPr>
            </w:pPr>
            <w:ins w:id="436" w:author="Tomas Chovanak" w:date="2017-01-30T08:31:00Z">
              <w:r w:rsidRPr="004A2FC2">
                <w:rPr>
                  <w:rFonts w:cs="Linux Libertine"/>
                  <w:b/>
                  <w:sz w:val="16"/>
                  <w:szCs w:val="16"/>
                </w:rPr>
                <w:t>100</w:t>
              </w:r>
            </w:ins>
          </w:p>
        </w:tc>
        <w:tc>
          <w:tcPr>
            <w:tcW w:w="702" w:type="dxa"/>
            <w:tcBorders>
              <w:top w:val="single" w:sz="4" w:space="0" w:color="auto"/>
              <w:left w:val="nil"/>
              <w:bottom w:val="single" w:sz="4" w:space="0" w:color="auto"/>
              <w:right w:val="single" w:sz="4" w:space="0" w:color="auto"/>
            </w:tcBorders>
            <w:vAlign w:val="center"/>
            <w:tcPrChange w:id="437" w:author="Tomas Chovanak" w:date="2017-01-30T09:59:00Z">
              <w:tcPr>
                <w:tcW w:w="702" w:type="dxa"/>
                <w:tcBorders>
                  <w:top w:val="single" w:sz="4" w:space="0" w:color="auto"/>
                  <w:left w:val="nil"/>
                  <w:bottom w:val="single" w:sz="4" w:space="0" w:color="auto"/>
                  <w:right w:val="single" w:sz="4" w:space="0" w:color="auto"/>
                </w:tcBorders>
                <w:vAlign w:val="center"/>
              </w:tcPr>
            </w:tcPrChange>
          </w:tcPr>
          <w:p w14:paraId="3F167573" w14:textId="77777777" w:rsidR="00400B0F" w:rsidRPr="004A2FC2" w:rsidRDefault="00400B0F" w:rsidP="003E5556">
            <w:pPr>
              <w:spacing w:line="240" w:lineRule="auto"/>
              <w:jc w:val="center"/>
              <w:rPr>
                <w:ins w:id="438" w:author="Tomas Chovanak" w:date="2017-01-30T08:31:00Z"/>
                <w:rFonts w:cs="Linux Libertine"/>
                <w:b/>
                <w:sz w:val="16"/>
                <w:szCs w:val="16"/>
              </w:rPr>
            </w:pPr>
            <w:ins w:id="439" w:author="Tomas Chovanak" w:date="2017-01-30T08:31:00Z">
              <w:r w:rsidRPr="004A2FC2">
                <w:rPr>
                  <w:rFonts w:cs="Linux Libertine"/>
                  <w:b/>
                  <w:sz w:val="16"/>
                  <w:szCs w:val="16"/>
                </w:rPr>
                <w:t>5</w:t>
              </w:r>
            </w:ins>
          </w:p>
        </w:tc>
      </w:tr>
      <w:tr w:rsidR="00400B0F" w:rsidRPr="004A2FC2" w14:paraId="6C89878D" w14:textId="77777777" w:rsidTr="003003F4">
        <w:trPr>
          <w:trHeight w:hRule="exact" w:val="170"/>
          <w:jc w:val="center"/>
          <w:ins w:id="440" w:author="Tomas Chovanak" w:date="2017-01-30T08:31:00Z"/>
          <w:trPrChange w:id="441" w:author="Tomas Chovanak" w:date="2017-01-30T09:59:00Z">
            <w:trPr>
              <w:trHeight w:hRule="exact" w:val="198"/>
              <w:jc w:val="center"/>
            </w:trPr>
          </w:trPrChange>
        </w:trPr>
        <w:tc>
          <w:tcPr>
            <w:tcW w:w="4987" w:type="dxa"/>
            <w:gridSpan w:val="10"/>
            <w:tcBorders>
              <w:top w:val="single" w:sz="4" w:space="0" w:color="auto"/>
              <w:left w:val="single" w:sz="4" w:space="0" w:color="auto"/>
              <w:bottom w:val="single" w:sz="4" w:space="0" w:color="auto"/>
              <w:right w:val="single" w:sz="4" w:space="0" w:color="auto"/>
            </w:tcBorders>
            <w:tcPrChange w:id="442" w:author="Tomas Chovanak" w:date="2017-01-30T09:59:00Z">
              <w:tcPr>
                <w:tcW w:w="4987" w:type="dxa"/>
                <w:gridSpan w:val="10"/>
                <w:tcBorders>
                  <w:top w:val="single" w:sz="4" w:space="0" w:color="auto"/>
                  <w:left w:val="single" w:sz="4" w:space="0" w:color="auto"/>
                  <w:bottom w:val="single" w:sz="4" w:space="0" w:color="auto"/>
                  <w:right w:val="single" w:sz="4" w:space="0" w:color="auto"/>
                </w:tcBorders>
              </w:tcPr>
            </w:tcPrChange>
          </w:tcPr>
          <w:p w14:paraId="53EE002C" w14:textId="77777777" w:rsidR="00400B0F" w:rsidRPr="004A2FC2" w:rsidRDefault="00400B0F" w:rsidP="003E5556">
            <w:pPr>
              <w:spacing w:line="240" w:lineRule="auto"/>
              <w:jc w:val="center"/>
              <w:rPr>
                <w:ins w:id="443" w:author="Tomas Chovanak" w:date="2017-01-30T08:31:00Z"/>
                <w:rFonts w:cs="Linux Libertine"/>
                <w:b/>
                <w:i/>
                <w:sz w:val="16"/>
                <w:szCs w:val="16"/>
              </w:rPr>
            </w:pPr>
            <w:ins w:id="444" w:author="Tomas Chovanak" w:date="2017-01-30T08:31:00Z">
              <w:r w:rsidRPr="004A2FC2">
                <w:rPr>
                  <w:rFonts w:cs="Linux Libertine"/>
                  <w:b/>
                  <w:i/>
                  <w:sz w:val="16"/>
                  <w:szCs w:val="16"/>
                </w:rPr>
                <w:t>NEWSPAPERS PORTAL</w:t>
              </w:r>
            </w:ins>
          </w:p>
        </w:tc>
      </w:tr>
      <w:tr w:rsidR="00400B0F" w:rsidRPr="004A2FC2" w14:paraId="17E1E048" w14:textId="77777777" w:rsidTr="003003F4">
        <w:trPr>
          <w:trHeight w:hRule="exact" w:val="170"/>
          <w:jc w:val="center"/>
          <w:ins w:id="445" w:author="Tomas Chovanak" w:date="2017-01-30T08:31:00Z"/>
          <w:trPrChange w:id="446" w:author="Tomas Chovanak" w:date="2017-01-30T09:59:00Z">
            <w:trPr>
              <w:trHeight w:hRule="exact" w:val="198"/>
              <w:jc w:val="center"/>
            </w:trPr>
          </w:trPrChange>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Change w:id="447" w:author="Tomas Chovanak" w:date="2017-01-30T09:59:00Z">
              <w:tcPr>
                <w:tcW w:w="45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32217D1" w14:textId="77777777" w:rsidR="00400B0F" w:rsidRPr="004A2FC2" w:rsidRDefault="00400B0F" w:rsidP="003E5556">
            <w:pPr>
              <w:spacing w:line="240" w:lineRule="auto"/>
              <w:jc w:val="center"/>
              <w:rPr>
                <w:ins w:id="448" w:author="Tomas Chovanak" w:date="2017-01-30T08:31:00Z"/>
                <w:rFonts w:cs="Linux Libertine"/>
                <w:b/>
                <w:sz w:val="16"/>
                <w:szCs w:val="16"/>
              </w:rPr>
            </w:pPr>
            <w:ins w:id="449" w:author="Tomas Chovanak" w:date="2017-01-30T08:31:00Z">
              <w:r w:rsidRPr="004A2FC2">
                <w:rPr>
                  <w:rFonts w:cs="Linux Libertine"/>
                  <w:b/>
                  <w:sz w:val="16"/>
                  <w:szCs w:val="16"/>
                </w:rPr>
                <w:t>0.05</w:t>
              </w:r>
            </w:ins>
          </w:p>
        </w:tc>
        <w:tc>
          <w:tcPr>
            <w:tcW w:w="566" w:type="dxa"/>
            <w:tcBorders>
              <w:top w:val="single" w:sz="4" w:space="0" w:color="auto"/>
              <w:left w:val="nil"/>
              <w:bottom w:val="single" w:sz="4" w:space="0" w:color="auto"/>
              <w:right w:val="single" w:sz="4" w:space="0" w:color="auto"/>
            </w:tcBorders>
            <w:tcPrChange w:id="450" w:author="Tomas Chovanak" w:date="2017-01-30T09:59:00Z">
              <w:tcPr>
                <w:tcW w:w="566" w:type="dxa"/>
                <w:tcBorders>
                  <w:top w:val="single" w:sz="4" w:space="0" w:color="auto"/>
                  <w:left w:val="nil"/>
                  <w:bottom w:val="single" w:sz="4" w:space="0" w:color="auto"/>
                  <w:right w:val="single" w:sz="4" w:space="0" w:color="auto"/>
                </w:tcBorders>
              </w:tcPr>
            </w:tcPrChange>
          </w:tcPr>
          <w:p w14:paraId="7DF8A6D5" w14:textId="77777777" w:rsidR="00400B0F" w:rsidRPr="004A2FC2" w:rsidRDefault="00400B0F" w:rsidP="003E5556">
            <w:pPr>
              <w:spacing w:line="240" w:lineRule="auto"/>
              <w:jc w:val="center"/>
              <w:rPr>
                <w:ins w:id="451" w:author="Tomas Chovanak" w:date="2017-01-30T08:31:00Z"/>
                <w:rFonts w:cs="Linux Libertine"/>
                <w:b/>
                <w:sz w:val="16"/>
                <w:szCs w:val="16"/>
              </w:rPr>
            </w:pPr>
            <w:ins w:id="452" w:author="Tomas Chovanak" w:date="2017-01-30T08:31:00Z">
              <w:r>
                <w:rPr>
                  <w:rFonts w:cs="Linux Libertine"/>
                  <w:b/>
                  <w:sz w:val="16"/>
                  <w:szCs w:val="16"/>
                </w:rPr>
                <w:t>1</w:t>
              </w:r>
            </w:ins>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Change w:id="453" w:author="Tomas Chovanak" w:date="2017-01-30T09:59:00Z">
              <w:tcPr>
                <w:tcW w:w="42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7252799" w14:textId="77777777" w:rsidR="00400B0F" w:rsidRPr="004A2FC2" w:rsidRDefault="00400B0F" w:rsidP="003E5556">
            <w:pPr>
              <w:spacing w:line="240" w:lineRule="auto"/>
              <w:jc w:val="center"/>
              <w:rPr>
                <w:ins w:id="454" w:author="Tomas Chovanak" w:date="2017-01-30T08:31:00Z"/>
                <w:rFonts w:cs="Linux Libertine"/>
                <w:b/>
                <w:sz w:val="16"/>
                <w:szCs w:val="16"/>
              </w:rPr>
            </w:pPr>
            <w:ins w:id="455" w:author="Tomas Chovanak" w:date="2017-01-30T08:31:00Z">
              <w:r w:rsidRPr="004A2FC2">
                <w:rPr>
                  <w:rFonts w:cs="Linux Libertine"/>
                  <w:b/>
                  <w:sz w:val="16"/>
                  <w:szCs w:val="16"/>
                </w:rPr>
                <w:t>0.5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456" w:author="Tomas Chovanak" w:date="2017-01-30T09:59: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776CF9E9" w14:textId="77777777" w:rsidR="00400B0F" w:rsidRPr="004A2FC2" w:rsidRDefault="00400B0F" w:rsidP="003E5556">
            <w:pPr>
              <w:spacing w:line="240" w:lineRule="auto"/>
              <w:jc w:val="center"/>
              <w:rPr>
                <w:ins w:id="457" w:author="Tomas Chovanak" w:date="2017-01-30T08:31:00Z"/>
                <w:rFonts w:cs="Linux Libertine"/>
                <w:b/>
                <w:sz w:val="16"/>
                <w:szCs w:val="16"/>
              </w:rPr>
            </w:pPr>
            <w:ins w:id="458" w:author="Tomas Chovanak" w:date="2017-01-30T08:31:00Z">
              <w:r w:rsidRPr="004A2FC2">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459" w:author="Tomas Chovanak" w:date="2017-01-30T09:59: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2ABC5DFA" w14:textId="77777777" w:rsidR="00400B0F" w:rsidRPr="004A2FC2" w:rsidRDefault="00400B0F" w:rsidP="003E5556">
            <w:pPr>
              <w:spacing w:line="240" w:lineRule="auto"/>
              <w:jc w:val="center"/>
              <w:rPr>
                <w:ins w:id="460" w:author="Tomas Chovanak" w:date="2017-01-30T08:31:00Z"/>
                <w:rFonts w:cs="Linux Libertine"/>
                <w:b/>
                <w:sz w:val="16"/>
                <w:szCs w:val="16"/>
              </w:rPr>
            </w:pPr>
            <w:ins w:id="461" w:author="Tomas Chovanak" w:date="2017-01-30T08:31:00Z">
              <w:r w:rsidRPr="004A2FC2">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462" w:author="Tomas Chovanak" w:date="2017-01-30T09:59: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176DFCE4" w14:textId="77777777" w:rsidR="00400B0F" w:rsidRPr="004A2FC2" w:rsidRDefault="00400B0F" w:rsidP="003E5556">
            <w:pPr>
              <w:spacing w:line="240" w:lineRule="auto"/>
              <w:jc w:val="center"/>
              <w:rPr>
                <w:ins w:id="463" w:author="Tomas Chovanak" w:date="2017-01-30T08:31:00Z"/>
                <w:rFonts w:cs="Linux Libertine"/>
                <w:b/>
                <w:sz w:val="16"/>
                <w:szCs w:val="16"/>
              </w:rPr>
            </w:pPr>
            <w:ins w:id="464" w:author="Tomas Chovanak" w:date="2017-01-30T08:31:00Z">
              <w:r w:rsidRPr="004A2FC2">
                <w:rPr>
                  <w:rFonts w:cs="Linux Libertine"/>
                  <w:b/>
                  <w:sz w:val="16"/>
                  <w:szCs w:val="16"/>
                </w:rPr>
                <w:t>8</w:t>
              </w:r>
            </w:ins>
          </w:p>
        </w:tc>
        <w:tc>
          <w:tcPr>
            <w:tcW w:w="431" w:type="dxa"/>
            <w:tcBorders>
              <w:top w:val="single" w:sz="4" w:space="0" w:color="auto"/>
              <w:left w:val="nil"/>
              <w:bottom w:val="single" w:sz="4" w:space="0" w:color="auto"/>
              <w:right w:val="single" w:sz="4" w:space="0" w:color="auto"/>
            </w:tcBorders>
            <w:shd w:val="clear" w:color="auto" w:fill="auto"/>
            <w:vAlign w:val="center"/>
            <w:tcPrChange w:id="465" w:author="Tomas Chovanak" w:date="2017-01-30T09:59:00Z">
              <w:tcPr>
                <w:tcW w:w="431" w:type="dxa"/>
                <w:tcBorders>
                  <w:top w:val="single" w:sz="4" w:space="0" w:color="auto"/>
                  <w:left w:val="nil"/>
                  <w:bottom w:val="single" w:sz="4" w:space="0" w:color="auto"/>
                  <w:right w:val="single" w:sz="4" w:space="0" w:color="auto"/>
                </w:tcBorders>
                <w:shd w:val="clear" w:color="auto" w:fill="auto"/>
                <w:vAlign w:val="center"/>
              </w:tcPr>
            </w:tcPrChange>
          </w:tcPr>
          <w:p w14:paraId="718B6BBA" w14:textId="77777777" w:rsidR="00400B0F" w:rsidRPr="004A2FC2" w:rsidRDefault="00400B0F" w:rsidP="003E5556">
            <w:pPr>
              <w:spacing w:line="240" w:lineRule="auto"/>
              <w:jc w:val="center"/>
              <w:rPr>
                <w:ins w:id="466" w:author="Tomas Chovanak" w:date="2017-01-30T08:31:00Z"/>
                <w:rFonts w:cs="Linux Libertine"/>
                <w:b/>
                <w:sz w:val="16"/>
                <w:szCs w:val="16"/>
              </w:rPr>
            </w:pPr>
            <w:ins w:id="467" w:author="Tomas Chovanak" w:date="2017-01-30T08:31:00Z">
              <w:r w:rsidRPr="004A2FC2">
                <w:rPr>
                  <w:rFonts w:cs="Linux Libertine"/>
                  <w:b/>
                  <w:sz w:val="16"/>
                  <w:szCs w:val="16"/>
                </w:rPr>
                <w:t>5</w:t>
              </w:r>
            </w:ins>
          </w:p>
        </w:tc>
        <w:tc>
          <w:tcPr>
            <w:tcW w:w="566" w:type="dxa"/>
            <w:tcBorders>
              <w:top w:val="single" w:sz="4" w:space="0" w:color="auto"/>
              <w:left w:val="nil"/>
              <w:bottom w:val="single" w:sz="4" w:space="0" w:color="auto"/>
              <w:right w:val="single" w:sz="4" w:space="0" w:color="auto"/>
            </w:tcBorders>
            <w:vAlign w:val="center"/>
            <w:tcPrChange w:id="468" w:author="Tomas Chovanak" w:date="2017-01-30T09:59:00Z">
              <w:tcPr>
                <w:tcW w:w="566" w:type="dxa"/>
                <w:tcBorders>
                  <w:top w:val="single" w:sz="4" w:space="0" w:color="auto"/>
                  <w:left w:val="nil"/>
                  <w:bottom w:val="single" w:sz="4" w:space="0" w:color="auto"/>
                  <w:right w:val="single" w:sz="4" w:space="0" w:color="auto"/>
                </w:tcBorders>
                <w:vAlign w:val="center"/>
              </w:tcPr>
            </w:tcPrChange>
          </w:tcPr>
          <w:p w14:paraId="0CB0A18E" w14:textId="77777777" w:rsidR="00400B0F" w:rsidRPr="004A2FC2" w:rsidRDefault="00400B0F" w:rsidP="003E5556">
            <w:pPr>
              <w:spacing w:line="240" w:lineRule="auto"/>
              <w:jc w:val="center"/>
              <w:rPr>
                <w:ins w:id="469" w:author="Tomas Chovanak" w:date="2017-01-30T08:31:00Z"/>
                <w:rFonts w:cs="Linux Libertine"/>
                <w:b/>
                <w:sz w:val="16"/>
                <w:szCs w:val="16"/>
              </w:rPr>
            </w:pPr>
            <w:ins w:id="470" w:author="Tomas Chovanak" w:date="2017-01-30T08:31:00Z">
              <w:r w:rsidRPr="004A2FC2">
                <w:rPr>
                  <w:rFonts w:cs="Linux Libertine"/>
                  <w:b/>
                  <w:sz w:val="16"/>
                  <w:szCs w:val="16"/>
                </w:rPr>
                <w:t>800</w:t>
              </w:r>
            </w:ins>
          </w:p>
        </w:tc>
        <w:tc>
          <w:tcPr>
            <w:tcW w:w="566" w:type="dxa"/>
            <w:tcBorders>
              <w:top w:val="single" w:sz="4" w:space="0" w:color="auto"/>
              <w:left w:val="nil"/>
              <w:bottom w:val="single" w:sz="4" w:space="0" w:color="auto"/>
              <w:right w:val="single" w:sz="4" w:space="0" w:color="auto"/>
            </w:tcBorders>
            <w:vAlign w:val="center"/>
            <w:tcPrChange w:id="471" w:author="Tomas Chovanak" w:date="2017-01-30T09:59:00Z">
              <w:tcPr>
                <w:tcW w:w="566" w:type="dxa"/>
                <w:tcBorders>
                  <w:top w:val="single" w:sz="4" w:space="0" w:color="auto"/>
                  <w:left w:val="nil"/>
                  <w:bottom w:val="single" w:sz="4" w:space="0" w:color="auto"/>
                  <w:right w:val="single" w:sz="4" w:space="0" w:color="auto"/>
                </w:tcBorders>
                <w:vAlign w:val="center"/>
              </w:tcPr>
            </w:tcPrChange>
          </w:tcPr>
          <w:p w14:paraId="6F32761C" w14:textId="77777777" w:rsidR="00400B0F" w:rsidRPr="004A2FC2" w:rsidRDefault="00400B0F" w:rsidP="003E5556">
            <w:pPr>
              <w:spacing w:line="240" w:lineRule="auto"/>
              <w:jc w:val="center"/>
              <w:rPr>
                <w:ins w:id="472" w:author="Tomas Chovanak" w:date="2017-01-30T08:31:00Z"/>
                <w:rFonts w:cs="Linux Libertine"/>
                <w:b/>
                <w:sz w:val="16"/>
                <w:szCs w:val="16"/>
              </w:rPr>
            </w:pPr>
            <w:ins w:id="473" w:author="Tomas Chovanak" w:date="2017-01-30T08:31:00Z">
              <w:r w:rsidRPr="004A2FC2">
                <w:rPr>
                  <w:rFonts w:cs="Linux Libertine"/>
                  <w:b/>
                  <w:sz w:val="16"/>
                  <w:szCs w:val="16"/>
                </w:rPr>
                <w:t>1000</w:t>
              </w:r>
            </w:ins>
          </w:p>
        </w:tc>
        <w:tc>
          <w:tcPr>
            <w:tcW w:w="702" w:type="dxa"/>
            <w:tcBorders>
              <w:top w:val="single" w:sz="4" w:space="0" w:color="auto"/>
              <w:left w:val="nil"/>
              <w:bottom w:val="single" w:sz="4" w:space="0" w:color="auto"/>
              <w:right w:val="single" w:sz="4" w:space="0" w:color="auto"/>
            </w:tcBorders>
            <w:vAlign w:val="center"/>
            <w:tcPrChange w:id="474" w:author="Tomas Chovanak" w:date="2017-01-30T09:59:00Z">
              <w:tcPr>
                <w:tcW w:w="702" w:type="dxa"/>
                <w:tcBorders>
                  <w:top w:val="single" w:sz="4" w:space="0" w:color="auto"/>
                  <w:left w:val="nil"/>
                  <w:bottom w:val="single" w:sz="4" w:space="0" w:color="auto"/>
                  <w:right w:val="single" w:sz="4" w:space="0" w:color="auto"/>
                </w:tcBorders>
                <w:vAlign w:val="center"/>
              </w:tcPr>
            </w:tcPrChange>
          </w:tcPr>
          <w:p w14:paraId="7DEA12D8" w14:textId="77777777" w:rsidR="00400B0F" w:rsidRPr="004A2FC2" w:rsidRDefault="00400B0F" w:rsidP="003E5556">
            <w:pPr>
              <w:spacing w:line="240" w:lineRule="auto"/>
              <w:jc w:val="center"/>
              <w:rPr>
                <w:ins w:id="475" w:author="Tomas Chovanak" w:date="2017-01-30T08:31:00Z"/>
                <w:rFonts w:cs="Linux Libertine"/>
                <w:b/>
                <w:sz w:val="16"/>
                <w:szCs w:val="16"/>
              </w:rPr>
            </w:pPr>
            <w:ins w:id="476" w:author="Tomas Chovanak" w:date="2017-01-30T08:31:00Z">
              <w:r w:rsidRPr="004A2FC2">
                <w:rPr>
                  <w:rFonts w:cs="Linux Libertine"/>
                  <w:b/>
                  <w:sz w:val="16"/>
                  <w:szCs w:val="16"/>
                </w:rPr>
                <w:t>15</w:t>
              </w:r>
            </w:ins>
          </w:p>
        </w:tc>
      </w:tr>
    </w:tbl>
    <w:p w14:paraId="75C4D01E" w14:textId="77777777" w:rsidR="00400B0F" w:rsidRPr="004A2FC2" w:rsidRDefault="00400B0F" w:rsidP="00CF6938">
      <w:pPr>
        <w:pStyle w:val="Para"/>
        <w:rPr>
          <w:ins w:id="477" w:author="Tomas Chovanak" w:date="2017-01-30T08:31:00Z"/>
        </w:rPr>
        <w:pPrChange w:id="478" w:author="Tomas Chovanak" w:date="2017-01-30T11:17:00Z">
          <w:pPr>
            <w:spacing w:line="240" w:lineRule="auto"/>
            <w:jc w:val="left"/>
          </w:pPr>
        </w:pPrChange>
      </w:pPr>
    </w:p>
    <w:p w14:paraId="47804DC2" w14:textId="113BFB67" w:rsidR="0053082E" w:rsidRDefault="0053082E" w:rsidP="00CF6938">
      <w:pPr>
        <w:pStyle w:val="Para"/>
        <w:rPr>
          <w:ins w:id="479" w:author="Tomas Chovanak" w:date="2017-01-30T10:57:00Z"/>
        </w:rPr>
        <w:pPrChange w:id="480" w:author="Tomas Chovanak" w:date="2017-01-30T11:17:00Z">
          <w:pPr>
            <w:pStyle w:val="Para"/>
          </w:pPr>
        </w:pPrChange>
      </w:pPr>
      <w:moveTo w:id="481" w:author="Tomas Chovanak" w:date="2017-01-30T07:44:00Z">
        <w:del w:id="482" w:author="Tomas Chovanak" w:date="2017-01-30T09:34:00Z">
          <w:r w:rsidRPr="004A2FC2" w:rsidDel="00DC6CC9">
            <w:delText xml:space="preserve"> </w:delText>
          </w:r>
        </w:del>
        <w:r w:rsidRPr="004A2FC2">
          <w:t xml:space="preserve">We performed statistical t-test </w:t>
        </w:r>
        <w:r>
          <w:t xml:space="preserve">to compare </w:t>
        </w:r>
        <w:r w:rsidRPr="004A2FC2">
          <w:t>precision</w:t>
        </w:r>
        <w:r>
          <w:t>s of baseline methods</w:t>
        </w:r>
        <w:r w:rsidRPr="004A2FC2">
          <w:t xml:space="preserve">. </w:t>
        </w:r>
        <w:r>
          <w:t xml:space="preserve">For ALEF dataset our method reached </w:t>
        </w:r>
        <w:r w:rsidRPr="004A2FC2">
          <w:t xml:space="preserve">significant </w:t>
        </w:r>
        <w:r>
          <w:t>increase of precision when compared to method using only global patterns (</w:t>
        </w:r>
        <w:r w:rsidRPr="004A2FC2">
          <w:t>p &lt; 0.0001, t=</w:t>
        </w:r>
        <w:r w:rsidRPr="00404D6C">
          <w:t xml:space="preserve"> 9.7153</w:t>
        </w:r>
        <w:r w:rsidRPr="004A2FC2">
          <w:t>, df=</w:t>
        </w:r>
        <w:r w:rsidRPr="00404D6C">
          <w:t xml:space="preserve"> 7600</w:t>
        </w:r>
        <w:r>
          <w:t xml:space="preserve">, </w:t>
        </w:r>
        <w:r w:rsidRPr="004A2FC2">
          <w:t>difference of means 0.0165</w:t>
        </w:r>
        <w:r>
          <w:t>) and also compared to method using only group patterns (p &lt; 0.0001, t=</w:t>
        </w:r>
        <w:r w:rsidRPr="00404D6C">
          <w:t>103.2904</w:t>
        </w:r>
        <w:r>
          <w:t xml:space="preserve">, df=7600, difference of means </w:t>
        </w:r>
        <w:r w:rsidRPr="00404D6C">
          <w:t>0.2143</w:t>
        </w:r>
        <w:r>
          <w:t>)</w:t>
        </w:r>
        <w:r w:rsidRPr="004A2FC2">
          <w:t xml:space="preserve">. For NP </w:t>
        </w:r>
        <w:r>
          <w:t xml:space="preserve">dataset we reached also </w:t>
        </w:r>
        <w:r w:rsidRPr="004A2FC2">
          <w:t xml:space="preserve">significant </w:t>
        </w:r>
        <w:r>
          <w:t>increase compared to method using only global patterns (</w:t>
        </w:r>
        <w:r w:rsidRPr="004A2FC2">
          <w:t>p &lt; 0.0001, t=3.8976, df=12598</w:t>
        </w:r>
        <w:r>
          <w:t xml:space="preserve">, </w:t>
        </w:r>
        <w:r w:rsidRPr="004A2FC2">
          <w:t>difference of means 0.0086</w:t>
        </w:r>
        <w:r>
          <w:t>) and also compared to method using only group patterns (p &lt; 0.0001, t=</w:t>
        </w:r>
        <w:r w:rsidRPr="005F222E">
          <w:t>239.6845</w:t>
        </w:r>
        <w:r>
          <w:t>, df=</w:t>
        </w:r>
        <w:r w:rsidRPr="005F222E">
          <w:t>12598</w:t>
        </w:r>
        <w:r>
          <w:t xml:space="preserve">, difference of means </w:t>
        </w:r>
        <w:r w:rsidRPr="005F222E">
          <w:t>0.4137</w:t>
        </w:r>
        <w:r>
          <w:t>).</w:t>
        </w:r>
      </w:moveTo>
      <w:commentRangeEnd w:id="357"/>
      <w:r>
        <w:rPr>
          <w:rStyle w:val="CommentReference"/>
        </w:rPr>
        <w:commentReference w:id="357"/>
      </w:r>
    </w:p>
    <w:p w14:paraId="37BDE6B3" w14:textId="77777777" w:rsidR="00FE1352" w:rsidRPr="004A2FC2" w:rsidRDefault="00FE1352" w:rsidP="002754F6">
      <w:pPr>
        <w:pStyle w:val="TableCaption"/>
        <w:rPr>
          <w:ins w:id="483" w:author="Tomas Chovanak" w:date="2017-01-30T10:57:00Z"/>
        </w:rPr>
        <w:pPrChange w:id="484" w:author="Tomas Chovanak" w:date="2017-01-30T11:19:00Z">
          <w:pPr>
            <w:pStyle w:val="Para"/>
          </w:pPr>
        </w:pPrChange>
      </w:pPr>
      <w:ins w:id="485" w:author="Tomas Chovanak" w:date="2017-01-30T10:57:00Z">
        <w:r w:rsidRPr="004A2FC2">
          <w:rPr>
            <w:rStyle w:val="Label"/>
            <w:color w:val="0000FF"/>
          </w:rPr>
          <w:t xml:space="preserve">Table </w:t>
        </w:r>
        <w:r>
          <w:rPr>
            <w:rStyle w:val="Label"/>
            <w:color w:val="0000FF"/>
          </w:rPr>
          <w:t>4</w:t>
        </w:r>
        <w:r w:rsidRPr="004A2FC2">
          <w:rPr>
            <w:rStyle w:val="Label"/>
            <w:color w:val="0000FF"/>
          </w:rPr>
          <w:t>:</w:t>
        </w:r>
        <w:r w:rsidRPr="004A2FC2">
          <w:t xml:space="preserve"> Differences in precision of methods for best configuration in ALEF and NP. GG marks recommendation</w:t>
        </w:r>
        <w:r>
          <w:t xml:space="preserve"> method </w:t>
        </w:r>
        <w:r w:rsidRPr="004A2FC2">
          <w:t xml:space="preserve">using global and group patterns combination. GL marks </w:t>
        </w:r>
        <w:r>
          <w:t xml:space="preserve">method </w:t>
        </w:r>
        <w:r w:rsidRPr="004A2FC2">
          <w:t>using global patterns</w:t>
        </w:r>
        <w:r w:rsidRPr="00392434">
          <w:t xml:space="preserve"> </w:t>
        </w:r>
        <w:r w:rsidRPr="004A2FC2">
          <w:t>only.</w:t>
        </w:r>
        <w:r>
          <w:t xml:space="preserve"> GR marks method using only group patterns.</w:t>
        </w:r>
        <w:r w:rsidRPr="004A2FC2">
          <w:t xml:space="preserve"> </w:t>
        </w:r>
      </w:ins>
    </w:p>
    <w:tbl>
      <w:tblPr>
        <w:tblStyle w:val="TableGrid"/>
        <w:tblW w:w="4822" w:type="dxa"/>
        <w:jc w:val="center"/>
        <w:tblLayout w:type="fixed"/>
        <w:tblCellMar>
          <w:left w:w="28" w:type="dxa"/>
          <w:right w:w="28" w:type="dxa"/>
        </w:tblCellMar>
        <w:tblLook w:val="0000" w:firstRow="0" w:lastRow="0" w:firstColumn="0" w:lastColumn="0" w:noHBand="0" w:noVBand="0"/>
      </w:tblPr>
      <w:tblGrid>
        <w:gridCol w:w="6"/>
        <w:gridCol w:w="666"/>
        <w:gridCol w:w="666"/>
        <w:gridCol w:w="666"/>
        <w:gridCol w:w="666"/>
        <w:gridCol w:w="666"/>
        <w:gridCol w:w="666"/>
        <w:gridCol w:w="666"/>
        <w:gridCol w:w="75"/>
        <w:gridCol w:w="79"/>
      </w:tblGrid>
      <w:tr w:rsidR="00FE1352" w:rsidRPr="004A2FC2" w14:paraId="4A29DB71" w14:textId="77777777" w:rsidTr="00DD2553">
        <w:trPr>
          <w:gridAfter w:val="2"/>
          <w:wAfter w:w="76" w:type="dxa"/>
          <w:trHeight w:hRule="exact" w:val="198"/>
          <w:jc w:val="center"/>
          <w:ins w:id="486" w:author="Tomas Chovanak" w:date="2017-01-30T10:57:00Z"/>
        </w:trPr>
        <w:tc>
          <w:tcPr>
            <w:tcW w:w="678" w:type="dxa"/>
            <w:gridSpan w:val="2"/>
          </w:tcPr>
          <w:p w14:paraId="0B4823F1" w14:textId="77777777" w:rsidR="00FE1352" w:rsidRPr="004A2FC2" w:rsidRDefault="00FE1352" w:rsidP="00DD2553">
            <w:pPr>
              <w:spacing w:line="240" w:lineRule="auto"/>
              <w:rPr>
                <w:ins w:id="487" w:author="Tomas Chovanak" w:date="2017-01-30T10:57:00Z"/>
                <w:rFonts w:cs="Linux Libertine"/>
                <w:b/>
                <w:sz w:val="16"/>
                <w:szCs w:val="16"/>
              </w:rPr>
            </w:pPr>
          </w:p>
        </w:tc>
        <w:tc>
          <w:tcPr>
            <w:tcW w:w="678" w:type="dxa"/>
          </w:tcPr>
          <w:p w14:paraId="69978FE4" w14:textId="77777777" w:rsidR="00FE1352" w:rsidRPr="004A2FC2" w:rsidRDefault="00FE1352" w:rsidP="00DD2553">
            <w:pPr>
              <w:spacing w:line="240" w:lineRule="auto"/>
              <w:rPr>
                <w:ins w:id="488" w:author="Tomas Chovanak" w:date="2017-01-30T10:57:00Z"/>
                <w:rFonts w:cs="Linux Libertine"/>
                <w:b/>
                <w:sz w:val="16"/>
                <w:szCs w:val="16"/>
              </w:rPr>
            </w:pPr>
            <w:ins w:id="489" w:author="Tomas Chovanak" w:date="2017-01-30T10:57:00Z">
              <w:r w:rsidRPr="004A2FC2">
                <w:rPr>
                  <w:rFonts w:cs="Linux Libertine"/>
                  <w:b/>
                  <w:sz w:val="16"/>
                  <w:szCs w:val="16"/>
                </w:rPr>
                <w:t>P@1</w:t>
              </w:r>
            </w:ins>
          </w:p>
        </w:tc>
        <w:tc>
          <w:tcPr>
            <w:tcW w:w="678" w:type="dxa"/>
          </w:tcPr>
          <w:p w14:paraId="767818A2" w14:textId="77777777" w:rsidR="00FE1352" w:rsidRPr="004A2FC2" w:rsidRDefault="00FE1352" w:rsidP="00DD2553">
            <w:pPr>
              <w:spacing w:line="240" w:lineRule="auto"/>
              <w:rPr>
                <w:ins w:id="490" w:author="Tomas Chovanak" w:date="2017-01-30T10:57:00Z"/>
                <w:rFonts w:cs="Linux Libertine"/>
                <w:b/>
                <w:sz w:val="16"/>
                <w:szCs w:val="16"/>
              </w:rPr>
            </w:pPr>
            <w:ins w:id="491" w:author="Tomas Chovanak" w:date="2017-01-30T10:57:00Z">
              <w:r w:rsidRPr="004A2FC2">
                <w:rPr>
                  <w:rFonts w:cs="Linux Libertine"/>
                  <w:b/>
                  <w:sz w:val="16"/>
                  <w:szCs w:val="16"/>
                </w:rPr>
                <w:t>P@2</w:t>
              </w:r>
            </w:ins>
          </w:p>
        </w:tc>
        <w:tc>
          <w:tcPr>
            <w:tcW w:w="678" w:type="dxa"/>
          </w:tcPr>
          <w:p w14:paraId="7855F3E3" w14:textId="77777777" w:rsidR="00FE1352" w:rsidRPr="004A2FC2" w:rsidRDefault="00FE1352" w:rsidP="00DD2553">
            <w:pPr>
              <w:spacing w:line="240" w:lineRule="auto"/>
              <w:rPr>
                <w:ins w:id="492" w:author="Tomas Chovanak" w:date="2017-01-30T10:57:00Z"/>
                <w:rFonts w:cs="Linux Libertine"/>
                <w:b/>
                <w:sz w:val="16"/>
                <w:szCs w:val="16"/>
              </w:rPr>
            </w:pPr>
            <w:ins w:id="493" w:author="Tomas Chovanak" w:date="2017-01-30T10:57:00Z">
              <w:r w:rsidRPr="004A2FC2">
                <w:rPr>
                  <w:rFonts w:cs="Linux Libertine"/>
                  <w:b/>
                  <w:sz w:val="16"/>
                  <w:szCs w:val="16"/>
                </w:rPr>
                <w:t>P@3</w:t>
              </w:r>
            </w:ins>
          </w:p>
        </w:tc>
        <w:tc>
          <w:tcPr>
            <w:tcW w:w="678" w:type="dxa"/>
          </w:tcPr>
          <w:p w14:paraId="147A412E" w14:textId="77777777" w:rsidR="00FE1352" w:rsidRPr="004A2FC2" w:rsidRDefault="00FE1352" w:rsidP="00DD2553">
            <w:pPr>
              <w:spacing w:line="240" w:lineRule="auto"/>
              <w:rPr>
                <w:ins w:id="494" w:author="Tomas Chovanak" w:date="2017-01-30T10:57:00Z"/>
                <w:rFonts w:cs="Linux Libertine"/>
                <w:b/>
                <w:sz w:val="16"/>
                <w:szCs w:val="16"/>
              </w:rPr>
            </w:pPr>
            <w:ins w:id="495" w:author="Tomas Chovanak" w:date="2017-01-30T10:57:00Z">
              <w:r w:rsidRPr="004A2FC2">
                <w:rPr>
                  <w:rFonts w:cs="Linux Libertine"/>
                  <w:b/>
                  <w:sz w:val="16"/>
                  <w:szCs w:val="16"/>
                </w:rPr>
                <w:t>P@4</w:t>
              </w:r>
            </w:ins>
          </w:p>
        </w:tc>
        <w:tc>
          <w:tcPr>
            <w:tcW w:w="678" w:type="dxa"/>
          </w:tcPr>
          <w:p w14:paraId="312342FA" w14:textId="77777777" w:rsidR="00FE1352" w:rsidRPr="004A2FC2" w:rsidRDefault="00FE1352" w:rsidP="00DD2553">
            <w:pPr>
              <w:spacing w:line="240" w:lineRule="auto"/>
              <w:rPr>
                <w:ins w:id="496" w:author="Tomas Chovanak" w:date="2017-01-30T10:57:00Z"/>
                <w:rFonts w:cs="Linux Libertine"/>
                <w:b/>
                <w:sz w:val="16"/>
                <w:szCs w:val="16"/>
              </w:rPr>
            </w:pPr>
            <w:ins w:id="497" w:author="Tomas Chovanak" w:date="2017-01-30T10:57:00Z">
              <w:r w:rsidRPr="004A2FC2">
                <w:rPr>
                  <w:rFonts w:cs="Linux Libertine"/>
                  <w:b/>
                  <w:sz w:val="16"/>
                  <w:szCs w:val="16"/>
                </w:rPr>
                <w:t>P@5</w:t>
              </w:r>
            </w:ins>
          </w:p>
        </w:tc>
        <w:tc>
          <w:tcPr>
            <w:tcW w:w="678" w:type="dxa"/>
          </w:tcPr>
          <w:p w14:paraId="30CD2C51" w14:textId="77777777" w:rsidR="00FE1352" w:rsidRPr="004A2FC2" w:rsidRDefault="00FE1352" w:rsidP="00DD2553">
            <w:pPr>
              <w:spacing w:line="240" w:lineRule="auto"/>
              <w:rPr>
                <w:ins w:id="498" w:author="Tomas Chovanak" w:date="2017-01-30T10:57:00Z"/>
                <w:rFonts w:cs="Linux Libertine"/>
                <w:b/>
                <w:sz w:val="16"/>
                <w:szCs w:val="16"/>
              </w:rPr>
            </w:pPr>
            <w:ins w:id="499" w:author="Tomas Chovanak" w:date="2017-01-30T10:57:00Z">
              <w:r w:rsidRPr="004A2FC2">
                <w:rPr>
                  <w:rFonts w:cs="Linux Libertine"/>
                  <w:b/>
                  <w:sz w:val="16"/>
                  <w:szCs w:val="16"/>
                </w:rPr>
                <w:t>P@10</w:t>
              </w:r>
            </w:ins>
          </w:p>
        </w:tc>
      </w:tr>
      <w:tr w:rsidR="00FE1352" w:rsidRPr="004A2FC2" w14:paraId="6A13D6C7" w14:textId="77777777" w:rsidTr="00DD2553">
        <w:trPr>
          <w:gridBefore w:val="1"/>
          <w:trHeight w:hRule="exact" w:val="198"/>
          <w:jc w:val="center"/>
          <w:ins w:id="500" w:author="Tomas Chovanak" w:date="2017-01-30T10:57:00Z"/>
        </w:trPr>
        <w:tc>
          <w:tcPr>
            <w:tcW w:w="4822" w:type="dxa"/>
            <w:gridSpan w:val="9"/>
          </w:tcPr>
          <w:p w14:paraId="42D46AD9" w14:textId="77777777" w:rsidR="00FE1352" w:rsidRPr="004A2FC2" w:rsidRDefault="00FE1352" w:rsidP="00DD2553">
            <w:pPr>
              <w:spacing w:line="240" w:lineRule="auto"/>
              <w:jc w:val="center"/>
              <w:rPr>
                <w:ins w:id="501" w:author="Tomas Chovanak" w:date="2017-01-30T10:57:00Z"/>
                <w:rFonts w:cs="Linux Libertine"/>
                <w:b/>
                <w:sz w:val="16"/>
                <w:szCs w:val="16"/>
              </w:rPr>
            </w:pPr>
            <w:ins w:id="502" w:author="Tomas Chovanak" w:date="2017-01-30T10:57:00Z">
              <w:r w:rsidRPr="004A2FC2">
                <w:rPr>
                  <w:rFonts w:cs="Linux Libertine"/>
                  <w:b/>
                  <w:sz w:val="16"/>
                  <w:szCs w:val="16"/>
                </w:rPr>
                <w:t>ALEF</w:t>
              </w:r>
            </w:ins>
          </w:p>
        </w:tc>
      </w:tr>
      <w:tr w:rsidR="00FE1352" w:rsidRPr="004A2FC2" w14:paraId="4D4E037C" w14:textId="77777777" w:rsidTr="00DD2553">
        <w:trPr>
          <w:gridAfter w:val="2"/>
          <w:wAfter w:w="76" w:type="dxa"/>
          <w:trHeight w:hRule="exact" w:val="170"/>
          <w:jc w:val="center"/>
          <w:ins w:id="503" w:author="Tomas Chovanak" w:date="2017-01-30T10:57:00Z"/>
        </w:trPr>
        <w:tc>
          <w:tcPr>
            <w:tcW w:w="678" w:type="dxa"/>
            <w:gridSpan w:val="2"/>
          </w:tcPr>
          <w:p w14:paraId="1623893B" w14:textId="77777777" w:rsidR="00FE1352" w:rsidRPr="004A2FC2" w:rsidRDefault="00FE1352" w:rsidP="00DD2553">
            <w:pPr>
              <w:spacing w:line="240" w:lineRule="auto"/>
              <w:rPr>
                <w:ins w:id="504" w:author="Tomas Chovanak" w:date="2017-01-30T10:57:00Z"/>
                <w:rFonts w:cs="Linux Libertine"/>
                <w:b/>
                <w:i/>
                <w:sz w:val="16"/>
                <w:szCs w:val="16"/>
              </w:rPr>
            </w:pPr>
            <w:ins w:id="505" w:author="Tomas Chovanak" w:date="2017-01-30T10:57:00Z">
              <w:r w:rsidRPr="004A2FC2">
                <w:rPr>
                  <w:rFonts w:cs="Linux Libertine"/>
                  <w:b/>
                  <w:i/>
                  <w:sz w:val="16"/>
                  <w:szCs w:val="16"/>
                </w:rPr>
                <w:t xml:space="preserve">GG </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6C54565A" w14:textId="77777777" w:rsidR="00FE1352" w:rsidRPr="004A2FC2" w:rsidRDefault="00FE1352" w:rsidP="00DD2553">
            <w:pPr>
              <w:spacing w:line="240" w:lineRule="auto"/>
              <w:rPr>
                <w:ins w:id="506" w:author="Tomas Chovanak" w:date="2017-01-30T10:57:00Z"/>
                <w:rFonts w:cs="Linux Libertine"/>
                <w:sz w:val="16"/>
                <w:szCs w:val="16"/>
              </w:rPr>
            </w:pPr>
            <w:ins w:id="507" w:author="Tomas Chovanak" w:date="2017-01-30T10:57:00Z">
              <w:r w:rsidRPr="004A2FC2">
                <w:rPr>
                  <w:rFonts w:ascii="Calibri" w:hAnsi="Calibri" w:cs="Calibri"/>
                  <w:b/>
                  <w:bCs/>
                  <w:color w:val="000000"/>
                  <w:sz w:val="16"/>
                </w:rPr>
                <w:t>50.</w:t>
              </w:r>
              <w:r>
                <w:rPr>
                  <w:rFonts w:ascii="Calibri" w:hAnsi="Calibri" w:cs="Calibri"/>
                  <w:b/>
                  <w:bCs/>
                  <w:color w:val="000000"/>
                  <w:sz w:val="16"/>
                </w:rPr>
                <w:t>91</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7A81A431" w14:textId="77777777" w:rsidR="00FE1352" w:rsidRPr="004A2FC2" w:rsidRDefault="00FE1352" w:rsidP="00DD2553">
            <w:pPr>
              <w:spacing w:line="240" w:lineRule="auto"/>
              <w:rPr>
                <w:ins w:id="508" w:author="Tomas Chovanak" w:date="2017-01-30T10:57:00Z"/>
                <w:rFonts w:cs="Linux Libertine"/>
                <w:sz w:val="16"/>
                <w:szCs w:val="16"/>
              </w:rPr>
            </w:pPr>
            <w:ins w:id="509" w:author="Tomas Chovanak" w:date="2017-01-30T10:57:00Z">
              <w:r w:rsidRPr="004A2FC2">
                <w:rPr>
                  <w:rFonts w:ascii="Calibri" w:hAnsi="Calibri" w:cs="Calibri"/>
                  <w:b/>
                  <w:bCs/>
                  <w:color w:val="000000"/>
                  <w:sz w:val="16"/>
                </w:rPr>
                <w:t>50.9</w:t>
              </w:r>
              <w:r>
                <w:rPr>
                  <w:rFonts w:ascii="Calibri" w:hAnsi="Calibri" w:cs="Calibri"/>
                  <w:b/>
                  <w:bCs/>
                  <w:color w:val="000000"/>
                  <w:sz w:val="16"/>
                </w:rPr>
                <w:t>7</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A84E269" w14:textId="77777777" w:rsidR="00FE1352" w:rsidRPr="004A2FC2" w:rsidRDefault="00FE1352" w:rsidP="00DD2553">
            <w:pPr>
              <w:spacing w:line="240" w:lineRule="auto"/>
              <w:rPr>
                <w:ins w:id="510" w:author="Tomas Chovanak" w:date="2017-01-30T10:57:00Z"/>
                <w:rFonts w:cs="Linux Libertine"/>
                <w:sz w:val="16"/>
                <w:szCs w:val="16"/>
              </w:rPr>
            </w:pPr>
            <w:ins w:id="511" w:author="Tomas Chovanak" w:date="2017-01-30T10:57:00Z">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78</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36EEC4AA" w14:textId="77777777" w:rsidR="00FE1352" w:rsidRPr="004A2FC2" w:rsidRDefault="00FE1352" w:rsidP="00DD2553">
            <w:pPr>
              <w:spacing w:line="240" w:lineRule="auto"/>
              <w:rPr>
                <w:ins w:id="512" w:author="Tomas Chovanak" w:date="2017-01-30T10:57:00Z"/>
                <w:rFonts w:cs="Linux Libertine"/>
                <w:sz w:val="16"/>
                <w:szCs w:val="16"/>
              </w:rPr>
            </w:pPr>
            <w:ins w:id="513" w:author="Tomas Chovanak" w:date="2017-01-30T10:57:00Z">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70</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00FB8487" w14:textId="77777777" w:rsidR="00FE1352" w:rsidRPr="004A2FC2" w:rsidRDefault="00FE1352" w:rsidP="00DD2553">
            <w:pPr>
              <w:spacing w:line="240" w:lineRule="auto"/>
              <w:rPr>
                <w:ins w:id="514" w:author="Tomas Chovanak" w:date="2017-01-30T10:57:00Z"/>
                <w:rFonts w:cs="Linux Libertine"/>
                <w:sz w:val="16"/>
                <w:szCs w:val="16"/>
              </w:rPr>
            </w:pPr>
            <w:ins w:id="515" w:author="Tomas Chovanak" w:date="2017-01-30T10:57:00Z">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86</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C17EF8E" w14:textId="77777777" w:rsidR="00FE1352" w:rsidRPr="004A2FC2" w:rsidRDefault="00FE1352" w:rsidP="00DD2553">
            <w:pPr>
              <w:spacing w:line="240" w:lineRule="auto"/>
              <w:rPr>
                <w:ins w:id="516" w:author="Tomas Chovanak" w:date="2017-01-30T10:57:00Z"/>
                <w:rFonts w:cs="Linux Libertine"/>
                <w:sz w:val="16"/>
                <w:szCs w:val="16"/>
              </w:rPr>
            </w:pPr>
            <w:ins w:id="517" w:author="Tomas Chovanak" w:date="2017-01-30T10:57:00Z">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38</w:t>
              </w:r>
              <w:r w:rsidRPr="004A2FC2">
                <w:rPr>
                  <w:rFonts w:ascii="Calibri" w:hAnsi="Calibri" w:cs="Calibri"/>
                  <w:b/>
                  <w:bCs/>
                  <w:color w:val="000000"/>
                  <w:sz w:val="16"/>
                </w:rPr>
                <w:t>%</w:t>
              </w:r>
            </w:ins>
          </w:p>
        </w:tc>
      </w:tr>
      <w:tr w:rsidR="00FE1352" w:rsidRPr="004A2FC2" w14:paraId="7C813B92" w14:textId="77777777" w:rsidTr="00DD2553">
        <w:trPr>
          <w:gridAfter w:val="2"/>
          <w:wAfter w:w="76" w:type="dxa"/>
          <w:trHeight w:hRule="exact" w:val="170"/>
          <w:jc w:val="center"/>
          <w:ins w:id="518" w:author="Tomas Chovanak" w:date="2017-01-30T10:57:00Z"/>
        </w:trPr>
        <w:tc>
          <w:tcPr>
            <w:tcW w:w="678" w:type="dxa"/>
            <w:gridSpan w:val="2"/>
          </w:tcPr>
          <w:p w14:paraId="44E89CBD" w14:textId="77777777" w:rsidR="00FE1352" w:rsidRPr="004A2FC2" w:rsidRDefault="00FE1352" w:rsidP="00DD2553">
            <w:pPr>
              <w:spacing w:line="240" w:lineRule="auto"/>
              <w:rPr>
                <w:ins w:id="519" w:author="Tomas Chovanak" w:date="2017-01-30T10:57:00Z"/>
                <w:rFonts w:cs="Linux Libertine"/>
                <w:b/>
                <w:i/>
                <w:sz w:val="16"/>
                <w:szCs w:val="16"/>
              </w:rPr>
            </w:pPr>
            <w:ins w:id="520" w:author="Tomas Chovanak" w:date="2017-01-30T10:57:00Z">
              <w:r w:rsidRPr="004A2FC2">
                <w:rPr>
                  <w:rFonts w:cs="Linux Libertine"/>
                  <w:b/>
                  <w:i/>
                  <w:sz w:val="16"/>
                  <w:szCs w:val="16"/>
                </w:rPr>
                <w:t>GL</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2AD1DFB2" w14:textId="77777777" w:rsidR="00FE1352" w:rsidRPr="004A2FC2" w:rsidRDefault="00FE1352" w:rsidP="00DD2553">
            <w:pPr>
              <w:spacing w:line="240" w:lineRule="auto"/>
              <w:rPr>
                <w:ins w:id="521" w:author="Tomas Chovanak" w:date="2017-01-30T10:57:00Z"/>
                <w:rFonts w:cs="Linux Libertine"/>
                <w:sz w:val="16"/>
                <w:szCs w:val="16"/>
              </w:rPr>
            </w:pPr>
            <w:ins w:id="522" w:author="Tomas Chovanak" w:date="2017-01-30T10:57:00Z">
              <w:r w:rsidRPr="004A2FC2">
                <w:rPr>
                  <w:rFonts w:ascii="Calibri" w:hAnsi="Calibri" w:cs="Calibri"/>
                  <w:b/>
                  <w:bCs/>
                  <w:color w:val="000000"/>
                  <w:sz w:val="16"/>
                </w:rPr>
                <w:t>4</w:t>
              </w:r>
              <w:r>
                <w:rPr>
                  <w:rFonts w:ascii="Calibri" w:hAnsi="Calibri" w:cs="Calibri"/>
                  <w:b/>
                  <w:bCs/>
                  <w:color w:val="000000"/>
                  <w:sz w:val="16"/>
                </w:rPr>
                <w:t>8</w:t>
              </w:r>
              <w:r w:rsidRPr="004A2FC2">
                <w:rPr>
                  <w:rFonts w:ascii="Calibri" w:hAnsi="Calibri" w:cs="Calibri"/>
                  <w:b/>
                  <w:bCs/>
                  <w:color w:val="000000"/>
                  <w:sz w:val="16"/>
                </w:rPr>
                <w:t>.</w:t>
              </w:r>
              <w:r>
                <w:rPr>
                  <w:rFonts w:ascii="Calibri" w:hAnsi="Calibri" w:cs="Calibri"/>
                  <w:b/>
                  <w:bCs/>
                  <w:color w:val="000000"/>
                  <w:sz w:val="16"/>
                </w:rPr>
                <w:t>94</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07F6BC2" w14:textId="77777777" w:rsidR="00FE1352" w:rsidRPr="004A2FC2" w:rsidRDefault="00FE1352" w:rsidP="00DD2553">
            <w:pPr>
              <w:spacing w:line="240" w:lineRule="auto"/>
              <w:rPr>
                <w:ins w:id="523" w:author="Tomas Chovanak" w:date="2017-01-30T10:57:00Z"/>
                <w:rFonts w:cs="Linux Libertine"/>
                <w:sz w:val="16"/>
                <w:szCs w:val="16"/>
              </w:rPr>
            </w:pPr>
            <w:ins w:id="524" w:author="Tomas Chovanak" w:date="2017-01-30T10:57:00Z">
              <w:r w:rsidRPr="004A2FC2">
                <w:rPr>
                  <w:rFonts w:ascii="Calibri" w:hAnsi="Calibri" w:cs="Calibri"/>
                  <w:b/>
                  <w:bCs/>
                  <w:color w:val="000000"/>
                  <w:sz w:val="16"/>
                </w:rPr>
                <w:t>49.</w:t>
              </w:r>
              <w:r>
                <w:rPr>
                  <w:rFonts w:ascii="Calibri" w:hAnsi="Calibri" w:cs="Calibri"/>
                  <w:b/>
                  <w:bCs/>
                  <w:color w:val="000000"/>
                  <w:sz w:val="16"/>
                </w:rPr>
                <w:t>16</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355BEE1" w14:textId="77777777" w:rsidR="00FE1352" w:rsidRPr="004A2FC2" w:rsidRDefault="00FE1352" w:rsidP="00DD2553">
            <w:pPr>
              <w:spacing w:line="240" w:lineRule="auto"/>
              <w:rPr>
                <w:ins w:id="525" w:author="Tomas Chovanak" w:date="2017-01-30T10:57:00Z"/>
                <w:rFonts w:cs="Linux Libertine"/>
                <w:sz w:val="16"/>
                <w:szCs w:val="16"/>
              </w:rPr>
            </w:pPr>
            <w:ins w:id="526" w:author="Tomas Chovanak" w:date="2017-01-30T10:57:00Z">
              <w:r w:rsidRPr="004A2FC2">
                <w:rPr>
                  <w:rFonts w:ascii="Calibri" w:hAnsi="Calibri" w:cs="Calibri"/>
                  <w:b/>
                  <w:bCs/>
                  <w:color w:val="000000"/>
                  <w:sz w:val="16"/>
                </w:rPr>
                <w:t>49.</w:t>
              </w:r>
              <w:r>
                <w:rPr>
                  <w:rFonts w:ascii="Calibri" w:hAnsi="Calibri" w:cs="Calibri"/>
                  <w:b/>
                  <w:bCs/>
                  <w:color w:val="000000"/>
                  <w:sz w:val="16"/>
                </w:rPr>
                <w:t>12</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B888991" w14:textId="77777777" w:rsidR="00FE1352" w:rsidRPr="004A2FC2" w:rsidRDefault="00FE1352" w:rsidP="00DD2553">
            <w:pPr>
              <w:spacing w:line="240" w:lineRule="auto"/>
              <w:rPr>
                <w:ins w:id="527" w:author="Tomas Chovanak" w:date="2017-01-30T10:57:00Z"/>
                <w:rFonts w:cs="Linux Libertine"/>
                <w:sz w:val="16"/>
                <w:szCs w:val="16"/>
              </w:rPr>
            </w:pPr>
            <w:ins w:id="528" w:author="Tomas Chovanak" w:date="2017-01-30T10:57:00Z">
              <w:r w:rsidRPr="004A2FC2">
                <w:rPr>
                  <w:rFonts w:ascii="Calibri" w:hAnsi="Calibri" w:cs="Calibri"/>
                  <w:b/>
                  <w:bCs/>
                  <w:color w:val="000000"/>
                  <w:sz w:val="16"/>
                </w:rPr>
                <w:t>49.</w:t>
              </w:r>
              <w:r>
                <w:rPr>
                  <w:rFonts w:ascii="Calibri" w:hAnsi="Calibri" w:cs="Calibri"/>
                  <w:b/>
                  <w:bCs/>
                  <w:color w:val="000000"/>
                  <w:sz w:val="16"/>
                </w:rPr>
                <w:t>07</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012529F" w14:textId="77777777" w:rsidR="00FE1352" w:rsidRPr="004A2FC2" w:rsidRDefault="00FE1352" w:rsidP="00DD2553">
            <w:pPr>
              <w:spacing w:line="240" w:lineRule="auto"/>
              <w:rPr>
                <w:ins w:id="529" w:author="Tomas Chovanak" w:date="2017-01-30T10:57:00Z"/>
                <w:rFonts w:cs="Linux Libertine"/>
                <w:sz w:val="16"/>
                <w:szCs w:val="16"/>
              </w:rPr>
            </w:pPr>
            <w:ins w:id="530" w:author="Tomas Chovanak" w:date="2017-01-30T10:57:00Z">
              <w:r w:rsidRPr="004A2FC2">
                <w:rPr>
                  <w:rFonts w:ascii="Calibri" w:hAnsi="Calibri" w:cs="Calibri"/>
                  <w:b/>
                  <w:bCs/>
                  <w:color w:val="000000"/>
                  <w:sz w:val="16"/>
                </w:rPr>
                <w:t>49.</w:t>
              </w:r>
              <w:r>
                <w:rPr>
                  <w:rFonts w:ascii="Calibri" w:hAnsi="Calibri" w:cs="Calibri"/>
                  <w:b/>
                  <w:bCs/>
                  <w:color w:val="000000"/>
                  <w:sz w:val="16"/>
                </w:rPr>
                <w:t>04</w:t>
              </w:r>
              <w:r w:rsidRPr="004A2FC2">
                <w:rPr>
                  <w:rFonts w:ascii="Calibri" w:hAnsi="Calibri" w:cs="Calibri"/>
                  <w:b/>
                  <w:bCs/>
                  <w:color w:val="00000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69F87A85" w14:textId="77777777" w:rsidR="00FE1352" w:rsidRPr="004A2FC2" w:rsidRDefault="00FE1352" w:rsidP="00DD2553">
            <w:pPr>
              <w:spacing w:line="240" w:lineRule="auto"/>
              <w:rPr>
                <w:ins w:id="531" w:author="Tomas Chovanak" w:date="2017-01-30T10:57:00Z"/>
                <w:rFonts w:cs="Linux Libertine"/>
                <w:sz w:val="16"/>
                <w:szCs w:val="16"/>
              </w:rPr>
            </w:pPr>
            <w:ins w:id="532" w:author="Tomas Chovanak" w:date="2017-01-30T10:57:00Z">
              <w:r w:rsidRPr="004A2FC2">
                <w:rPr>
                  <w:rFonts w:ascii="Calibri" w:hAnsi="Calibri" w:cs="Calibri"/>
                  <w:b/>
                  <w:bCs/>
                  <w:color w:val="000000"/>
                  <w:sz w:val="16"/>
                </w:rPr>
                <w:t>4</w:t>
              </w:r>
              <w:r>
                <w:rPr>
                  <w:rFonts w:ascii="Calibri" w:hAnsi="Calibri" w:cs="Calibri"/>
                  <w:b/>
                  <w:bCs/>
                  <w:color w:val="000000"/>
                  <w:sz w:val="16"/>
                </w:rPr>
                <w:t>8.42</w:t>
              </w:r>
              <w:r w:rsidRPr="004A2FC2">
                <w:rPr>
                  <w:rFonts w:ascii="Calibri" w:hAnsi="Calibri" w:cs="Calibri"/>
                  <w:b/>
                  <w:bCs/>
                  <w:color w:val="000000"/>
                  <w:sz w:val="16"/>
                </w:rPr>
                <w:t>%</w:t>
              </w:r>
            </w:ins>
          </w:p>
        </w:tc>
      </w:tr>
      <w:tr w:rsidR="00FE1352" w:rsidRPr="004A2FC2" w14:paraId="0B0E5CEB" w14:textId="77777777" w:rsidTr="00DD2553">
        <w:trPr>
          <w:gridAfter w:val="2"/>
          <w:wAfter w:w="76" w:type="dxa"/>
          <w:trHeight w:hRule="exact" w:val="170"/>
          <w:jc w:val="center"/>
          <w:ins w:id="533" w:author="Tomas Chovanak" w:date="2017-01-30T10:57:00Z"/>
        </w:trPr>
        <w:tc>
          <w:tcPr>
            <w:tcW w:w="678" w:type="dxa"/>
            <w:gridSpan w:val="2"/>
          </w:tcPr>
          <w:p w14:paraId="04D74887" w14:textId="77777777" w:rsidR="00FE1352" w:rsidRPr="004A2FC2" w:rsidRDefault="00FE1352" w:rsidP="00DD2553">
            <w:pPr>
              <w:spacing w:line="240" w:lineRule="auto"/>
              <w:rPr>
                <w:ins w:id="534" w:author="Tomas Chovanak" w:date="2017-01-30T10:57:00Z"/>
                <w:rFonts w:cs="Linux Libertine"/>
                <w:b/>
                <w:i/>
                <w:sz w:val="16"/>
                <w:szCs w:val="16"/>
              </w:rPr>
            </w:pPr>
            <w:ins w:id="535" w:author="Tomas Chovanak" w:date="2017-01-30T10:57:00Z">
              <w:r>
                <w:rPr>
                  <w:rFonts w:cs="Linux Libertine"/>
                  <w:b/>
                  <w:i/>
                  <w:sz w:val="16"/>
                  <w:szCs w:val="16"/>
                </w:rPr>
                <w:t>GR</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52061984" w14:textId="77777777" w:rsidR="00FE1352" w:rsidRPr="004A2FC2" w:rsidRDefault="00FE1352" w:rsidP="00DD2553">
            <w:pPr>
              <w:spacing w:line="240" w:lineRule="auto"/>
              <w:rPr>
                <w:ins w:id="536" w:author="Tomas Chovanak" w:date="2017-01-30T10:57:00Z"/>
                <w:rFonts w:ascii="Calibri" w:hAnsi="Calibri" w:cs="Calibri"/>
                <w:b/>
                <w:bCs/>
                <w:color w:val="000000"/>
                <w:sz w:val="16"/>
              </w:rPr>
            </w:pPr>
            <w:ins w:id="537" w:author="Tomas Chovanak" w:date="2017-01-30T10:57:00Z">
              <w:r>
                <w:rPr>
                  <w:rFonts w:ascii="Calibri" w:hAnsi="Calibri" w:cs="Calibri"/>
                  <w:b/>
                  <w:bCs/>
                  <w:color w:val="000000"/>
                  <w:sz w:val="16"/>
                </w:rPr>
                <w:t>38.07%</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F0DB8D1" w14:textId="77777777" w:rsidR="00FE1352" w:rsidRPr="004A2FC2" w:rsidRDefault="00FE1352" w:rsidP="00DD2553">
            <w:pPr>
              <w:spacing w:line="240" w:lineRule="auto"/>
              <w:rPr>
                <w:ins w:id="538" w:author="Tomas Chovanak" w:date="2017-01-30T10:57:00Z"/>
                <w:rFonts w:ascii="Calibri" w:hAnsi="Calibri" w:cs="Calibri"/>
                <w:b/>
                <w:bCs/>
                <w:color w:val="000000"/>
                <w:sz w:val="16"/>
              </w:rPr>
            </w:pPr>
            <w:ins w:id="539" w:author="Tomas Chovanak" w:date="2017-01-30T10:57:00Z">
              <w:r>
                <w:rPr>
                  <w:rFonts w:ascii="Calibri" w:hAnsi="Calibri" w:cs="Calibri"/>
                  <w:b/>
                  <w:bCs/>
                  <w:color w:val="000000"/>
                  <w:sz w:val="16"/>
                </w:rPr>
                <w:t>37.98%</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C77F7ED" w14:textId="77777777" w:rsidR="00FE1352" w:rsidRPr="004A2FC2" w:rsidRDefault="00FE1352" w:rsidP="00DD2553">
            <w:pPr>
              <w:spacing w:line="240" w:lineRule="auto"/>
              <w:rPr>
                <w:ins w:id="540" w:author="Tomas Chovanak" w:date="2017-01-30T10:57:00Z"/>
                <w:rFonts w:ascii="Calibri" w:hAnsi="Calibri" w:cs="Calibri"/>
                <w:b/>
                <w:bCs/>
                <w:color w:val="000000"/>
                <w:sz w:val="16"/>
              </w:rPr>
            </w:pPr>
            <w:ins w:id="541" w:author="Tomas Chovanak" w:date="2017-01-30T10:57:00Z">
              <w:r>
                <w:rPr>
                  <w:rFonts w:ascii="Calibri" w:hAnsi="Calibri" w:cs="Calibri"/>
                  <w:b/>
                  <w:bCs/>
                  <w:color w:val="000000"/>
                  <w:sz w:val="16"/>
                </w:rPr>
                <w:t>37.82%</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016F1C50" w14:textId="77777777" w:rsidR="00FE1352" w:rsidRPr="004A2FC2" w:rsidRDefault="00FE1352" w:rsidP="00DD2553">
            <w:pPr>
              <w:spacing w:line="240" w:lineRule="auto"/>
              <w:rPr>
                <w:ins w:id="542" w:author="Tomas Chovanak" w:date="2017-01-30T10:57:00Z"/>
                <w:rFonts w:ascii="Calibri" w:hAnsi="Calibri" w:cs="Calibri"/>
                <w:b/>
                <w:bCs/>
                <w:color w:val="000000"/>
                <w:sz w:val="16"/>
              </w:rPr>
            </w:pPr>
            <w:ins w:id="543" w:author="Tomas Chovanak" w:date="2017-01-30T10:57:00Z">
              <w:r>
                <w:rPr>
                  <w:rFonts w:ascii="Calibri" w:hAnsi="Calibri" w:cs="Calibri"/>
                  <w:b/>
                  <w:bCs/>
                  <w:color w:val="000000"/>
                  <w:sz w:val="16"/>
                </w:rPr>
                <w:t>37.67%</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1E9DDB0B" w14:textId="77777777" w:rsidR="00FE1352" w:rsidRPr="004A2FC2" w:rsidRDefault="00FE1352" w:rsidP="00DD2553">
            <w:pPr>
              <w:spacing w:line="240" w:lineRule="auto"/>
              <w:rPr>
                <w:ins w:id="544" w:author="Tomas Chovanak" w:date="2017-01-30T10:57:00Z"/>
                <w:rFonts w:ascii="Calibri" w:hAnsi="Calibri" w:cs="Calibri"/>
                <w:b/>
                <w:bCs/>
                <w:color w:val="000000"/>
                <w:sz w:val="16"/>
              </w:rPr>
            </w:pPr>
            <w:ins w:id="545" w:author="Tomas Chovanak" w:date="2017-01-30T10:57:00Z">
              <w:r>
                <w:rPr>
                  <w:rFonts w:ascii="Calibri" w:hAnsi="Calibri" w:cs="Calibri"/>
                  <w:b/>
                  <w:bCs/>
                  <w:color w:val="000000"/>
                  <w:sz w:val="16"/>
                </w:rPr>
                <w:t>37.79%</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28E8EE65" w14:textId="77777777" w:rsidR="00FE1352" w:rsidRPr="004A2FC2" w:rsidRDefault="00FE1352" w:rsidP="00DD2553">
            <w:pPr>
              <w:spacing w:line="240" w:lineRule="auto"/>
              <w:rPr>
                <w:ins w:id="546" w:author="Tomas Chovanak" w:date="2017-01-30T10:57:00Z"/>
                <w:rFonts w:ascii="Calibri" w:hAnsi="Calibri" w:cs="Calibri"/>
                <w:b/>
                <w:bCs/>
                <w:color w:val="000000"/>
                <w:sz w:val="16"/>
              </w:rPr>
            </w:pPr>
            <w:ins w:id="547" w:author="Tomas Chovanak" w:date="2017-01-30T10:57:00Z">
              <w:r>
                <w:rPr>
                  <w:rFonts w:ascii="Calibri" w:hAnsi="Calibri" w:cs="Calibri"/>
                  <w:b/>
                  <w:bCs/>
                  <w:color w:val="000000"/>
                  <w:sz w:val="16"/>
                </w:rPr>
                <w:t>37.13%</w:t>
              </w:r>
            </w:ins>
          </w:p>
        </w:tc>
      </w:tr>
      <w:tr w:rsidR="00FE1352" w:rsidRPr="004A2FC2" w14:paraId="0B8DB4BD" w14:textId="77777777" w:rsidTr="00DD2553">
        <w:trPr>
          <w:gridAfter w:val="2"/>
          <w:wAfter w:w="76" w:type="dxa"/>
          <w:trHeight w:hRule="exact" w:val="170"/>
          <w:jc w:val="center"/>
          <w:ins w:id="548" w:author="Tomas Chovanak" w:date="2017-01-30T10:57:00Z"/>
        </w:trPr>
        <w:tc>
          <w:tcPr>
            <w:tcW w:w="678" w:type="dxa"/>
            <w:gridSpan w:val="2"/>
            <w:shd w:val="clear" w:color="000000" w:fill="auto"/>
          </w:tcPr>
          <w:p w14:paraId="410F5264" w14:textId="77777777" w:rsidR="00FE1352" w:rsidRPr="006912EE" w:rsidRDefault="00FE1352" w:rsidP="00DD2553">
            <w:pPr>
              <w:spacing w:line="240" w:lineRule="auto"/>
              <w:rPr>
                <w:ins w:id="549" w:author="Tomas Chovanak" w:date="2017-01-30T10:57:00Z"/>
                <w:b/>
                <w:i/>
                <w:sz w:val="16"/>
                <w:szCs w:val="16"/>
              </w:rPr>
            </w:pPr>
            <w:ins w:id="550" w:author="Tomas Chovanak" w:date="2017-01-30T10:57:00Z">
              <w:r w:rsidRPr="00691A68">
                <w:rPr>
                  <w:b/>
                  <w:i/>
                  <w:sz w:val="16"/>
                  <w:szCs w:val="16"/>
                </w:rPr>
                <w:t>GG</w:t>
              </w:r>
              <w:r>
                <w:rPr>
                  <w:b/>
                  <w:i/>
                  <w:sz w:val="16"/>
                  <w:szCs w:val="16"/>
                </w:rPr>
                <w:t xml:space="preserve"> –</w:t>
              </w:r>
              <w:r w:rsidRPr="00691A68">
                <w:rPr>
                  <w:b/>
                  <w:i/>
                  <w:sz w:val="16"/>
                  <w:szCs w:val="16"/>
                </w:rPr>
                <w:t xml:space="preserve"> </w:t>
              </w:r>
              <w:r w:rsidRPr="006912EE">
                <w:rPr>
                  <w:b/>
                  <w:i/>
                  <w:sz w:val="16"/>
                  <w:szCs w:val="16"/>
                </w:rPr>
                <w:t>GL</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03D88C34" w14:textId="77777777" w:rsidR="00FE1352" w:rsidRPr="004A2FC2" w:rsidRDefault="00FE1352" w:rsidP="00DD2553">
            <w:pPr>
              <w:spacing w:line="240" w:lineRule="auto"/>
              <w:rPr>
                <w:ins w:id="551" w:author="Tomas Chovanak" w:date="2017-01-30T10:57:00Z"/>
                <w:color w:val="00B050"/>
                <w:sz w:val="16"/>
                <w:szCs w:val="16"/>
              </w:rPr>
            </w:pPr>
            <w:ins w:id="552" w:author="Tomas Chovanak" w:date="2017-01-30T10:57:00Z">
              <w:r w:rsidRPr="004A2FC2">
                <w:rPr>
                  <w:rFonts w:ascii="Calibri" w:hAnsi="Calibri" w:cs="Calibri"/>
                  <w:b/>
                  <w:bCs/>
                  <w:color w:val="00B050"/>
                  <w:sz w:val="16"/>
                </w:rPr>
                <w:t>1.</w:t>
              </w:r>
              <w:r>
                <w:rPr>
                  <w:rFonts w:ascii="Calibri" w:hAnsi="Calibri" w:cs="Calibri"/>
                  <w:b/>
                  <w:bCs/>
                  <w:color w:val="00B050"/>
                  <w:sz w:val="16"/>
                </w:rPr>
                <w:t>97</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258755CC" w14:textId="77777777" w:rsidR="00FE1352" w:rsidRPr="004A2FC2" w:rsidRDefault="00FE1352" w:rsidP="00DD2553">
            <w:pPr>
              <w:spacing w:line="240" w:lineRule="auto"/>
              <w:rPr>
                <w:ins w:id="553" w:author="Tomas Chovanak" w:date="2017-01-30T10:57:00Z"/>
                <w:color w:val="00B050"/>
                <w:sz w:val="16"/>
                <w:szCs w:val="16"/>
              </w:rPr>
            </w:pPr>
            <w:ins w:id="554" w:author="Tomas Chovanak" w:date="2017-01-30T10:57:00Z">
              <w:r w:rsidRPr="004A2FC2">
                <w:rPr>
                  <w:rFonts w:ascii="Calibri" w:hAnsi="Calibri" w:cs="Calibri"/>
                  <w:b/>
                  <w:bCs/>
                  <w:color w:val="00B050"/>
                  <w:sz w:val="16"/>
                </w:rPr>
                <w:t>1.</w:t>
              </w:r>
              <w:r>
                <w:rPr>
                  <w:rFonts w:ascii="Calibri" w:hAnsi="Calibri" w:cs="Calibri"/>
                  <w:b/>
                  <w:bCs/>
                  <w:color w:val="00B050"/>
                  <w:sz w:val="16"/>
                </w:rPr>
                <w:t>81</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3F341B5" w14:textId="77777777" w:rsidR="00FE1352" w:rsidRPr="004A2FC2" w:rsidRDefault="00FE1352" w:rsidP="00DD2553">
            <w:pPr>
              <w:spacing w:line="240" w:lineRule="auto"/>
              <w:rPr>
                <w:ins w:id="555" w:author="Tomas Chovanak" w:date="2017-01-30T10:57:00Z"/>
                <w:color w:val="00B050"/>
                <w:sz w:val="16"/>
                <w:szCs w:val="16"/>
              </w:rPr>
            </w:pPr>
            <w:ins w:id="556" w:author="Tomas Chovanak" w:date="2017-01-30T10:57:00Z">
              <w:r w:rsidRPr="004A2FC2">
                <w:rPr>
                  <w:rFonts w:ascii="Calibri" w:hAnsi="Calibri" w:cs="Calibri"/>
                  <w:b/>
                  <w:bCs/>
                  <w:color w:val="00B050"/>
                  <w:sz w:val="16"/>
                </w:rPr>
                <w:t>1.</w:t>
              </w:r>
              <w:r>
                <w:rPr>
                  <w:rFonts w:ascii="Calibri" w:hAnsi="Calibri" w:cs="Calibri"/>
                  <w:b/>
                  <w:bCs/>
                  <w:color w:val="00B050"/>
                  <w:sz w:val="16"/>
                </w:rPr>
                <w:t>66</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362CAB59" w14:textId="77777777" w:rsidR="00FE1352" w:rsidRPr="004A2FC2" w:rsidRDefault="00FE1352" w:rsidP="00DD2553">
            <w:pPr>
              <w:spacing w:line="240" w:lineRule="auto"/>
              <w:rPr>
                <w:ins w:id="557" w:author="Tomas Chovanak" w:date="2017-01-30T10:57:00Z"/>
                <w:color w:val="00B050"/>
                <w:sz w:val="16"/>
                <w:szCs w:val="16"/>
              </w:rPr>
            </w:pPr>
            <w:ins w:id="558" w:author="Tomas Chovanak" w:date="2017-01-30T10:57:00Z">
              <w:r w:rsidRPr="004A2FC2">
                <w:rPr>
                  <w:rFonts w:ascii="Calibri" w:hAnsi="Calibri" w:cs="Calibri"/>
                  <w:b/>
                  <w:bCs/>
                  <w:color w:val="00B050"/>
                  <w:sz w:val="16"/>
                </w:rPr>
                <w:t>1.</w:t>
              </w:r>
              <w:r>
                <w:rPr>
                  <w:rFonts w:ascii="Calibri" w:hAnsi="Calibri" w:cs="Calibri"/>
                  <w:b/>
                  <w:bCs/>
                  <w:color w:val="00B050"/>
                  <w:sz w:val="16"/>
                </w:rPr>
                <w:t>63</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6AB65311" w14:textId="77777777" w:rsidR="00FE1352" w:rsidRPr="004A2FC2" w:rsidRDefault="00FE1352" w:rsidP="00DD2553">
            <w:pPr>
              <w:spacing w:line="240" w:lineRule="auto"/>
              <w:rPr>
                <w:ins w:id="559" w:author="Tomas Chovanak" w:date="2017-01-30T10:57:00Z"/>
                <w:color w:val="00B050"/>
                <w:sz w:val="16"/>
                <w:szCs w:val="16"/>
              </w:rPr>
            </w:pPr>
            <w:ins w:id="560" w:author="Tomas Chovanak" w:date="2017-01-30T10:57:00Z">
              <w:r w:rsidRPr="004A2FC2">
                <w:rPr>
                  <w:rFonts w:ascii="Calibri" w:hAnsi="Calibri" w:cs="Calibri"/>
                  <w:b/>
                  <w:bCs/>
                  <w:color w:val="00B050"/>
                  <w:sz w:val="16"/>
                </w:rPr>
                <w:t>1.</w:t>
              </w:r>
              <w:r>
                <w:rPr>
                  <w:rFonts w:ascii="Calibri" w:hAnsi="Calibri" w:cs="Calibri"/>
                  <w:b/>
                  <w:bCs/>
                  <w:color w:val="00B050"/>
                  <w:sz w:val="16"/>
                </w:rPr>
                <w:t>82</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6F9D95EE" w14:textId="77777777" w:rsidR="00FE1352" w:rsidRPr="004A2FC2" w:rsidRDefault="00FE1352" w:rsidP="00DD2553">
            <w:pPr>
              <w:spacing w:line="240" w:lineRule="auto"/>
              <w:rPr>
                <w:ins w:id="561" w:author="Tomas Chovanak" w:date="2017-01-30T10:57:00Z"/>
                <w:color w:val="00B050"/>
                <w:sz w:val="16"/>
                <w:szCs w:val="16"/>
              </w:rPr>
            </w:pPr>
            <w:ins w:id="562" w:author="Tomas Chovanak" w:date="2017-01-30T10:57:00Z">
              <w:r w:rsidRPr="004A2FC2">
                <w:rPr>
                  <w:rFonts w:ascii="Calibri" w:hAnsi="Calibri" w:cs="Calibri"/>
                  <w:b/>
                  <w:bCs/>
                  <w:color w:val="00B050"/>
                  <w:sz w:val="16"/>
                </w:rPr>
                <w:t>1.</w:t>
              </w:r>
              <w:r>
                <w:rPr>
                  <w:rFonts w:ascii="Calibri" w:hAnsi="Calibri" w:cs="Calibri"/>
                  <w:b/>
                  <w:bCs/>
                  <w:color w:val="00B050"/>
                  <w:sz w:val="16"/>
                </w:rPr>
                <w:t>96</w:t>
              </w:r>
              <w:r w:rsidRPr="004A2FC2">
                <w:rPr>
                  <w:rFonts w:ascii="Calibri" w:hAnsi="Calibri" w:cs="Calibri"/>
                  <w:b/>
                  <w:bCs/>
                  <w:color w:val="00B050"/>
                  <w:sz w:val="16"/>
                </w:rPr>
                <w:t>%</w:t>
              </w:r>
            </w:ins>
          </w:p>
        </w:tc>
      </w:tr>
      <w:tr w:rsidR="00FE1352" w:rsidRPr="004A2FC2" w14:paraId="5474B304" w14:textId="77777777" w:rsidTr="00DD2553">
        <w:trPr>
          <w:gridAfter w:val="2"/>
          <w:wAfter w:w="76" w:type="dxa"/>
          <w:trHeight w:hRule="exact" w:val="170"/>
          <w:jc w:val="center"/>
          <w:ins w:id="563" w:author="Tomas Chovanak" w:date="2017-01-30T10:57:00Z"/>
        </w:trPr>
        <w:tc>
          <w:tcPr>
            <w:tcW w:w="678" w:type="dxa"/>
            <w:gridSpan w:val="2"/>
            <w:shd w:val="clear" w:color="000000" w:fill="auto"/>
          </w:tcPr>
          <w:p w14:paraId="565B7214" w14:textId="77777777" w:rsidR="00FE1352" w:rsidRPr="00691A68" w:rsidRDefault="00FE1352" w:rsidP="00DD2553">
            <w:pPr>
              <w:spacing w:line="240" w:lineRule="auto"/>
              <w:rPr>
                <w:ins w:id="564" w:author="Tomas Chovanak" w:date="2017-01-30T10:57:00Z"/>
                <w:b/>
                <w:i/>
                <w:sz w:val="16"/>
                <w:szCs w:val="16"/>
              </w:rPr>
            </w:pPr>
            <w:ins w:id="565" w:author="Tomas Chovanak" w:date="2017-01-30T10:57:00Z">
              <w:r w:rsidRPr="00691A68">
                <w:rPr>
                  <w:b/>
                  <w:i/>
                  <w:sz w:val="16"/>
                  <w:szCs w:val="16"/>
                </w:rPr>
                <w:t>GG</w:t>
              </w:r>
              <w:r>
                <w:rPr>
                  <w:b/>
                  <w:i/>
                  <w:sz w:val="16"/>
                  <w:szCs w:val="16"/>
                </w:rPr>
                <w:t xml:space="preserve"> </w:t>
              </w:r>
              <w:r w:rsidRPr="00691A68">
                <w:rPr>
                  <w:b/>
                  <w:i/>
                  <w:sz w:val="16"/>
                  <w:szCs w:val="16"/>
                </w:rPr>
                <w:t>-GR</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0D3444AE" w14:textId="77777777" w:rsidR="00FE1352" w:rsidRPr="004A2FC2" w:rsidRDefault="00FE1352" w:rsidP="00DD2553">
            <w:pPr>
              <w:spacing w:line="240" w:lineRule="auto"/>
              <w:rPr>
                <w:ins w:id="566" w:author="Tomas Chovanak" w:date="2017-01-30T10:57:00Z"/>
                <w:rFonts w:ascii="Calibri" w:hAnsi="Calibri" w:cs="Calibri"/>
                <w:b/>
                <w:bCs/>
                <w:color w:val="00B050"/>
                <w:sz w:val="16"/>
              </w:rPr>
            </w:pPr>
            <w:ins w:id="567" w:author="Tomas Chovanak" w:date="2017-01-30T10:57:00Z">
              <w:r w:rsidRPr="004A2FC2">
                <w:rPr>
                  <w:rFonts w:ascii="Calibri" w:hAnsi="Calibri" w:cs="Calibri"/>
                  <w:b/>
                  <w:bCs/>
                  <w:color w:val="00B050"/>
                  <w:sz w:val="16"/>
                </w:rPr>
                <w:t>1</w:t>
              </w:r>
              <w:r>
                <w:rPr>
                  <w:rFonts w:ascii="Calibri" w:hAnsi="Calibri" w:cs="Calibri"/>
                  <w:b/>
                  <w:bCs/>
                  <w:color w:val="00B050"/>
                  <w:sz w:val="16"/>
                </w:rPr>
                <w:t>2.84</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293B91C4" w14:textId="77777777" w:rsidR="00FE1352" w:rsidRPr="004A2FC2" w:rsidRDefault="00FE1352" w:rsidP="00DD2553">
            <w:pPr>
              <w:spacing w:line="240" w:lineRule="auto"/>
              <w:rPr>
                <w:ins w:id="568" w:author="Tomas Chovanak" w:date="2017-01-30T10:57:00Z"/>
                <w:rFonts w:ascii="Calibri" w:hAnsi="Calibri" w:cs="Calibri"/>
                <w:b/>
                <w:bCs/>
                <w:color w:val="00B050"/>
                <w:sz w:val="16"/>
              </w:rPr>
            </w:pPr>
            <w:ins w:id="569" w:author="Tomas Chovanak" w:date="2017-01-30T10:57:00Z">
              <w:r w:rsidRPr="004A2FC2">
                <w:rPr>
                  <w:rFonts w:ascii="Calibri" w:hAnsi="Calibri" w:cs="Calibri"/>
                  <w:b/>
                  <w:bCs/>
                  <w:color w:val="00B050"/>
                  <w:sz w:val="16"/>
                </w:rPr>
                <w:t>1</w:t>
              </w:r>
              <w:r>
                <w:rPr>
                  <w:rFonts w:ascii="Calibri" w:hAnsi="Calibri" w:cs="Calibri"/>
                  <w:b/>
                  <w:bCs/>
                  <w:color w:val="00B050"/>
                  <w:sz w:val="16"/>
                </w:rPr>
                <w:t>2.99</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6D53DBC6" w14:textId="77777777" w:rsidR="00FE1352" w:rsidRPr="004A2FC2" w:rsidRDefault="00FE1352" w:rsidP="00DD2553">
            <w:pPr>
              <w:spacing w:line="240" w:lineRule="auto"/>
              <w:rPr>
                <w:ins w:id="570" w:author="Tomas Chovanak" w:date="2017-01-30T10:57:00Z"/>
                <w:rFonts w:ascii="Calibri" w:hAnsi="Calibri" w:cs="Calibri"/>
                <w:b/>
                <w:bCs/>
                <w:color w:val="00B050"/>
                <w:sz w:val="16"/>
              </w:rPr>
            </w:pPr>
            <w:ins w:id="571" w:author="Tomas Chovanak" w:date="2017-01-30T10:57:00Z">
              <w:r w:rsidRPr="004A2FC2">
                <w:rPr>
                  <w:rFonts w:ascii="Calibri" w:hAnsi="Calibri" w:cs="Calibri"/>
                  <w:b/>
                  <w:bCs/>
                  <w:color w:val="00B050"/>
                  <w:sz w:val="16"/>
                </w:rPr>
                <w:t>1</w:t>
              </w:r>
              <w:r>
                <w:rPr>
                  <w:rFonts w:ascii="Calibri" w:hAnsi="Calibri" w:cs="Calibri"/>
                  <w:b/>
                  <w:bCs/>
                  <w:color w:val="00B050"/>
                  <w:sz w:val="16"/>
                </w:rPr>
                <w:t>2.96</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5233763" w14:textId="77777777" w:rsidR="00FE1352" w:rsidRPr="004A2FC2" w:rsidRDefault="00FE1352" w:rsidP="00DD2553">
            <w:pPr>
              <w:spacing w:line="240" w:lineRule="auto"/>
              <w:rPr>
                <w:ins w:id="572" w:author="Tomas Chovanak" w:date="2017-01-30T10:57:00Z"/>
                <w:rFonts w:ascii="Calibri" w:hAnsi="Calibri" w:cs="Calibri"/>
                <w:b/>
                <w:bCs/>
                <w:color w:val="00B050"/>
                <w:sz w:val="16"/>
              </w:rPr>
            </w:pPr>
            <w:ins w:id="573" w:author="Tomas Chovanak" w:date="2017-01-30T10:57:00Z">
              <w:r>
                <w:rPr>
                  <w:rFonts w:ascii="Calibri" w:hAnsi="Calibri" w:cs="Calibri"/>
                  <w:b/>
                  <w:bCs/>
                  <w:color w:val="00B050"/>
                  <w:sz w:val="16"/>
                </w:rPr>
                <w:t>13.02</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73109F90" w14:textId="77777777" w:rsidR="00FE1352" w:rsidRPr="004A2FC2" w:rsidRDefault="00FE1352" w:rsidP="00DD2553">
            <w:pPr>
              <w:spacing w:line="240" w:lineRule="auto"/>
              <w:rPr>
                <w:ins w:id="574" w:author="Tomas Chovanak" w:date="2017-01-30T10:57:00Z"/>
                <w:rFonts w:ascii="Calibri" w:hAnsi="Calibri" w:cs="Calibri"/>
                <w:b/>
                <w:bCs/>
                <w:color w:val="00B050"/>
                <w:sz w:val="16"/>
              </w:rPr>
            </w:pPr>
            <w:ins w:id="575" w:author="Tomas Chovanak" w:date="2017-01-30T10:57:00Z">
              <w:r w:rsidRPr="004A2FC2">
                <w:rPr>
                  <w:rFonts w:ascii="Calibri" w:hAnsi="Calibri" w:cs="Calibri"/>
                  <w:b/>
                  <w:bCs/>
                  <w:color w:val="00B050"/>
                  <w:sz w:val="16"/>
                </w:rPr>
                <w:t>1</w:t>
              </w:r>
              <w:r>
                <w:rPr>
                  <w:rFonts w:ascii="Calibri" w:hAnsi="Calibri" w:cs="Calibri"/>
                  <w:b/>
                  <w:bCs/>
                  <w:color w:val="00B050"/>
                  <w:sz w:val="16"/>
                </w:rPr>
                <w:t>3.07</w:t>
              </w:r>
              <w:r w:rsidRPr="004A2FC2">
                <w:rPr>
                  <w:rFonts w:ascii="Calibri" w:hAnsi="Calibri" w:cs="Calibr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FC645E8" w14:textId="77777777" w:rsidR="00FE1352" w:rsidRPr="004A2FC2" w:rsidRDefault="00FE1352" w:rsidP="00DD2553">
            <w:pPr>
              <w:spacing w:line="240" w:lineRule="auto"/>
              <w:rPr>
                <w:ins w:id="576" w:author="Tomas Chovanak" w:date="2017-01-30T10:57:00Z"/>
                <w:rFonts w:ascii="Calibri" w:hAnsi="Calibri" w:cs="Calibri"/>
                <w:b/>
                <w:bCs/>
                <w:color w:val="00B050"/>
                <w:sz w:val="16"/>
              </w:rPr>
            </w:pPr>
            <w:ins w:id="577" w:author="Tomas Chovanak" w:date="2017-01-30T10:57:00Z">
              <w:r w:rsidRPr="004A2FC2">
                <w:rPr>
                  <w:rFonts w:ascii="Calibri" w:hAnsi="Calibri" w:cs="Calibri"/>
                  <w:b/>
                  <w:bCs/>
                  <w:color w:val="00B050"/>
                  <w:sz w:val="16"/>
                </w:rPr>
                <w:t>1</w:t>
              </w:r>
              <w:r>
                <w:rPr>
                  <w:rFonts w:ascii="Calibri" w:hAnsi="Calibri" w:cs="Calibri"/>
                  <w:b/>
                  <w:bCs/>
                  <w:color w:val="00B050"/>
                  <w:sz w:val="16"/>
                </w:rPr>
                <w:t>3.25</w:t>
              </w:r>
              <w:r w:rsidRPr="004A2FC2">
                <w:rPr>
                  <w:rFonts w:ascii="Calibri" w:hAnsi="Calibri" w:cs="Calibri"/>
                  <w:b/>
                  <w:bCs/>
                  <w:color w:val="00B050"/>
                  <w:sz w:val="16"/>
                </w:rPr>
                <w:t>%</w:t>
              </w:r>
            </w:ins>
          </w:p>
        </w:tc>
      </w:tr>
      <w:tr w:rsidR="00FE1352" w:rsidRPr="004A2FC2" w14:paraId="742A7186" w14:textId="77777777" w:rsidTr="00DD2553">
        <w:trPr>
          <w:gridAfter w:val="1"/>
          <w:wAfter w:w="80" w:type="dxa"/>
          <w:trHeight w:hRule="exact" w:val="170"/>
          <w:jc w:val="center"/>
          <w:ins w:id="578" w:author="Tomas Chovanak" w:date="2017-01-30T10:57:00Z"/>
        </w:trPr>
        <w:tc>
          <w:tcPr>
            <w:tcW w:w="4822" w:type="dxa"/>
            <w:gridSpan w:val="9"/>
            <w:shd w:val="clear" w:color="000000" w:fill="auto"/>
          </w:tcPr>
          <w:p w14:paraId="1C048336" w14:textId="77777777" w:rsidR="00FE1352" w:rsidRPr="004A2FC2" w:rsidRDefault="00FE1352" w:rsidP="00DD2553">
            <w:pPr>
              <w:spacing w:line="240" w:lineRule="auto"/>
              <w:jc w:val="center"/>
              <w:rPr>
                <w:ins w:id="579" w:author="Tomas Chovanak" w:date="2017-01-30T10:57:00Z"/>
                <w:b/>
                <w:sz w:val="16"/>
                <w:szCs w:val="16"/>
              </w:rPr>
            </w:pPr>
            <w:ins w:id="580" w:author="Tomas Chovanak" w:date="2017-01-30T10:57:00Z">
              <w:r w:rsidRPr="004A2FC2">
                <w:rPr>
                  <w:b/>
                  <w:sz w:val="16"/>
                  <w:szCs w:val="16"/>
                </w:rPr>
                <w:t>NEWSPAPERS PORTAL</w:t>
              </w:r>
            </w:ins>
          </w:p>
        </w:tc>
      </w:tr>
      <w:tr w:rsidR="00FE1352" w:rsidRPr="004A2FC2" w14:paraId="5C8F9FDF" w14:textId="77777777" w:rsidTr="00DD2553">
        <w:trPr>
          <w:gridAfter w:val="2"/>
          <w:wAfter w:w="76" w:type="dxa"/>
          <w:trHeight w:hRule="exact" w:val="170"/>
          <w:jc w:val="center"/>
          <w:ins w:id="581" w:author="Tomas Chovanak" w:date="2017-01-30T10:57:00Z"/>
        </w:trPr>
        <w:tc>
          <w:tcPr>
            <w:tcW w:w="678" w:type="dxa"/>
            <w:gridSpan w:val="2"/>
            <w:shd w:val="clear" w:color="000000" w:fill="auto"/>
          </w:tcPr>
          <w:p w14:paraId="1B5229C1" w14:textId="77777777" w:rsidR="00FE1352" w:rsidRPr="004A2FC2" w:rsidRDefault="00FE1352" w:rsidP="00DD2553">
            <w:pPr>
              <w:spacing w:line="240" w:lineRule="auto"/>
              <w:rPr>
                <w:ins w:id="582" w:author="Tomas Chovanak" w:date="2017-01-30T10:57:00Z"/>
                <w:b/>
                <w:i/>
                <w:sz w:val="16"/>
                <w:szCs w:val="16"/>
              </w:rPr>
            </w:pPr>
            <w:ins w:id="583" w:author="Tomas Chovanak" w:date="2017-01-30T10:57:00Z">
              <w:r w:rsidRPr="004A2FC2">
                <w:rPr>
                  <w:b/>
                  <w:i/>
                  <w:sz w:val="16"/>
                  <w:szCs w:val="16"/>
                </w:rPr>
                <w:t>GG</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3A187F32" w14:textId="77777777" w:rsidR="00FE1352" w:rsidRPr="004A2FC2" w:rsidRDefault="00FE1352" w:rsidP="00DD2553">
            <w:pPr>
              <w:spacing w:line="240" w:lineRule="auto"/>
              <w:rPr>
                <w:ins w:id="584" w:author="Tomas Chovanak" w:date="2017-01-30T10:57:00Z"/>
                <w:rFonts w:asciiTheme="minorHAnsi" w:hAnsiTheme="minorHAnsi" w:cstheme="minorHAnsi"/>
                <w:b/>
                <w:color w:val="000000" w:themeColor="text1"/>
                <w:sz w:val="16"/>
                <w:szCs w:val="16"/>
              </w:rPr>
            </w:pPr>
            <w:ins w:id="585" w:author="Tomas Chovanak" w:date="2017-01-30T10:57:00Z">
              <w:r>
                <w:rPr>
                  <w:rFonts w:asciiTheme="minorHAnsi" w:hAnsiTheme="minorHAnsi" w:cstheme="minorHAnsi"/>
                  <w:b/>
                  <w:color w:val="000000" w:themeColor="text1"/>
                  <w:sz w:val="16"/>
                  <w:szCs w:val="16"/>
                </w:rPr>
                <w:t>65</w:t>
              </w:r>
              <w:r w:rsidRPr="004A2FC2">
                <w:rPr>
                  <w:rFonts w:asciiTheme="minorHAnsi" w:hAnsiTheme="minorHAnsi" w:cstheme="minorHAnsi"/>
                  <w:b/>
                  <w:color w:val="000000" w:themeColor="text1"/>
                  <w:sz w:val="16"/>
                  <w:szCs w:val="16"/>
                </w:rPr>
                <w:t>.</w:t>
              </w:r>
              <w:r>
                <w:rPr>
                  <w:rFonts w:asciiTheme="minorHAnsi" w:hAnsiTheme="minorHAnsi" w:cstheme="minorHAnsi"/>
                  <w:b/>
                  <w:color w:val="000000" w:themeColor="text1"/>
                  <w:sz w:val="16"/>
                  <w:szCs w:val="16"/>
                </w:rPr>
                <w:t>08</w:t>
              </w:r>
              <w:r w:rsidRPr="004A2FC2">
                <w:rPr>
                  <w:rFonts w:asciiTheme="minorHAnsi" w:hAnsiTheme="minorHAnsi" w:cstheme="minorHAnsi"/>
                  <w:b/>
                  <w:color w:val="000000" w:themeColor="text1"/>
                  <w:sz w:val="16"/>
                  <w:szCs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8D46FD6" w14:textId="77777777" w:rsidR="00FE1352" w:rsidRPr="004A2FC2" w:rsidRDefault="00FE1352" w:rsidP="00DD2553">
            <w:pPr>
              <w:spacing w:line="240" w:lineRule="auto"/>
              <w:rPr>
                <w:ins w:id="586" w:author="Tomas Chovanak" w:date="2017-01-30T10:57:00Z"/>
                <w:rFonts w:asciiTheme="minorHAnsi" w:hAnsiTheme="minorHAnsi" w:cstheme="minorHAnsi"/>
                <w:b/>
                <w:color w:val="000000" w:themeColor="text1"/>
                <w:sz w:val="16"/>
                <w:szCs w:val="16"/>
              </w:rPr>
            </w:pPr>
            <w:ins w:id="587" w:author="Tomas Chovanak" w:date="2017-01-30T10:57:00Z">
              <w:r>
                <w:rPr>
                  <w:rFonts w:asciiTheme="minorHAnsi" w:hAnsiTheme="minorHAnsi" w:cstheme="minorHAnsi"/>
                  <w:b/>
                  <w:bCs/>
                  <w:color w:val="000000" w:themeColor="text1"/>
                  <w:sz w:val="16"/>
                </w:rPr>
                <w:t>53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90</w:t>
              </w:r>
              <w:r w:rsidRPr="004A2FC2">
                <w:rPr>
                  <w:rFonts w:asciiTheme="minorHAnsi" w:hAnsiTheme="minorHAnsi" w:cstheme="minorHAnsi"/>
                  <w:b/>
                  <w:bCs/>
                  <w:color w:val="000000" w:themeColor="text1"/>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68D35A4D" w14:textId="77777777" w:rsidR="00FE1352" w:rsidRPr="004A2FC2" w:rsidRDefault="00FE1352" w:rsidP="00DD2553">
            <w:pPr>
              <w:spacing w:line="240" w:lineRule="auto"/>
              <w:rPr>
                <w:ins w:id="588" w:author="Tomas Chovanak" w:date="2017-01-30T10:57:00Z"/>
                <w:rFonts w:asciiTheme="minorHAnsi" w:hAnsiTheme="minorHAnsi" w:cstheme="minorHAnsi"/>
                <w:b/>
                <w:color w:val="000000" w:themeColor="text1"/>
                <w:sz w:val="16"/>
                <w:szCs w:val="16"/>
              </w:rPr>
            </w:pPr>
            <w:ins w:id="589" w:author="Tomas Chovanak" w:date="2017-01-30T10:57:00Z">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0F3C3BF4" w14:textId="77777777" w:rsidR="00FE1352" w:rsidRPr="004A2FC2" w:rsidRDefault="00FE1352" w:rsidP="00DD2553">
            <w:pPr>
              <w:spacing w:line="240" w:lineRule="auto"/>
              <w:rPr>
                <w:ins w:id="590" w:author="Tomas Chovanak" w:date="2017-01-30T10:57:00Z"/>
                <w:rFonts w:asciiTheme="minorHAnsi" w:hAnsiTheme="minorHAnsi" w:cstheme="minorHAnsi"/>
                <w:b/>
                <w:color w:val="000000" w:themeColor="text1"/>
                <w:sz w:val="16"/>
                <w:szCs w:val="16"/>
              </w:rPr>
            </w:pPr>
            <w:ins w:id="591" w:author="Tomas Chovanak" w:date="2017-01-30T10:57:00Z">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73</w:t>
              </w:r>
              <w:r w:rsidRPr="004A2FC2">
                <w:rPr>
                  <w:rFonts w:asciiTheme="minorHAnsi" w:hAnsiTheme="minorHAnsi" w:cstheme="minorHAnsi"/>
                  <w:b/>
                  <w:bCs/>
                  <w:color w:val="000000" w:themeColor="text1"/>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14D4BC69" w14:textId="77777777" w:rsidR="00FE1352" w:rsidRPr="004A2FC2" w:rsidRDefault="00FE1352" w:rsidP="00DD2553">
            <w:pPr>
              <w:spacing w:line="240" w:lineRule="auto"/>
              <w:rPr>
                <w:ins w:id="592" w:author="Tomas Chovanak" w:date="2017-01-30T10:57:00Z"/>
                <w:rFonts w:asciiTheme="minorHAnsi" w:hAnsiTheme="minorHAnsi" w:cstheme="minorHAnsi"/>
                <w:b/>
                <w:color w:val="000000" w:themeColor="text1"/>
                <w:sz w:val="16"/>
                <w:szCs w:val="16"/>
              </w:rPr>
            </w:pPr>
            <w:ins w:id="593" w:author="Tomas Chovanak" w:date="2017-01-30T10:57:00Z">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04CC789" w14:textId="77777777" w:rsidR="00FE1352" w:rsidRPr="004A2FC2" w:rsidRDefault="00FE1352" w:rsidP="00DD2553">
            <w:pPr>
              <w:spacing w:line="240" w:lineRule="auto"/>
              <w:rPr>
                <w:ins w:id="594" w:author="Tomas Chovanak" w:date="2017-01-30T10:57:00Z"/>
                <w:rFonts w:asciiTheme="minorHAnsi" w:hAnsiTheme="minorHAnsi" w:cstheme="minorHAnsi"/>
                <w:b/>
                <w:color w:val="000000" w:themeColor="text1"/>
                <w:sz w:val="16"/>
                <w:szCs w:val="16"/>
              </w:rPr>
            </w:pPr>
            <w:ins w:id="595" w:author="Tomas Chovanak" w:date="2017-01-30T10:57:00Z">
              <w:r>
                <w:rPr>
                  <w:rFonts w:asciiTheme="minorHAnsi" w:hAnsiTheme="minorHAnsi" w:cstheme="minorHAnsi"/>
                  <w:b/>
                  <w:bCs/>
                  <w:color w:val="000000" w:themeColor="text1"/>
                  <w:sz w:val="16"/>
                </w:rPr>
                <w:t>51</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15</w:t>
              </w:r>
              <w:r w:rsidRPr="004A2FC2">
                <w:rPr>
                  <w:rFonts w:asciiTheme="minorHAnsi" w:hAnsiTheme="minorHAnsi" w:cstheme="minorHAnsi"/>
                  <w:b/>
                  <w:bCs/>
                  <w:color w:val="000000" w:themeColor="text1"/>
                  <w:sz w:val="16"/>
                </w:rPr>
                <w:t>%</w:t>
              </w:r>
            </w:ins>
          </w:p>
        </w:tc>
      </w:tr>
      <w:tr w:rsidR="00FE1352" w:rsidRPr="004A2FC2" w14:paraId="169838C7" w14:textId="77777777" w:rsidTr="00DD2553">
        <w:trPr>
          <w:gridAfter w:val="2"/>
          <w:wAfter w:w="76" w:type="dxa"/>
          <w:trHeight w:hRule="exact" w:val="170"/>
          <w:jc w:val="center"/>
          <w:ins w:id="596" w:author="Tomas Chovanak" w:date="2017-01-30T10:57:00Z"/>
        </w:trPr>
        <w:tc>
          <w:tcPr>
            <w:tcW w:w="678" w:type="dxa"/>
            <w:gridSpan w:val="2"/>
            <w:shd w:val="clear" w:color="000000" w:fill="auto"/>
          </w:tcPr>
          <w:p w14:paraId="0CF50455" w14:textId="77777777" w:rsidR="00FE1352" w:rsidRPr="004A2FC2" w:rsidRDefault="00FE1352" w:rsidP="00DD2553">
            <w:pPr>
              <w:spacing w:line="240" w:lineRule="auto"/>
              <w:rPr>
                <w:ins w:id="597" w:author="Tomas Chovanak" w:date="2017-01-30T10:57:00Z"/>
                <w:b/>
                <w:i/>
                <w:sz w:val="16"/>
                <w:szCs w:val="16"/>
              </w:rPr>
            </w:pPr>
            <w:ins w:id="598" w:author="Tomas Chovanak" w:date="2017-01-30T10:57:00Z">
              <w:r w:rsidRPr="004A2FC2">
                <w:rPr>
                  <w:b/>
                  <w:i/>
                  <w:sz w:val="16"/>
                  <w:szCs w:val="16"/>
                </w:rPr>
                <w:t>GL</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2EB3EDF2" w14:textId="77777777" w:rsidR="00FE1352" w:rsidRPr="004A2FC2" w:rsidRDefault="00FE1352" w:rsidP="00DD2553">
            <w:pPr>
              <w:spacing w:line="240" w:lineRule="auto"/>
              <w:rPr>
                <w:ins w:id="599" w:author="Tomas Chovanak" w:date="2017-01-30T10:57:00Z"/>
                <w:rFonts w:asciiTheme="minorHAnsi" w:hAnsiTheme="minorHAnsi" w:cstheme="minorHAnsi"/>
                <w:b/>
                <w:color w:val="000000" w:themeColor="text1"/>
                <w:sz w:val="16"/>
                <w:szCs w:val="16"/>
              </w:rPr>
            </w:pPr>
            <w:ins w:id="600" w:author="Tomas Chovanak" w:date="2017-01-30T10:57:00Z">
              <w:r>
                <w:rPr>
                  <w:rFonts w:asciiTheme="minorHAnsi" w:hAnsiTheme="minorHAnsi" w:cstheme="minorHAnsi"/>
                  <w:b/>
                  <w:bCs/>
                  <w:color w:val="000000" w:themeColor="text1"/>
                  <w:sz w:val="16"/>
                </w:rPr>
                <w:t>63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86</w:t>
              </w:r>
              <w:r w:rsidRPr="004A2FC2">
                <w:rPr>
                  <w:rFonts w:asciiTheme="minorHAnsi" w:hAnsiTheme="minorHAnsi" w:cstheme="minorHAnsi"/>
                  <w:b/>
                  <w:bCs/>
                  <w:color w:val="000000" w:themeColor="text1"/>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7BC382D" w14:textId="77777777" w:rsidR="00FE1352" w:rsidRPr="004A2FC2" w:rsidRDefault="00FE1352" w:rsidP="00DD2553">
            <w:pPr>
              <w:spacing w:line="240" w:lineRule="auto"/>
              <w:rPr>
                <w:ins w:id="601" w:author="Tomas Chovanak" w:date="2017-01-30T10:57:00Z"/>
                <w:rFonts w:asciiTheme="minorHAnsi" w:hAnsiTheme="minorHAnsi" w:cstheme="minorHAnsi"/>
                <w:b/>
                <w:color w:val="000000" w:themeColor="text1"/>
                <w:sz w:val="16"/>
                <w:szCs w:val="16"/>
              </w:rPr>
            </w:pPr>
            <w:ins w:id="602" w:author="Tomas Chovanak" w:date="2017-01-30T10:57:00Z">
              <w:r>
                <w:rPr>
                  <w:rFonts w:asciiTheme="minorHAnsi" w:hAnsiTheme="minorHAnsi" w:cstheme="minorHAnsi"/>
                  <w:b/>
                  <w:bCs/>
                  <w:color w:val="000000" w:themeColor="text1"/>
                  <w:sz w:val="16"/>
                </w:rPr>
                <w:t>52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81</w:t>
              </w:r>
              <w:r w:rsidRPr="004A2FC2">
                <w:rPr>
                  <w:rFonts w:asciiTheme="minorHAnsi" w:hAnsiTheme="minorHAnsi" w:cstheme="minorHAnsi"/>
                  <w:b/>
                  <w:bCs/>
                  <w:color w:val="000000" w:themeColor="text1"/>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1AC3F955" w14:textId="77777777" w:rsidR="00FE1352" w:rsidRPr="004A2FC2" w:rsidRDefault="00FE1352" w:rsidP="00DD2553">
            <w:pPr>
              <w:spacing w:line="240" w:lineRule="auto"/>
              <w:rPr>
                <w:ins w:id="603" w:author="Tomas Chovanak" w:date="2017-01-30T10:57:00Z"/>
                <w:rFonts w:asciiTheme="minorHAnsi" w:hAnsiTheme="minorHAnsi" w:cstheme="minorHAnsi"/>
                <w:b/>
                <w:color w:val="000000" w:themeColor="text1"/>
                <w:sz w:val="16"/>
                <w:szCs w:val="16"/>
              </w:rPr>
            </w:pPr>
            <w:ins w:id="604" w:author="Tomas Chovanak" w:date="2017-01-30T10:57:00Z">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66</w:t>
              </w:r>
              <w:r w:rsidRPr="004A2FC2">
                <w:rPr>
                  <w:rFonts w:asciiTheme="minorHAnsi" w:hAnsiTheme="minorHAnsi" w:cstheme="minorHAnsi"/>
                  <w:b/>
                  <w:bCs/>
                  <w:color w:val="000000" w:themeColor="text1"/>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6B40E354" w14:textId="77777777" w:rsidR="00FE1352" w:rsidRPr="004A2FC2" w:rsidRDefault="00FE1352" w:rsidP="00DD2553">
            <w:pPr>
              <w:spacing w:line="240" w:lineRule="auto"/>
              <w:rPr>
                <w:ins w:id="605" w:author="Tomas Chovanak" w:date="2017-01-30T10:57:00Z"/>
                <w:rFonts w:asciiTheme="minorHAnsi" w:hAnsiTheme="minorHAnsi" w:cstheme="minorHAnsi"/>
                <w:b/>
                <w:color w:val="000000" w:themeColor="text1"/>
                <w:sz w:val="16"/>
                <w:szCs w:val="16"/>
              </w:rPr>
            </w:pPr>
            <w:ins w:id="606" w:author="Tomas Chovanak" w:date="2017-01-30T10:57:00Z">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23</w:t>
              </w:r>
              <w:r w:rsidRPr="004A2FC2">
                <w:rPr>
                  <w:rFonts w:asciiTheme="minorHAnsi" w:hAnsiTheme="minorHAnsi" w:cstheme="minorHAnsi"/>
                  <w:b/>
                  <w:bCs/>
                  <w:color w:val="000000" w:themeColor="text1"/>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335E0939" w14:textId="77777777" w:rsidR="00FE1352" w:rsidRPr="004A2FC2" w:rsidRDefault="00FE1352" w:rsidP="00DD2553">
            <w:pPr>
              <w:spacing w:line="240" w:lineRule="auto"/>
              <w:rPr>
                <w:ins w:id="607" w:author="Tomas Chovanak" w:date="2017-01-30T10:57:00Z"/>
                <w:rFonts w:asciiTheme="minorHAnsi" w:hAnsiTheme="minorHAnsi" w:cstheme="minorHAnsi"/>
                <w:b/>
                <w:color w:val="000000" w:themeColor="text1"/>
                <w:sz w:val="16"/>
                <w:szCs w:val="16"/>
              </w:rPr>
            </w:pPr>
            <w:ins w:id="608" w:author="Tomas Chovanak" w:date="2017-01-30T10:57:00Z">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76</w:t>
              </w:r>
              <w:r w:rsidRPr="004A2FC2">
                <w:rPr>
                  <w:rFonts w:asciiTheme="minorHAnsi" w:hAnsiTheme="minorHAnsi" w:cstheme="minorHAnsi"/>
                  <w:b/>
                  <w:bCs/>
                  <w:color w:val="000000" w:themeColor="text1"/>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3994A55A" w14:textId="77777777" w:rsidR="00FE1352" w:rsidRPr="004A2FC2" w:rsidRDefault="00FE1352" w:rsidP="00DD2553">
            <w:pPr>
              <w:spacing w:line="240" w:lineRule="auto"/>
              <w:rPr>
                <w:ins w:id="609" w:author="Tomas Chovanak" w:date="2017-01-30T10:57:00Z"/>
                <w:rFonts w:asciiTheme="minorHAnsi" w:hAnsiTheme="minorHAnsi" w:cstheme="minorHAnsi"/>
                <w:b/>
                <w:color w:val="000000" w:themeColor="text1"/>
                <w:sz w:val="16"/>
                <w:szCs w:val="16"/>
              </w:rPr>
            </w:pPr>
            <w:ins w:id="610" w:author="Tomas Chovanak" w:date="2017-01-30T10:57:00Z">
              <w:r>
                <w:rPr>
                  <w:rFonts w:asciiTheme="minorHAnsi" w:hAnsiTheme="minorHAnsi" w:cstheme="minorHAnsi"/>
                  <w:b/>
                  <w:bCs/>
                  <w:color w:val="000000" w:themeColor="text1"/>
                  <w:sz w:val="16"/>
                </w:rPr>
                <w:t>48</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89</w:t>
              </w:r>
              <w:r w:rsidRPr="004A2FC2">
                <w:rPr>
                  <w:rFonts w:asciiTheme="minorHAnsi" w:hAnsiTheme="minorHAnsi" w:cstheme="minorHAnsi"/>
                  <w:b/>
                  <w:bCs/>
                  <w:color w:val="000000" w:themeColor="text1"/>
                  <w:sz w:val="16"/>
                </w:rPr>
                <w:t>%</w:t>
              </w:r>
            </w:ins>
          </w:p>
        </w:tc>
      </w:tr>
      <w:tr w:rsidR="00FE1352" w:rsidRPr="004A2FC2" w14:paraId="564F8369" w14:textId="77777777" w:rsidTr="00DD2553">
        <w:trPr>
          <w:gridAfter w:val="2"/>
          <w:wAfter w:w="76" w:type="dxa"/>
          <w:trHeight w:hRule="exact" w:val="170"/>
          <w:jc w:val="center"/>
          <w:ins w:id="611" w:author="Tomas Chovanak" w:date="2017-01-30T10:57:00Z"/>
        </w:trPr>
        <w:tc>
          <w:tcPr>
            <w:tcW w:w="678" w:type="dxa"/>
            <w:gridSpan w:val="2"/>
            <w:shd w:val="clear" w:color="000000" w:fill="auto"/>
          </w:tcPr>
          <w:p w14:paraId="68C6DDEB" w14:textId="77777777" w:rsidR="00FE1352" w:rsidRPr="004A2FC2" w:rsidRDefault="00FE1352" w:rsidP="00DD2553">
            <w:pPr>
              <w:spacing w:line="240" w:lineRule="auto"/>
              <w:rPr>
                <w:ins w:id="612" w:author="Tomas Chovanak" w:date="2017-01-30T10:57:00Z"/>
                <w:b/>
                <w:i/>
                <w:sz w:val="16"/>
                <w:szCs w:val="16"/>
              </w:rPr>
            </w:pPr>
            <w:ins w:id="613" w:author="Tomas Chovanak" w:date="2017-01-30T10:57:00Z">
              <w:r>
                <w:rPr>
                  <w:b/>
                  <w:i/>
                  <w:sz w:val="16"/>
                  <w:szCs w:val="16"/>
                </w:rPr>
                <w:t>GR</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303C5FFB" w14:textId="77777777" w:rsidR="00FE1352" w:rsidRPr="004A2FC2" w:rsidRDefault="00FE1352" w:rsidP="00DD2553">
            <w:pPr>
              <w:spacing w:line="240" w:lineRule="auto"/>
              <w:rPr>
                <w:ins w:id="614" w:author="Tomas Chovanak" w:date="2017-01-30T10:57:00Z"/>
                <w:rFonts w:asciiTheme="minorHAnsi" w:hAnsiTheme="minorHAnsi" w:cstheme="minorHAnsi"/>
                <w:b/>
                <w:bCs/>
                <w:color w:val="000000" w:themeColor="text1"/>
                <w:sz w:val="16"/>
              </w:rPr>
            </w:pPr>
            <w:ins w:id="615" w:author="Tomas Chovanak" w:date="2017-01-30T10:57:00Z">
              <w:r>
                <w:rPr>
                  <w:rFonts w:ascii="Calibri" w:hAnsi="Calibri" w:cs="Calibri"/>
                  <w:b/>
                  <w:bCs/>
                  <w:color w:val="000000"/>
                  <w:sz w:val="16"/>
                </w:rPr>
                <w:t>13.35%</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173AF155" w14:textId="77777777" w:rsidR="00FE1352" w:rsidRPr="004A2FC2" w:rsidRDefault="00FE1352" w:rsidP="00DD2553">
            <w:pPr>
              <w:spacing w:line="240" w:lineRule="auto"/>
              <w:rPr>
                <w:ins w:id="616" w:author="Tomas Chovanak" w:date="2017-01-30T10:57:00Z"/>
                <w:rFonts w:asciiTheme="minorHAnsi" w:hAnsiTheme="minorHAnsi" w:cstheme="minorHAnsi"/>
                <w:b/>
                <w:bCs/>
                <w:color w:val="000000" w:themeColor="text1"/>
                <w:sz w:val="16"/>
              </w:rPr>
            </w:pPr>
            <w:ins w:id="617" w:author="Tomas Chovanak" w:date="2017-01-30T10:57:00Z">
              <w:r>
                <w:rPr>
                  <w:rFonts w:ascii="Calibri" w:hAnsi="Calibri" w:cs="Calibri"/>
                  <w:b/>
                  <w:bCs/>
                  <w:color w:val="000000"/>
                  <w:sz w:val="16"/>
                </w:rPr>
                <w:t>11.09%</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B4918DA" w14:textId="77777777" w:rsidR="00FE1352" w:rsidRPr="004A2FC2" w:rsidRDefault="00FE1352" w:rsidP="00DD2553">
            <w:pPr>
              <w:spacing w:line="240" w:lineRule="auto"/>
              <w:rPr>
                <w:ins w:id="618" w:author="Tomas Chovanak" w:date="2017-01-30T10:57:00Z"/>
                <w:rFonts w:asciiTheme="minorHAnsi" w:hAnsiTheme="minorHAnsi" w:cstheme="minorHAnsi"/>
                <w:b/>
                <w:bCs/>
                <w:color w:val="000000" w:themeColor="text1"/>
                <w:sz w:val="16"/>
              </w:rPr>
            </w:pPr>
            <w:ins w:id="619" w:author="Tomas Chovanak" w:date="2017-01-30T10:57:00Z">
              <w:r>
                <w:rPr>
                  <w:rFonts w:ascii="Calibri" w:hAnsi="Calibri" w:cs="Calibri"/>
                  <w:b/>
                  <w:bCs/>
                  <w:color w:val="000000"/>
                  <w:sz w:val="16"/>
                </w:rPr>
                <w:t>15.78%</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E4B4E44" w14:textId="77777777" w:rsidR="00FE1352" w:rsidRPr="004A2FC2" w:rsidRDefault="00FE1352" w:rsidP="00DD2553">
            <w:pPr>
              <w:spacing w:line="240" w:lineRule="auto"/>
              <w:rPr>
                <w:ins w:id="620" w:author="Tomas Chovanak" w:date="2017-01-30T10:57:00Z"/>
                <w:rFonts w:asciiTheme="minorHAnsi" w:hAnsiTheme="minorHAnsi" w:cstheme="minorHAnsi"/>
                <w:b/>
                <w:bCs/>
                <w:color w:val="000000" w:themeColor="text1"/>
                <w:sz w:val="16"/>
              </w:rPr>
            </w:pPr>
            <w:ins w:id="621" w:author="Tomas Chovanak" w:date="2017-01-30T10:57:00Z">
              <w:r>
                <w:rPr>
                  <w:rFonts w:ascii="Calibri" w:hAnsi="Calibri" w:cs="Calibri"/>
                  <w:b/>
                  <w:bCs/>
                  <w:color w:val="000000"/>
                  <w:sz w:val="16"/>
                </w:rPr>
                <w:t>20.35%</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3A067632" w14:textId="77777777" w:rsidR="00FE1352" w:rsidRPr="004A2FC2" w:rsidRDefault="00FE1352" w:rsidP="00DD2553">
            <w:pPr>
              <w:spacing w:line="240" w:lineRule="auto"/>
              <w:rPr>
                <w:ins w:id="622" w:author="Tomas Chovanak" w:date="2017-01-30T10:57:00Z"/>
                <w:rFonts w:asciiTheme="minorHAnsi" w:hAnsiTheme="minorHAnsi" w:cstheme="minorHAnsi"/>
                <w:b/>
                <w:bCs/>
                <w:color w:val="000000" w:themeColor="text1"/>
                <w:sz w:val="16"/>
              </w:rPr>
            </w:pPr>
            <w:ins w:id="623" w:author="Tomas Chovanak" w:date="2017-01-30T10:57:00Z">
              <w:r>
                <w:rPr>
                  <w:rFonts w:ascii="Calibri" w:hAnsi="Calibri" w:cs="Calibri"/>
                  <w:b/>
                  <w:bCs/>
                  <w:color w:val="000000"/>
                  <w:sz w:val="16"/>
                </w:rPr>
                <w:t>23.65%</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24F140CB" w14:textId="77777777" w:rsidR="00FE1352" w:rsidRPr="004A2FC2" w:rsidRDefault="00FE1352" w:rsidP="00DD2553">
            <w:pPr>
              <w:spacing w:line="240" w:lineRule="auto"/>
              <w:rPr>
                <w:ins w:id="624" w:author="Tomas Chovanak" w:date="2017-01-30T10:57:00Z"/>
                <w:rFonts w:asciiTheme="minorHAnsi" w:hAnsiTheme="minorHAnsi" w:cstheme="minorHAnsi"/>
                <w:b/>
                <w:bCs/>
                <w:color w:val="000000" w:themeColor="text1"/>
                <w:sz w:val="16"/>
              </w:rPr>
            </w:pPr>
            <w:ins w:id="625" w:author="Tomas Chovanak" w:date="2017-01-30T10:57:00Z">
              <w:r>
                <w:rPr>
                  <w:rFonts w:ascii="Calibri" w:hAnsi="Calibri" w:cs="Calibri"/>
                  <w:b/>
                  <w:bCs/>
                  <w:color w:val="000000"/>
                  <w:sz w:val="16"/>
                </w:rPr>
                <w:t>12.18%</w:t>
              </w:r>
            </w:ins>
          </w:p>
        </w:tc>
      </w:tr>
      <w:tr w:rsidR="00FE1352" w:rsidRPr="004A2FC2" w14:paraId="2E0526FE" w14:textId="77777777" w:rsidTr="00DD2553">
        <w:trPr>
          <w:gridAfter w:val="2"/>
          <w:wAfter w:w="76" w:type="dxa"/>
          <w:trHeight w:hRule="exact" w:val="170"/>
          <w:jc w:val="center"/>
          <w:ins w:id="626" w:author="Tomas Chovanak" w:date="2017-01-30T10:57:00Z"/>
        </w:trPr>
        <w:tc>
          <w:tcPr>
            <w:tcW w:w="678" w:type="dxa"/>
            <w:gridSpan w:val="2"/>
          </w:tcPr>
          <w:p w14:paraId="437140EA" w14:textId="77777777" w:rsidR="00FE1352" w:rsidRPr="004A2FC2" w:rsidRDefault="00FE1352" w:rsidP="00DD2553">
            <w:pPr>
              <w:spacing w:line="240" w:lineRule="auto"/>
              <w:rPr>
                <w:ins w:id="627" w:author="Tomas Chovanak" w:date="2017-01-30T10:57:00Z"/>
                <w:b/>
                <w:i/>
                <w:sz w:val="16"/>
                <w:szCs w:val="16"/>
              </w:rPr>
            </w:pPr>
            <w:ins w:id="628" w:author="Tomas Chovanak" w:date="2017-01-30T10:57:00Z">
              <w:r>
                <w:rPr>
                  <w:b/>
                  <w:i/>
                  <w:sz w:val="16"/>
                  <w:szCs w:val="16"/>
                </w:rPr>
                <w:t>GG - GL</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6AD42ED1" w14:textId="77777777" w:rsidR="00FE1352" w:rsidRPr="004A2FC2" w:rsidRDefault="00FE1352" w:rsidP="00DD2553">
            <w:pPr>
              <w:spacing w:line="240" w:lineRule="auto"/>
              <w:rPr>
                <w:ins w:id="629" w:author="Tomas Chovanak" w:date="2017-01-30T10:57:00Z"/>
                <w:rFonts w:asciiTheme="minorHAnsi" w:hAnsiTheme="minorHAnsi" w:cstheme="minorHAnsi"/>
                <w:b/>
                <w:color w:val="00B050"/>
                <w:sz w:val="16"/>
                <w:szCs w:val="16"/>
              </w:rPr>
            </w:pPr>
            <w:ins w:id="630" w:author="Tomas Chovanak" w:date="2017-01-30T10:57:00Z">
              <w:r w:rsidRPr="004A2FC2">
                <w:rPr>
                  <w:rFonts w:asciiTheme="minorHAnsi" w:hAnsiTheme="minorHAnsi" w:cstheme="minorHAnsi"/>
                  <w:b/>
                  <w:bCs/>
                  <w:color w:val="00B050"/>
                  <w:sz w:val="16"/>
                </w:rPr>
                <w:t>1.</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6914F1A6" w14:textId="77777777" w:rsidR="00FE1352" w:rsidRPr="004A2FC2" w:rsidRDefault="00FE1352" w:rsidP="00DD2553">
            <w:pPr>
              <w:spacing w:line="240" w:lineRule="auto"/>
              <w:rPr>
                <w:ins w:id="631" w:author="Tomas Chovanak" w:date="2017-01-30T10:57:00Z"/>
                <w:rFonts w:asciiTheme="minorHAnsi" w:hAnsiTheme="minorHAnsi" w:cstheme="minorHAnsi"/>
                <w:b/>
                <w:color w:val="00B050"/>
                <w:sz w:val="16"/>
                <w:szCs w:val="16"/>
              </w:rPr>
            </w:pPr>
            <w:ins w:id="632" w:author="Tomas Chovanak" w:date="2017-01-30T10:57:00Z">
              <w:r w:rsidRPr="004A2FC2">
                <w:rPr>
                  <w:rFonts w:asciiTheme="minorHAnsi" w:hAnsiTheme="minorHAnsi" w:cstheme="minorHAnsi"/>
                  <w:b/>
                  <w:bCs/>
                  <w:color w:val="00B050"/>
                  <w:sz w:val="16"/>
                </w:rPr>
                <w:t>1.</w:t>
              </w:r>
              <w:r>
                <w:rPr>
                  <w:rFonts w:asciiTheme="minorHAnsi" w:hAnsiTheme="minorHAnsi" w:cstheme="minorHAnsi"/>
                  <w:b/>
                  <w:bCs/>
                  <w:color w:val="00B050"/>
                  <w:sz w:val="16"/>
                </w:rPr>
                <w:t>09</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63875288" w14:textId="77777777" w:rsidR="00FE1352" w:rsidRPr="004A2FC2" w:rsidRDefault="00FE1352" w:rsidP="00DD2553">
            <w:pPr>
              <w:spacing w:line="240" w:lineRule="auto"/>
              <w:rPr>
                <w:ins w:id="633" w:author="Tomas Chovanak" w:date="2017-01-30T10:57:00Z"/>
                <w:rFonts w:asciiTheme="minorHAnsi" w:hAnsiTheme="minorHAnsi" w:cstheme="minorHAnsi"/>
                <w:b/>
                <w:color w:val="00B050"/>
                <w:sz w:val="16"/>
                <w:szCs w:val="16"/>
              </w:rPr>
            </w:pPr>
            <w:ins w:id="634" w:author="Tomas Chovanak" w:date="2017-01-30T10:57:00Z">
              <w:r w:rsidRPr="004A2FC2">
                <w:rPr>
                  <w:rFonts w:asciiTheme="minorHAnsi" w:hAnsiTheme="minorHAnsi" w:cstheme="minorHAnsi"/>
                  <w:b/>
                  <w:bCs/>
                  <w:color w:val="00B050"/>
                  <w:sz w:val="16"/>
                </w:rPr>
                <w:t>1.</w:t>
              </w:r>
              <w:r>
                <w:rPr>
                  <w:rFonts w:asciiTheme="minorHAnsi" w:hAnsiTheme="minorHAnsi" w:cstheme="minorHAnsi"/>
                  <w:b/>
                  <w:bCs/>
                  <w:color w:val="00B050"/>
                  <w:sz w:val="16"/>
                </w:rPr>
                <w:t>13</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9761474" w14:textId="77777777" w:rsidR="00FE1352" w:rsidRPr="004A2FC2" w:rsidRDefault="00FE1352" w:rsidP="00DD2553">
            <w:pPr>
              <w:spacing w:line="240" w:lineRule="auto"/>
              <w:rPr>
                <w:ins w:id="635" w:author="Tomas Chovanak" w:date="2017-01-30T10:57:00Z"/>
                <w:rFonts w:asciiTheme="minorHAnsi" w:hAnsiTheme="minorHAnsi" w:cstheme="minorHAnsi"/>
                <w:b/>
                <w:color w:val="00B050"/>
                <w:sz w:val="16"/>
                <w:szCs w:val="16"/>
              </w:rPr>
            </w:pPr>
            <w:ins w:id="636" w:author="Tomas Chovanak" w:date="2017-01-30T10:57:00Z">
              <w:r w:rsidRPr="004A2FC2">
                <w:rPr>
                  <w:rFonts w:asciiTheme="minorHAnsi" w:hAnsiTheme="minorHAnsi" w:cstheme="minorHAnsi"/>
                  <w:b/>
                  <w:bCs/>
                  <w:color w:val="00B050"/>
                  <w:sz w:val="16"/>
                </w:rPr>
                <w:t>1.</w:t>
              </w:r>
              <w:r>
                <w:rPr>
                  <w:rFonts w:asciiTheme="minorHAnsi" w:hAnsiTheme="minorHAnsi" w:cstheme="minorHAnsi"/>
                  <w:b/>
                  <w:bCs/>
                  <w:color w:val="00B050"/>
                  <w:sz w:val="16"/>
                </w:rPr>
                <w:t>50</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21FB994F" w14:textId="77777777" w:rsidR="00FE1352" w:rsidRPr="004A2FC2" w:rsidRDefault="00FE1352" w:rsidP="00DD2553">
            <w:pPr>
              <w:spacing w:line="240" w:lineRule="auto"/>
              <w:rPr>
                <w:ins w:id="637" w:author="Tomas Chovanak" w:date="2017-01-30T10:57:00Z"/>
                <w:rFonts w:asciiTheme="minorHAnsi" w:hAnsiTheme="minorHAnsi" w:cstheme="minorHAnsi"/>
                <w:b/>
                <w:color w:val="00B050"/>
                <w:sz w:val="16"/>
                <w:szCs w:val="16"/>
              </w:rPr>
            </w:pPr>
            <w:ins w:id="638" w:author="Tomas Chovanak" w:date="2017-01-30T10:57:00Z">
              <w:r>
                <w:rPr>
                  <w:rFonts w:asciiTheme="minorHAnsi" w:hAnsiTheme="minorHAnsi" w:cstheme="minorHAnsi"/>
                  <w:b/>
                  <w:bCs/>
                  <w:color w:val="00B050"/>
                  <w:sz w:val="16"/>
                </w:rPr>
                <w:t>2</w:t>
              </w:r>
              <w:r w:rsidRPr="004A2FC2">
                <w:rPr>
                  <w:rFonts w:asciiTheme="minorHAnsi" w:hAnsiTheme="minorHAnsi" w:cstheme="minorHAnsi"/>
                  <w:b/>
                  <w:bCs/>
                  <w:color w:val="00B050"/>
                  <w:sz w:val="16"/>
                </w:rPr>
                <w:t>.</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4C352625" w14:textId="77777777" w:rsidR="00FE1352" w:rsidRPr="004A2FC2" w:rsidRDefault="00FE1352" w:rsidP="00DD2553">
            <w:pPr>
              <w:spacing w:line="240" w:lineRule="auto"/>
              <w:rPr>
                <w:ins w:id="639" w:author="Tomas Chovanak" w:date="2017-01-30T10:57:00Z"/>
                <w:rFonts w:asciiTheme="minorHAnsi" w:hAnsiTheme="minorHAnsi" w:cstheme="minorHAnsi"/>
                <w:b/>
                <w:color w:val="00B050"/>
                <w:sz w:val="16"/>
                <w:szCs w:val="16"/>
              </w:rPr>
            </w:pPr>
            <w:ins w:id="640" w:author="Tomas Chovanak" w:date="2017-01-30T10:57:00Z">
              <w:r>
                <w:rPr>
                  <w:rFonts w:asciiTheme="minorHAnsi" w:hAnsiTheme="minorHAnsi" w:cstheme="minorHAnsi"/>
                  <w:b/>
                  <w:bCs/>
                  <w:color w:val="00B050"/>
                  <w:sz w:val="16"/>
                </w:rPr>
                <w:t>2.26</w:t>
              </w:r>
              <w:r w:rsidRPr="004A2FC2">
                <w:rPr>
                  <w:rFonts w:asciiTheme="minorHAnsi" w:hAnsiTheme="minorHAnsi" w:cstheme="minorHAnsi"/>
                  <w:b/>
                  <w:bCs/>
                  <w:color w:val="00B050"/>
                  <w:sz w:val="16"/>
                </w:rPr>
                <w:t>.%</w:t>
              </w:r>
            </w:ins>
          </w:p>
        </w:tc>
      </w:tr>
      <w:tr w:rsidR="00FE1352" w:rsidRPr="004A2FC2" w14:paraId="33198DDD" w14:textId="77777777" w:rsidTr="00DD2553">
        <w:trPr>
          <w:gridAfter w:val="2"/>
          <w:wAfter w:w="76" w:type="dxa"/>
          <w:trHeight w:hRule="exact" w:val="170"/>
          <w:jc w:val="center"/>
          <w:ins w:id="641" w:author="Tomas Chovanak" w:date="2017-01-30T10:57:00Z"/>
        </w:trPr>
        <w:tc>
          <w:tcPr>
            <w:tcW w:w="678" w:type="dxa"/>
            <w:gridSpan w:val="2"/>
          </w:tcPr>
          <w:p w14:paraId="16B5B80A" w14:textId="77777777" w:rsidR="00FE1352" w:rsidRPr="004A2FC2" w:rsidRDefault="00FE1352" w:rsidP="00DD2553">
            <w:pPr>
              <w:spacing w:line="240" w:lineRule="auto"/>
              <w:rPr>
                <w:ins w:id="642" w:author="Tomas Chovanak" w:date="2017-01-30T10:57:00Z"/>
                <w:b/>
                <w:i/>
                <w:sz w:val="16"/>
                <w:szCs w:val="16"/>
              </w:rPr>
            </w:pPr>
            <w:ins w:id="643" w:author="Tomas Chovanak" w:date="2017-01-30T10:57:00Z">
              <w:r>
                <w:rPr>
                  <w:b/>
                  <w:i/>
                  <w:sz w:val="16"/>
                  <w:szCs w:val="16"/>
                </w:rPr>
                <w:t>GG – GR</w:t>
              </w:r>
            </w:ins>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54622256" w14:textId="77777777" w:rsidR="00FE1352" w:rsidRPr="004A2FC2" w:rsidRDefault="00FE1352" w:rsidP="00DD2553">
            <w:pPr>
              <w:spacing w:line="240" w:lineRule="auto"/>
              <w:rPr>
                <w:ins w:id="644" w:author="Tomas Chovanak" w:date="2017-01-30T10:57:00Z"/>
                <w:rFonts w:asciiTheme="minorHAnsi" w:hAnsiTheme="minorHAnsi" w:cstheme="minorHAnsi"/>
                <w:b/>
                <w:bCs/>
                <w:color w:val="00B050"/>
                <w:sz w:val="16"/>
              </w:rPr>
            </w:pPr>
            <w:ins w:id="645" w:author="Tomas Chovanak" w:date="2017-01-30T10:57:00Z">
              <w:r>
                <w:rPr>
                  <w:rFonts w:asciiTheme="minorHAnsi" w:hAnsiTheme="minorHAnsi" w:cstheme="minorHAnsi"/>
                  <w:b/>
                  <w:bCs/>
                  <w:color w:val="00B050"/>
                  <w:sz w:val="16"/>
                </w:rPr>
                <w:t>50.51</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3CC1AC0" w14:textId="77777777" w:rsidR="00FE1352" w:rsidRPr="004A2FC2" w:rsidRDefault="00FE1352" w:rsidP="00DD2553">
            <w:pPr>
              <w:spacing w:line="240" w:lineRule="auto"/>
              <w:rPr>
                <w:ins w:id="646" w:author="Tomas Chovanak" w:date="2017-01-30T10:57:00Z"/>
                <w:rFonts w:asciiTheme="minorHAnsi" w:hAnsiTheme="minorHAnsi" w:cstheme="minorHAnsi"/>
                <w:b/>
                <w:bCs/>
                <w:color w:val="00B050"/>
                <w:sz w:val="16"/>
              </w:rPr>
            </w:pPr>
            <w:ins w:id="647" w:author="Tomas Chovanak" w:date="2017-01-30T10:57:00Z">
              <w:r>
                <w:rPr>
                  <w:rFonts w:asciiTheme="minorHAnsi" w:hAnsiTheme="minorHAnsi" w:cstheme="minorHAnsi"/>
                  <w:b/>
                  <w:bCs/>
                  <w:color w:val="00B050"/>
                  <w:sz w:val="16"/>
                </w:rPr>
                <w:t>41.71</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82B2BF6" w14:textId="77777777" w:rsidR="00FE1352" w:rsidRPr="004A2FC2" w:rsidRDefault="00FE1352" w:rsidP="00DD2553">
            <w:pPr>
              <w:spacing w:line="240" w:lineRule="auto"/>
              <w:rPr>
                <w:ins w:id="648" w:author="Tomas Chovanak" w:date="2017-01-30T10:57:00Z"/>
                <w:rFonts w:asciiTheme="minorHAnsi" w:hAnsiTheme="minorHAnsi" w:cstheme="minorHAnsi"/>
                <w:b/>
                <w:bCs/>
                <w:color w:val="00B050"/>
                <w:sz w:val="16"/>
              </w:rPr>
            </w:pPr>
            <w:ins w:id="649" w:author="Tomas Chovanak" w:date="2017-01-30T10:57:00Z">
              <w:r>
                <w:rPr>
                  <w:rFonts w:asciiTheme="minorHAnsi" w:hAnsiTheme="minorHAnsi" w:cstheme="minorHAnsi"/>
                  <w:b/>
                  <w:bCs/>
                  <w:color w:val="00B050"/>
                  <w:sz w:val="16"/>
                </w:rPr>
                <w:t>38.88</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0B427202" w14:textId="77777777" w:rsidR="00FE1352" w:rsidRPr="004A2FC2" w:rsidRDefault="00FE1352" w:rsidP="00DD2553">
            <w:pPr>
              <w:spacing w:line="240" w:lineRule="auto"/>
              <w:rPr>
                <w:ins w:id="650" w:author="Tomas Chovanak" w:date="2017-01-30T10:57:00Z"/>
                <w:rFonts w:asciiTheme="minorHAnsi" w:hAnsiTheme="minorHAnsi" w:cstheme="minorHAnsi"/>
                <w:b/>
                <w:bCs/>
                <w:color w:val="00B050"/>
                <w:sz w:val="16"/>
              </w:rPr>
            </w:pPr>
            <w:ins w:id="651" w:author="Tomas Chovanak" w:date="2017-01-30T10:57:00Z">
              <w:r>
                <w:rPr>
                  <w:rFonts w:asciiTheme="minorHAnsi" w:hAnsiTheme="minorHAnsi" w:cstheme="minorHAnsi"/>
                  <w:b/>
                  <w:bCs/>
                  <w:color w:val="00B050"/>
                  <w:sz w:val="16"/>
                </w:rPr>
                <w:t>30.82</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0F1C70F3" w14:textId="77777777" w:rsidR="00FE1352" w:rsidRPr="004A2FC2" w:rsidRDefault="00FE1352" w:rsidP="00DD2553">
            <w:pPr>
              <w:spacing w:line="240" w:lineRule="auto"/>
              <w:rPr>
                <w:ins w:id="652" w:author="Tomas Chovanak" w:date="2017-01-30T10:57:00Z"/>
                <w:rFonts w:asciiTheme="minorHAnsi" w:hAnsiTheme="minorHAnsi" w:cstheme="minorHAnsi"/>
                <w:b/>
                <w:bCs/>
                <w:color w:val="00B050"/>
                <w:sz w:val="16"/>
              </w:rPr>
            </w:pPr>
            <w:ins w:id="653" w:author="Tomas Chovanak" w:date="2017-01-30T10:57:00Z">
              <w:r>
                <w:rPr>
                  <w:rFonts w:asciiTheme="minorHAnsi" w:hAnsiTheme="minorHAnsi" w:cstheme="minorHAnsi"/>
                  <w:b/>
                  <w:bCs/>
                  <w:color w:val="00B050"/>
                  <w:sz w:val="16"/>
                </w:rPr>
                <w:t>31.58</w:t>
              </w:r>
              <w:r w:rsidRPr="004A2FC2">
                <w:rPr>
                  <w:rFonts w:asciiTheme="minorHAnsi" w:hAnsiTheme="minorHAnsi" w:cstheme="minorHAnsi"/>
                  <w:b/>
                  <w:bCs/>
                  <w:color w:val="00B050"/>
                  <w:sz w:val="16"/>
                </w:rPr>
                <w:t>%</w:t>
              </w:r>
            </w:ins>
          </w:p>
        </w:tc>
        <w:tc>
          <w:tcPr>
            <w:tcW w:w="678" w:type="dxa"/>
            <w:tcBorders>
              <w:top w:val="single" w:sz="4" w:space="0" w:color="auto"/>
              <w:left w:val="nil"/>
              <w:bottom w:val="single" w:sz="4" w:space="0" w:color="auto"/>
              <w:right w:val="single" w:sz="4" w:space="0" w:color="auto"/>
            </w:tcBorders>
            <w:shd w:val="clear" w:color="auto" w:fill="auto"/>
            <w:vAlign w:val="center"/>
          </w:tcPr>
          <w:p w14:paraId="5125D2EC" w14:textId="77777777" w:rsidR="00FE1352" w:rsidRPr="004A2FC2" w:rsidRDefault="00FE1352" w:rsidP="00DD2553">
            <w:pPr>
              <w:spacing w:line="240" w:lineRule="auto"/>
              <w:rPr>
                <w:ins w:id="654" w:author="Tomas Chovanak" w:date="2017-01-30T10:57:00Z"/>
                <w:rFonts w:asciiTheme="minorHAnsi" w:hAnsiTheme="minorHAnsi" w:cstheme="minorHAnsi"/>
                <w:b/>
                <w:bCs/>
                <w:color w:val="00B050"/>
                <w:sz w:val="16"/>
              </w:rPr>
            </w:pPr>
            <w:ins w:id="655" w:author="Tomas Chovanak" w:date="2017-01-30T10:57:00Z">
              <w:r>
                <w:rPr>
                  <w:rFonts w:asciiTheme="minorHAnsi" w:hAnsiTheme="minorHAnsi" w:cstheme="minorHAnsi"/>
                  <w:b/>
                  <w:bCs/>
                  <w:color w:val="00B050"/>
                  <w:sz w:val="16"/>
                </w:rPr>
                <w:t>50.34</w:t>
              </w:r>
              <w:r w:rsidRPr="004A2FC2">
                <w:rPr>
                  <w:rFonts w:asciiTheme="minorHAnsi" w:hAnsiTheme="minorHAnsi" w:cstheme="minorHAnsi"/>
                  <w:b/>
                  <w:bCs/>
                  <w:color w:val="00B050"/>
                  <w:sz w:val="16"/>
                </w:rPr>
                <w:t>%</w:t>
              </w:r>
            </w:ins>
          </w:p>
        </w:tc>
      </w:tr>
    </w:tbl>
    <w:p w14:paraId="5C0AEA1C" w14:textId="22ED9713" w:rsidR="0053082E" w:rsidRPr="004A2FC2" w:rsidDel="00400B0F" w:rsidRDefault="0053082E">
      <w:pPr>
        <w:pStyle w:val="Para"/>
        <w:rPr>
          <w:del w:id="656" w:author="Tomas Chovanak" w:date="2017-01-30T08:31:00Z"/>
          <w:moveTo w:id="657" w:author="Tomas Chovanak" w:date="2017-01-30T07:44:00Z"/>
        </w:rPr>
      </w:pPr>
    </w:p>
    <w:moveToRangeEnd w:id="363"/>
    <w:p w14:paraId="2E189175" w14:textId="5005A5E3" w:rsidR="0053082E" w:rsidRPr="004A2FC2" w:rsidDel="00400B0F" w:rsidRDefault="0053082E">
      <w:pPr>
        <w:pStyle w:val="Para"/>
        <w:rPr>
          <w:del w:id="658" w:author="Tomas Chovanak" w:date="2017-01-30T08:31:00Z"/>
        </w:rPr>
      </w:pPr>
    </w:p>
    <w:p w14:paraId="7463AFB5" w14:textId="220B3D10" w:rsidR="008A5C64" w:rsidRPr="004A2FC2" w:rsidRDefault="004A1A53" w:rsidP="00267093">
      <w:pPr>
        <w:pStyle w:val="Head2"/>
        <w:rPr>
          <w:ins w:id="659" w:author="Tomas Chovanak" w:date="2017-01-27T11:16:00Z"/>
        </w:rPr>
      </w:pPr>
      <w:r w:rsidRPr="004A2FC2">
        <w:t>4.</w:t>
      </w:r>
      <w:r w:rsidR="006A5F3B" w:rsidRPr="004A2FC2">
        <w:t>3</w:t>
      </w:r>
      <w:r w:rsidRPr="004A2FC2">
        <w:rPr>
          <w:szCs w:val="22"/>
        </w:rPr>
        <w:t> </w:t>
      </w:r>
      <w:r w:rsidRPr="004A2FC2">
        <w:t>Evaluating relations between group and global patterns</w:t>
      </w:r>
      <w:moveFromRangeStart w:id="660" w:author="Tomas Chovanak" w:date="2017-01-30T07:44:00Z" w:name="move473525607"/>
    </w:p>
    <w:moveFromRangeEnd w:id="660"/>
    <w:p w14:paraId="227CF42F" w14:textId="709841AC" w:rsidR="00837CB0" w:rsidRPr="004A2FC2" w:rsidDel="0053082E" w:rsidRDefault="00837CB0" w:rsidP="00CF6938">
      <w:pPr>
        <w:pStyle w:val="Para"/>
        <w:rPr>
          <w:del w:id="661" w:author="Tomas Chovanak" w:date="2017-01-30T07:44:00Z"/>
        </w:rPr>
        <w:pPrChange w:id="662" w:author="Tomas Chovanak" w:date="2017-01-30T11:17:00Z">
          <w:pPr>
            <w:pStyle w:val="TableCaption"/>
          </w:pPr>
        </w:pPrChange>
      </w:pPr>
      <w:del w:id="663" w:author="Tomas Chovanak" w:date="2017-01-30T07:44:00Z">
        <w:r w:rsidRPr="004A2FC2" w:rsidDel="0053082E">
          <w:delText>Final</w:delText>
        </w:r>
        <w:r w:rsidR="00621E4B" w:rsidDel="0053082E">
          <w:delText>l</w:delText>
        </w:r>
        <w:r w:rsidRPr="004A2FC2" w:rsidDel="0053082E">
          <w:delText>y</w:delText>
        </w:r>
        <w:r w:rsidR="00523670" w:rsidDel="0053082E">
          <w:delText xml:space="preserve">, </w:delText>
        </w:r>
        <w:r w:rsidRPr="004A2FC2" w:rsidDel="0053082E">
          <w:delText xml:space="preserve">according </w:delText>
        </w:r>
        <w:r w:rsidDel="0053082E">
          <w:delText xml:space="preserve">to </w:delText>
        </w:r>
        <w:r w:rsidRPr="004A2FC2" w:rsidDel="0053082E">
          <w:delText xml:space="preserve">performed </w:delText>
        </w:r>
        <w:r w:rsidDel="0053082E">
          <w:delText>search</w:delText>
        </w:r>
        <w:r w:rsidRPr="004A2FC2" w:rsidDel="0053082E">
          <w:delText>, for each dataset</w:delText>
        </w:r>
        <w:r w:rsidDel="0053082E">
          <w:delText>,</w:delText>
        </w:r>
        <w:r w:rsidRPr="004A2FC2" w:rsidDel="0053082E">
          <w:delText xml:space="preserve"> we chose </w:delText>
        </w:r>
        <w:r w:rsidDel="0053082E">
          <w:delText xml:space="preserve">the </w:delText>
        </w:r>
        <w:r w:rsidRPr="004A2FC2" w:rsidDel="0053082E">
          <w:delText xml:space="preserve">best configuration </w:delText>
        </w:r>
        <w:r w:rsidDel="0053082E">
          <w:delText>maximizing</w:delText>
        </w:r>
        <w:r w:rsidRPr="004A2FC2" w:rsidDel="0053082E">
          <w:delText xml:space="preserve"> precision metric</w:delText>
        </w:r>
        <w:r w:rsidDel="0053082E">
          <w:delText xml:space="preserve"> </w:delText>
        </w:r>
        <w:r w:rsidR="0005673F" w:rsidDel="0053082E">
          <w:delText xml:space="preserve">and processing speed </w:delText>
        </w:r>
        <w:r w:rsidDel="0053082E">
          <w:delText>(Table 3)</w:delText>
        </w:r>
        <w:r w:rsidRPr="004A2FC2" w:rsidDel="0053082E">
          <w:delText xml:space="preserve">. </w:delText>
        </w:r>
        <w:r w:rsidDel="0053082E">
          <w:delText>For these best settings</w:delText>
        </w:r>
        <w:r w:rsidR="00E5761D" w:rsidDel="0053082E">
          <w:delText>,</w:delText>
        </w:r>
        <w:r w:rsidDel="0053082E">
          <w:delText xml:space="preserve"> we compare</w:delText>
        </w:r>
        <w:r w:rsidR="00E5761D" w:rsidDel="0053082E">
          <w:delText>d</w:delText>
        </w:r>
        <w:r w:rsidDel="0053082E">
          <w:delText xml:space="preserve"> proposed method to the baseline methods using global and group only patterns (</w:delText>
        </w:r>
        <w:r w:rsidRPr="004A2FC2" w:rsidDel="0053082E">
          <w:delText>Table</w:delText>
        </w:r>
        <w:r w:rsidDel="0053082E">
          <w:delText xml:space="preserve"> 4)</w:delText>
        </w:r>
        <w:r w:rsidRPr="004A2FC2" w:rsidDel="0053082E">
          <w:delText xml:space="preserve">. We performed statistical t-test </w:delText>
        </w:r>
        <w:r w:rsidDel="0053082E">
          <w:delText xml:space="preserve">to compare </w:delText>
        </w:r>
        <w:r w:rsidRPr="004A2FC2" w:rsidDel="0053082E">
          <w:delText>precision</w:delText>
        </w:r>
        <w:r w:rsidDel="0053082E">
          <w:delText xml:space="preserve">s of </w:delText>
        </w:r>
        <w:r w:rsidR="00E5761D" w:rsidDel="0053082E">
          <w:delText>baseline</w:delText>
        </w:r>
        <w:r w:rsidDel="0053082E">
          <w:delText xml:space="preserve"> methods</w:delText>
        </w:r>
        <w:r w:rsidRPr="004A2FC2" w:rsidDel="0053082E">
          <w:delText xml:space="preserve">. </w:delText>
        </w:r>
        <w:r w:rsidDel="0053082E">
          <w:delText xml:space="preserve">For ALEF dataset </w:delText>
        </w:r>
        <w:r w:rsidR="00E5761D" w:rsidDel="0053082E">
          <w:delText xml:space="preserve">our </w:delText>
        </w:r>
        <w:r w:rsidDel="0053082E">
          <w:delText xml:space="preserve">method reached </w:delText>
        </w:r>
        <w:r w:rsidRPr="004A2FC2" w:rsidDel="0053082E">
          <w:delText xml:space="preserve">significant </w:delText>
        </w:r>
        <w:r w:rsidDel="0053082E">
          <w:delText>increase of precision when compared to method using only global patterns (</w:delText>
        </w:r>
        <w:r w:rsidRPr="004A2FC2" w:rsidDel="0053082E">
          <w:delText>p &lt; 0.0001, t=</w:delText>
        </w:r>
        <w:r w:rsidRPr="00404D6C" w:rsidDel="0053082E">
          <w:delText xml:space="preserve"> 9.7153</w:delText>
        </w:r>
        <w:r w:rsidRPr="004A2FC2" w:rsidDel="0053082E">
          <w:delText>, df=</w:delText>
        </w:r>
        <w:r w:rsidRPr="00404D6C" w:rsidDel="0053082E">
          <w:delText xml:space="preserve"> 7600</w:delText>
        </w:r>
        <w:r w:rsidDel="0053082E">
          <w:delText xml:space="preserve">, </w:delText>
        </w:r>
        <w:r w:rsidRPr="004A2FC2" w:rsidDel="0053082E">
          <w:delText>difference of means 0.0165</w:delText>
        </w:r>
        <w:r w:rsidDel="0053082E">
          <w:delText>) and also compared to method using only group patterns (p &lt; 0.0001, t=</w:delText>
        </w:r>
        <w:r w:rsidRPr="00404D6C" w:rsidDel="0053082E">
          <w:delText>103.2904</w:delText>
        </w:r>
        <w:r w:rsidDel="0053082E">
          <w:delText xml:space="preserve">, df=7600, difference of means </w:delText>
        </w:r>
        <w:r w:rsidRPr="00404D6C" w:rsidDel="0053082E">
          <w:delText>0.2143</w:delText>
        </w:r>
        <w:r w:rsidDel="0053082E">
          <w:delText>)</w:delText>
        </w:r>
        <w:r w:rsidRPr="004A2FC2" w:rsidDel="0053082E">
          <w:delText xml:space="preserve">. For NP </w:delText>
        </w:r>
        <w:r w:rsidDel="0053082E">
          <w:delText xml:space="preserve">dataset we reached also </w:delText>
        </w:r>
        <w:r w:rsidRPr="004A2FC2" w:rsidDel="0053082E">
          <w:delText xml:space="preserve">significant </w:delText>
        </w:r>
        <w:r w:rsidDel="0053082E">
          <w:delText>increase compared to method using only global patterns (</w:delText>
        </w:r>
        <w:r w:rsidRPr="004A2FC2" w:rsidDel="0053082E">
          <w:delText>p &lt; 0.0001, t=3.8976, df=12598</w:delText>
        </w:r>
        <w:r w:rsidDel="0053082E">
          <w:delText xml:space="preserve">, </w:delText>
        </w:r>
        <w:r w:rsidRPr="004A2FC2" w:rsidDel="0053082E">
          <w:delText>difference of means 0.0086</w:delText>
        </w:r>
        <w:r w:rsidDel="0053082E">
          <w:delText>) and also compared to method using only group patterns (p &lt; 0.0001, t=</w:delText>
        </w:r>
        <w:r w:rsidRPr="005F222E" w:rsidDel="0053082E">
          <w:delText>239.6845</w:delText>
        </w:r>
        <w:r w:rsidDel="0053082E">
          <w:delText>, df=</w:delText>
        </w:r>
        <w:r w:rsidRPr="005F222E" w:rsidDel="0053082E">
          <w:delText>12598</w:delText>
        </w:r>
        <w:r w:rsidDel="0053082E">
          <w:delText xml:space="preserve">, difference of means </w:delText>
        </w:r>
        <w:r w:rsidRPr="005F222E" w:rsidDel="0053082E">
          <w:delText>0.4137</w:delText>
        </w:r>
        <w:r w:rsidDel="0053082E">
          <w:delText>).</w:delText>
        </w:r>
      </w:del>
    </w:p>
    <w:p w14:paraId="2A77C91E" w14:textId="31AB093A" w:rsidR="004F52F4" w:rsidRDefault="008B458E" w:rsidP="00CF6938">
      <w:pPr>
        <w:pStyle w:val="Para"/>
        <w:rPr>
          <w:ins w:id="664" w:author="Tomas Chovanak" w:date="2017-01-30T11:30:00Z"/>
        </w:rPr>
        <w:pPrChange w:id="665" w:author="Tomas Chovanak" w:date="2017-01-30T11:17:00Z">
          <w:pPr/>
        </w:pPrChange>
      </w:pPr>
      <w:commentRangeStart w:id="666"/>
      <w:commentRangeStart w:id="667"/>
      <w:commentRangeStart w:id="668"/>
      <w:commentRangeStart w:id="669"/>
      <w:r w:rsidRPr="004A2FC2">
        <w:t xml:space="preserve">For each </w:t>
      </w:r>
      <w:commentRangeEnd w:id="666"/>
      <w:r w:rsidR="00184258">
        <w:rPr>
          <w:rStyle w:val="CommentReference"/>
        </w:rPr>
        <w:commentReference w:id="666"/>
      </w:r>
      <w:commentRangeEnd w:id="667"/>
      <w:r w:rsidR="00141C03">
        <w:rPr>
          <w:rStyle w:val="CommentReference"/>
        </w:rPr>
        <w:commentReference w:id="667"/>
      </w:r>
      <w:commentRangeEnd w:id="668"/>
      <w:r w:rsidR="00321031">
        <w:rPr>
          <w:rStyle w:val="CommentReference"/>
        </w:rPr>
        <w:commentReference w:id="668"/>
      </w:r>
      <w:commentRangeEnd w:id="669"/>
      <w:r w:rsidR="0053082E">
        <w:rPr>
          <w:rStyle w:val="CommentReference"/>
        </w:rPr>
        <w:commentReference w:id="669"/>
      </w:r>
      <w:r w:rsidRPr="004A2FC2">
        <w:t>user session</w:t>
      </w:r>
      <w:r w:rsidR="00747166">
        <w:t>,</w:t>
      </w:r>
      <w:r w:rsidRPr="004A2FC2">
        <w:t xml:space="preserve"> we evaluate separately results of recommendation </w:t>
      </w:r>
      <w:r w:rsidR="00B8062F" w:rsidRPr="004A2FC2">
        <w:t xml:space="preserve">approach that is </w:t>
      </w:r>
      <w:r w:rsidRPr="004A2FC2">
        <w:t>using</w:t>
      </w:r>
      <w:r w:rsidR="00B8062F" w:rsidRPr="004A2FC2">
        <w:t xml:space="preserve"> </w:t>
      </w:r>
      <w:r w:rsidRPr="004A2FC2">
        <w:t>global behavioral patterns</w:t>
      </w:r>
      <w:r w:rsidR="00B8062F" w:rsidRPr="004A2FC2">
        <w:t xml:space="preserve"> </w:t>
      </w:r>
      <w:r w:rsidR="00747166" w:rsidRPr="004A2FC2">
        <w:t xml:space="preserve">only </w:t>
      </w:r>
      <w:r w:rsidR="00B8062F" w:rsidRPr="004A2FC2">
        <w:t>(</w:t>
      </w:r>
      <w:r w:rsidR="00B8062F" w:rsidRPr="00747166">
        <w:rPr>
          <w:i/>
        </w:rPr>
        <w:t>GL</w:t>
      </w:r>
      <w:r w:rsidR="00B8062F" w:rsidRPr="004A2FC2">
        <w:t>)</w:t>
      </w:r>
      <w:r w:rsidRPr="004A2FC2">
        <w:t>,</w:t>
      </w:r>
      <w:r w:rsidRPr="004A2FC2" w:rsidDel="00747166">
        <w:t xml:space="preserve"> </w:t>
      </w:r>
      <w:r w:rsidRPr="004A2FC2">
        <w:t>group behavioral pattern</w:t>
      </w:r>
      <w:r w:rsidR="00747166">
        <w:t>s</w:t>
      </w:r>
      <w:r w:rsidR="00B8062F" w:rsidRPr="004A2FC2">
        <w:t xml:space="preserve"> </w:t>
      </w:r>
      <w:r w:rsidR="00747166" w:rsidRPr="004A2FC2">
        <w:t xml:space="preserve">only </w:t>
      </w:r>
      <w:r w:rsidR="00B8062F" w:rsidRPr="004A2FC2">
        <w:t>(</w:t>
      </w:r>
      <w:r w:rsidR="00B8062F" w:rsidRPr="00747166">
        <w:rPr>
          <w:i/>
        </w:rPr>
        <w:t>GR</w:t>
      </w:r>
      <w:r w:rsidR="00B8062F" w:rsidRPr="004A2FC2">
        <w:t>)</w:t>
      </w:r>
      <w:r w:rsidRPr="004A2FC2">
        <w:t xml:space="preserve"> and using </w:t>
      </w:r>
      <w:r w:rsidR="00747166">
        <w:t xml:space="preserve">their </w:t>
      </w:r>
      <w:moveToRangeStart w:id="670" w:author="Tomas Chovanak" w:date="2017-01-30T10:09:00Z" w:name="move473534312"/>
      <w:moveTo w:id="671" w:author="Tomas Chovanak" w:date="2017-01-30T10:09:00Z">
        <w:r w:rsidR="000C4213">
          <w:t>combination</w:t>
        </w:r>
        <w:r w:rsidR="000C4213" w:rsidRPr="004A2FC2">
          <w:t xml:space="preserve"> (</w:t>
        </w:r>
        <w:r w:rsidR="000C4213" w:rsidRPr="00747166">
          <w:rPr>
            <w:i/>
          </w:rPr>
          <w:t>GG</w:t>
        </w:r>
        <w:r w:rsidR="000C4213" w:rsidRPr="004A2FC2">
          <w:t>). This results in three different sets of successful recommendations</w:t>
        </w:r>
        <w:r w:rsidR="000C4213">
          <w:t xml:space="preserve"> (</w:t>
        </w:r>
        <w:r w:rsidR="000C4213" w:rsidRPr="004A2FC2">
          <w:t>Figure 2</w:t>
        </w:r>
        <w:r w:rsidR="000C4213">
          <w:t>).</w:t>
        </w:r>
        <w:r w:rsidR="000C4213" w:rsidRPr="004A2FC2">
          <w:t xml:space="preserve"> </w:t>
        </w:r>
      </w:moveTo>
      <w:moveToRangeEnd w:id="670"/>
    </w:p>
    <w:p w14:paraId="098DD36F" w14:textId="77777777" w:rsidR="00A020AD" w:rsidRDefault="00A020AD" w:rsidP="00CF6938">
      <w:pPr>
        <w:pStyle w:val="Para"/>
        <w:rPr>
          <w:ins w:id="672" w:author="Tomas Chovanak" w:date="2017-01-30T11:13:00Z"/>
        </w:rPr>
        <w:pPrChange w:id="673" w:author="Tomas Chovanak" w:date="2017-01-30T11:17:00Z">
          <w:pPr>
            <w:pStyle w:val="Para"/>
          </w:pPr>
        </w:pPrChange>
      </w:pPr>
    </w:p>
    <w:p w14:paraId="3E5C440C" w14:textId="4F6C2E39" w:rsidR="004F52F4" w:rsidRPr="004A2FC2" w:rsidRDefault="008E143F" w:rsidP="00CA147A">
      <w:pPr>
        <w:pStyle w:val="Para"/>
        <w:jc w:val="center"/>
        <w:rPr>
          <w:ins w:id="674" w:author="Tomas Chovanak" w:date="2017-01-30T11:13:00Z"/>
        </w:rPr>
        <w:pPrChange w:id="675" w:author="Tomas Chovanak" w:date="2017-01-30T11:17:00Z">
          <w:pPr>
            <w:pStyle w:val="Para"/>
          </w:pPr>
        </w:pPrChange>
      </w:pPr>
      <w:ins w:id="676" w:author="Tomas Chovanak" w:date="2017-01-30T11:54:00Z">
        <w:r>
          <w:rPr>
            <w:noProof/>
            <w:lang w:val="en-GB" w:eastAsia="en-GB"/>
          </w:rPr>
          <w:drawing>
            <wp:inline distT="0" distB="0" distL="0" distR="0" wp14:anchorId="04361E4C" wp14:editId="6FC6DE21">
              <wp:extent cx="2404419" cy="2101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7497" cy="2121531"/>
                      </a:xfrm>
                      <a:prstGeom prst="rect">
                        <a:avLst/>
                      </a:prstGeom>
                    </pic:spPr>
                  </pic:pic>
                </a:graphicData>
              </a:graphic>
            </wp:inline>
          </w:drawing>
        </w:r>
      </w:ins>
    </w:p>
    <w:p w14:paraId="74AB5EB1" w14:textId="77777777" w:rsidR="004F52F4" w:rsidRPr="004A2FC2" w:rsidRDefault="004F52F4" w:rsidP="002754F6">
      <w:pPr>
        <w:pStyle w:val="FigureCaption"/>
        <w:rPr>
          <w:ins w:id="677" w:author="Tomas Chovanak" w:date="2017-01-30T11:13:00Z"/>
        </w:rPr>
        <w:pPrChange w:id="678" w:author="Tomas Chovanak" w:date="2017-01-30T11:19:00Z">
          <w:pPr>
            <w:pStyle w:val="Para"/>
            <w:jc w:val="center"/>
          </w:pPr>
        </w:pPrChange>
      </w:pPr>
      <w:ins w:id="679" w:author="Tomas Chovanak" w:date="2017-01-30T11:13:00Z">
        <w:r w:rsidRPr="004A2FC2">
          <w:rPr>
            <w:rStyle w:val="Label"/>
          </w:rPr>
          <w:t>Figure 2:</w:t>
        </w:r>
        <w:r w:rsidRPr="004A2FC2">
          <w:rPr>
            <w:color w:val="000000"/>
          </w:rPr>
          <w:t xml:space="preserve"> </w:t>
        </w:r>
        <w:r w:rsidRPr="004A2FC2">
          <w:t>Venn diagram displaying sets of successful recommendations gained by different methods and marking of their intersections.</w:t>
        </w:r>
        <w:r w:rsidRPr="00141C03">
          <w:t xml:space="preserve"> </w:t>
        </w:r>
        <w:r w:rsidRPr="004A2FC2">
          <w:t xml:space="preserve">Each part of </w:t>
        </w:r>
        <w:r>
          <w:t xml:space="preserve">the </w:t>
        </w:r>
        <w:r w:rsidRPr="004A2FC2">
          <w:t>diagram is marked as H</w:t>
        </w:r>
        <w:r>
          <w:t xml:space="preserve"> (hits)</w:t>
        </w:r>
        <w:r w:rsidRPr="004A2FC2">
          <w:t xml:space="preserve"> following </w:t>
        </w:r>
        <w:r>
          <w:t>by</w:t>
        </w:r>
        <w:r w:rsidRPr="004A2FC2">
          <w:t xml:space="preserve"> three bits. First bit marks set of successful recommendations gained with </w:t>
        </w:r>
        <w:r w:rsidRPr="00141C03">
          <w:rPr>
            <w:i/>
          </w:rPr>
          <w:t>GL</w:t>
        </w:r>
        <w:r w:rsidRPr="004A2FC2">
          <w:t xml:space="preserve">, second with </w:t>
        </w:r>
        <w:r w:rsidRPr="00141C03">
          <w:rPr>
            <w:i/>
          </w:rPr>
          <w:t>GR</w:t>
        </w:r>
        <w:r w:rsidRPr="004A2FC2">
          <w:t xml:space="preserve"> and third with </w:t>
        </w:r>
        <w:r w:rsidRPr="00141C03">
          <w:rPr>
            <w:i/>
          </w:rPr>
          <w:t>GG</w:t>
        </w:r>
        <w:r w:rsidRPr="004A2FC2">
          <w:t>.</w:t>
        </w:r>
      </w:ins>
    </w:p>
    <w:p w14:paraId="5B941729" w14:textId="1AEB1BEC" w:rsidR="00EC2356" w:rsidRPr="004A2FC2" w:rsidDel="00EC2356" w:rsidRDefault="00747166" w:rsidP="00CA147A">
      <w:pPr>
        <w:pStyle w:val="Para"/>
        <w:ind w:firstLine="0"/>
        <w:rPr>
          <w:del w:id="680" w:author="Tomas Chovanak" w:date="2017-01-30T09:34:00Z"/>
        </w:rPr>
        <w:pPrChange w:id="681" w:author="Tomas Chovanak" w:date="2017-01-30T11:17:00Z">
          <w:pPr>
            <w:pStyle w:val="FigureCaption"/>
          </w:pPr>
        </w:pPrChange>
      </w:pPr>
      <w:moveFromRangeStart w:id="682" w:author="Tomas Chovanak" w:date="2017-01-30T10:09:00Z" w:name="move473534312"/>
      <w:moveFrom w:id="683" w:author="Tomas Chovanak" w:date="2017-01-30T10:09:00Z">
        <w:r w:rsidDel="000C4213">
          <w:t>combination</w:t>
        </w:r>
        <w:r w:rsidR="00B8062F" w:rsidRPr="004A2FC2" w:rsidDel="000C4213">
          <w:t xml:space="preserve"> (</w:t>
        </w:r>
        <w:r w:rsidR="00B8062F" w:rsidRPr="00747166" w:rsidDel="000C4213">
          <w:rPr>
            <w:i/>
          </w:rPr>
          <w:t>GG</w:t>
        </w:r>
        <w:r w:rsidR="00B8062F" w:rsidRPr="004A2FC2" w:rsidDel="000C4213">
          <w:t>)</w:t>
        </w:r>
        <w:r w:rsidR="008B458E" w:rsidRPr="004A2FC2" w:rsidDel="000C4213">
          <w:t>. This results in three different sets of successful recommendations</w:t>
        </w:r>
        <w:r w:rsidR="00775F0E" w:rsidDel="000C4213">
          <w:t xml:space="preserve"> (</w:t>
        </w:r>
        <w:r w:rsidR="005D683B" w:rsidRPr="004A2FC2" w:rsidDel="000C4213">
          <w:t>Figure 2</w:t>
        </w:r>
        <w:r w:rsidR="00B14B4E" w:rsidDel="000C4213">
          <w:t>).</w:t>
        </w:r>
        <w:r w:rsidR="005D683B" w:rsidRPr="004A2FC2" w:rsidDel="000C4213">
          <w:t xml:space="preserve"> </w:t>
        </w:r>
      </w:moveFrom>
      <w:moveFromRangeEnd w:id="682"/>
    </w:p>
    <w:p w14:paraId="44EC7A2B" w14:textId="08085C2C" w:rsidR="00054475" w:rsidDel="005B4B9D" w:rsidRDefault="00054475" w:rsidP="00CA147A">
      <w:pPr>
        <w:pStyle w:val="Para"/>
        <w:ind w:firstLine="0"/>
        <w:rPr>
          <w:del w:id="684" w:author="Unknown"/>
          <w:noProof/>
          <w:lang w:val="en-GB" w:eastAsia="en-GB"/>
        </w:rPr>
        <w:pPrChange w:id="685" w:author="Tomas Chovanak" w:date="2017-01-30T11:17:00Z">
          <w:pPr>
            <w:pStyle w:val="Para"/>
            <w:ind w:firstLine="0"/>
          </w:pPr>
        </w:pPrChange>
      </w:pPr>
      <w:del w:id="686" w:author="Tomas Chovanak" w:date="2017-01-30T10:09:00Z">
        <w:r w:rsidRPr="00670952" w:rsidDel="00CB5003">
          <w:delText>T</w:delText>
        </w:r>
      </w:del>
      <w:ins w:id="687" w:author="Tomas Chovanak" w:date="2017-01-30T10:09:00Z">
        <w:r w:rsidR="00CB5003">
          <w:t>T</w:t>
        </w:r>
      </w:ins>
      <w:r w:rsidRPr="00670952">
        <w:t xml:space="preserve">o be able to compare results of combined </w:t>
      </w:r>
      <w:r w:rsidRPr="00E641BD">
        <w:rPr>
          <w:i/>
        </w:rPr>
        <w:t>GG</w:t>
      </w:r>
      <w:r w:rsidRPr="00670952">
        <w:t xml:space="preserve"> method not only to its parts (</w:t>
      </w:r>
      <w:r w:rsidRPr="00E641BD">
        <w:rPr>
          <w:i/>
        </w:rPr>
        <w:t>GL</w:t>
      </w:r>
      <w:r w:rsidRPr="00670952">
        <w:t xml:space="preserve">, </w:t>
      </w:r>
      <w:r w:rsidRPr="00E641BD">
        <w:rPr>
          <w:i/>
        </w:rPr>
        <w:t>GR</w:t>
      </w:r>
      <w:r w:rsidRPr="00670952">
        <w:t>)</w:t>
      </w:r>
      <w:r>
        <w:t>,</w:t>
      </w:r>
      <w:r w:rsidRPr="00670952">
        <w:t xml:space="preserve"> we </w:t>
      </w:r>
      <w:r w:rsidRPr="00E641BD">
        <w:t xml:space="preserve">present </w:t>
      </w:r>
      <w:r>
        <w:t xml:space="preserve">also the best theoretical combination of both individual methods (Table 5). In this case, the better result of </w:t>
      </w:r>
      <w:r w:rsidRPr="00E641BD">
        <w:rPr>
          <w:i/>
        </w:rPr>
        <w:t>GL</w:t>
      </w:r>
      <w:r>
        <w:t xml:space="preserve"> and </w:t>
      </w:r>
      <w:r w:rsidRPr="00E641BD">
        <w:rPr>
          <w:i/>
        </w:rPr>
        <w:t>GR</w:t>
      </w:r>
      <w:r>
        <w:t xml:space="preserve"> is chosen for every session. Based on this information, it is possible to evaluate the quality</w:t>
      </w:r>
      <w:r w:rsidR="006D781F">
        <w:t xml:space="preserve"> of used approaches combination.</w:t>
      </w:r>
      <w:ins w:id="688" w:author="Tomas Chovanak" w:date="2017-01-30T10:58:00Z">
        <w:r w:rsidR="00FE1352" w:rsidRPr="00FE1352">
          <w:rPr>
            <w:noProof/>
            <w:lang w:val="en-GB" w:eastAsia="en-GB"/>
          </w:rPr>
          <w:t xml:space="preserve"> </w:t>
        </w:r>
      </w:ins>
    </w:p>
    <w:p w14:paraId="43C4AA33" w14:textId="77777777" w:rsidR="005B4B9D" w:rsidRDefault="005B4B9D" w:rsidP="00CA147A">
      <w:pPr>
        <w:pStyle w:val="Para"/>
        <w:ind w:firstLine="0"/>
        <w:rPr>
          <w:ins w:id="689" w:author="Tomas Chovanak" w:date="2017-01-30T11:16:00Z"/>
          <w:noProof/>
          <w:lang w:val="en-GB" w:eastAsia="en-GB"/>
        </w:rPr>
        <w:pPrChange w:id="690" w:author="Tomas Chovanak" w:date="2017-01-30T11:17:00Z">
          <w:pPr>
            <w:pStyle w:val="Para"/>
            <w:ind w:firstLine="0"/>
          </w:pPr>
        </w:pPrChange>
      </w:pPr>
    </w:p>
    <w:p w14:paraId="5ABFF8C3" w14:textId="77E55ED8" w:rsidR="00B8062F" w:rsidDel="000C4213" w:rsidRDefault="005B4B9D" w:rsidP="00CF6938">
      <w:pPr>
        <w:pStyle w:val="Para"/>
        <w:rPr>
          <w:moveFrom w:id="691" w:author="Tomas Chovanak" w:date="2017-01-30T11:16:00Z"/>
        </w:rPr>
        <w:pPrChange w:id="692" w:author="Tomas Chovanak" w:date="2017-01-30T11:17:00Z">
          <w:pPr>
            <w:pStyle w:val="Para"/>
            <w:ind w:firstLine="0"/>
          </w:pPr>
        </w:pPrChange>
      </w:pPr>
      <w:moveToRangeStart w:id="693" w:author="Tomas Chovanak" w:date="2017-01-30T11:16:00Z" w:name="move473534777"/>
      <w:moveTo w:id="694" w:author="Tomas Chovanak" w:date="2017-01-30T11:16:00Z">
        <w:r>
          <w:t>From the experiment results, w</w:t>
        </w:r>
        <w:r w:rsidRPr="004A2FC2">
          <w:t xml:space="preserve">e observe quite large intersection of successful recommendations generated </w:t>
        </w:r>
        <w:r>
          <w:t xml:space="preserve">based on </w:t>
        </w:r>
        <w:r w:rsidRPr="004A2FC2">
          <w:t xml:space="preserve">global and group </w:t>
        </w:r>
        <w:commentRangeStart w:id="695"/>
        <w:commentRangeStart w:id="696"/>
        <w:r w:rsidRPr="004A2FC2">
          <w:t>patterns</w:t>
        </w:r>
        <w:r>
          <w:t xml:space="preserve"> (</w:t>
        </w:r>
        <w:r w:rsidRPr="006438A6">
          <w:rPr>
            <w:i/>
          </w:rPr>
          <w:t>H110</w:t>
        </w:r>
        <w:r>
          <w:t>)</w:t>
        </w:r>
        <w:r w:rsidRPr="004A2FC2">
          <w:t xml:space="preserve">. Number of successful recommendations generated </w:t>
        </w:r>
        <w:r>
          <w:t xml:space="preserve">by </w:t>
        </w:r>
        <w:r w:rsidRPr="004A2FC2">
          <w:t xml:space="preserve">usage of global patterns only </w:t>
        </w:r>
        <w:r>
          <w:t>(</w:t>
        </w:r>
        <w:r w:rsidRPr="009D2F43">
          <w:rPr>
            <w:i/>
          </w:rPr>
          <w:t>H100</w:t>
        </w:r>
        <w:r>
          <w:t xml:space="preserve">) </w:t>
        </w:r>
        <w:r w:rsidRPr="004A2FC2">
          <w:t xml:space="preserve">is much </w:t>
        </w:r>
        <w:r>
          <w:t>higher</w:t>
        </w:r>
        <w:r w:rsidRPr="004A2FC2">
          <w:t xml:space="preserve"> than number of successful recommendations generated with usage of group </w:t>
        </w:r>
        <w:r>
          <w:t xml:space="preserve">patterns </w:t>
        </w:r>
        <w:r w:rsidRPr="004A2FC2">
          <w:t>only</w:t>
        </w:r>
        <w:r>
          <w:t xml:space="preserve"> (</w:t>
        </w:r>
        <w:r w:rsidRPr="009D2F43">
          <w:rPr>
            <w:i/>
          </w:rPr>
          <w:t>H010</w:t>
        </w:r>
        <w:r w:rsidRPr="00670952">
          <w:t>)</w:t>
        </w:r>
        <w:commentRangeEnd w:id="695"/>
        <w:r>
          <w:rPr>
            <w:rStyle w:val="CommentReference"/>
          </w:rPr>
          <w:commentReference w:id="695"/>
        </w:r>
        <w:commentRangeEnd w:id="696"/>
        <w:r>
          <w:rPr>
            <w:rStyle w:val="CommentReference"/>
          </w:rPr>
          <w:commentReference w:id="696"/>
        </w:r>
        <w:r w:rsidRPr="004A2FC2">
          <w:t xml:space="preserve">. </w:t>
        </w:r>
        <w:r>
          <w:t xml:space="preserve">The reason is that </w:t>
        </w:r>
        <w:r w:rsidRPr="004A2FC2">
          <w:t xml:space="preserve">small number of sessions </w:t>
        </w:r>
        <w:r>
          <w:t>with</w:t>
        </w:r>
        <w:r w:rsidRPr="004A2FC2">
          <w:t>in groups results in</w:t>
        </w:r>
        <w:r>
          <w:t>to</w:t>
        </w:r>
        <w:r w:rsidRPr="004A2FC2">
          <w:t xml:space="preserve"> </w:t>
        </w:r>
        <w:r>
          <w:t>low quality patterns (low support)</w:t>
        </w:r>
        <w:r w:rsidRPr="004A2FC2">
          <w:t xml:space="preserve">. We observed that precision is higher in </w:t>
        </w:r>
        <w:r>
          <w:t xml:space="preserve">larger </w:t>
        </w:r>
        <w:r w:rsidRPr="004A2FC2">
          <w:t xml:space="preserve">groups </w:t>
        </w:r>
        <w:r>
          <w:t xml:space="preserve">with many </w:t>
        </w:r>
        <w:r w:rsidRPr="004A2FC2">
          <w:t>active users</w:t>
        </w:r>
        <w:r>
          <w:t xml:space="preserve"> (several hundreds)</w:t>
        </w:r>
        <w:r w:rsidRPr="004A2FC2">
          <w:t>.</w:t>
        </w:r>
      </w:moveTo>
      <w:moveFromRangeStart w:id="697" w:author="Tomas Chovanak" w:date="2017-01-30T11:16:00Z" w:name="move473534777"/>
      <w:moveToRangeEnd w:id="693"/>
      <w:moveFrom w:id="698" w:author="Tomas Chovanak" w:date="2017-01-30T11:16:00Z">
        <w:r w:rsidR="006D781F" w:rsidDel="003A6C4F">
          <w:t>From the experiment results, w</w:t>
        </w:r>
        <w:r w:rsidR="005D683B" w:rsidRPr="004A2FC2" w:rsidDel="003A6C4F">
          <w:t xml:space="preserve">e observe quite large intersection of successful recommendations generated </w:t>
        </w:r>
        <w:r w:rsidR="006D781F" w:rsidDel="003A6C4F">
          <w:t xml:space="preserve">based on </w:t>
        </w:r>
        <w:r w:rsidR="005D683B" w:rsidRPr="004A2FC2" w:rsidDel="003A6C4F">
          <w:t xml:space="preserve">global and group </w:t>
        </w:r>
        <w:commentRangeStart w:id="699"/>
        <w:commentRangeStart w:id="700"/>
        <w:r w:rsidR="005D683B" w:rsidRPr="004A2FC2" w:rsidDel="003A6C4F">
          <w:t>patterns</w:t>
        </w:r>
        <w:r w:rsidR="006D781F" w:rsidDel="003A6C4F">
          <w:t xml:space="preserve"> (</w:t>
        </w:r>
        <w:r w:rsidR="006D781F" w:rsidRPr="006438A6" w:rsidDel="003A6C4F">
          <w:rPr>
            <w:i/>
          </w:rPr>
          <w:t>H110</w:t>
        </w:r>
        <w:r w:rsidR="006D781F" w:rsidDel="003A6C4F">
          <w:t>)</w:t>
        </w:r>
        <w:r w:rsidR="005D683B" w:rsidRPr="004A2FC2" w:rsidDel="003A6C4F">
          <w:t xml:space="preserve">. Number of successful recommendations generated </w:t>
        </w:r>
        <w:r w:rsidR="006D781F" w:rsidDel="003A6C4F">
          <w:t xml:space="preserve">by </w:t>
        </w:r>
        <w:r w:rsidR="005D683B" w:rsidRPr="004A2FC2" w:rsidDel="003A6C4F">
          <w:t xml:space="preserve">usage of global patterns </w:t>
        </w:r>
        <w:r w:rsidR="006D781F" w:rsidRPr="004A2FC2" w:rsidDel="003A6C4F">
          <w:t xml:space="preserve">only </w:t>
        </w:r>
        <w:r w:rsidR="006D781F" w:rsidDel="003A6C4F">
          <w:t>(</w:t>
        </w:r>
        <w:r w:rsidR="006D781F" w:rsidRPr="009D2F43" w:rsidDel="003A6C4F">
          <w:rPr>
            <w:i/>
          </w:rPr>
          <w:t>H100</w:t>
        </w:r>
        <w:r w:rsidR="006D781F" w:rsidDel="003A6C4F">
          <w:t xml:space="preserve">) </w:t>
        </w:r>
        <w:r w:rsidR="005D683B" w:rsidRPr="004A2FC2" w:rsidDel="003A6C4F">
          <w:t xml:space="preserve">is much </w:t>
        </w:r>
        <w:r w:rsidR="006D781F" w:rsidDel="003A6C4F">
          <w:t>higher</w:t>
        </w:r>
        <w:r w:rsidR="005D683B" w:rsidRPr="004A2FC2" w:rsidDel="003A6C4F">
          <w:t xml:space="preserve"> than number of successful recommendations generated with usage of group </w:t>
        </w:r>
        <w:r w:rsidR="006D781F" w:rsidDel="003A6C4F">
          <w:t xml:space="preserve">patterns </w:t>
        </w:r>
        <w:r w:rsidR="006D781F" w:rsidRPr="004A2FC2" w:rsidDel="003A6C4F">
          <w:t>only</w:t>
        </w:r>
        <w:r w:rsidR="006D781F" w:rsidDel="003A6C4F">
          <w:t xml:space="preserve"> (</w:t>
        </w:r>
        <w:r w:rsidR="006D781F" w:rsidRPr="009D2F43" w:rsidDel="003A6C4F">
          <w:rPr>
            <w:i/>
          </w:rPr>
          <w:t>H010</w:t>
        </w:r>
        <w:r w:rsidR="006D781F" w:rsidRPr="00670952" w:rsidDel="003A6C4F">
          <w:t>)</w:t>
        </w:r>
        <w:commentRangeEnd w:id="699"/>
        <w:r w:rsidR="00020B41" w:rsidDel="003A6C4F">
          <w:rPr>
            <w:rStyle w:val="CommentReference"/>
          </w:rPr>
          <w:commentReference w:id="699"/>
        </w:r>
        <w:commentRangeEnd w:id="700"/>
        <w:r w:rsidR="00321031" w:rsidDel="003A6C4F">
          <w:rPr>
            <w:rStyle w:val="CommentReference"/>
          </w:rPr>
          <w:commentReference w:id="700"/>
        </w:r>
        <w:r w:rsidR="005D683B" w:rsidRPr="004A2FC2" w:rsidDel="003A6C4F">
          <w:t xml:space="preserve">. </w:t>
        </w:r>
        <w:r w:rsidR="006D781F" w:rsidDel="003A6C4F">
          <w:t xml:space="preserve">The reason is that </w:t>
        </w:r>
        <w:r w:rsidR="005D683B" w:rsidRPr="004A2FC2" w:rsidDel="003A6C4F">
          <w:t xml:space="preserve">small number of sessions </w:t>
        </w:r>
        <w:r w:rsidR="00F013DA" w:rsidDel="003A6C4F">
          <w:t>with</w:t>
        </w:r>
        <w:r w:rsidR="005D683B" w:rsidRPr="004A2FC2" w:rsidDel="003A6C4F">
          <w:t>in groups results in</w:t>
        </w:r>
        <w:r w:rsidR="00F013DA" w:rsidDel="003A6C4F">
          <w:t>to</w:t>
        </w:r>
        <w:r w:rsidR="005D683B" w:rsidRPr="004A2FC2" w:rsidDel="003A6C4F">
          <w:t xml:space="preserve"> </w:t>
        </w:r>
        <w:r w:rsidR="006D781F" w:rsidDel="003A6C4F">
          <w:t xml:space="preserve">low quality </w:t>
        </w:r>
        <w:r w:rsidR="00F013DA" w:rsidDel="003A6C4F">
          <w:t>patterns (</w:t>
        </w:r>
        <w:r w:rsidR="006D781F" w:rsidDel="003A6C4F">
          <w:t>low support</w:t>
        </w:r>
        <w:r w:rsidR="00F013DA" w:rsidDel="003A6C4F">
          <w:t>)</w:t>
        </w:r>
        <w:r w:rsidR="00B8062F" w:rsidRPr="004A2FC2" w:rsidDel="003A6C4F">
          <w:t>. W</w:t>
        </w:r>
        <w:r w:rsidR="005D683B" w:rsidRPr="004A2FC2" w:rsidDel="003A6C4F">
          <w:t xml:space="preserve">e </w:t>
        </w:r>
        <w:r w:rsidR="006A1C7A" w:rsidRPr="004A2FC2" w:rsidDel="003A6C4F">
          <w:t>observed</w:t>
        </w:r>
        <w:r w:rsidR="005D683B" w:rsidRPr="004A2FC2" w:rsidDel="003A6C4F">
          <w:t xml:space="preserve"> that precision is higher in </w:t>
        </w:r>
        <w:r w:rsidR="006D781F" w:rsidDel="003A6C4F">
          <w:t xml:space="preserve">larger </w:t>
        </w:r>
        <w:r w:rsidR="005D683B" w:rsidRPr="004A2FC2" w:rsidDel="003A6C4F">
          <w:t xml:space="preserve">groups </w:t>
        </w:r>
        <w:r w:rsidR="006D781F" w:rsidDel="003A6C4F">
          <w:t xml:space="preserve">with many </w:t>
        </w:r>
        <w:r w:rsidR="005D683B" w:rsidRPr="004A2FC2" w:rsidDel="003A6C4F">
          <w:t>active users</w:t>
        </w:r>
        <w:r w:rsidR="00321031" w:rsidDel="003A6C4F">
          <w:t xml:space="preserve"> (several hundreds)</w:t>
        </w:r>
        <w:r w:rsidR="005D683B" w:rsidRPr="004A2FC2" w:rsidDel="003A6C4F">
          <w:t>.</w:t>
        </w:r>
      </w:moveFrom>
    </w:p>
    <w:p w14:paraId="55C33AB2" w14:textId="5598664B" w:rsidR="000C4213" w:rsidDel="000C4213" w:rsidRDefault="000C4213" w:rsidP="00CF6938">
      <w:pPr>
        <w:pStyle w:val="Para"/>
        <w:rPr>
          <w:moveFrom w:id="701" w:author="Tomas Chovanak" w:date="2017-01-30T11:16:00Z"/>
        </w:rPr>
        <w:pPrChange w:id="702" w:author="Tomas Chovanak" w:date="2017-01-30T11:17:00Z">
          <w:pPr>
            <w:pStyle w:val="Para"/>
          </w:pPr>
        </w:pPrChange>
      </w:pPr>
    </w:p>
    <w:moveFromRangeEnd w:id="697"/>
    <w:p w14:paraId="355F55E4" w14:textId="2A91B2C0" w:rsidR="00FE1352" w:rsidRDefault="00FE1352" w:rsidP="00CF6938">
      <w:pPr>
        <w:pStyle w:val="Para"/>
        <w:rPr>
          <w:ins w:id="703" w:author="Tomas Chovanak" w:date="2017-01-30T10:59:00Z"/>
        </w:rPr>
        <w:pPrChange w:id="704" w:author="Tomas Chovanak" w:date="2017-01-30T11:17:00Z">
          <w:pPr>
            <w:pStyle w:val="Para"/>
          </w:pPr>
        </w:pPrChange>
      </w:pPr>
    </w:p>
    <w:p w14:paraId="24C9C4B7" w14:textId="2FC1B591" w:rsidR="00B75B6C" w:rsidRPr="004A2FC2" w:rsidDel="00FE1352" w:rsidRDefault="00B75B6C" w:rsidP="00CF6938">
      <w:pPr>
        <w:pStyle w:val="Para"/>
        <w:rPr>
          <w:del w:id="705" w:author="Tomas Chovanak" w:date="2017-01-30T10:58:00Z"/>
          <w:moveTo w:id="706" w:author="Tomas Chovanak" w:date="2017-01-30T10:48:00Z"/>
        </w:rPr>
        <w:pPrChange w:id="707" w:author="Tomas Chovanak" w:date="2017-01-30T11:17:00Z">
          <w:pPr>
            <w:pStyle w:val="Para"/>
          </w:pPr>
        </w:pPrChange>
      </w:pPr>
      <w:moveToRangeStart w:id="708" w:author="Tomas Chovanak" w:date="2017-01-30T10:48:00Z" w:name="move473532208"/>
      <w:moveTo w:id="709" w:author="Tomas Chovanak" w:date="2017-01-30T10:48:00Z">
        <w:del w:id="710" w:author="Tomas Chovanak" w:date="2017-01-30T10:58:00Z">
          <w:r w:rsidDel="00FE1352">
            <w:rPr>
              <w:noProof/>
              <w:lang w:val="en-GB" w:eastAsia="en-GB"/>
            </w:rPr>
            <w:drawing>
              <wp:inline distT="0" distB="0" distL="0" distR="0" wp14:anchorId="02D98008" wp14:editId="6D116614">
                <wp:extent cx="1982481" cy="19630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4646" cy="1994918"/>
                        </a:xfrm>
                        <a:prstGeom prst="rect">
                          <a:avLst/>
                        </a:prstGeom>
                      </pic:spPr>
                    </pic:pic>
                  </a:graphicData>
                </a:graphic>
              </wp:inline>
            </w:drawing>
          </w:r>
        </w:del>
      </w:moveTo>
    </w:p>
    <w:p w14:paraId="6B8C5D05" w14:textId="2E28B3F6" w:rsidR="00B75B6C" w:rsidRPr="004A2FC2" w:rsidDel="00FE1352" w:rsidRDefault="00B75B6C" w:rsidP="00CF6938">
      <w:pPr>
        <w:pStyle w:val="Para"/>
        <w:rPr>
          <w:del w:id="711" w:author="Tomas Chovanak" w:date="2017-01-30T10:58:00Z"/>
          <w:moveTo w:id="712" w:author="Tomas Chovanak" w:date="2017-01-30T10:48:00Z"/>
        </w:rPr>
        <w:pPrChange w:id="713" w:author="Tomas Chovanak" w:date="2017-01-30T11:17:00Z">
          <w:pPr>
            <w:pStyle w:val="Para"/>
          </w:pPr>
        </w:pPrChange>
      </w:pPr>
      <w:moveTo w:id="714" w:author="Tomas Chovanak" w:date="2017-01-30T10:48:00Z">
        <w:del w:id="715" w:author="Tomas Chovanak" w:date="2017-01-30T10:58:00Z">
          <w:r w:rsidRPr="004A2FC2" w:rsidDel="00FE1352">
            <w:rPr>
              <w:rStyle w:val="Label"/>
            </w:rPr>
            <w:delText>Figure 2:</w:delText>
          </w:r>
          <w:r w:rsidRPr="004A2FC2" w:rsidDel="00FE1352">
            <w:rPr>
              <w:color w:val="000000"/>
            </w:rPr>
            <w:delText xml:space="preserve"> </w:delText>
          </w:r>
          <w:r w:rsidRPr="004A2FC2" w:rsidDel="00FE1352">
            <w:delText>Venn diagram displaying sets of successful recommendations gained by different methods and marking of their intersections.</w:delText>
          </w:r>
          <w:r w:rsidRPr="00141C03" w:rsidDel="00FE1352">
            <w:delText xml:space="preserve"> </w:delText>
          </w:r>
          <w:r w:rsidRPr="004A2FC2" w:rsidDel="00FE1352">
            <w:delText xml:space="preserve">Each part of </w:delText>
          </w:r>
          <w:r w:rsidDel="00FE1352">
            <w:delText xml:space="preserve">the </w:delText>
          </w:r>
          <w:r w:rsidRPr="004A2FC2" w:rsidDel="00FE1352">
            <w:delText>diagram is marked as H</w:delText>
          </w:r>
          <w:r w:rsidDel="00FE1352">
            <w:delText xml:space="preserve"> (hits)</w:delText>
          </w:r>
          <w:r w:rsidRPr="004A2FC2" w:rsidDel="00FE1352">
            <w:delText xml:space="preserve"> following </w:delText>
          </w:r>
          <w:r w:rsidDel="00FE1352">
            <w:delText>by</w:delText>
          </w:r>
          <w:r w:rsidRPr="004A2FC2" w:rsidDel="00FE1352">
            <w:delText xml:space="preserve"> three bits. First bit marks set of successful recommendations gained with </w:delText>
          </w:r>
          <w:r w:rsidRPr="00141C03" w:rsidDel="00FE1352">
            <w:rPr>
              <w:i/>
            </w:rPr>
            <w:delText>GL</w:delText>
          </w:r>
          <w:r w:rsidRPr="004A2FC2" w:rsidDel="00FE1352">
            <w:delText xml:space="preserve">, second with </w:delText>
          </w:r>
          <w:r w:rsidRPr="00141C03" w:rsidDel="00FE1352">
            <w:rPr>
              <w:i/>
            </w:rPr>
            <w:delText>GR</w:delText>
          </w:r>
          <w:r w:rsidRPr="004A2FC2" w:rsidDel="00FE1352">
            <w:delText xml:space="preserve"> and third with </w:delText>
          </w:r>
          <w:r w:rsidRPr="00141C03" w:rsidDel="00FE1352">
            <w:rPr>
              <w:i/>
            </w:rPr>
            <w:delText>GG</w:delText>
          </w:r>
          <w:r w:rsidRPr="004A2FC2" w:rsidDel="00FE1352">
            <w:delText>.</w:delText>
          </w:r>
        </w:del>
      </w:moveTo>
    </w:p>
    <w:moveToRangeEnd w:id="708"/>
    <w:p w14:paraId="4F6EAD37" w14:textId="77777777" w:rsidR="00FE1352" w:rsidRDefault="00857B34" w:rsidP="00A020AD">
      <w:pPr>
        <w:pStyle w:val="Para"/>
        <w:rPr>
          <w:ins w:id="716" w:author="Tomas Chovanak" w:date="2017-01-30T10:59:00Z"/>
        </w:rPr>
      </w:pPr>
      <w:del w:id="717" w:author="Tomas Chovanak" w:date="2017-01-30T10:15:00Z">
        <w:r w:rsidRPr="004A2FC2" w:rsidDel="000C4213">
          <w:delText xml:space="preserve"> </w:delText>
        </w:r>
      </w:del>
      <w:del w:id="718" w:author="Tomas Chovanak" w:date="2017-01-30T10:48:00Z">
        <w:r w:rsidR="006D781F" w:rsidDel="00B75B6C">
          <w:delText>I</w:delText>
        </w:r>
      </w:del>
      <w:ins w:id="719" w:author="Tomas Chovanak" w:date="2017-01-30T10:48:00Z">
        <w:r w:rsidR="00B75B6C">
          <w:t>I</w:t>
        </w:r>
      </w:ins>
      <w:r w:rsidR="006D781F">
        <w:t>n addition to overall precision,</w:t>
      </w:r>
      <w:r w:rsidRPr="004A2FC2">
        <w:t xml:space="preserve"> we </w:t>
      </w:r>
      <w:r w:rsidR="006D781F">
        <w:t xml:space="preserve">observed recommendation </w:t>
      </w:r>
      <w:r w:rsidRPr="004A2FC2">
        <w:t xml:space="preserve">precision inside each </w:t>
      </w:r>
      <w:r w:rsidR="006D781F">
        <w:t xml:space="preserve">user </w:t>
      </w:r>
      <w:r w:rsidRPr="004A2FC2">
        <w:t xml:space="preserve">group during </w:t>
      </w:r>
      <w:r w:rsidR="006D781F">
        <w:t xml:space="preserve">the </w:t>
      </w:r>
      <w:r w:rsidRPr="004A2FC2">
        <w:t>stream processing</w:t>
      </w:r>
      <w:r w:rsidR="009612A3">
        <w:t>. The results were logged</w:t>
      </w:r>
      <w:r w:rsidRPr="004A2FC2">
        <w:t xml:space="preserve"> in </w:t>
      </w:r>
      <w:r w:rsidR="009612A3">
        <w:t>regular intervals</w:t>
      </w:r>
      <w:r w:rsidRPr="004A2FC2">
        <w:t xml:space="preserve"> before new macroclustering (</w:t>
      </w:r>
      <w:r w:rsidR="009612A3">
        <w:t>in total,</w:t>
      </w:r>
      <w:r w:rsidRPr="004A2FC2">
        <w:t xml:space="preserve"> 9 measurements </w:t>
      </w:r>
      <w:r w:rsidR="009612A3">
        <w:t>were realised</w:t>
      </w:r>
      <w:r w:rsidRPr="004A2FC2">
        <w:t xml:space="preserve"> during stream processing in ALEF and 18 measurements in NP)</w:t>
      </w:r>
      <w:r w:rsidR="009612A3">
        <w:t xml:space="preserve"> (</w:t>
      </w:r>
      <w:r w:rsidRPr="004A2FC2">
        <w:t>Figure 3</w:t>
      </w:r>
      <w:r w:rsidR="009612A3">
        <w:t>)</w:t>
      </w:r>
      <w:r w:rsidRPr="004A2FC2">
        <w:t>.</w:t>
      </w:r>
      <w:ins w:id="720" w:author="Tomas Chovanak" w:date="2017-01-30T10:00:00Z">
        <w:r w:rsidR="003003F4" w:rsidRPr="003003F4">
          <w:t xml:space="preserve"> </w:t>
        </w:r>
      </w:ins>
    </w:p>
    <w:p w14:paraId="05508D8A" w14:textId="7F191754" w:rsidR="00FE1352" w:rsidRPr="004A2FC2" w:rsidRDefault="00A020AD" w:rsidP="00FE1352">
      <w:pPr>
        <w:spacing w:before="240"/>
        <w:jc w:val="center"/>
        <w:rPr>
          <w:ins w:id="721" w:author="Tomas Chovanak" w:date="2017-01-30T10:59:00Z"/>
        </w:rPr>
      </w:pPr>
      <w:ins w:id="722" w:author="Tomas Chovanak" w:date="2017-01-30T11:36:00Z">
        <w:r>
          <w:rPr>
            <w:noProof/>
            <w:lang w:val="en-GB" w:eastAsia="en-GB"/>
          </w:rPr>
          <w:drawing>
            <wp:inline distT="0" distB="0" distL="0" distR="0" wp14:anchorId="3C75F82E" wp14:editId="752095DC">
              <wp:extent cx="3068516" cy="2857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5703" cy="2864318"/>
                      </a:xfrm>
                      <a:prstGeom prst="rect">
                        <a:avLst/>
                      </a:prstGeom>
                      <a:noFill/>
                    </pic:spPr>
                  </pic:pic>
                </a:graphicData>
              </a:graphic>
            </wp:inline>
          </w:drawing>
        </w:r>
      </w:ins>
    </w:p>
    <w:p w14:paraId="7E529C7A" w14:textId="77777777" w:rsidR="00FE1352" w:rsidRPr="004A2FC2" w:rsidRDefault="00FE1352" w:rsidP="002754F6">
      <w:pPr>
        <w:pStyle w:val="FigureCaption"/>
        <w:rPr>
          <w:ins w:id="723" w:author="Tomas Chovanak" w:date="2017-01-30T10:59:00Z"/>
        </w:rPr>
        <w:pPrChange w:id="724" w:author="Tomas Chovanak" w:date="2017-01-30T11:19:00Z">
          <w:pPr>
            <w:pStyle w:val="Para"/>
          </w:pPr>
        </w:pPrChange>
      </w:pPr>
      <w:ins w:id="725" w:author="Tomas Chovanak" w:date="2017-01-30T10:59:00Z">
        <w:r w:rsidRPr="004A2FC2">
          <w:rPr>
            <w:rStyle w:val="Label"/>
          </w:rPr>
          <w:t>Figure 3:</w:t>
        </w:r>
        <w:r w:rsidRPr="004A2FC2">
          <w:rPr>
            <w:color w:val="000000"/>
          </w:rPr>
          <w:t xml:space="preserve"> </w:t>
        </w:r>
        <w:r>
          <w:rPr>
            <w:color w:val="000000"/>
          </w:rPr>
          <w:t>Average recommendation p</w:t>
        </w:r>
        <w:r w:rsidRPr="004A2FC2">
          <w:t xml:space="preserve">recision </w:t>
        </w:r>
        <w:r>
          <w:t>within</w:t>
        </w:r>
        <w:r w:rsidRPr="004A2FC2">
          <w:t xml:space="preserve"> groups </w:t>
        </w:r>
        <w:r>
          <w:t xml:space="preserve">for </w:t>
        </w:r>
        <w:r w:rsidRPr="004A2FC2">
          <w:t xml:space="preserve">NP (upper) and ALEF </w:t>
        </w:r>
        <w:r>
          <w:t xml:space="preserve">datasets </w:t>
        </w:r>
        <w:r w:rsidRPr="004A2FC2">
          <w:t>(</w:t>
        </w:r>
        <w:r>
          <w:t>lower</w:t>
        </w:r>
        <w:r w:rsidRPr="004A2FC2">
          <w:t xml:space="preserve">). Precision is computed as average </w:t>
        </w:r>
        <w:r>
          <w:t>of precisions inside each group</w:t>
        </w:r>
        <w:r w:rsidRPr="004A2FC2">
          <w:t xml:space="preserve">. </w:t>
        </w:r>
        <w:r w:rsidRPr="00C37DED">
          <w:rPr>
            <w:i/>
          </w:rPr>
          <w:t>GG</w:t>
        </w:r>
        <w:r w:rsidRPr="004A2FC2">
          <w:t xml:space="preserve"> marks method using global and group patterns combination. </w:t>
        </w:r>
        <w:r w:rsidRPr="00C37DED">
          <w:rPr>
            <w:i/>
          </w:rPr>
          <w:t>GL</w:t>
        </w:r>
        <w:r w:rsidRPr="004A2FC2">
          <w:t xml:space="preserve"> marks method using only global patterns. </w:t>
        </w:r>
        <w:r w:rsidRPr="00C37DED">
          <w:rPr>
            <w:i/>
          </w:rPr>
          <w:t>G</w:t>
        </w:r>
        <w:r>
          <w:rPr>
            <w:i/>
          </w:rPr>
          <w:t>R</w:t>
        </w:r>
        <w:r w:rsidRPr="004A2FC2">
          <w:t xml:space="preserve"> means method using only group patterns.</w:t>
        </w:r>
      </w:ins>
    </w:p>
    <w:p w14:paraId="6A56589F" w14:textId="77777777" w:rsidR="00F358A0" w:rsidRDefault="003003F4" w:rsidP="00A020AD">
      <w:pPr>
        <w:pStyle w:val="Para"/>
        <w:ind w:firstLine="0"/>
        <w:rPr>
          <w:ins w:id="726" w:author="Tomas Chovanak" w:date="2017-01-30T10:49:00Z"/>
        </w:rPr>
        <w:pPrChange w:id="727" w:author="Tomas Chovanak" w:date="2017-01-30T11:27:00Z">
          <w:pPr>
            <w:pStyle w:val="FigureCaption"/>
          </w:pPr>
        </w:pPrChange>
      </w:pPr>
      <w:moveToRangeStart w:id="728" w:author="Tomas Chovanak" w:date="2017-01-30T10:00:00Z" w:name="move473533758"/>
      <w:moveTo w:id="729" w:author="Tomas Chovanak" w:date="2017-01-30T10:00:00Z">
        <w:r>
          <w:t xml:space="preserve">From these results is visible that </w:t>
        </w:r>
        <w:r w:rsidRPr="00020B41">
          <w:rPr>
            <w:i/>
          </w:rPr>
          <w:t>GG</w:t>
        </w:r>
        <w:r>
          <w:t xml:space="preserve"> for both datasets reached the highest precision, which shows that it is suitable to combine global and group patterns.</w:t>
        </w:r>
      </w:moveTo>
      <w:moveToRangeEnd w:id="728"/>
      <w:ins w:id="730" w:author="Tomas Chovanak" w:date="2017-01-30T10:01:00Z">
        <w:r w:rsidRPr="003003F4">
          <w:t xml:space="preserve"> </w:t>
        </w:r>
      </w:ins>
      <w:moveToRangeStart w:id="731" w:author="Tomas Chovanak" w:date="2017-01-30T10:01:00Z" w:name="move473533799"/>
      <w:moveTo w:id="732" w:author="Tomas Chovanak" w:date="2017-01-30T10:01:00Z">
        <w:r>
          <w:t xml:space="preserve">The difference, however, lies in results of </w:t>
        </w:r>
        <w:r w:rsidRPr="00020B41">
          <w:rPr>
            <w:i/>
          </w:rPr>
          <w:t>GL</w:t>
        </w:r>
        <w:r>
          <w:t xml:space="preserve"> and </w:t>
        </w:r>
        <w:r w:rsidRPr="00020B41">
          <w:rPr>
            <w:i/>
          </w:rPr>
          <w:t>GR</w:t>
        </w:r>
        <w:r>
          <w:t xml:space="preserve">. </w:t>
        </w:r>
        <w:r w:rsidRPr="004A2FC2">
          <w:t>In ALEF</w:t>
        </w:r>
        <w:r>
          <w:t xml:space="preserve"> dataset</w:t>
        </w:r>
        <w:r w:rsidRPr="004A2FC2">
          <w:t>,</w:t>
        </w:r>
        <w:r>
          <w:rPr>
            <w:i/>
          </w:rPr>
          <w:t xml:space="preserve"> </w:t>
        </w:r>
        <w:r w:rsidRPr="00020B41">
          <w:rPr>
            <w:i/>
          </w:rPr>
          <w:t>GL</w:t>
        </w:r>
        <w:r w:rsidRPr="004A2FC2">
          <w:t xml:space="preserve"> </w:t>
        </w:r>
        <w:r>
          <w:t>reached</w:t>
        </w:r>
        <w:r w:rsidRPr="004A2FC2">
          <w:t xml:space="preserve"> better </w:t>
        </w:r>
        <w:r>
          <w:t xml:space="preserve">precision in comparison to </w:t>
        </w:r>
        <w:r w:rsidRPr="00020B41">
          <w:rPr>
            <w:i/>
          </w:rPr>
          <w:t>GR</w:t>
        </w:r>
        <w:r>
          <w:t>, while in the case of NP dataset, the situation is opposite.</w:t>
        </w:r>
      </w:moveTo>
      <w:moveToRangeEnd w:id="731"/>
      <w:ins w:id="733" w:author="Tomas Chovanak" w:date="2017-01-30T10:06:00Z">
        <w:r w:rsidR="00533AB2" w:rsidRPr="00533AB2">
          <w:t xml:space="preserve"> </w:t>
        </w:r>
        <w:r w:rsidR="00533AB2">
          <w:t>It is caused by the number of users in the datasets. In NP, there exist high amount of users, so they can be clustered into highly similar and quality groups.</w:t>
        </w:r>
        <w:r w:rsidR="00533AB2" w:rsidRPr="00533AB2">
          <w:t xml:space="preserve"> </w:t>
        </w:r>
        <w:r w:rsidR="00533AB2">
          <w:t>For this reason and despite the short sessions, there can be identified quality patterns.</w:t>
        </w:r>
      </w:ins>
      <w:ins w:id="734" w:author="Tomas Chovanak" w:date="2017-01-30T10:15:00Z">
        <w:r w:rsidR="000C4213" w:rsidRPr="000C4213">
          <w:t xml:space="preserve"> </w:t>
        </w:r>
        <w:r w:rsidR="000C4213">
          <w:t>In ALEF, there are less users, who in addition perform more specific sessions and thus it is unable to create such quality behavioral patterns.</w:t>
        </w:r>
        <w:r w:rsidR="000C4213" w:rsidRPr="000C4213">
          <w:t xml:space="preserve"> </w:t>
        </w:r>
      </w:ins>
      <w:moveToRangeStart w:id="735" w:author="Tomas Chovanak" w:date="2017-01-30T10:15:00Z" w:name="move473534642"/>
      <w:moveTo w:id="736" w:author="Tomas Chovanak" w:date="2017-01-30T10:15:00Z">
        <w:r w:rsidR="000C4213">
          <w:t xml:space="preserve">Despite this restriction, group patterns are useful, as can be seen from results of </w:t>
        </w:r>
        <w:r w:rsidR="000C4213" w:rsidRPr="00F432FB">
          <w:rPr>
            <w:i/>
          </w:rPr>
          <w:t>GG</w:t>
        </w:r>
        <w:r w:rsidR="000C4213">
          <w:t>, which</w:t>
        </w:r>
      </w:moveTo>
      <w:ins w:id="737" w:author="Tomas Chovanak" w:date="2017-01-30T10:15:00Z">
        <w:r w:rsidR="000C4213" w:rsidRPr="000C4213">
          <w:t xml:space="preserve"> </w:t>
        </w:r>
        <w:r w:rsidR="000C4213">
          <w:t xml:space="preserve">outperformed the </w:t>
        </w:r>
        <w:r w:rsidR="000C4213" w:rsidRPr="00F432FB">
          <w:rPr>
            <w:i/>
          </w:rPr>
          <w:t>GL</w:t>
        </w:r>
        <w:r w:rsidR="000C4213" w:rsidRPr="00670952">
          <w:t xml:space="preserve"> met</w:t>
        </w:r>
        <w:r w:rsidR="000C4213" w:rsidRPr="00F432FB">
          <w:t>h</w:t>
        </w:r>
        <w:r w:rsidR="000C4213">
          <w:t>o</w:t>
        </w:r>
        <w:r w:rsidR="000C4213" w:rsidRPr="00F432FB">
          <w:t>d</w:t>
        </w:r>
        <w:r w:rsidR="000C4213" w:rsidRPr="00670952">
          <w:t>.</w:t>
        </w:r>
        <w:r w:rsidR="000C4213">
          <w:t xml:space="preserve"> Results of both methods are able to find unique patterns.</w:t>
        </w:r>
        <w:r w:rsidR="000C4213" w:rsidRPr="00E55DE0">
          <w:t xml:space="preserve"> </w:t>
        </w:r>
      </w:ins>
    </w:p>
    <w:p w14:paraId="02C2B6A1" w14:textId="43C67336" w:rsidR="000C4213" w:rsidDel="000C4213" w:rsidRDefault="000C4213" w:rsidP="004F52F4">
      <w:pPr>
        <w:spacing w:before="240"/>
        <w:rPr>
          <w:del w:id="738" w:author="Tomas Chovanak" w:date="2017-01-30T10:15:00Z"/>
          <w:moveTo w:id="739" w:author="Tomas Chovanak" w:date="2017-01-30T10:15:00Z"/>
        </w:rPr>
      </w:pPr>
      <w:moveTo w:id="740" w:author="Tomas Chovanak" w:date="2017-01-30T10:15:00Z">
        <w:del w:id="741" w:author="Tomas Chovanak" w:date="2017-01-30T10:16:00Z">
          <w:r w:rsidDel="000C4213">
            <w:delText xml:space="preserve"> </w:delText>
          </w:r>
        </w:del>
        <w:del w:id="742" w:author="Tomas Chovanak" w:date="2017-01-30T10:15:00Z">
          <w:r w:rsidDel="000C4213">
            <w:delText xml:space="preserve">outperformed the </w:delText>
          </w:r>
          <w:r w:rsidRPr="00F432FB" w:rsidDel="000C4213">
            <w:rPr>
              <w:i/>
            </w:rPr>
            <w:delText>GL</w:delText>
          </w:r>
          <w:r w:rsidRPr="00670952" w:rsidDel="000C4213">
            <w:delText xml:space="preserve"> met</w:delText>
          </w:r>
          <w:r w:rsidRPr="00F432FB" w:rsidDel="000C4213">
            <w:delText>h</w:delText>
          </w:r>
          <w:r w:rsidDel="000C4213">
            <w:delText>o</w:delText>
          </w:r>
          <w:r w:rsidRPr="00F432FB" w:rsidDel="000C4213">
            <w:delText>d</w:delText>
          </w:r>
          <w:r w:rsidRPr="00670952" w:rsidDel="000C4213">
            <w:delText>.</w:delText>
          </w:r>
          <w:r w:rsidDel="000C4213">
            <w:delText xml:space="preserve"> Results of both methods are able to find unique patterns.</w:delText>
          </w:r>
          <w:r w:rsidRPr="00E55DE0" w:rsidDel="000C4213">
            <w:delText xml:space="preserve"> </w:delText>
          </w:r>
        </w:del>
      </w:moveTo>
    </w:p>
    <w:moveToRangeEnd w:id="735"/>
    <w:p w14:paraId="2AD0C2E2" w14:textId="7311D739" w:rsidR="000C4213" w:rsidRDefault="000C4213">
      <w:pPr>
        <w:rPr>
          <w:ins w:id="743" w:author="Tomas Chovanak" w:date="2017-01-30T10:11:00Z"/>
        </w:rPr>
        <w:sectPr w:rsidR="000C4213" w:rsidSect="00ED5F35">
          <w:footerReference w:type="default" r:id="rId21"/>
          <w:endnotePr>
            <w:numFmt w:val="decimal"/>
          </w:endnotePr>
          <w:type w:val="continuous"/>
          <w:pgSz w:w="12240" w:h="15840" w:code="9"/>
          <w:pgMar w:top="1500" w:right="1080" w:bottom="1600" w:left="1080" w:header="1080" w:footer="1080" w:gutter="0"/>
          <w:pgNumType w:start="1"/>
          <w:cols w:num="2" w:space="480"/>
          <w:titlePg/>
          <w:docGrid w:linePitch="360"/>
        </w:sectPr>
        <w:pPrChange w:id="744" w:author="Tomas Chovanak" w:date="2017-01-30T10:48:00Z">
          <w:pPr>
            <w:pStyle w:val="Para"/>
            <w:ind w:firstLine="0"/>
          </w:pPr>
        </w:pPrChange>
      </w:pPr>
    </w:p>
    <w:p w14:paraId="552315A4" w14:textId="7951F5DD" w:rsidR="00857B34" w:rsidRPr="004A2FC2" w:rsidDel="003003F4" w:rsidRDefault="00857B34" w:rsidP="002754F6">
      <w:pPr>
        <w:pStyle w:val="FigureCaption"/>
        <w:rPr>
          <w:del w:id="745" w:author="Tomas Chovanak" w:date="2017-01-30T10:00:00Z"/>
        </w:rPr>
        <w:pPrChange w:id="746" w:author="Tomas Chovanak" w:date="2017-01-30T11:19:00Z">
          <w:pPr/>
        </w:pPrChange>
      </w:pPr>
    </w:p>
    <w:p w14:paraId="33A8C3F2" w14:textId="77188371" w:rsidR="005D683B" w:rsidRPr="004A2FC2" w:rsidDel="00E55DE0" w:rsidRDefault="005D683B" w:rsidP="002754F6">
      <w:pPr>
        <w:pStyle w:val="FigureCaption"/>
        <w:rPr>
          <w:del w:id="747" w:author="Tomas Chovanak" w:date="2017-01-30T09:40:00Z"/>
        </w:rPr>
        <w:pPrChange w:id="748" w:author="Tomas Chovanak" w:date="2017-01-30T11:19:00Z">
          <w:pPr>
            <w:pStyle w:val="FigureCaption"/>
          </w:pPr>
        </w:pPrChange>
      </w:pPr>
    </w:p>
    <w:p w14:paraId="4ED45A4F" w14:textId="11AE29B8" w:rsidR="008B458E" w:rsidRPr="004A2FC2" w:rsidDel="00EC2356" w:rsidRDefault="00F432FB" w:rsidP="002754F6">
      <w:pPr>
        <w:pStyle w:val="FigureCaption"/>
        <w:rPr>
          <w:moveFrom w:id="749" w:author="Tomas Chovanak" w:date="2017-01-30T10:48:00Z"/>
        </w:rPr>
        <w:pPrChange w:id="750" w:author="Tomas Chovanak" w:date="2017-01-30T11:19:00Z">
          <w:pPr>
            <w:pStyle w:val="FigureCaption"/>
          </w:pPr>
        </w:pPrChange>
      </w:pPr>
      <w:moveFromRangeStart w:id="751" w:author="Tomas Chovanak" w:date="2017-01-30T10:48:00Z" w:name="move473532208"/>
      <w:moveFrom w:id="752" w:author="Tomas Chovanak" w:date="2017-01-30T10:48:00Z">
        <w:r w:rsidDel="00EC2356">
          <w:rPr>
            <w:noProof/>
            <w:lang w:val="en-GB" w:eastAsia="en-GB"/>
          </w:rPr>
          <w:drawing>
            <wp:inline distT="0" distB="0" distL="0" distR="0" wp14:anchorId="09D3BBD9" wp14:editId="758215F4">
              <wp:extent cx="2228850" cy="220702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5332" cy="2223347"/>
                      </a:xfrm>
                      <a:prstGeom prst="rect">
                        <a:avLst/>
                      </a:prstGeom>
                    </pic:spPr>
                  </pic:pic>
                </a:graphicData>
              </a:graphic>
            </wp:inline>
          </w:drawing>
        </w:r>
      </w:moveFrom>
    </w:p>
    <w:p w14:paraId="43997353" w14:textId="68DE09BB" w:rsidR="008B458E" w:rsidRPr="004A2FC2" w:rsidDel="00EC2356" w:rsidRDefault="008B458E" w:rsidP="002754F6">
      <w:pPr>
        <w:pStyle w:val="FigureCaption"/>
        <w:rPr>
          <w:moveFrom w:id="753" w:author="Tomas Chovanak" w:date="2017-01-30T10:48:00Z"/>
        </w:rPr>
        <w:pPrChange w:id="754" w:author="Tomas Chovanak" w:date="2017-01-30T11:19:00Z">
          <w:pPr>
            <w:pStyle w:val="FigureCaption"/>
          </w:pPr>
        </w:pPrChange>
      </w:pPr>
      <w:moveFrom w:id="755" w:author="Tomas Chovanak" w:date="2017-01-30T10:48:00Z">
        <w:r w:rsidRPr="004A2FC2" w:rsidDel="00EC2356">
          <w:rPr>
            <w:rStyle w:val="Label"/>
          </w:rPr>
          <w:t>Figure 2:</w:t>
        </w:r>
        <w:r w:rsidRPr="004A2FC2" w:rsidDel="00EC2356">
          <w:rPr>
            <w:color w:val="000000"/>
          </w:rPr>
          <w:t xml:space="preserve"> </w:t>
        </w:r>
        <w:r w:rsidRPr="004A2FC2" w:rsidDel="00EC2356">
          <w:t>Venn diagram displaying sets of successful recommendations gained by different methods and marking of their intersections.</w:t>
        </w:r>
        <w:r w:rsidR="00141C03" w:rsidRPr="00141C03" w:rsidDel="00EC2356">
          <w:t xml:space="preserve"> </w:t>
        </w:r>
        <w:r w:rsidR="00141C03" w:rsidRPr="004A2FC2" w:rsidDel="00EC2356">
          <w:t xml:space="preserve">Each part of </w:t>
        </w:r>
        <w:r w:rsidR="00141C03" w:rsidDel="00EC2356">
          <w:t xml:space="preserve">the </w:t>
        </w:r>
        <w:r w:rsidR="00141C03" w:rsidRPr="004A2FC2" w:rsidDel="00EC2356">
          <w:t>diagram is marked as H</w:t>
        </w:r>
        <w:r w:rsidR="00114B32" w:rsidDel="00EC2356">
          <w:t xml:space="preserve"> (hits)</w:t>
        </w:r>
        <w:r w:rsidR="00141C03" w:rsidRPr="004A2FC2" w:rsidDel="00EC2356">
          <w:t xml:space="preserve"> following </w:t>
        </w:r>
        <w:r w:rsidR="00141C03" w:rsidDel="00EC2356">
          <w:t>by</w:t>
        </w:r>
        <w:r w:rsidR="00141C03" w:rsidRPr="004A2FC2" w:rsidDel="00EC2356">
          <w:t xml:space="preserve"> three bits. First bit marks set of successful recommendations gained with </w:t>
        </w:r>
        <w:r w:rsidR="00141C03" w:rsidRPr="00141C03" w:rsidDel="00EC2356">
          <w:rPr>
            <w:i/>
          </w:rPr>
          <w:t>GL</w:t>
        </w:r>
        <w:r w:rsidR="00141C03" w:rsidRPr="004A2FC2" w:rsidDel="00EC2356">
          <w:t xml:space="preserve">, second with </w:t>
        </w:r>
        <w:r w:rsidR="00141C03" w:rsidRPr="00141C03" w:rsidDel="00EC2356">
          <w:rPr>
            <w:i/>
          </w:rPr>
          <w:t>GR</w:t>
        </w:r>
        <w:r w:rsidR="00141C03" w:rsidRPr="004A2FC2" w:rsidDel="00EC2356">
          <w:t xml:space="preserve"> and third with </w:t>
        </w:r>
        <w:r w:rsidR="00141C03" w:rsidRPr="00141C03" w:rsidDel="00EC2356">
          <w:rPr>
            <w:i/>
          </w:rPr>
          <w:t>GG</w:t>
        </w:r>
        <w:r w:rsidR="00141C03" w:rsidRPr="004A2FC2" w:rsidDel="00EC2356">
          <w:t>.</w:t>
        </w:r>
      </w:moveFrom>
    </w:p>
    <w:moveFromRangeEnd w:id="751"/>
    <w:p w14:paraId="764FA11E" w14:textId="48D8BBCE" w:rsidR="00495702" w:rsidRPr="004A2FC2" w:rsidDel="00E55DE0" w:rsidRDefault="00F432FB" w:rsidP="002754F6">
      <w:pPr>
        <w:pStyle w:val="FigureCaption"/>
        <w:rPr>
          <w:moveFrom w:id="756" w:author="Tomas Chovanak" w:date="2017-01-30T09:37:00Z"/>
        </w:rPr>
        <w:pPrChange w:id="757" w:author="Tomas Chovanak" w:date="2017-01-30T11:19:00Z">
          <w:pPr>
            <w:spacing w:before="240"/>
            <w:jc w:val="center"/>
          </w:pPr>
        </w:pPrChange>
      </w:pPr>
      <w:del w:id="758" w:author="Tomas Chovanak" w:date="2017-01-30T09:37:00Z">
        <w:r w:rsidDel="00E55DE0">
          <w:rPr>
            <w:noProof/>
            <w:lang w:val="en-GB" w:eastAsia="en-GB"/>
          </w:rPr>
          <w:drawing>
            <wp:inline distT="0" distB="0" distL="0" distR="0" wp14:anchorId="458F7F03" wp14:editId="3DA9BC35">
              <wp:extent cx="2823313"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4095" cy="4006217"/>
                      </a:xfrm>
                      <a:prstGeom prst="rect">
                        <a:avLst/>
                      </a:prstGeom>
                      <a:noFill/>
                    </pic:spPr>
                  </pic:pic>
                </a:graphicData>
              </a:graphic>
            </wp:inline>
          </w:drawing>
        </w:r>
      </w:del>
      <w:moveFromRangeStart w:id="759" w:author="Tomas Chovanak" w:date="2017-01-30T09:37:00Z" w:name="move473532348"/>
    </w:p>
    <w:p w14:paraId="6B1FE31A" w14:textId="775792B9" w:rsidR="003A43D2" w:rsidRPr="004A2FC2" w:rsidDel="00E55DE0" w:rsidRDefault="00495702" w:rsidP="002754F6">
      <w:pPr>
        <w:pStyle w:val="FigureCaption"/>
        <w:rPr>
          <w:del w:id="760" w:author="Tomas Chovanak" w:date="2017-01-30T09:40:00Z"/>
        </w:rPr>
        <w:pPrChange w:id="761" w:author="Tomas Chovanak" w:date="2017-01-30T11:19:00Z">
          <w:pPr>
            <w:pStyle w:val="FigureCaption"/>
          </w:pPr>
        </w:pPrChange>
      </w:pPr>
      <w:moveFrom w:id="762" w:author="Tomas Chovanak" w:date="2017-01-30T09:37:00Z">
        <w:del w:id="763" w:author="Tomas Chovanak" w:date="2017-01-30T09:40:00Z">
          <w:r w:rsidRPr="004A2FC2" w:rsidDel="00E55DE0">
            <w:rPr>
              <w:rStyle w:val="Label"/>
            </w:rPr>
            <w:delText>Figure 3:</w:delText>
          </w:r>
          <w:r w:rsidRPr="004A2FC2" w:rsidDel="00E55DE0">
            <w:rPr>
              <w:color w:val="000000"/>
            </w:rPr>
            <w:delText xml:space="preserve"> </w:delText>
          </w:r>
          <w:r w:rsidR="00C37DED" w:rsidDel="00E55DE0">
            <w:rPr>
              <w:color w:val="000000"/>
            </w:rPr>
            <w:delText>Average r</w:delText>
          </w:r>
          <w:r w:rsidR="009612A3" w:rsidDel="00E55DE0">
            <w:rPr>
              <w:color w:val="000000"/>
            </w:rPr>
            <w:delText>ecommendation p</w:delText>
          </w:r>
          <w:r w:rsidRPr="004A2FC2" w:rsidDel="00E55DE0">
            <w:delText xml:space="preserve">recision </w:delText>
          </w:r>
          <w:r w:rsidR="00C37DED" w:rsidDel="00E55DE0">
            <w:delText>with</w:delText>
          </w:r>
          <w:r w:rsidR="009612A3" w:rsidDel="00E55DE0">
            <w:delText>in</w:delText>
          </w:r>
          <w:r w:rsidRPr="004A2FC2" w:rsidDel="00E55DE0">
            <w:delText xml:space="preserve"> groups </w:delText>
          </w:r>
          <w:r w:rsidR="009612A3" w:rsidDel="00E55DE0">
            <w:delText xml:space="preserve">for </w:delText>
          </w:r>
          <w:r w:rsidRPr="004A2FC2" w:rsidDel="00E55DE0">
            <w:delText xml:space="preserve">NP (upper) and ALEF </w:delText>
          </w:r>
          <w:r w:rsidR="009612A3" w:rsidDel="00E55DE0">
            <w:delText xml:space="preserve">datasets </w:delText>
          </w:r>
          <w:r w:rsidRPr="004A2FC2" w:rsidDel="00E55DE0">
            <w:delText>(</w:delText>
          </w:r>
          <w:r w:rsidR="009612A3" w:rsidDel="00E55DE0">
            <w:delText>lower</w:delText>
          </w:r>
          <w:r w:rsidRPr="004A2FC2" w:rsidDel="00E55DE0">
            <w:delText xml:space="preserve">). Precision is computed as average </w:delText>
          </w:r>
          <w:r w:rsidR="00C37DED" w:rsidDel="00E55DE0">
            <w:delText>of precisions inside each group</w:delText>
          </w:r>
          <w:r w:rsidRPr="004A2FC2" w:rsidDel="00E55DE0">
            <w:delText xml:space="preserve">. </w:delText>
          </w:r>
          <w:r w:rsidR="00B8062F" w:rsidRPr="00C37DED" w:rsidDel="00E55DE0">
            <w:rPr>
              <w:i/>
            </w:rPr>
            <w:delText>GG</w:delText>
          </w:r>
          <w:r w:rsidRPr="004A2FC2" w:rsidDel="00E55DE0">
            <w:delText xml:space="preserve"> marks method using global and group patterns combination. </w:delText>
          </w:r>
          <w:r w:rsidR="00B8062F" w:rsidRPr="00C37DED" w:rsidDel="00E55DE0">
            <w:rPr>
              <w:i/>
            </w:rPr>
            <w:delText>GL</w:delText>
          </w:r>
          <w:r w:rsidR="00B8062F" w:rsidRPr="004A2FC2" w:rsidDel="00E55DE0">
            <w:delText xml:space="preserve"> </w:delText>
          </w:r>
          <w:r w:rsidRPr="004A2FC2" w:rsidDel="00E55DE0">
            <w:delText xml:space="preserve">marks method using only global patterns. </w:delText>
          </w:r>
          <w:r w:rsidR="00B8062F" w:rsidRPr="00C37DED" w:rsidDel="00E55DE0">
            <w:rPr>
              <w:i/>
            </w:rPr>
            <w:delText>G</w:delText>
          </w:r>
          <w:r w:rsidR="00F013DA" w:rsidDel="00E55DE0">
            <w:rPr>
              <w:i/>
            </w:rPr>
            <w:delText>R</w:delText>
          </w:r>
          <w:r w:rsidRPr="004A2FC2" w:rsidDel="00E55DE0">
            <w:delText xml:space="preserve"> means method using only group patterns.</w:delText>
          </w:r>
        </w:del>
      </w:moveFrom>
      <w:moveFromRangeEnd w:id="759"/>
    </w:p>
    <w:p w14:paraId="2845E0D2" w14:textId="6D34BEE5" w:rsidR="00495702" w:rsidRPr="004A2FC2" w:rsidDel="00E55DE0" w:rsidRDefault="00495702" w:rsidP="002754F6">
      <w:pPr>
        <w:pStyle w:val="FigureCaption"/>
        <w:rPr>
          <w:del w:id="764" w:author="Tomas Chovanak" w:date="2017-01-30T09:36:00Z"/>
        </w:rPr>
        <w:pPrChange w:id="765" w:author="Tomas Chovanak" w:date="2017-01-30T11:19:00Z">
          <w:pPr>
            <w:pStyle w:val="FigureCaption"/>
          </w:pPr>
        </w:pPrChange>
      </w:pPr>
    </w:p>
    <w:p w14:paraId="19A554EA" w14:textId="11E23037" w:rsidR="000B0C1C" w:rsidRPr="004A2FC2" w:rsidDel="00E55DE0" w:rsidRDefault="000457A8" w:rsidP="002754F6">
      <w:pPr>
        <w:pStyle w:val="FigureCaption"/>
        <w:rPr>
          <w:del w:id="766" w:author="Tomas Chovanak" w:date="2017-01-30T09:40:00Z"/>
          <w:rStyle w:val="Label"/>
          <w:color w:val="auto"/>
        </w:rPr>
        <w:sectPr w:rsidR="000B0C1C" w:rsidRPr="004A2FC2" w:rsidDel="00E55DE0" w:rsidSect="00A020AD">
          <w:endnotePr>
            <w:numFmt w:val="decimal"/>
          </w:endnotePr>
          <w:pgSz w:w="12240" w:h="15840" w:code="9"/>
          <w:pgMar w:top="1503" w:right="1077" w:bottom="1599" w:left="1077" w:header="1077" w:footer="1077" w:gutter="0"/>
          <w:pgNumType w:start="0"/>
          <w:cols w:num="2" w:space="480"/>
          <w:titlePg/>
          <w:docGrid w:linePitch="360"/>
          <w:sectPrChange w:id="767" w:author="Tomas Chovanak" w:date="2017-01-30T11:29:00Z">
            <w:sectPr w:rsidR="000B0C1C" w:rsidRPr="004A2FC2" w:rsidDel="00E55DE0" w:rsidSect="00A020AD">
              <w:pgMar w:top="1500" w:right="1080" w:bottom="1600" w:left="1080" w:header="1080" w:footer="1080" w:gutter="0"/>
              <w:pgNumType w:start="1"/>
            </w:sectPr>
          </w:sectPrChange>
        </w:sectPr>
        <w:pPrChange w:id="768" w:author="Tomas Chovanak" w:date="2017-01-30T11:19:00Z">
          <w:pPr>
            <w:pStyle w:val="FigureCaption"/>
          </w:pPr>
        </w:pPrChange>
      </w:pPr>
      <w:del w:id="769" w:author="Tomas Chovanak" w:date="2017-01-30T09:36:00Z">
        <w:r w:rsidRPr="004A2FC2" w:rsidDel="00E55DE0">
          <w:delText xml:space="preserve"> </w:delText>
        </w:r>
      </w:del>
    </w:p>
    <w:p w14:paraId="03A27BF8" w14:textId="02C2DBAD" w:rsidR="00495702" w:rsidRPr="004A2FC2" w:rsidRDefault="00495702" w:rsidP="002754F6">
      <w:pPr>
        <w:pStyle w:val="FigureCaption"/>
        <w:pPrChange w:id="770" w:author="Tomas Chovanak" w:date="2017-01-30T11:19:00Z">
          <w:pPr>
            <w:pStyle w:val="FigureCaption"/>
          </w:pPr>
        </w:pPrChange>
      </w:pPr>
      <w:r w:rsidRPr="004A2FC2">
        <w:rPr>
          <w:rStyle w:val="Label"/>
          <w:color w:val="0000FF"/>
        </w:rPr>
        <w:t>Table 5:</w:t>
      </w:r>
      <w:r w:rsidRPr="004A2FC2">
        <w:t xml:space="preserve"> Facts computed from sets of successful recommendations from different methods</w:t>
      </w:r>
      <w:del w:id="771" w:author="Tomas Chovanak" w:date="2017-01-30T09:52:00Z">
        <w:r w:rsidRPr="004A2FC2" w:rsidDel="00516FA8">
          <w:delText xml:space="preserve"> using only global patterns or using only group patterns or both</w:delText>
        </w:r>
      </w:del>
      <w:r w:rsidRPr="004A2FC2">
        <w:t>.</w:t>
      </w:r>
    </w:p>
    <w:tbl>
      <w:tblPr>
        <w:tblStyle w:val="TableGrid"/>
        <w:tblW w:w="10060" w:type="dxa"/>
        <w:jc w:val="center"/>
        <w:tblLayout w:type="fixed"/>
        <w:tblCellMar>
          <w:left w:w="28" w:type="dxa"/>
          <w:right w:w="28" w:type="dxa"/>
        </w:tblCellMar>
        <w:tblLook w:val="0000" w:firstRow="0" w:lastRow="0" w:firstColumn="0" w:lastColumn="0" w:noHBand="0" w:noVBand="0"/>
        <w:tblPrChange w:id="772" w:author="Tomas Chovanak" w:date="2017-01-30T10:28:00Z">
          <w:tblPr>
            <w:tblStyle w:val="TableGrid"/>
            <w:tblW w:w="10060" w:type="dxa"/>
            <w:jc w:val="center"/>
            <w:tblLayout w:type="fixed"/>
            <w:tblLook w:val="0000" w:firstRow="0" w:lastRow="0" w:firstColumn="0" w:lastColumn="0" w:noHBand="0" w:noVBand="0"/>
          </w:tblPr>
        </w:tblPrChange>
      </w:tblPr>
      <w:tblGrid>
        <w:gridCol w:w="2830"/>
        <w:gridCol w:w="1410"/>
        <w:gridCol w:w="582"/>
        <w:gridCol w:w="582"/>
        <w:gridCol w:w="582"/>
        <w:gridCol w:w="582"/>
        <w:gridCol w:w="582"/>
        <w:gridCol w:w="582"/>
        <w:gridCol w:w="582"/>
        <w:gridCol w:w="582"/>
        <w:gridCol w:w="582"/>
        <w:gridCol w:w="582"/>
        <w:tblGridChange w:id="773">
          <w:tblGrid>
            <w:gridCol w:w="3071"/>
            <w:gridCol w:w="1169"/>
            <w:gridCol w:w="582"/>
            <w:gridCol w:w="582"/>
            <w:gridCol w:w="582"/>
            <w:gridCol w:w="582"/>
            <w:gridCol w:w="582"/>
            <w:gridCol w:w="582"/>
            <w:gridCol w:w="582"/>
            <w:gridCol w:w="582"/>
            <w:gridCol w:w="582"/>
            <w:gridCol w:w="582"/>
          </w:tblGrid>
        </w:tblGridChange>
      </w:tblGrid>
      <w:tr w:rsidR="00495702" w:rsidRPr="004A2FC2" w14:paraId="339327CE" w14:textId="77777777" w:rsidTr="005A0244">
        <w:trPr>
          <w:trHeight w:val="113"/>
          <w:jc w:val="center"/>
          <w:trPrChange w:id="774" w:author="Tomas Chovanak" w:date="2017-01-30T10:28:00Z">
            <w:trPr>
              <w:trHeight w:val="113"/>
              <w:jc w:val="center"/>
            </w:trPr>
          </w:trPrChange>
        </w:trPr>
        <w:tc>
          <w:tcPr>
            <w:tcW w:w="2830" w:type="dxa"/>
            <w:vMerge w:val="restart"/>
            <w:vAlign w:val="center"/>
            <w:tcPrChange w:id="775" w:author="Tomas Chovanak" w:date="2017-01-30T10:28:00Z">
              <w:tcPr>
                <w:tcW w:w="3071" w:type="dxa"/>
                <w:vMerge w:val="restart"/>
                <w:vAlign w:val="center"/>
              </w:tcPr>
            </w:tcPrChange>
          </w:tcPr>
          <w:p w14:paraId="75AC4303" w14:textId="77777777" w:rsidR="00495702" w:rsidRPr="004A2FC2" w:rsidRDefault="00495702" w:rsidP="00495702">
            <w:pPr>
              <w:spacing w:line="240" w:lineRule="auto"/>
              <w:jc w:val="center"/>
              <w:rPr>
                <w:rFonts w:cs="Linux Libertine"/>
                <w:b/>
                <w:sz w:val="16"/>
                <w:szCs w:val="16"/>
              </w:rPr>
            </w:pPr>
            <w:r w:rsidRPr="004A2FC2">
              <w:rPr>
                <w:b/>
              </w:rPr>
              <w:t xml:space="preserve">Description of </w:t>
            </w:r>
          </w:p>
        </w:tc>
        <w:tc>
          <w:tcPr>
            <w:tcW w:w="1410" w:type="dxa"/>
            <w:vMerge w:val="restart"/>
            <w:vAlign w:val="center"/>
            <w:tcPrChange w:id="776" w:author="Tomas Chovanak" w:date="2017-01-30T10:28:00Z">
              <w:tcPr>
                <w:tcW w:w="1169" w:type="dxa"/>
                <w:vMerge w:val="restart"/>
                <w:vAlign w:val="center"/>
              </w:tcPr>
            </w:tcPrChange>
          </w:tcPr>
          <w:p w14:paraId="6C93C4AC" w14:textId="77777777" w:rsidR="00495702" w:rsidRPr="004A2FC2" w:rsidRDefault="00495702" w:rsidP="00495702">
            <w:pPr>
              <w:spacing w:line="240" w:lineRule="auto"/>
              <w:jc w:val="center"/>
              <w:rPr>
                <w:rFonts w:cs="Linux Libertine"/>
                <w:b/>
                <w:sz w:val="16"/>
                <w:szCs w:val="16"/>
              </w:rPr>
            </w:pPr>
            <w:r w:rsidRPr="004A2FC2">
              <w:rPr>
                <w:b/>
              </w:rPr>
              <w:t>Computed as</w:t>
            </w:r>
          </w:p>
        </w:tc>
        <w:tc>
          <w:tcPr>
            <w:tcW w:w="2910" w:type="dxa"/>
            <w:gridSpan w:val="5"/>
            <w:tcBorders>
              <w:right w:val="thinThickSmallGap" w:sz="24" w:space="0" w:color="auto"/>
            </w:tcBorders>
            <w:vAlign w:val="center"/>
            <w:tcPrChange w:id="777" w:author="Tomas Chovanak" w:date="2017-01-30T10:28:00Z">
              <w:tcPr>
                <w:tcW w:w="2910" w:type="dxa"/>
                <w:gridSpan w:val="5"/>
                <w:tcBorders>
                  <w:right w:val="thinThickSmallGap" w:sz="24" w:space="0" w:color="auto"/>
                </w:tcBorders>
                <w:vAlign w:val="center"/>
              </w:tcPr>
            </w:tcPrChange>
          </w:tcPr>
          <w:p w14:paraId="7BECDA9D"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ALEF</w:t>
            </w:r>
          </w:p>
        </w:tc>
        <w:tc>
          <w:tcPr>
            <w:tcW w:w="2910" w:type="dxa"/>
            <w:gridSpan w:val="5"/>
            <w:tcBorders>
              <w:left w:val="thinThickSmallGap" w:sz="24" w:space="0" w:color="auto"/>
            </w:tcBorders>
            <w:vAlign w:val="center"/>
            <w:tcPrChange w:id="778" w:author="Tomas Chovanak" w:date="2017-01-30T10:28:00Z">
              <w:tcPr>
                <w:tcW w:w="2910" w:type="dxa"/>
                <w:gridSpan w:val="5"/>
                <w:tcBorders>
                  <w:left w:val="thinThickSmallGap" w:sz="24" w:space="0" w:color="auto"/>
                </w:tcBorders>
                <w:vAlign w:val="center"/>
              </w:tcPr>
            </w:tcPrChange>
          </w:tcPr>
          <w:p w14:paraId="488BBB0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NEWSPAPERS PORTAL</w:t>
            </w:r>
          </w:p>
        </w:tc>
      </w:tr>
      <w:tr w:rsidR="00495702" w:rsidRPr="004A2FC2" w14:paraId="25B7EBFF" w14:textId="77777777" w:rsidTr="005A0244">
        <w:trPr>
          <w:trHeight w:val="113"/>
          <w:jc w:val="center"/>
          <w:trPrChange w:id="779" w:author="Tomas Chovanak" w:date="2017-01-30T10:28:00Z">
            <w:trPr>
              <w:trHeight w:val="113"/>
              <w:jc w:val="center"/>
            </w:trPr>
          </w:trPrChange>
        </w:trPr>
        <w:tc>
          <w:tcPr>
            <w:tcW w:w="2830" w:type="dxa"/>
            <w:vMerge/>
            <w:tcBorders>
              <w:bottom w:val="double" w:sz="4" w:space="0" w:color="auto"/>
            </w:tcBorders>
            <w:vAlign w:val="center"/>
            <w:tcPrChange w:id="780" w:author="Tomas Chovanak" w:date="2017-01-30T10:28:00Z">
              <w:tcPr>
                <w:tcW w:w="3071" w:type="dxa"/>
                <w:vMerge/>
                <w:tcBorders>
                  <w:bottom w:val="double" w:sz="4" w:space="0" w:color="auto"/>
                </w:tcBorders>
                <w:vAlign w:val="center"/>
              </w:tcPr>
            </w:tcPrChange>
          </w:tcPr>
          <w:p w14:paraId="2F6AD404" w14:textId="77777777" w:rsidR="00495702" w:rsidRPr="004A2FC2" w:rsidRDefault="00495702" w:rsidP="00495702">
            <w:pPr>
              <w:spacing w:line="240" w:lineRule="auto"/>
              <w:jc w:val="center"/>
              <w:rPr>
                <w:b/>
              </w:rPr>
            </w:pPr>
          </w:p>
        </w:tc>
        <w:tc>
          <w:tcPr>
            <w:tcW w:w="1410" w:type="dxa"/>
            <w:vMerge/>
            <w:tcBorders>
              <w:bottom w:val="double" w:sz="4" w:space="0" w:color="auto"/>
            </w:tcBorders>
            <w:vAlign w:val="center"/>
            <w:tcPrChange w:id="781" w:author="Tomas Chovanak" w:date="2017-01-30T10:28:00Z">
              <w:tcPr>
                <w:tcW w:w="1169" w:type="dxa"/>
                <w:vMerge/>
                <w:tcBorders>
                  <w:bottom w:val="double" w:sz="4" w:space="0" w:color="auto"/>
                </w:tcBorders>
                <w:vAlign w:val="center"/>
              </w:tcPr>
            </w:tcPrChange>
          </w:tcPr>
          <w:p w14:paraId="3054708D" w14:textId="77777777" w:rsidR="00495702" w:rsidRPr="004A2FC2" w:rsidRDefault="00495702" w:rsidP="00495702">
            <w:pPr>
              <w:spacing w:line="240" w:lineRule="auto"/>
              <w:jc w:val="center"/>
              <w:rPr>
                <w:b/>
              </w:rPr>
            </w:pPr>
          </w:p>
        </w:tc>
        <w:tc>
          <w:tcPr>
            <w:tcW w:w="582" w:type="dxa"/>
            <w:tcBorders>
              <w:bottom w:val="double" w:sz="4" w:space="0" w:color="auto"/>
            </w:tcBorders>
            <w:vAlign w:val="center"/>
            <w:tcPrChange w:id="782" w:author="Tomas Chovanak" w:date="2017-01-30T10:28:00Z">
              <w:tcPr>
                <w:tcW w:w="582" w:type="dxa"/>
                <w:tcBorders>
                  <w:bottom w:val="double" w:sz="4" w:space="0" w:color="auto"/>
                </w:tcBorders>
                <w:vAlign w:val="center"/>
              </w:tcPr>
            </w:tcPrChange>
          </w:tcPr>
          <w:p w14:paraId="326E958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Change w:id="783" w:author="Tomas Chovanak" w:date="2017-01-30T10:28:00Z">
              <w:tcPr>
                <w:tcW w:w="582" w:type="dxa"/>
                <w:tcBorders>
                  <w:bottom w:val="double" w:sz="4" w:space="0" w:color="auto"/>
                </w:tcBorders>
                <w:vAlign w:val="center"/>
              </w:tcPr>
            </w:tcPrChange>
          </w:tcPr>
          <w:p w14:paraId="576C5B9A"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Change w:id="784" w:author="Tomas Chovanak" w:date="2017-01-30T10:28:00Z">
              <w:tcPr>
                <w:tcW w:w="582" w:type="dxa"/>
                <w:tcBorders>
                  <w:bottom w:val="double" w:sz="4" w:space="0" w:color="auto"/>
                </w:tcBorders>
                <w:vAlign w:val="center"/>
              </w:tcPr>
            </w:tcPrChange>
          </w:tcPr>
          <w:p w14:paraId="7302F5D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Change w:id="785" w:author="Tomas Chovanak" w:date="2017-01-30T10:28:00Z">
              <w:tcPr>
                <w:tcW w:w="582" w:type="dxa"/>
                <w:tcBorders>
                  <w:bottom w:val="double" w:sz="4" w:space="0" w:color="auto"/>
                </w:tcBorders>
                <w:vAlign w:val="center"/>
              </w:tcPr>
            </w:tcPrChange>
          </w:tcPr>
          <w:p w14:paraId="539D28B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right w:val="thinThickSmallGap" w:sz="24" w:space="0" w:color="auto"/>
            </w:tcBorders>
            <w:vAlign w:val="center"/>
            <w:tcPrChange w:id="786" w:author="Tomas Chovanak" w:date="2017-01-30T10:28:00Z">
              <w:tcPr>
                <w:tcW w:w="582" w:type="dxa"/>
                <w:tcBorders>
                  <w:bottom w:val="double" w:sz="4" w:space="0" w:color="auto"/>
                  <w:right w:val="thinThickSmallGap" w:sz="24" w:space="0" w:color="auto"/>
                </w:tcBorders>
                <w:vAlign w:val="center"/>
              </w:tcPr>
            </w:tcPrChange>
          </w:tcPr>
          <w:p w14:paraId="4F2FF3E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c>
          <w:tcPr>
            <w:tcW w:w="582" w:type="dxa"/>
            <w:tcBorders>
              <w:left w:val="thinThickSmallGap" w:sz="24" w:space="0" w:color="auto"/>
              <w:bottom w:val="double" w:sz="4" w:space="0" w:color="auto"/>
            </w:tcBorders>
            <w:vAlign w:val="center"/>
            <w:tcPrChange w:id="787" w:author="Tomas Chovanak" w:date="2017-01-30T10:28:00Z">
              <w:tcPr>
                <w:tcW w:w="582" w:type="dxa"/>
                <w:tcBorders>
                  <w:left w:val="thinThickSmallGap" w:sz="24" w:space="0" w:color="auto"/>
                  <w:bottom w:val="double" w:sz="4" w:space="0" w:color="auto"/>
                </w:tcBorders>
                <w:vAlign w:val="center"/>
              </w:tcPr>
            </w:tcPrChange>
          </w:tcPr>
          <w:p w14:paraId="7DADF08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Change w:id="788" w:author="Tomas Chovanak" w:date="2017-01-30T10:28:00Z">
              <w:tcPr>
                <w:tcW w:w="582" w:type="dxa"/>
                <w:tcBorders>
                  <w:bottom w:val="double" w:sz="4" w:space="0" w:color="auto"/>
                </w:tcBorders>
                <w:vAlign w:val="center"/>
              </w:tcPr>
            </w:tcPrChange>
          </w:tcPr>
          <w:p w14:paraId="14F1BA5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Change w:id="789" w:author="Tomas Chovanak" w:date="2017-01-30T10:28:00Z">
              <w:tcPr>
                <w:tcW w:w="582" w:type="dxa"/>
                <w:tcBorders>
                  <w:bottom w:val="double" w:sz="4" w:space="0" w:color="auto"/>
                </w:tcBorders>
                <w:vAlign w:val="center"/>
              </w:tcPr>
            </w:tcPrChange>
          </w:tcPr>
          <w:p w14:paraId="18879911"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Change w:id="790" w:author="Tomas Chovanak" w:date="2017-01-30T10:28:00Z">
              <w:tcPr>
                <w:tcW w:w="582" w:type="dxa"/>
                <w:tcBorders>
                  <w:bottom w:val="double" w:sz="4" w:space="0" w:color="auto"/>
                </w:tcBorders>
                <w:vAlign w:val="center"/>
              </w:tcPr>
            </w:tcPrChange>
          </w:tcPr>
          <w:p w14:paraId="2507F0C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tcBorders>
            <w:vAlign w:val="center"/>
            <w:tcPrChange w:id="791" w:author="Tomas Chovanak" w:date="2017-01-30T10:28:00Z">
              <w:tcPr>
                <w:tcW w:w="582" w:type="dxa"/>
                <w:tcBorders>
                  <w:bottom w:val="double" w:sz="4" w:space="0" w:color="auto"/>
                </w:tcBorders>
                <w:vAlign w:val="center"/>
              </w:tcPr>
            </w:tcPrChange>
          </w:tcPr>
          <w:p w14:paraId="3CABCBD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r>
      <w:tr w:rsidR="00495702" w:rsidRPr="004A2FC2" w14:paraId="0E295088" w14:textId="77777777" w:rsidTr="005A0244">
        <w:trPr>
          <w:trHeight w:val="113"/>
          <w:jc w:val="center"/>
          <w:trPrChange w:id="792" w:author="Tomas Chovanak" w:date="2017-01-30T10:28:00Z">
            <w:trPr>
              <w:trHeight w:val="113"/>
              <w:jc w:val="center"/>
            </w:trPr>
          </w:trPrChange>
        </w:trPr>
        <w:tc>
          <w:tcPr>
            <w:tcW w:w="2830" w:type="dxa"/>
            <w:tcBorders>
              <w:top w:val="double" w:sz="4" w:space="0" w:color="auto"/>
            </w:tcBorders>
            <w:shd w:val="clear" w:color="auto" w:fill="auto"/>
            <w:vAlign w:val="center"/>
            <w:tcPrChange w:id="793" w:author="Tomas Chovanak" w:date="2017-01-30T10:28:00Z">
              <w:tcPr>
                <w:tcW w:w="3071" w:type="dxa"/>
                <w:tcBorders>
                  <w:top w:val="double" w:sz="4" w:space="0" w:color="auto"/>
                </w:tcBorders>
                <w:shd w:val="clear" w:color="auto" w:fill="auto"/>
                <w:vAlign w:val="center"/>
              </w:tcPr>
            </w:tcPrChange>
          </w:tcPr>
          <w:p w14:paraId="1BE556E7" w14:textId="67EB5E52" w:rsidR="00495702" w:rsidRPr="004A2FC2" w:rsidRDefault="00AA7D12" w:rsidP="00AA7D12">
            <w:pPr>
              <w:spacing w:line="240" w:lineRule="auto"/>
              <w:jc w:val="left"/>
              <w:rPr>
                <w:rFonts w:cs="Linux Libertine"/>
                <w:sz w:val="16"/>
                <w:szCs w:val="16"/>
              </w:rPr>
            </w:pPr>
            <w:r>
              <w:rPr>
                <w:rFonts w:cs="Linux Libertine"/>
                <w:sz w:val="16"/>
                <w:szCs w:val="16"/>
              </w:rPr>
              <w:t xml:space="preserve">Hypothetic situation, where more precise result is always chosen (from </w:t>
            </w:r>
            <w:r w:rsidRPr="004E146E">
              <w:rPr>
                <w:rFonts w:cs="Linux Libertine"/>
                <w:i/>
                <w:sz w:val="16"/>
                <w:szCs w:val="16"/>
              </w:rPr>
              <w:t>GL</w:t>
            </w:r>
            <w:r>
              <w:rPr>
                <w:rFonts w:cs="Linux Libertine"/>
                <w:sz w:val="16"/>
                <w:szCs w:val="16"/>
              </w:rPr>
              <w:t xml:space="preserve"> and </w:t>
            </w:r>
            <w:r w:rsidRPr="004E146E">
              <w:rPr>
                <w:rFonts w:cs="Linux Libertine"/>
                <w:i/>
                <w:sz w:val="16"/>
                <w:szCs w:val="16"/>
              </w:rPr>
              <w:t>GR</w:t>
            </w:r>
            <w:r>
              <w:rPr>
                <w:rFonts w:cs="Linux Libertine"/>
                <w:sz w:val="16"/>
                <w:szCs w:val="16"/>
              </w:rPr>
              <w:t>)</w:t>
            </w:r>
          </w:p>
        </w:tc>
        <w:tc>
          <w:tcPr>
            <w:tcW w:w="1410" w:type="dxa"/>
            <w:tcBorders>
              <w:top w:val="double" w:sz="4" w:space="0" w:color="auto"/>
            </w:tcBorders>
            <w:shd w:val="clear" w:color="auto" w:fill="auto"/>
            <w:vAlign w:val="center"/>
            <w:tcPrChange w:id="794" w:author="Tomas Chovanak" w:date="2017-01-30T10:28:00Z">
              <w:tcPr>
                <w:tcW w:w="1169" w:type="dxa"/>
                <w:tcBorders>
                  <w:top w:val="double" w:sz="4" w:space="0" w:color="auto"/>
                </w:tcBorders>
                <w:shd w:val="clear" w:color="auto" w:fill="auto"/>
                <w:vAlign w:val="center"/>
              </w:tcPr>
            </w:tcPrChange>
          </w:tcPr>
          <w:p w14:paraId="4843976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H111+H110+H101+H100+H011+H010</w:t>
            </w:r>
          </w:p>
        </w:tc>
        <w:tc>
          <w:tcPr>
            <w:tcW w:w="582" w:type="dxa"/>
            <w:tcBorders>
              <w:top w:val="double" w:sz="4" w:space="0" w:color="auto"/>
            </w:tcBorders>
            <w:shd w:val="clear" w:color="auto" w:fill="auto"/>
            <w:vAlign w:val="center"/>
            <w:tcPrChange w:id="795" w:author="Tomas Chovanak" w:date="2017-01-30T10:28:00Z">
              <w:tcPr>
                <w:tcW w:w="582" w:type="dxa"/>
                <w:tcBorders>
                  <w:top w:val="double" w:sz="4" w:space="0" w:color="auto"/>
                </w:tcBorders>
                <w:shd w:val="clear" w:color="auto" w:fill="auto"/>
                <w:vAlign w:val="center"/>
              </w:tcPr>
            </w:tcPrChange>
          </w:tcPr>
          <w:p w14:paraId="6414798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55.14</w:t>
            </w:r>
          </w:p>
        </w:tc>
        <w:tc>
          <w:tcPr>
            <w:tcW w:w="582" w:type="dxa"/>
            <w:tcBorders>
              <w:top w:val="double" w:sz="4" w:space="0" w:color="auto"/>
            </w:tcBorders>
            <w:shd w:val="clear" w:color="auto" w:fill="auto"/>
            <w:vAlign w:val="center"/>
            <w:tcPrChange w:id="796" w:author="Tomas Chovanak" w:date="2017-01-30T10:28:00Z">
              <w:tcPr>
                <w:tcW w:w="582" w:type="dxa"/>
                <w:tcBorders>
                  <w:top w:val="double" w:sz="4" w:space="0" w:color="auto"/>
                </w:tcBorders>
                <w:shd w:val="clear" w:color="auto" w:fill="auto"/>
                <w:vAlign w:val="center"/>
              </w:tcPr>
            </w:tcPrChange>
          </w:tcPr>
          <w:p w14:paraId="0086F67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57.02</w:t>
            </w:r>
          </w:p>
        </w:tc>
        <w:tc>
          <w:tcPr>
            <w:tcW w:w="582" w:type="dxa"/>
            <w:tcBorders>
              <w:top w:val="double" w:sz="4" w:space="0" w:color="auto"/>
            </w:tcBorders>
            <w:shd w:val="clear" w:color="auto" w:fill="auto"/>
            <w:vAlign w:val="center"/>
            <w:tcPrChange w:id="797" w:author="Tomas Chovanak" w:date="2017-01-30T10:28:00Z">
              <w:tcPr>
                <w:tcW w:w="582" w:type="dxa"/>
                <w:tcBorders>
                  <w:top w:val="double" w:sz="4" w:space="0" w:color="auto"/>
                </w:tcBorders>
                <w:shd w:val="clear" w:color="auto" w:fill="auto"/>
                <w:vAlign w:val="center"/>
              </w:tcPr>
            </w:tcPrChange>
          </w:tcPr>
          <w:p w14:paraId="54AA764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58.40</w:t>
            </w:r>
          </w:p>
        </w:tc>
        <w:tc>
          <w:tcPr>
            <w:tcW w:w="582" w:type="dxa"/>
            <w:tcBorders>
              <w:top w:val="double" w:sz="4" w:space="0" w:color="auto"/>
            </w:tcBorders>
            <w:shd w:val="clear" w:color="auto" w:fill="auto"/>
            <w:vAlign w:val="center"/>
            <w:tcPrChange w:id="798" w:author="Tomas Chovanak" w:date="2017-01-30T10:28:00Z">
              <w:tcPr>
                <w:tcW w:w="582" w:type="dxa"/>
                <w:tcBorders>
                  <w:top w:val="double" w:sz="4" w:space="0" w:color="auto"/>
                </w:tcBorders>
                <w:shd w:val="clear" w:color="auto" w:fill="auto"/>
                <w:vAlign w:val="center"/>
              </w:tcPr>
            </w:tcPrChange>
          </w:tcPr>
          <w:p w14:paraId="2A8807A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59.06</w:t>
            </w:r>
          </w:p>
        </w:tc>
        <w:tc>
          <w:tcPr>
            <w:tcW w:w="582" w:type="dxa"/>
            <w:tcBorders>
              <w:top w:val="double" w:sz="4" w:space="0" w:color="auto"/>
              <w:right w:val="thinThickSmallGap" w:sz="24" w:space="0" w:color="auto"/>
            </w:tcBorders>
            <w:vAlign w:val="center"/>
            <w:tcPrChange w:id="799" w:author="Tomas Chovanak" w:date="2017-01-30T10:28:00Z">
              <w:tcPr>
                <w:tcW w:w="582" w:type="dxa"/>
                <w:tcBorders>
                  <w:top w:val="double" w:sz="4" w:space="0" w:color="auto"/>
                  <w:right w:val="thinThickSmallGap" w:sz="24" w:space="0" w:color="auto"/>
                </w:tcBorders>
                <w:vAlign w:val="center"/>
              </w:tcPr>
            </w:tcPrChange>
          </w:tcPr>
          <w:p w14:paraId="3F99E3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59.88</w:t>
            </w:r>
          </w:p>
        </w:tc>
        <w:tc>
          <w:tcPr>
            <w:tcW w:w="582" w:type="dxa"/>
            <w:tcBorders>
              <w:top w:val="double" w:sz="4" w:space="0" w:color="auto"/>
              <w:left w:val="thinThickSmallGap" w:sz="24" w:space="0" w:color="auto"/>
            </w:tcBorders>
            <w:vAlign w:val="center"/>
            <w:tcPrChange w:id="800" w:author="Tomas Chovanak" w:date="2017-01-30T10:28:00Z">
              <w:tcPr>
                <w:tcW w:w="582" w:type="dxa"/>
                <w:tcBorders>
                  <w:top w:val="double" w:sz="4" w:space="0" w:color="auto"/>
                  <w:left w:val="thinThickSmallGap" w:sz="24" w:space="0" w:color="auto"/>
                </w:tcBorders>
                <w:vAlign w:val="center"/>
              </w:tcPr>
            </w:tcPrChange>
          </w:tcPr>
          <w:p w14:paraId="0DCB35D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66.79</w:t>
            </w:r>
          </w:p>
        </w:tc>
        <w:tc>
          <w:tcPr>
            <w:tcW w:w="582" w:type="dxa"/>
            <w:tcBorders>
              <w:top w:val="double" w:sz="4" w:space="0" w:color="auto"/>
            </w:tcBorders>
            <w:vAlign w:val="center"/>
            <w:tcPrChange w:id="801" w:author="Tomas Chovanak" w:date="2017-01-30T10:28:00Z">
              <w:tcPr>
                <w:tcW w:w="582" w:type="dxa"/>
                <w:tcBorders>
                  <w:top w:val="double" w:sz="4" w:space="0" w:color="auto"/>
                </w:tcBorders>
                <w:vAlign w:val="center"/>
              </w:tcPr>
            </w:tcPrChange>
          </w:tcPr>
          <w:p w14:paraId="47DDAB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55.92</w:t>
            </w:r>
          </w:p>
        </w:tc>
        <w:tc>
          <w:tcPr>
            <w:tcW w:w="582" w:type="dxa"/>
            <w:tcBorders>
              <w:top w:val="double" w:sz="4" w:space="0" w:color="auto"/>
            </w:tcBorders>
            <w:vAlign w:val="center"/>
            <w:tcPrChange w:id="802" w:author="Tomas Chovanak" w:date="2017-01-30T10:28:00Z">
              <w:tcPr>
                <w:tcW w:w="582" w:type="dxa"/>
                <w:tcBorders>
                  <w:top w:val="double" w:sz="4" w:space="0" w:color="auto"/>
                </w:tcBorders>
                <w:vAlign w:val="center"/>
              </w:tcPr>
            </w:tcPrChange>
          </w:tcPr>
          <w:p w14:paraId="1E12265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59.33</w:t>
            </w:r>
          </w:p>
        </w:tc>
        <w:tc>
          <w:tcPr>
            <w:tcW w:w="582" w:type="dxa"/>
            <w:tcBorders>
              <w:top w:val="double" w:sz="4" w:space="0" w:color="auto"/>
            </w:tcBorders>
            <w:vAlign w:val="center"/>
            <w:tcPrChange w:id="803" w:author="Tomas Chovanak" w:date="2017-01-30T10:28:00Z">
              <w:tcPr>
                <w:tcW w:w="582" w:type="dxa"/>
                <w:tcBorders>
                  <w:top w:val="double" w:sz="4" w:space="0" w:color="auto"/>
                </w:tcBorders>
                <w:vAlign w:val="center"/>
              </w:tcPr>
            </w:tcPrChange>
          </w:tcPr>
          <w:p w14:paraId="39557F5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60.65</w:t>
            </w:r>
          </w:p>
        </w:tc>
        <w:tc>
          <w:tcPr>
            <w:tcW w:w="582" w:type="dxa"/>
            <w:tcBorders>
              <w:top w:val="double" w:sz="4" w:space="0" w:color="auto"/>
            </w:tcBorders>
            <w:vAlign w:val="center"/>
            <w:tcPrChange w:id="804" w:author="Tomas Chovanak" w:date="2017-01-30T10:28:00Z">
              <w:tcPr>
                <w:tcW w:w="582" w:type="dxa"/>
                <w:tcBorders>
                  <w:top w:val="double" w:sz="4" w:space="0" w:color="auto"/>
                </w:tcBorders>
                <w:vAlign w:val="center"/>
              </w:tcPr>
            </w:tcPrChange>
          </w:tcPr>
          <w:p w14:paraId="20022A9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61.00</w:t>
            </w:r>
          </w:p>
        </w:tc>
      </w:tr>
      <w:tr w:rsidR="00495702" w:rsidRPr="004A2FC2" w14:paraId="67FC6B95" w14:textId="77777777" w:rsidTr="005A0244">
        <w:trPr>
          <w:trHeight w:val="113"/>
          <w:jc w:val="center"/>
          <w:trPrChange w:id="805" w:author="Tomas Chovanak" w:date="2017-01-30T10:28:00Z">
            <w:trPr>
              <w:trHeight w:val="113"/>
              <w:jc w:val="center"/>
            </w:trPr>
          </w:trPrChange>
        </w:trPr>
        <w:tc>
          <w:tcPr>
            <w:tcW w:w="2830" w:type="dxa"/>
            <w:shd w:val="clear" w:color="auto" w:fill="auto"/>
            <w:vAlign w:val="center"/>
            <w:tcPrChange w:id="806" w:author="Tomas Chovanak" w:date="2017-01-30T10:28:00Z">
              <w:tcPr>
                <w:tcW w:w="3071" w:type="dxa"/>
                <w:shd w:val="clear" w:color="auto" w:fill="auto"/>
                <w:vAlign w:val="center"/>
              </w:tcPr>
            </w:tcPrChange>
          </w:tcPr>
          <w:p w14:paraId="62032B2D" w14:textId="7954E47B" w:rsidR="00495702" w:rsidRPr="004A2FC2" w:rsidRDefault="00B8062F" w:rsidP="00AA7D12">
            <w:pPr>
              <w:spacing w:line="240" w:lineRule="auto"/>
              <w:jc w:val="left"/>
              <w:rPr>
                <w:rFonts w:cs="Linux Libertine"/>
                <w:sz w:val="16"/>
                <w:szCs w:val="16"/>
              </w:rPr>
            </w:pPr>
            <w:r w:rsidRPr="004E146E">
              <w:rPr>
                <w:rFonts w:cs="Linux Libertine"/>
                <w:i/>
                <w:sz w:val="16"/>
                <w:szCs w:val="16"/>
              </w:rPr>
              <w:t>GG</w:t>
            </w:r>
          </w:p>
        </w:tc>
        <w:tc>
          <w:tcPr>
            <w:tcW w:w="1410" w:type="dxa"/>
            <w:shd w:val="clear" w:color="auto" w:fill="auto"/>
            <w:vAlign w:val="center"/>
            <w:tcPrChange w:id="807" w:author="Tomas Chovanak" w:date="2017-01-30T10:28:00Z">
              <w:tcPr>
                <w:tcW w:w="1169" w:type="dxa"/>
                <w:shd w:val="clear" w:color="auto" w:fill="auto"/>
                <w:vAlign w:val="center"/>
              </w:tcPr>
            </w:tcPrChange>
          </w:tcPr>
          <w:p w14:paraId="2E9C38E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Change w:id="808" w:author="Tomas Chovanak" w:date="2017-01-30T10:28:00Z">
              <w:tcPr>
                <w:tcW w:w="582"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401B2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Change w:id="809" w:author="Tomas Chovanak" w:date="2017-01-30T10:28:00Z">
              <w:tcPr>
                <w:tcW w:w="582" w:type="dxa"/>
                <w:tcBorders>
                  <w:top w:val="single" w:sz="4" w:space="0" w:color="auto"/>
                  <w:left w:val="nil"/>
                  <w:bottom w:val="single" w:sz="4" w:space="0" w:color="auto"/>
                  <w:right w:val="single" w:sz="4" w:space="0" w:color="auto"/>
                </w:tcBorders>
                <w:shd w:val="clear" w:color="auto" w:fill="auto"/>
                <w:vAlign w:val="center"/>
              </w:tcPr>
            </w:tcPrChange>
          </w:tcPr>
          <w:p w14:paraId="485DD5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Change w:id="810" w:author="Tomas Chovanak" w:date="2017-01-30T10:28:00Z">
              <w:tcPr>
                <w:tcW w:w="582" w:type="dxa"/>
                <w:tcBorders>
                  <w:top w:val="single" w:sz="4" w:space="0" w:color="auto"/>
                  <w:left w:val="nil"/>
                  <w:bottom w:val="single" w:sz="4" w:space="0" w:color="auto"/>
                  <w:right w:val="single" w:sz="4" w:space="0" w:color="auto"/>
                </w:tcBorders>
                <w:shd w:val="clear" w:color="auto" w:fill="auto"/>
                <w:vAlign w:val="center"/>
              </w:tcPr>
            </w:tcPrChange>
          </w:tcPr>
          <w:p w14:paraId="52C3043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Change w:id="811" w:author="Tomas Chovanak" w:date="2017-01-30T10:28:00Z">
              <w:tcPr>
                <w:tcW w:w="582" w:type="dxa"/>
                <w:tcBorders>
                  <w:top w:val="single" w:sz="4" w:space="0" w:color="auto"/>
                  <w:left w:val="nil"/>
                  <w:bottom w:val="single" w:sz="4" w:space="0" w:color="auto"/>
                  <w:right w:val="single" w:sz="4" w:space="0" w:color="auto"/>
                </w:tcBorders>
                <w:shd w:val="clear" w:color="auto" w:fill="auto"/>
                <w:vAlign w:val="center"/>
              </w:tcPr>
            </w:tcPrChange>
          </w:tcPr>
          <w:p w14:paraId="1E85066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51.96</w:t>
            </w:r>
          </w:p>
        </w:tc>
        <w:tc>
          <w:tcPr>
            <w:tcW w:w="582" w:type="dxa"/>
            <w:tcBorders>
              <w:top w:val="single" w:sz="4" w:space="0" w:color="auto"/>
              <w:left w:val="nil"/>
              <w:bottom w:val="single" w:sz="4" w:space="0" w:color="auto"/>
              <w:right w:val="thinThickSmallGap" w:sz="24" w:space="0" w:color="auto"/>
            </w:tcBorders>
            <w:shd w:val="clear" w:color="auto" w:fill="auto"/>
            <w:vAlign w:val="center"/>
            <w:tcPrChange w:id="812" w:author="Tomas Chovanak" w:date="2017-01-30T10:28:00Z">
              <w:tcPr>
                <w:tcW w:w="582" w:type="dxa"/>
                <w:tcBorders>
                  <w:top w:val="single" w:sz="4" w:space="0" w:color="auto"/>
                  <w:left w:val="nil"/>
                  <w:bottom w:val="single" w:sz="4" w:space="0" w:color="auto"/>
                  <w:right w:val="thinThickSmallGap" w:sz="24" w:space="0" w:color="auto"/>
                </w:tcBorders>
                <w:shd w:val="clear" w:color="auto" w:fill="auto"/>
                <w:vAlign w:val="center"/>
              </w:tcPr>
            </w:tcPrChange>
          </w:tcPr>
          <w:p w14:paraId="70524F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52.41</w:t>
            </w:r>
          </w:p>
        </w:tc>
        <w:tc>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Change w:id="813" w:author="Tomas Chovanak" w:date="2017-01-30T10:28:00Z">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
            </w:tcPrChange>
          </w:tcPr>
          <w:p w14:paraId="20B8AF7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64.88</w:t>
            </w:r>
          </w:p>
        </w:tc>
        <w:tc>
          <w:tcPr>
            <w:tcW w:w="582" w:type="dxa"/>
            <w:vAlign w:val="center"/>
            <w:tcPrChange w:id="814" w:author="Tomas Chovanak" w:date="2017-01-30T10:28:00Z">
              <w:tcPr>
                <w:tcW w:w="582" w:type="dxa"/>
                <w:vAlign w:val="center"/>
              </w:tcPr>
            </w:tcPrChange>
          </w:tcPr>
          <w:p w14:paraId="68310D9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53.68</w:t>
            </w:r>
          </w:p>
        </w:tc>
        <w:tc>
          <w:tcPr>
            <w:tcW w:w="582" w:type="dxa"/>
            <w:vAlign w:val="center"/>
            <w:tcPrChange w:id="815" w:author="Tomas Chovanak" w:date="2017-01-30T10:28:00Z">
              <w:tcPr>
                <w:tcW w:w="582" w:type="dxa"/>
                <w:vAlign w:val="center"/>
              </w:tcPr>
            </w:tcPrChange>
          </w:tcPr>
          <w:p w14:paraId="3CE29E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55.68</w:t>
            </w:r>
          </w:p>
        </w:tc>
        <w:tc>
          <w:tcPr>
            <w:tcW w:w="582" w:type="dxa"/>
            <w:vAlign w:val="center"/>
            <w:tcPrChange w:id="816" w:author="Tomas Chovanak" w:date="2017-01-30T10:28:00Z">
              <w:tcPr>
                <w:tcW w:w="582" w:type="dxa"/>
                <w:vAlign w:val="center"/>
              </w:tcPr>
            </w:tcPrChange>
          </w:tcPr>
          <w:p w14:paraId="5CF926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55.66</w:t>
            </w:r>
          </w:p>
        </w:tc>
        <w:tc>
          <w:tcPr>
            <w:tcW w:w="582" w:type="dxa"/>
            <w:vAlign w:val="center"/>
            <w:tcPrChange w:id="817" w:author="Tomas Chovanak" w:date="2017-01-30T10:28:00Z">
              <w:tcPr>
                <w:tcW w:w="582" w:type="dxa"/>
                <w:vAlign w:val="center"/>
              </w:tcPr>
            </w:tcPrChange>
          </w:tcPr>
          <w:p w14:paraId="5D357CA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54.91</w:t>
            </w:r>
          </w:p>
        </w:tc>
      </w:tr>
      <w:tr w:rsidR="00495702" w:rsidRPr="004A2FC2" w14:paraId="1AFC01FF" w14:textId="77777777" w:rsidTr="005A0244">
        <w:trPr>
          <w:trHeight w:val="113"/>
          <w:jc w:val="center"/>
          <w:trPrChange w:id="818" w:author="Tomas Chovanak" w:date="2017-01-30T10:28:00Z">
            <w:trPr>
              <w:trHeight w:val="113"/>
              <w:jc w:val="center"/>
            </w:trPr>
          </w:trPrChange>
        </w:trPr>
        <w:tc>
          <w:tcPr>
            <w:tcW w:w="2830" w:type="dxa"/>
            <w:shd w:val="clear" w:color="auto" w:fill="auto"/>
            <w:vAlign w:val="center"/>
            <w:tcPrChange w:id="819" w:author="Tomas Chovanak" w:date="2017-01-30T10:28:00Z">
              <w:tcPr>
                <w:tcW w:w="3071" w:type="dxa"/>
                <w:shd w:val="clear" w:color="auto" w:fill="auto"/>
                <w:vAlign w:val="center"/>
              </w:tcPr>
            </w:tcPrChange>
          </w:tcPr>
          <w:p w14:paraId="59B82D8F" w14:textId="0CBDA526" w:rsidR="00495702" w:rsidRPr="004A2FC2" w:rsidRDefault="00B8062F" w:rsidP="00AA7D12">
            <w:pPr>
              <w:spacing w:line="240" w:lineRule="auto"/>
              <w:jc w:val="left"/>
              <w:rPr>
                <w:rFonts w:cs="Linux Libertine"/>
                <w:sz w:val="16"/>
                <w:szCs w:val="16"/>
              </w:rPr>
            </w:pPr>
            <w:r w:rsidRPr="004E146E">
              <w:rPr>
                <w:rFonts w:cs="Linux Libertine"/>
                <w:i/>
                <w:sz w:val="16"/>
                <w:szCs w:val="16"/>
              </w:rPr>
              <w:t>GL</w:t>
            </w:r>
          </w:p>
        </w:tc>
        <w:tc>
          <w:tcPr>
            <w:tcW w:w="1410" w:type="dxa"/>
            <w:shd w:val="clear" w:color="auto" w:fill="auto"/>
            <w:vAlign w:val="center"/>
            <w:tcPrChange w:id="820" w:author="Tomas Chovanak" w:date="2017-01-30T10:28:00Z">
              <w:tcPr>
                <w:tcW w:w="1169" w:type="dxa"/>
                <w:shd w:val="clear" w:color="auto" w:fill="auto"/>
                <w:vAlign w:val="center"/>
              </w:tcPr>
            </w:tcPrChange>
          </w:tcPr>
          <w:p w14:paraId="09B8BF83"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w:t>
            </w:r>
          </w:p>
        </w:tc>
        <w:tc>
          <w:tcPr>
            <w:tcW w:w="582" w:type="dxa"/>
            <w:shd w:val="clear" w:color="auto" w:fill="auto"/>
            <w:vAlign w:val="center"/>
            <w:tcPrChange w:id="821" w:author="Tomas Chovanak" w:date="2017-01-30T10:28:00Z">
              <w:tcPr>
                <w:tcW w:w="582" w:type="dxa"/>
                <w:shd w:val="clear" w:color="auto" w:fill="auto"/>
                <w:vAlign w:val="center"/>
              </w:tcPr>
            </w:tcPrChange>
          </w:tcPr>
          <w:p w14:paraId="0F97C20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49.27</w:t>
            </w:r>
          </w:p>
        </w:tc>
        <w:tc>
          <w:tcPr>
            <w:tcW w:w="582" w:type="dxa"/>
            <w:shd w:val="clear" w:color="auto" w:fill="auto"/>
            <w:vAlign w:val="center"/>
            <w:tcPrChange w:id="822" w:author="Tomas Chovanak" w:date="2017-01-30T10:28:00Z">
              <w:tcPr>
                <w:tcW w:w="582" w:type="dxa"/>
                <w:shd w:val="clear" w:color="auto" w:fill="auto"/>
                <w:vAlign w:val="center"/>
              </w:tcPr>
            </w:tcPrChange>
          </w:tcPr>
          <w:p w14:paraId="4BFB84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49.85</w:t>
            </w:r>
          </w:p>
        </w:tc>
        <w:tc>
          <w:tcPr>
            <w:tcW w:w="582" w:type="dxa"/>
            <w:shd w:val="clear" w:color="auto" w:fill="auto"/>
            <w:vAlign w:val="center"/>
            <w:tcPrChange w:id="823" w:author="Tomas Chovanak" w:date="2017-01-30T10:28:00Z">
              <w:tcPr>
                <w:tcW w:w="582" w:type="dxa"/>
                <w:shd w:val="clear" w:color="auto" w:fill="auto"/>
                <w:vAlign w:val="center"/>
              </w:tcPr>
            </w:tcPrChange>
          </w:tcPr>
          <w:p w14:paraId="0B1CA2A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50.44</w:t>
            </w:r>
          </w:p>
        </w:tc>
        <w:tc>
          <w:tcPr>
            <w:tcW w:w="582" w:type="dxa"/>
            <w:shd w:val="clear" w:color="auto" w:fill="auto"/>
            <w:vAlign w:val="center"/>
            <w:tcPrChange w:id="824" w:author="Tomas Chovanak" w:date="2017-01-30T10:28:00Z">
              <w:tcPr>
                <w:tcW w:w="582" w:type="dxa"/>
                <w:shd w:val="clear" w:color="auto" w:fill="auto"/>
                <w:vAlign w:val="center"/>
              </w:tcPr>
            </w:tcPrChange>
          </w:tcPr>
          <w:p w14:paraId="6499C6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50.73</w:t>
            </w:r>
          </w:p>
        </w:tc>
        <w:tc>
          <w:tcPr>
            <w:tcW w:w="582" w:type="dxa"/>
            <w:tcBorders>
              <w:right w:val="thinThickSmallGap" w:sz="24" w:space="0" w:color="auto"/>
            </w:tcBorders>
            <w:vAlign w:val="center"/>
            <w:tcPrChange w:id="825" w:author="Tomas Chovanak" w:date="2017-01-30T10:28:00Z">
              <w:tcPr>
                <w:tcW w:w="582" w:type="dxa"/>
                <w:tcBorders>
                  <w:right w:val="thinThickSmallGap" w:sz="24" w:space="0" w:color="auto"/>
                </w:tcBorders>
                <w:vAlign w:val="center"/>
              </w:tcPr>
            </w:tcPrChange>
          </w:tcPr>
          <w:p w14:paraId="7A704F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51.06</w:t>
            </w:r>
          </w:p>
        </w:tc>
        <w:tc>
          <w:tcPr>
            <w:tcW w:w="582" w:type="dxa"/>
            <w:tcBorders>
              <w:left w:val="thinThickSmallGap" w:sz="24" w:space="0" w:color="auto"/>
            </w:tcBorders>
            <w:vAlign w:val="center"/>
            <w:tcPrChange w:id="826" w:author="Tomas Chovanak" w:date="2017-01-30T10:28:00Z">
              <w:tcPr>
                <w:tcW w:w="582" w:type="dxa"/>
                <w:tcBorders>
                  <w:left w:val="thinThickSmallGap" w:sz="24" w:space="0" w:color="auto"/>
                </w:tcBorders>
                <w:vAlign w:val="center"/>
              </w:tcPr>
            </w:tcPrChange>
          </w:tcPr>
          <w:p w14:paraId="41AC9B4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63.69</w:t>
            </w:r>
          </w:p>
        </w:tc>
        <w:tc>
          <w:tcPr>
            <w:tcW w:w="582" w:type="dxa"/>
            <w:vAlign w:val="center"/>
            <w:tcPrChange w:id="827" w:author="Tomas Chovanak" w:date="2017-01-30T10:28:00Z">
              <w:tcPr>
                <w:tcW w:w="582" w:type="dxa"/>
                <w:vAlign w:val="center"/>
              </w:tcPr>
            </w:tcPrChange>
          </w:tcPr>
          <w:p w14:paraId="15CEA68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52.62</w:t>
            </w:r>
          </w:p>
        </w:tc>
        <w:tc>
          <w:tcPr>
            <w:tcW w:w="582" w:type="dxa"/>
            <w:vAlign w:val="center"/>
            <w:tcPrChange w:id="828" w:author="Tomas Chovanak" w:date="2017-01-30T10:28:00Z">
              <w:tcPr>
                <w:tcW w:w="582" w:type="dxa"/>
                <w:vAlign w:val="center"/>
              </w:tcPr>
            </w:tcPrChange>
          </w:tcPr>
          <w:p w14:paraId="33D73C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54.58</w:t>
            </w:r>
          </w:p>
        </w:tc>
        <w:tc>
          <w:tcPr>
            <w:tcW w:w="582" w:type="dxa"/>
            <w:vAlign w:val="center"/>
            <w:tcPrChange w:id="829" w:author="Tomas Chovanak" w:date="2017-01-30T10:28:00Z">
              <w:tcPr>
                <w:tcW w:w="582" w:type="dxa"/>
                <w:vAlign w:val="center"/>
              </w:tcPr>
            </w:tcPrChange>
          </w:tcPr>
          <w:p w14:paraId="6336A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54.19</w:t>
            </w:r>
          </w:p>
        </w:tc>
        <w:tc>
          <w:tcPr>
            <w:tcW w:w="582" w:type="dxa"/>
            <w:vAlign w:val="center"/>
            <w:tcPrChange w:id="830" w:author="Tomas Chovanak" w:date="2017-01-30T10:28:00Z">
              <w:tcPr>
                <w:tcW w:w="582" w:type="dxa"/>
                <w:vAlign w:val="center"/>
              </w:tcPr>
            </w:tcPrChange>
          </w:tcPr>
          <w:p w14:paraId="4375D86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52.76</w:t>
            </w:r>
          </w:p>
        </w:tc>
      </w:tr>
      <w:tr w:rsidR="00495702" w:rsidRPr="004A2FC2" w14:paraId="0A1105E8" w14:textId="77777777" w:rsidTr="005A0244">
        <w:trPr>
          <w:trHeight w:val="113"/>
          <w:jc w:val="center"/>
          <w:trPrChange w:id="831" w:author="Tomas Chovanak" w:date="2017-01-30T10:28:00Z">
            <w:trPr>
              <w:trHeight w:val="113"/>
              <w:jc w:val="center"/>
            </w:trPr>
          </w:trPrChange>
        </w:trPr>
        <w:tc>
          <w:tcPr>
            <w:tcW w:w="2830" w:type="dxa"/>
            <w:shd w:val="clear" w:color="auto" w:fill="auto"/>
            <w:vAlign w:val="center"/>
            <w:tcPrChange w:id="832" w:author="Tomas Chovanak" w:date="2017-01-30T10:28:00Z">
              <w:tcPr>
                <w:tcW w:w="3071" w:type="dxa"/>
                <w:shd w:val="clear" w:color="auto" w:fill="auto"/>
                <w:vAlign w:val="center"/>
              </w:tcPr>
            </w:tcPrChange>
          </w:tcPr>
          <w:p w14:paraId="50E562E9" w14:textId="31CE43F5" w:rsidR="00495702" w:rsidRPr="004A2FC2" w:rsidRDefault="004E146E" w:rsidP="00495702">
            <w:pPr>
              <w:spacing w:line="240" w:lineRule="auto"/>
              <w:jc w:val="left"/>
              <w:rPr>
                <w:rFonts w:cs="Linux Libertine"/>
                <w:sz w:val="16"/>
                <w:szCs w:val="16"/>
              </w:rPr>
            </w:pPr>
            <w:r>
              <w:rPr>
                <w:rFonts w:cs="Linux Libertine"/>
                <w:sz w:val="16"/>
                <w:szCs w:val="16"/>
              </w:rPr>
              <w:t>GR</w:t>
            </w:r>
          </w:p>
        </w:tc>
        <w:tc>
          <w:tcPr>
            <w:tcW w:w="1410" w:type="dxa"/>
            <w:shd w:val="clear" w:color="auto" w:fill="auto"/>
            <w:vAlign w:val="center"/>
            <w:tcPrChange w:id="833" w:author="Tomas Chovanak" w:date="2017-01-30T10:28:00Z">
              <w:tcPr>
                <w:tcW w:w="1169" w:type="dxa"/>
                <w:shd w:val="clear" w:color="auto" w:fill="auto"/>
                <w:vAlign w:val="center"/>
              </w:tcPr>
            </w:tcPrChange>
          </w:tcPr>
          <w:p w14:paraId="0B10653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H111+H011+H110+H010</w:t>
            </w:r>
          </w:p>
        </w:tc>
        <w:tc>
          <w:tcPr>
            <w:tcW w:w="582" w:type="dxa"/>
            <w:shd w:val="clear" w:color="auto" w:fill="auto"/>
            <w:vAlign w:val="center"/>
            <w:tcPrChange w:id="834" w:author="Tomas Chovanak" w:date="2017-01-30T10:28:00Z">
              <w:tcPr>
                <w:tcW w:w="582" w:type="dxa"/>
                <w:shd w:val="clear" w:color="auto" w:fill="auto"/>
                <w:vAlign w:val="center"/>
              </w:tcPr>
            </w:tcPrChange>
          </w:tcPr>
          <w:p w14:paraId="0F08411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32.41</w:t>
            </w:r>
          </w:p>
        </w:tc>
        <w:tc>
          <w:tcPr>
            <w:tcW w:w="582" w:type="dxa"/>
            <w:shd w:val="clear" w:color="auto" w:fill="auto"/>
            <w:vAlign w:val="center"/>
            <w:tcPrChange w:id="835" w:author="Tomas Chovanak" w:date="2017-01-30T10:28:00Z">
              <w:tcPr>
                <w:tcW w:w="582" w:type="dxa"/>
                <w:shd w:val="clear" w:color="auto" w:fill="auto"/>
                <w:vAlign w:val="center"/>
              </w:tcPr>
            </w:tcPrChange>
          </w:tcPr>
          <w:p w14:paraId="4AB5826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32.93</w:t>
            </w:r>
          </w:p>
        </w:tc>
        <w:tc>
          <w:tcPr>
            <w:tcW w:w="582" w:type="dxa"/>
            <w:shd w:val="clear" w:color="auto" w:fill="auto"/>
            <w:vAlign w:val="center"/>
            <w:tcPrChange w:id="836" w:author="Tomas Chovanak" w:date="2017-01-30T10:28:00Z">
              <w:tcPr>
                <w:tcW w:w="582" w:type="dxa"/>
                <w:shd w:val="clear" w:color="auto" w:fill="auto"/>
                <w:vAlign w:val="center"/>
              </w:tcPr>
            </w:tcPrChange>
          </w:tcPr>
          <w:p w14:paraId="3058264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33.21</w:t>
            </w:r>
          </w:p>
        </w:tc>
        <w:tc>
          <w:tcPr>
            <w:tcW w:w="582" w:type="dxa"/>
            <w:shd w:val="clear" w:color="auto" w:fill="auto"/>
            <w:vAlign w:val="center"/>
            <w:tcPrChange w:id="837" w:author="Tomas Chovanak" w:date="2017-01-30T10:28:00Z">
              <w:tcPr>
                <w:tcW w:w="582" w:type="dxa"/>
                <w:shd w:val="clear" w:color="auto" w:fill="auto"/>
                <w:vAlign w:val="center"/>
              </w:tcPr>
            </w:tcPrChange>
          </w:tcPr>
          <w:p w14:paraId="40C10D2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33.24</w:t>
            </w:r>
          </w:p>
        </w:tc>
        <w:tc>
          <w:tcPr>
            <w:tcW w:w="582" w:type="dxa"/>
            <w:tcBorders>
              <w:right w:val="thinThickSmallGap" w:sz="24" w:space="0" w:color="auto"/>
            </w:tcBorders>
            <w:vAlign w:val="center"/>
            <w:tcPrChange w:id="838" w:author="Tomas Chovanak" w:date="2017-01-30T10:28:00Z">
              <w:tcPr>
                <w:tcW w:w="582" w:type="dxa"/>
                <w:tcBorders>
                  <w:right w:val="thinThickSmallGap" w:sz="24" w:space="0" w:color="auto"/>
                </w:tcBorders>
                <w:vAlign w:val="center"/>
              </w:tcPr>
            </w:tcPrChange>
          </w:tcPr>
          <w:p w14:paraId="4922036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33.57</w:t>
            </w:r>
          </w:p>
        </w:tc>
        <w:tc>
          <w:tcPr>
            <w:tcW w:w="582" w:type="dxa"/>
            <w:tcBorders>
              <w:left w:val="thinThickSmallGap" w:sz="24" w:space="0" w:color="auto"/>
            </w:tcBorders>
            <w:vAlign w:val="center"/>
            <w:tcPrChange w:id="839" w:author="Tomas Chovanak" w:date="2017-01-30T10:28:00Z">
              <w:tcPr>
                <w:tcW w:w="582" w:type="dxa"/>
                <w:tcBorders>
                  <w:left w:val="thinThickSmallGap" w:sz="24" w:space="0" w:color="auto"/>
                </w:tcBorders>
                <w:vAlign w:val="center"/>
              </w:tcPr>
            </w:tcPrChange>
          </w:tcPr>
          <w:p w14:paraId="38E8904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13.06</w:t>
            </w:r>
          </w:p>
        </w:tc>
        <w:tc>
          <w:tcPr>
            <w:tcW w:w="582" w:type="dxa"/>
            <w:vAlign w:val="center"/>
            <w:tcPrChange w:id="840" w:author="Tomas Chovanak" w:date="2017-01-30T10:28:00Z">
              <w:tcPr>
                <w:tcW w:w="582" w:type="dxa"/>
                <w:vAlign w:val="center"/>
              </w:tcPr>
            </w:tcPrChange>
          </w:tcPr>
          <w:p w14:paraId="4CF2FCA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10.86</w:t>
            </w:r>
          </w:p>
        </w:tc>
        <w:tc>
          <w:tcPr>
            <w:tcW w:w="582" w:type="dxa"/>
            <w:vAlign w:val="center"/>
            <w:tcPrChange w:id="841" w:author="Tomas Chovanak" w:date="2017-01-30T10:28:00Z">
              <w:tcPr>
                <w:tcW w:w="582" w:type="dxa"/>
                <w:vAlign w:val="center"/>
              </w:tcPr>
            </w:tcPrChange>
          </w:tcPr>
          <w:p w14:paraId="20D39A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15.43</w:t>
            </w:r>
          </w:p>
        </w:tc>
        <w:tc>
          <w:tcPr>
            <w:tcW w:w="582" w:type="dxa"/>
            <w:vAlign w:val="center"/>
            <w:tcPrChange w:id="842" w:author="Tomas Chovanak" w:date="2017-01-30T10:28:00Z">
              <w:tcPr>
                <w:tcW w:w="582" w:type="dxa"/>
                <w:vAlign w:val="center"/>
              </w:tcPr>
            </w:tcPrChange>
          </w:tcPr>
          <w:p w14:paraId="70CFFA0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19.88</w:t>
            </w:r>
          </w:p>
        </w:tc>
        <w:tc>
          <w:tcPr>
            <w:tcW w:w="582" w:type="dxa"/>
            <w:vAlign w:val="center"/>
            <w:tcPrChange w:id="843" w:author="Tomas Chovanak" w:date="2017-01-30T10:28:00Z">
              <w:tcPr>
                <w:tcW w:w="582" w:type="dxa"/>
                <w:vAlign w:val="center"/>
              </w:tcPr>
            </w:tcPrChange>
          </w:tcPr>
          <w:p w14:paraId="75B70A3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23.07</w:t>
            </w:r>
          </w:p>
        </w:tc>
      </w:tr>
      <w:tr w:rsidR="00495702" w:rsidRPr="004A2FC2" w14:paraId="53509125" w14:textId="77777777" w:rsidTr="005A0244">
        <w:trPr>
          <w:trHeight w:val="113"/>
          <w:jc w:val="center"/>
          <w:trPrChange w:id="844" w:author="Tomas Chovanak" w:date="2017-01-30T10:28:00Z">
            <w:trPr>
              <w:trHeight w:val="113"/>
              <w:jc w:val="center"/>
            </w:trPr>
          </w:trPrChange>
        </w:trPr>
        <w:tc>
          <w:tcPr>
            <w:tcW w:w="2830" w:type="dxa"/>
            <w:shd w:val="clear" w:color="auto" w:fill="auto"/>
            <w:vAlign w:val="center"/>
            <w:tcPrChange w:id="845" w:author="Tomas Chovanak" w:date="2017-01-30T10:28:00Z">
              <w:tcPr>
                <w:tcW w:w="3071" w:type="dxa"/>
                <w:shd w:val="clear" w:color="auto" w:fill="auto"/>
                <w:vAlign w:val="center"/>
              </w:tcPr>
            </w:tcPrChange>
          </w:tcPr>
          <w:p w14:paraId="4A1C41DD" w14:textId="7D3C98E6"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 xml:space="preserve">ecommendations generated uniquely of group patterns and not global patterns. </w:t>
            </w:r>
          </w:p>
        </w:tc>
        <w:tc>
          <w:tcPr>
            <w:tcW w:w="1410" w:type="dxa"/>
            <w:shd w:val="clear" w:color="auto" w:fill="auto"/>
            <w:vAlign w:val="center"/>
            <w:tcPrChange w:id="846" w:author="Tomas Chovanak" w:date="2017-01-30T10:28:00Z">
              <w:tcPr>
                <w:tcW w:w="1169" w:type="dxa"/>
                <w:shd w:val="clear" w:color="auto" w:fill="auto"/>
                <w:vAlign w:val="center"/>
              </w:tcPr>
            </w:tcPrChange>
          </w:tcPr>
          <w:p w14:paraId="3917980C"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H011 + H010</w:t>
            </w:r>
          </w:p>
        </w:tc>
        <w:tc>
          <w:tcPr>
            <w:tcW w:w="582" w:type="dxa"/>
            <w:shd w:val="clear" w:color="auto" w:fill="auto"/>
            <w:vAlign w:val="center"/>
            <w:tcPrChange w:id="847" w:author="Tomas Chovanak" w:date="2017-01-30T10:28:00Z">
              <w:tcPr>
                <w:tcW w:w="582" w:type="dxa"/>
                <w:shd w:val="clear" w:color="auto" w:fill="auto"/>
                <w:vAlign w:val="center"/>
              </w:tcPr>
            </w:tcPrChange>
          </w:tcPr>
          <w:p w14:paraId="5930D94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5.86</w:t>
            </w:r>
          </w:p>
        </w:tc>
        <w:tc>
          <w:tcPr>
            <w:tcW w:w="582" w:type="dxa"/>
            <w:shd w:val="clear" w:color="auto" w:fill="auto"/>
            <w:vAlign w:val="center"/>
            <w:tcPrChange w:id="848" w:author="Tomas Chovanak" w:date="2017-01-30T10:28:00Z">
              <w:tcPr>
                <w:tcW w:w="582" w:type="dxa"/>
                <w:shd w:val="clear" w:color="auto" w:fill="auto"/>
                <w:vAlign w:val="center"/>
              </w:tcPr>
            </w:tcPrChange>
          </w:tcPr>
          <w:p w14:paraId="420B64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7.17</w:t>
            </w:r>
          </w:p>
        </w:tc>
        <w:tc>
          <w:tcPr>
            <w:tcW w:w="582" w:type="dxa"/>
            <w:shd w:val="clear" w:color="auto" w:fill="auto"/>
            <w:vAlign w:val="center"/>
            <w:tcPrChange w:id="849" w:author="Tomas Chovanak" w:date="2017-01-30T10:28:00Z">
              <w:tcPr>
                <w:tcW w:w="582" w:type="dxa"/>
                <w:shd w:val="clear" w:color="auto" w:fill="auto"/>
                <w:vAlign w:val="center"/>
              </w:tcPr>
            </w:tcPrChange>
          </w:tcPr>
          <w:p w14:paraId="4A245D2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7.97</w:t>
            </w:r>
          </w:p>
        </w:tc>
        <w:tc>
          <w:tcPr>
            <w:tcW w:w="582" w:type="dxa"/>
            <w:shd w:val="clear" w:color="auto" w:fill="auto"/>
            <w:vAlign w:val="center"/>
            <w:tcPrChange w:id="850" w:author="Tomas Chovanak" w:date="2017-01-30T10:28:00Z">
              <w:tcPr>
                <w:tcW w:w="582" w:type="dxa"/>
                <w:shd w:val="clear" w:color="auto" w:fill="auto"/>
                <w:vAlign w:val="center"/>
              </w:tcPr>
            </w:tcPrChange>
          </w:tcPr>
          <w:p w14:paraId="7015BD3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8.33</w:t>
            </w:r>
          </w:p>
        </w:tc>
        <w:tc>
          <w:tcPr>
            <w:tcW w:w="582" w:type="dxa"/>
            <w:tcBorders>
              <w:right w:val="thinThickSmallGap" w:sz="24" w:space="0" w:color="auto"/>
            </w:tcBorders>
            <w:vAlign w:val="center"/>
            <w:tcPrChange w:id="851" w:author="Tomas Chovanak" w:date="2017-01-30T10:28:00Z">
              <w:tcPr>
                <w:tcW w:w="582" w:type="dxa"/>
                <w:tcBorders>
                  <w:right w:val="thinThickSmallGap" w:sz="24" w:space="0" w:color="auto"/>
                </w:tcBorders>
                <w:vAlign w:val="center"/>
              </w:tcPr>
            </w:tcPrChange>
          </w:tcPr>
          <w:p w14:paraId="0D08B4F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8.82</w:t>
            </w:r>
          </w:p>
        </w:tc>
        <w:tc>
          <w:tcPr>
            <w:tcW w:w="582" w:type="dxa"/>
            <w:tcBorders>
              <w:left w:val="thinThickSmallGap" w:sz="24" w:space="0" w:color="auto"/>
            </w:tcBorders>
            <w:vAlign w:val="center"/>
            <w:tcPrChange w:id="852" w:author="Tomas Chovanak" w:date="2017-01-30T10:28:00Z">
              <w:tcPr>
                <w:tcW w:w="582" w:type="dxa"/>
                <w:tcBorders>
                  <w:left w:val="thinThickSmallGap" w:sz="24" w:space="0" w:color="auto"/>
                </w:tcBorders>
                <w:vAlign w:val="center"/>
              </w:tcPr>
            </w:tcPrChange>
          </w:tcPr>
          <w:p w14:paraId="2213DE7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3.10</w:t>
            </w:r>
          </w:p>
        </w:tc>
        <w:tc>
          <w:tcPr>
            <w:tcW w:w="582" w:type="dxa"/>
            <w:vAlign w:val="center"/>
            <w:tcPrChange w:id="853" w:author="Tomas Chovanak" w:date="2017-01-30T10:28:00Z">
              <w:tcPr>
                <w:tcW w:w="582" w:type="dxa"/>
                <w:vAlign w:val="center"/>
              </w:tcPr>
            </w:tcPrChange>
          </w:tcPr>
          <w:p w14:paraId="6F4A80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3.30</w:t>
            </w:r>
          </w:p>
        </w:tc>
        <w:tc>
          <w:tcPr>
            <w:tcW w:w="582" w:type="dxa"/>
            <w:vAlign w:val="center"/>
            <w:tcPrChange w:id="854" w:author="Tomas Chovanak" w:date="2017-01-30T10:28:00Z">
              <w:tcPr>
                <w:tcW w:w="582" w:type="dxa"/>
                <w:vAlign w:val="center"/>
              </w:tcPr>
            </w:tcPrChange>
          </w:tcPr>
          <w:p w14:paraId="183FF98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4.74</w:t>
            </w:r>
          </w:p>
        </w:tc>
        <w:tc>
          <w:tcPr>
            <w:tcW w:w="582" w:type="dxa"/>
            <w:vAlign w:val="center"/>
            <w:tcPrChange w:id="855" w:author="Tomas Chovanak" w:date="2017-01-30T10:28:00Z">
              <w:tcPr>
                <w:tcW w:w="582" w:type="dxa"/>
                <w:vAlign w:val="center"/>
              </w:tcPr>
            </w:tcPrChange>
          </w:tcPr>
          <w:p w14:paraId="69559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6.46</w:t>
            </w:r>
          </w:p>
        </w:tc>
        <w:tc>
          <w:tcPr>
            <w:tcW w:w="582" w:type="dxa"/>
            <w:vAlign w:val="center"/>
            <w:tcPrChange w:id="856" w:author="Tomas Chovanak" w:date="2017-01-30T10:28:00Z">
              <w:tcPr>
                <w:tcW w:w="582" w:type="dxa"/>
                <w:vAlign w:val="center"/>
              </w:tcPr>
            </w:tcPrChange>
          </w:tcPr>
          <w:p w14:paraId="14531B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8.24</w:t>
            </w:r>
          </w:p>
        </w:tc>
      </w:tr>
      <w:tr w:rsidR="00495702" w:rsidRPr="004A2FC2" w14:paraId="34B4F738" w14:textId="77777777" w:rsidTr="005A0244">
        <w:trPr>
          <w:trHeight w:val="113"/>
          <w:jc w:val="center"/>
          <w:trPrChange w:id="857" w:author="Tomas Chovanak" w:date="2017-01-30T10:28:00Z">
            <w:trPr>
              <w:trHeight w:val="113"/>
              <w:jc w:val="center"/>
            </w:trPr>
          </w:trPrChange>
        </w:trPr>
        <w:tc>
          <w:tcPr>
            <w:tcW w:w="2830" w:type="dxa"/>
            <w:shd w:val="clear" w:color="auto" w:fill="auto"/>
            <w:vAlign w:val="center"/>
            <w:tcPrChange w:id="858" w:author="Tomas Chovanak" w:date="2017-01-30T10:28:00Z">
              <w:tcPr>
                <w:tcW w:w="3071" w:type="dxa"/>
                <w:shd w:val="clear" w:color="auto" w:fill="auto"/>
                <w:vAlign w:val="center"/>
              </w:tcPr>
            </w:tcPrChange>
          </w:tcPr>
          <w:p w14:paraId="54DD2323" w14:textId="207C3CFB"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ecommendations generated uniquely of global patterns and not group patterns.</w:t>
            </w:r>
          </w:p>
        </w:tc>
        <w:tc>
          <w:tcPr>
            <w:tcW w:w="1410" w:type="dxa"/>
            <w:shd w:val="clear" w:color="auto" w:fill="auto"/>
            <w:vAlign w:val="center"/>
            <w:tcPrChange w:id="859" w:author="Tomas Chovanak" w:date="2017-01-30T10:28:00Z">
              <w:tcPr>
                <w:tcW w:w="1169" w:type="dxa"/>
                <w:shd w:val="clear" w:color="auto" w:fill="auto"/>
                <w:vAlign w:val="center"/>
              </w:tcPr>
            </w:tcPrChange>
          </w:tcPr>
          <w:p w14:paraId="4299E8B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H101+H100</w:t>
            </w:r>
          </w:p>
        </w:tc>
        <w:tc>
          <w:tcPr>
            <w:tcW w:w="582" w:type="dxa"/>
            <w:shd w:val="clear" w:color="auto" w:fill="auto"/>
            <w:vAlign w:val="center"/>
            <w:tcPrChange w:id="860" w:author="Tomas Chovanak" w:date="2017-01-30T10:28:00Z">
              <w:tcPr>
                <w:tcW w:w="582" w:type="dxa"/>
                <w:shd w:val="clear" w:color="auto" w:fill="auto"/>
                <w:vAlign w:val="center"/>
              </w:tcPr>
            </w:tcPrChange>
          </w:tcPr>
          <w:p w14:paraId="258220C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22.72</w:t>
            </w:r>
          </w:p>
        </w:tc>
        <w:tc>
          <w:tcPr>
            <w:tcW w:w="582" w:type="dxa"/>
            <w:shd w:val="clear" w:color="auto" w:fill="auto"/>
            <w:vAlign w:val="center"/>
            <w:tcPrChange w:id="861" w:author="Tomas Chovanak" w:date="2017-01-30T10:28:00Z">
              <w:tcPr>
                <w:tcW w:w="582" w:type="dxa"/>
                <w:shd w:val="clear" w:color="auto" w:fill="auto"/>
                <w:vAlign w:val="center"/>
              </w:tcPr>
            </w:tcPrChange>
          </w:tcPr>
          <w:p w14:paraId="0C3154A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24.09</w:t>
            </w:r>
          </w:p>
        </w:tc>
        <w:tc>
          <w:tcPr>
            <w:tcW w:w="582" w:type="dxa"/>
            <w:shd w:val="clear" w:color="auto" w:fill="auto"/>
            <w:vAlign w:val="center"/>
            <w:tcPrChange w:id="862" w:author="Tomas Chovanak" w:date="2017-01-30T10:28:00Z">
              <w:tcPr>
                <w:tcW w:w="582" w:type="dxa"/>
                <w:shd w:val="clear" w:color="auto" w:fill="auto"/>
                <w:vAlign w:val="center"/>
              </w:tcPr>
            </w:tcPrChange>
          </w:tcPr>
          <w:p w14:paraId="5B887D8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25.19</w:t>
            </w:r>
          </w:p>
        </w:tc>
        <w:tc>
          <w:tcPr>
            <w:tcW w:w="582" w:type="dxa"/>
            <w:shd w:val="clear" w:color="auto" w:fill="auto"/>
            <w:vAlign w:val="center"/>
            <w:tcPrChange w:id="863" w:author="Tomas Chovanak" w:date="2017-01-30T10:28:00Z">
              <w:tcPr>
                <w:tcW w:w="582" w:type="dxa"/>
                <w:shd w:val="clear" w:color="auto" w:fill="auto"/>
                <w:vAlign w:val="center"/>
              </w:tcPr>
            </w:tcPrChange>
          </w:tcPr>
          <w:p w14:paraId="1E438F9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25.82</w:t>
            </w:r>
          </w:p>
        </w:tc>
        <w:tc>
          <w:tcPr>
            <w:tcW w:w="582" w:type="dxa"/>
            <w:tcBorders>
              <w:right w:val="thinThickSmallGap" w:sz="24" w:space="0" w:color="auto"/>
            </w:tcBorders>
            <w:vAlign w:val="center"/>
            <w:tcPrChange w:id="864" w:author="Tomas Chovanak" w:date="2017-01-30T10:28:00Z">
              <w:tcPr>
                <w:tcW w:w="582" w:type="dxa"/>
                <w:tcBorders>
                  <w:right w:val="thinThickSmallGap" w:sz="24" w:space="0" w:color="auto"/>
                </w:tcBorders>
                <w:vAlign w:val="center"/>
              </w:tcPr>
            </w:tcPrChange>
          </w:tcPr>
          <w:p w14:paraId="20E9340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26.3</w:t>
            </w:r>
            <w:bookmarkStart w:id="865" w:name="_GoBack"/>
            <w:bookmarkEnd w:id="865"/>
            <w:r w:rsidRPr="004A2FC2">
              <w:rPr>
                <w:rFonts w:cs="Linux Libertine"/>
                <w:b/>
                <w:sz w:val="16"/>
                <w:szCs w:val="16"/>
              </w:rPr>
              <w:t>1</w:t>
            </w:r>
          </w:p>
        </w:tc>
        <w:tc>
          <w:tcPr>
            <w:tcW w:w="582" w:type="dxa"/>
            <w:tcBorders>
              <w:left w:val="thinThickSmallGap" w:sz="24" w:space="0" w:color="auto"/>
            </w:tcBorders>
            <w:vAlign w:val="center"/>
            <w:tcPrChange w:id="866" w:author="Tomas Chovanak" w:date="2017-01-30T10:28:00Z">
              <w:tcPr>
                <w:tcW w:w="582" w:type="dxa"/>
                <w:tcBorders>
                  <w:left w:val="thinThickSmallGap" w:sz="24" w:space="0" w:color="auto"/>
                </w:tcBorders>
                <w:vAlign w:val="center"/>
              </w:tcPr>
            </w:tcPrChange>
          </w:tcPr>
          <w:p w14:paraId="2D7DE10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53.72</w:t>
            </w:r>
          </w:p>
        </w:tc>
        <w:tc>
          <w:tcPr>
            <w:tcW w:w="582" w:type="dxa"/>
            <w:vAlign w:val="center"/>
            <w:tcPrChange w:id="867" w:author="Tomas Chovanak" w:date="2017-01-30T10:28:00Z">
              <w:tcPr>
                <w:tcW w:w="582" w:type="dxa"/>
                <w:vAlign w:val="center"/>
              </w:tcPr>
            </w:tcPrChange>
          </w:tcPr>
          <w:p w14:paraId="512DFC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45.06</w:t>
            </w:r>
          </w:p>
        </w:tc>
        <w:tc>
          <w:tcPr>
            <w:tcW w:w="582" w:type="dxa"/>
            <w:vAlign w:val="center"/>
            <w:tcPrChange w:id="868" w:author="Tomas Chovanak" w:date="2017-01-30T10:28:00Z">
              <w:tcPr>
                <w:tcW w:w="582" w:type="dxa"/>
                <w:vAlign w:val="center"/>
              </w:tcPr>
            </w:tcPrChange>
          </w:tcPr>
          <w:p w14:paraId="6C31B8C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43.90</w:t>
            </w:r>
          </w:p>
        </w:tc>
        <w:tc>
          <w:tcPr>
            <w:tcW w:w="582" w:type="dxa"/>
            <w:vAlign w:val="center"/>
            <w:tcPrChange w:id="869" w:author="Tomas Chovanak" w:date="2017-01-30T10:28:00Z">
              <w:tcPr>
                <w:tcW w:w="582" w:type="dxa"/>
                <w:vAlign w:val="center"/>
              </w:tcPr>
            </w:tcPrChange>
          </w:tcPr>
          <w:p w14:paraId="4A8B5CC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40.78</w:t>
            </w:r>
          </w:p>
        </w:tc>
        <w:tc>
          <w:tcPr>
            <w:tcW w:w="582" w:type="dxa"/>
            <w:vAlign w:val="center"/>
            <w:tcPrChange w:id="870" w:author="Tomas Chovanak" w:date="2017-01-30T10:28:00Z">
              <w:tcPr>
                <w:tcW w:w="582" w:type="dxa"/>
                <w:vAlign w:val="center"/>
              </w:tcPr>
            </w:tcPrChange>
          </w:tcPr>
          <w:p w14:paraId="5F7208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37.93</w:t>
            </w:r>
          </w:p>
        </w:tc>
      </w:tr>
      <w:tr w:rsidR="00495702" w:rsidRPr="004A2FC2" w14:paraId="2C7F412A" w14:textId="77777777" w:rsidTr="005A0244">
        <w:trPr>
          <w:trHeight w:val="113"/>
          <w:jc w:val="center"/>
          <w:trPrChange w:id="871" w:author="Tomas Chovanak" w:date="2017-01-30T10:28:00Z">
            <w:trPr>
              <w:trHeight w:val="113"/>
              <w:jc w:val="center"/>
            </w:trPr>
          </w:trPrChange>
        </w:trPr>
        <w:tc>
          <w:tcPr>
            <w:tcW w:w="2830" w:type="dxa"/>
            <w:shd w:val="clear" w:color="auto" w:fill="auto"/>
            <w:vAlign w:val="center"/>
            <w:tcPrChange w:id="872" w:author="Tomas Chovanak" w:date="2017-01-30T10:28:00Z">
              <w:tcPr>
                <w:tcW w:w="3071" w:type="dxa"/>
                <w:shd w:val="clear" w:color="auto" w:fill="auto"/>
                <w:vAlign w:val="center"/>
              </w:tcPr>
            </w:tcPrChange>
          </w:tcPr>
          <w:p w14:paraId="1D7CEE3F" w14:textId="21B52C19"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ecommendations generated uniquely by combination of global and group patterns.</w:t>
            </w:r>
          </w:p>
        </w:tc>
        <w:tc>
          <w:tcPr>
            <w:tcW w:w="1410" w:type="dxa"/>
            <w:shd w:val="clear" w:color="auto" w:fill="auto"/>
            <w:vAlign w:val="center"/>
            <w:tcPrChange w:id="873" w:author="Tomas Chovanak" w:date="2017-01-30T10:28:00Z">
              <w:tcPr>
                <w:tcW w:w="1169" w:type="dxa"/>
                <w:shd w:val="clear" w:color="auto" w:fill="auto"/>
                <w:vAlign w:val="center"/>
              </w:tcPr>
            </w:tcPrChange>
          </w:tcPr>
          <w:p w14:paraId="5CCCA4A0"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H001</w:t>
            </w:r>
          </w:p>
        </w:tc>
        <w:tc>
          <w:tcPr>
            <w:tcW w:w="582" w:type="dxa"/>
            <w:shd w:val="clear" w:color="auto" w:fill="auto"/>
            <w:vAlign w:val="center"/>
            <w:tcPrChange w:id="874" w:author="Tomas Chovanak" w:date="2017-01-30T10:28:00Z">
              <w:tcPr>
                <w:tcW w:w="582" w:type="dxa"/>
                <w:shd w:val="clear" w:color="auto" w:fill="auto"/>
                <w:vAlign w:val="center"/>
              </w:tcPr>
            </w:tcPrChange>
          </w:tcPr>
          <w:p w14:paraId="31D481B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0.32</w:t>
            </w:r>
          </w:p>
        </w:tc>
        <w:tc>
          <w:tcPr>
            <w:tcW w:w="582" w:type="dxa"/>
            <w:shd w:val="clear" w:color="auto" w:fill="auto"/>
            <w:vAlign w:val="center"/>
            <w:tcPrChange w:id="875" w:author="Tomas Chovanak" w:date="2017-01-30T10:28:00Z">
              <w:tcPr>
                <w:tcW w:w="582" w:type="dxa"/>
                <w:shd w:val="clear" w:color="auto" w:fill="auto"/>
                <w:vAlign w:val="center"/>
              </w:tcPr>
            </w:tcPrChange>
          </w:tcPr>
          <w:p w14:paraId="408213E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0.84</w:t>
            </w:r>
          </w:p>
        </w:tc>
        <w:tc>
          <w:tcPr>
            <w:tcW w:w="582" w:type="dxa"/>
            <w:shd w:val="clear" w:color="auto" w:fill="auto"/>
            <w:vAlign w:val="center"/>
            <w:tcPrChange w:id="876" w:author="Tomas Chovanak" w:date="2017-01-30T10:28:00Z">
              <w:tcPr>
                <w:tcW w:w="582" w:type="dxa"/>
                <w:shd w:val="clear" w:color="auto" w:fill="auto"/>
                <w:vAlign w:val="center"/>
              </w:tcPr>
            </w:tcPrChange>
          </w:tcPr>
          <w:p w14:paraId="5942D33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1.19</w:t>
            </w:r>
          </w:p>
        </w:tc>
        <w:tc>
          <w:tcPr>
            <w:tcW w:w="582" w:type="dxa"/>
            <w:shd w:val="clear" w:color="auto" w:fill="auto"/>
            <w:vAlign w:val="center"/>
            <w:tcPrChange w:id="877" w:author="Tomas Chovanak" w:date="2017-01-30T10:28:00Z">
              <w:tcPr>
                <w:tcW w:w="582" w:type="dxa"/>
                <w:shd w:val="clear" w:color="auto" w:fill="auto"/>
                <w:vAlign w:val="center"/>
              </w:tcPr>
            </w:tcPrChange>
          </w:tcPr>
          <w:p w14:paraId="73AD012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w:t>
            </w:r>
          </w:p>
        </w:tc>
        <w:tc>
          <w:tcPr>
            <w:tcW w:w="582" w:type="dxa"/>
            <w:tcBorders>
              <w:right w:val="thinThickSmallGap" w:sz="24" w:space="0" w:color="auto"/>
            </w:tcBorders>
            <w:vAlign w:val="center"/>
            <w:tcPrChange w:id="878" w:author="Tomas Chovanak" w:date="2017-01-30T10:28:00Z">
              <w:tcPr>
                <w:tcW w:w="582" w:type="dxa"/>
                <w:tcBorders>
                  <w:right w:val="thinThickSmallGap" w:sz="24" w:space="0" w:color="auto"/>
                </w:tcBorders>
                <w:vAlign w:val="center"/>
              </w:tcPr>
            </w:tcPrChange>
          </w:tcPr>
          <w:p w14:paraId="4F12F74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1.84</w:t>
            </w:r>
          </w:p>
        </w:tc>
        <w:tc>
          <w:tcPr>
            <w:tcW w:w="582" w:type="dxa"/>
            <w:tcBorders>
              <w:left w:val="thinThickSmallGap" w:sz="24" w:space="0" w:color="auto"/>
            </w:tcBorders>
            <w:vAlign w:val="center"/>
            <w:tcPrChange w:id="879" w:author="Tomas Chovanak" w:date="2017-01-30T10:28:00Z">
              <w:tcPr>
                <w:tcW w:w="582" w:type="dxa"/>
                <w:tcBorders>
                  <w:left w:val="thinThickSmallGap" w:sz="24" w:space="0" w:color="auto"/>
                </w:tcBorders>
                <w:vAlign w:val="center"/>
              </w:tcPr>
            </w:tcPrChange>
          </w:tcPr>
          <w:p w14:paraId="25A5809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0.08</w:t>
            </w:r>
          </w:p>
        </w:tc>
        <w:tc>
          <w:tcPr>
            <w:tcW w:w="582" w:type="dxa"/>
            <w:vAlign w:val="center"/>
            <w:tcPrChange w:id="880" w:author="Tomas Chovanak" w:date="2017-01-30T10:28:00Z">
              <w:tcPr>
                <w:tcW w:w="582" w:type="dxa"/>
                <w:vAlign w:val="center"/>
              </w:tcPr>
            </w:tcPrChange>
          </w:tcPr>
          <w:p w14:paraId="5941F45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0.49</w:t>
            </w:r>
          </w:p>
        </w:tc>
        <w:tc>
          <w:tcPr>
            <w:tcW w:w="582" w:type="dxa"/>
            <w:vAlign w:val="center"/>
            <w:tcPrChange w:id="881" w:author="Tomas Chovanak" w:date="2017-01-30T10:28:00Z">
              <w:tcPr>
                <w:tcW w:w="582" w:type="dxa"/>
                <w:vAlign w:val="center"/>
              </w:tcPr>
            </w:tcPrChange>
          </w:tcPr>
          <w:p w14:paraId="5248B51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0.80</w:t>
            </w:r>
          </w:p>
        </w:tc>
        <w:tc>
          <w:tcPr>
            <w:tcW w:w="582" w:type="dxa"/>
            <w:vAlign w:val="center"/>
            <w:tcPrChange w:id="882" w:author="Tomas Chovanak" w:date="2017-01-30T10:28:00Z">
              <w:tcPr>
                <w:tcW w:w="582" w:type="dxa"/>
                <w:vAlign w:val="center"/>
              </w:tcPr>
            </w:tcPrChange>
          </w:tcPr>
          <w:p w14:paraId="4A58A96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1.24</w:t>
            </w:r>
          </w:p>
        </w:tc>
        <w:tc>
          <w:tcPr>
            <w:tcW w:w="582" w:type="dxa"/>
            <w:vAlign w:val="center"/>
            <w:tcPrChange w:id="883" w:author="Tomas Chovanak" w:date="2017-01-30T10:28:00Z">
              <w:tcPr>
                <w:tcW w:w="582" w:type="dxa"/>
                <w:vAlign w:val="center"/>
              </w:tcPr>
            </w:tcPrChange>
          </w:tcPr>
          <w:p w14:paraId="46685B3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1.70</w:t>
            </w:r>
          </w:p>
        </w:tc>
      </w:tr>
    </w:tbl>
    <w:p w14:paraId="28F3C459" w14:textId="77777777" w:rsidR="00495702" w:rsidRPr="004A2FC2" w:rsidRDefault="00495702" w:rsidP="00CF6938">
      <w:pPr>
        <w:pStyle w:val="Para"/>
        <w:sectPr w:rsidR="00495702" w:rsidRPr="004A2FC2" w:rsidSect="00A020AD">
          <w:endnotePr>
            <w:numFmt w:val="decimal"/>
          </w:endnotePr>
          <w:type w:val="nextPage"/>
          <w:pgSz w:w="12240" w:h="15840" w:code="9"/>
          <w:pgMar w:top="1503" w:right="1077" w:bottom="1599" w:left="1077" w:header="1077" w:footer="1077" w:gutter="0"/>
          <w:pgNumType w:start="0"/>
          <w:cols w:space="480"/>
          <w:titlePg/>
          <w:docGrid w:linePitch="360"/>
          <w:sectPrChange w:id="884" w:author="Tomas Chovanak" w:date="2017-01-30T11:29:00Z">
            <w:sectPr w:rsidR="00495702" w:rsidRPr="004A2FC2" w:rsidSect="00A020AD">
              <w:type w:val="continuous"/>
              <w:pgMar w:top="1500" w:right="1080" w:bottom="1600" w:left="1080" w:header="1080" w:footer="1080" w:gutter="0"/>
              <w:pgNumType w:start="1"/>
            </w:sectPr>
          </w:sectPrChange>
        </w:sectPr>
        <w:pPrChange w:id="885" w:author="Tomas Chovanak" w:date="2017-01-30T11:17:00Z">
          <w:pPr>
            <w:spacing w:line="240" w:lineRule="auto"/>
            <w:jc w:val="left"/>
          </w:pPr>
        </w:pPrChange>
      </w:pPr>
    </w:p>
    <w:p w14:paraId="35ECE2D0" w14:textId="77777777" w:rsidR="00FE1352" w:rsidRPr="004A2FC2" w:rsidRDefault="00FE1352" w:rsidP="00FE1352">
      <w:pPr>
        <w:pStyle w:val="Head2"/>
        <w:rPr>
          <w:ins w:id="886" w:author="Tomas Chovanak" w:date="2017-01-30T11:00:00Z"/>
        </w:rPr>
      </w:pPr>
      <w:ins w:id="887" w:author="Tomas Chovanak" w:date="2017-01-30T11:00:00Z">
        <w:r w:rsidRPr="004A2FC2">
          <w:t>4.4</w:t>
        </w:r>
        <w:r w:rsidRPr="004A2FC2">
          <w:t> </w:t>
        </w:r>
        <w:r w:rsidRPr="004A2FC2">
          <w:t>Evaluating speed</w:t>
        </w:r>
      </w:ins>
    </w:p>
    <w:p w14:paraId="4C202C82" w14:textId="1385BCFF" w:rsidR="00E55DE0" w:rsidRPr="004A2FC2" w:rsidDel="00F358A0" w:rsidRDefault="00FE1352">
      <w:pPr>
        <w:pStyle w:val="Head2"/>
        <w:spacing w:before="0"/>
        <w:rPr>
          <w:del w:id="888" w:author="Tomas Chovanak" w:date="2017-01-30T10:48:00Z"/>
          <w:moveTo w:id="889" w:author="Tomas Chovanak" w:date="2017-01-30T09:40:00Z"/>
        </w:rPr>
        <w:pPrChange w:id="890" w:author="Tomas Chovanak" w:date="2017-01-30T11:00:00Z">
          <w:pPr>
            <w:pStyle w:val="Head2"/>
          </w:pPr>
        </w:pPrChange>
      </w:pPr>
      <w:ins w:id="891" w:author="Tomas Chovanak" w:date="2017-01-30T11:00:00Z">
        <w:r>
          <w:t xml:space="preserve">For approaches specialized in data stream processing, computation time represent one of the crucial criterions of usability. For this reason, we observed, in addition to recommendation precision, also the processing speed of proposed method. </w:t>
        </w:r>
      </w:ins>
      <w:moveFromRangeStart w:id="892" w:author="Tomas Chovanak" w:date="2017-01-30T10:00:00Z" w:name="move473533758"/>
      <w:ins w:id="893" w:author="Tomas Chovanak" w:date="2017-01-30T10:49:00Z">
        <w:r w:rsidR="00F358A0">
          <w:t>For both datasets, we ran proposed method (</w:t>
        </w:r>
        <w:r w:rsidR="00F358A0" w:rsidRPr="00F432FB">
          <w:rPr>
            <w:i/>
          </w:rPr>
          <w:t>GG</w:t>
        </w:r>
        <w:r w:rsidR="00F358A0">
          <w:t xml:space="preserve">) 20 times measuring the average speed </w:t>
        </w:r>
      </w:ins>
      <w:moveFrom w:id="894" w:author="Tomas Chovanak" w:date="2017-01-30T10:00:00Z">
        <w:del w:id="895" w:author="Tomas Chovanak" w:date="2017-01-30T10:48:00Z">
          <w:r w:rsidR="004865C7" w:rsidDel="00F358A0">
            <w:delText xml:space="preserve">From these results is visible that </w:delText>
          </w:r>
          <w:r w:rsidR="004865C7" w:rsidRPr="00B9240D" w:rsidDel="00F358A0">
            <w:rPr>
              <w:b w:val="0"/>
              <w:rPrChange w:id="896" w:author="Tomas Chovanak" w:date="2017-01-30T10:38:00Z">
                <w:rPr>
                  <w:b w:val="0"/>
                  <w:i/>
                </w:rPr>
              </w:rPrChange>
            </w:rPr>
            <w:delText>GG</w:delText>
          </w:r>
          <w:r w:rsidR="004865C7" w:rsidDel="00F358A0">
            <w:delText xml:space="preserve"> for both datasets reached the highest precision, which shows that it is suitable to combine global and group patterns. </w:delText>
          </w:r>
        </w:del>
      </w:moveFrom>
      <w:moveFromRangeStart w:id="897" w:author="Tomas Chovanak" w:date="2017-01-30T10:01:00Z" w:name="move473533799"/>
      <w:moveFromRangeEnd w:id="892"/>
      <w:moveFrom w:id="898" w:author="Tomas Chovanak" w:date="2017-01-30T10:01:00Z">
        <w:del w:id="899" w:author="Tomas Chovanak" w:date="2017-01-30T10:48:00Z">
          <w:r w:rsidR="004865C7" w:rsidDel="00F358A0">
            <w:delText xml:space="preserve">The difference, however, lies in results of </w:delText>
          </w:r>
          <w:r w:rsidR="004865C7" w:rsidRPr="00B9240D" w:rsidDel="00F358A0">
            <w:rPr>
              <w:b w:val="0"/>
              <w:rPrChange w:id="900" w:author="Tomas Chovanak" w:date="2017-01-30T10:38:00Z">
                <w:rPr>
                  <w:b w:val="0"/>
                  <w:i/>
                </w:rPr>
              </w:rPrChange>
            </w:rPr>
            <w:delText>GL</w:delText>
          </w:r>
          <w:r w:rsidR="004865C7" w:rsidDel="00F358A0">
            <w:delText xml:space="preserve"> and </w:delText>
          </w:r>
          <w:r w:rsidR="004865C7" w:rsidRPr="00B9240D" w:rsidDel="00F358A0">
            <w:rPr>
              <w:b w:val="0"/>
              <w:rPrChange w:id="901" w:author="Tomas Chovanak" w:date="2017-01-30T10:38:00Z">
                <w:rPr>
                  <w:b w:val="0"/>
                  <w:i/>
                </w:rPr>
              </w:rPrChange>
            </w:rPr>
            <w:delText>GR</w:delText>
          </w:r>
          <w:r w:rsidR="004865C7" w:rsidDel="00F358A0">
            <w:delText xml:space="preserve">. </w:delText>
          </w:r>
          <w:r w:rsidR="00857B34" w:rsidRPr="004A2FC2" w:rsidDel="00F358A0">
            <w:delText>In ALEF</w:delText>
          </w:r>
          <w:r w:rsidR="00AF2122" w:rsidDel="00F358A0">
            <w:delText xml:space="preserve"> dataset</w:delText>
          </w:r>
          <w:r w:rsidR="00857B34" w:rsidRPr="004A2FC2" w:rsidDel="00F358A0">
            <w:delText>,</w:delText>
          </w:r>
          <w:r w:rsidR="004865C7" w:rsidRPr="00B9240D" w:rsidDel="00F358A0">
            <w:rPr>
              <w:b w:val="0"/>
              <w:rPrChange w:id="902" w:author="Tomas Chovanak" w:date="2017-01-30T10:38:00Z">
                <w:rPr>
                  <w:b w:val="0"/>
                  <w:i/>
                </w:rPr>
              </w:rPrChange>
            </w:rPr>
            <w:delText xml:space="preserve"> </w:delText>
          </w:r>
          <w:r w:rsidR="00B8062F" w:rsidRPr="00B9240D" w:rsidDel="00F358A0">
            <w:rPr>
              <w:b w:val="0"/>
              <w:rPrChange w:id="903" w:author="Tomas Chovanak" w:date="2017-01-30T10:38:00Z">
                <w:rPr>
                  <w:b w:val="0"/>
                  <w:i/>
                </w:rPr>
              </w:rPrChange>
            </w:rPr>
            <w:delText>GL</w:delText>
          </w:r>
          <w:r w:rsidR="00857B34" w:rsidRPr="004A2FC2" w:rsidDel="00F358A0">
            <w:delText xml:space="preserve"> </w:delText>
          </w:r>
          <w:r w:rsidR="00F62564" w:rsidDel="00F358A0">
            <w:delText>reached</w:delText>
          </w:r>
          <w:r w:rsidR="00857B34" w:rsidRPr="004A2FC2" w:rsidDel="00F358A0">
            <w:delText xml:space="preserve"> better </w:delText>
          </w:r>
          <w:r w:rsidR="00393EE0" w:rsidDel="00F358A0">
            <w:delText xml:space="preserve">precision </w:delText>
          </w:r>
          <w:r w:rsidR="004865C7" w:rsidDel="00F358A0">
            <w:delText xml:space="preserve">in comparison to </w:delText>
          </w:r>
          <w:r w:rsidR="004865C7" w:rsidRPr="00B9240D" w:rsidDel="00F358A0">
            <w:rPr>
              <w:b w:val="0"/>
              <w:rPrChange w:id="904" w:author="Tomas Chovanak" w:date="2017-01-30T10:38:00Z">
                <w:rPr>
                  <w:b w:val="0"/>
                  <w:i/>
                </w:rPr>
              </w:rPrChange>
            </w:rPr>
            <w:delText>GR</w:delText>
          </w:r>
          <w:r w:rsidR="004865C7" w:rsidDel="00F358A0">
            <w:delText>, while in the case of NP dataset, the situation is opposite.</w:delText>
          </w:r>
        </w:del>
        <w:del w:id="905" w:author="Tomas Chovanak" w:date="2017-01-30T10:06:00Z">
          <w:r w:rsidR="004865C7" w:rsidDel="00533AB2">
            <w:delText xml:space="preserve"> </w:delText>
          </w:r>
        </w:del>
      </w:moveFrom>
      <w:moveFromRangeEnd w:id="897"/>
      <w:del w:id="906" w:author="Tomas Chovanak" w:date="2017-01-30T10:06:00Z">
        <w:r w:rsidR="004865C7" w:rsidDel="00533AB2">
          <w:delText>It is caused by the number of users in the datasets. In NP, there exist high</w:delText>
        </w:r>
        <w:r w:rsidR="00393EE0" w:rsidDel="00533AB2">
          <w:delText xml:space="preserve"> amount of users, so they can be clustered into highly similar and quality groups.</w:delText>
        </w:r>
        <w:r w:rsidR="00AF2122" w:rsidDel="00533AB2">
          <w:delText xml:space="preserve"> For this reason and</w:delText>
        </w:r>
        <w:r w:rsidR="00393EE0" w:rsidDel="00533AB2">
          <w:delText xml:space="preserve"> despite the short sessions, there can be identified quality patterns.</w:delText>
        </w:r>
      </w:del>
      <w:del w:id="907" w:author="Tomas Chovanak" w:date="2017-01-30T10:19:00Z">
        <w:r w:rsidR="00393EE0" w:rsidDel="00AF272D">
          <w:delText xml:space="preserve"> </w:delText>
        </w:r>
      </w:del>
      <w:del w:id="908" w:author="Tomas Chovanak" w:date="2017-01-30T10:14:00Z">
        <w:r w:rsidR="00393EE0" w:rsidDel="000C4213">
          <w:delText xml:space="preserve">In ALEF, there </w:delText>
        </w:r>
        <w:r w:rsidR="00AF2122" w:rsidDel="000C4213">
          <w:delText xml:space="preserve">are </w:delText>
        </w:r>
        <w:r w:rsidR="00393EE0" w:rsidDel="000C4213">
          <w:delText>less users, who in addition per</w:delText>
        </w:r>
        <w:r w:rsidR="00AF2122" w:rsidDel="000C4213">
          <w:delText>form</w:delText>
        </w:r>
        <w:r w:rsidR="00393EE0" w:rsidDel="000C4213">
          <w:delText xml:space="preserve"> more specific sessions and thus it is unable to create such quality </w:delText>
        </w:r>
        <w:r w:rsidR="00AF2122" w:rsidDel="000C4213">
          <w:delText xml:space="preserve">behavioral </w:delText>
        </w:r>
        <w:r w:rsidR="00393EE0" w:rsidDel="000C4213">
          <w:delText xml:space="preserve">patterns. </w:delText>
        </w:r>
      </w:del>
      <w:moveFromRangeStart w:id="909" w:author="Tomas Chovanak" w:date="2017-01-30T10:15:00Z" w:name="move473534642"/>
      <w:moveFrom w:id="910" w:author="Tomas Chovanak" w:date="2017-01-30T10:15:00Z">
        <w:del w:id="911" w:author="Tomas Chovanak" w:date="2017-01-30T10:48:00Z">
          <w:r w:rsidR="00393EE0" w:rsidDel="00F358A0">
            <w:delText>Despite this restriction, group patterns are useful</w:delText>
          </w:r>
          <w:r w:rsidR="00AF2122" w:rsidDel="00F358A0">
            <w:delText xml:space="preserve">, as can be seen from </w:delText>
          </w:r>
          <w:r w:rsidR="00393EE0" w:rsidDel="00F358A0">
            <w:delText xml:space="preserve">results of </w:delText>
          </w:r>
          <w:r w:rsidR="00393EE0" w:rsidRPr="00B9240D" w:rsidDel="00F358A0">
            <w:rPr>
              <w:b w:val="0"/>
              <w:rPrChange w:id="912" w:author="Tomas Chovanak" w:date="2017-01-30T10:38:00Z">
                <w:rPr>
                  <w:b w:val="0"/>
                  <w:i/>
                </w:rPr>
              </w:rPrChange>
            </w:rPr>
            <w:delText>GG</w:delText>
          </w:r>
          <w:r w:rsidR="00393EE0" w:rsidDel="00F358A0">
            <w:delText xml:space="preserve">, which outperformed the </w:delText>
          </w:r>
          <w:r w:rsidR="00393EE0" w:rsidRPr="00B9240D" w:rsidDel="00F358A0">
            <w:rPr>
              <w:b w:val="0"/>
              <w:rPrChange w:id="913" w:author="Tomas Chovanak" w:date="2017-01-30T10:38:00Z">
                <w:rPr>
                  <w:b w:val="0"/>
                  <w:i/>
                </w:rPr>
              </w:rPrChange>
            </w:rPr>
            <w:delText>GL</w:delText>
          </w:r>
          <w:r w:rsidR="00393EE0" w:rsidRPr="00670952" w:rsidDel="00F358A0">
            <w:delText xml:space="preserve"> met</w:delText>
          </w:r>
          <w:r w:rsidR="00393EE0" w:rsidRPr="00F432FB" w:rsidDel="00F358A0">
            <w:delText>h</w:delText>
          </w:r>
          <w:r w:rsidR="00393EE0" w:rsidDel="00F358A0">
            <w:delText>o</w:delText>
          </w:r>
          <w:r w:rsidR="00393EE0" w:rsidRPr="00F432FB" w:rsidDel="00F358A0">
            <w:delText>d</w:delText>
          </w:r>
          <w:r w:rsidR="00393EE0" w:rsidRPr="00670952" w:rsidDel="00F358A0">
            <w:delText>.</w:delText>
          </w:r>
          <w:r w:rsidR="00393EE0" w:rsidDel="00F358A0">
            <w:delText xml:space="preserve"> </w:delText>
          </w:r>
          <w:r w:rsidR="00AF2122" w:rsidDel="00F358A0">
            <w:delText xml:space="preserve">Results of </w:delText>
          </w:r>
          <w:r w:rsidR="00393EE0" w:rsidDel="00F358A0">
            <w:delText>both methods are able to find unique pa</w:delText>
          </w:r>
          <w:r w:rsidR="00AF2122" w:rsidDel="00F358A0">
            <w:delText>tterns.</w:delText>
          </w:r>
        </w:del>
      </w:moveFrom>
      <w:moveFromRangeEnd w:id="909"/>
      <w:moveToRangeStart w:id="914" w:author="Tomas Chovanak" w:date="2017-01-30T09:40:00Z" w:name="move473532583"/>
      <w:moveTo w:id="915" w:author="Tomas Chovanak" w:date="2017-01-30T09:40:00Z">
        <w:del w:id="916" w:author="Tomas Chovanak" w:date="2017-01-30T10:48:00Z">
          <w:r w:rsidR="00E55DE0" w:rsidRPr="004A2FC2" w:rsidDel="00F358A0">
            <w:delText>4.4</w:delText>
          </w:r>
          <w:r w:rsidR="00E55DE0" w:rsidRPr="004A2FC2" w:rsidDel="00F358A0">
            <w:delText> </w:delText>
          </w:r>
          <w:r w:rsidR="00E55DE0" w:rsidRPr="004A2FC2" w:rsidDel="00F358A0">
            <w:delText>Evaluating speed</w:delText>
          </w:r>
        </w:del>
      </w:moveTo>
    </w:p>
    <w:p w14:paraId="1BD68AA5" w14:textId="12B1F862" w:rsidR="00F62981" w:rsidRDefault="00E55DE0">
      <w:pPr>
        <w:spacing w:before="240"/>
        <w:rPr>
          <w:ins w:id="917" w:author="Tomas Chovanak" w:date="2017-01-30T10:30:00Z"/>
        </w:rPr>
        <w:pPrChange w:id="918" w:author="Tomas Chovanak" w:date="2017-01-30T10:30:00Z">
          <w:pPr>
            <w:spacing w:before="240"/>
            <w:jc w:val="center"/>
          </w:pPr>
        </w:pPrChange>
      </w:pPr>
      <w:moveTo w:id="919" w:author="Tomas Chovanak" w:date="2017-01-30T09:40:00Z">
        <w:del w:id="920" w:author="Tomas Chovanak" w:date="2017-01-30T10:48:00Z">
          <w:r w:rsidDel="00F358A0">
            <w:delText>For approaches specialized in data stream processing, computation time represent one of the crucial criterions of usability. For this reason, we observed, in addition to recommendation precision, also the processing speed of proposed method. For both datasets, we ran proposed method (</w:delText>
          </w:r>
          <w:r w:rsidRPr="00F432FB" w:rsidDel="00F358A0">
            <w:rPr>
              <w:i/>
            </w:rPr>
            <w:delText>GG</w:delText>
          </w:r>
          <w:r w:rsidDel="00F358A0">
            <w:delText xml:space="preserve">) 20 times measuring the average speed </w:delText>
          </w:r>
        </w:del>
        <w:r>
          <w:t xml:space="preserve">logged in regular time intervals. To be able to consider computational cost of user clustering, group patterns creation and their combination with global patterns, we compared it to result of </w:t>
        </w:r>
        <w:r w:rsidRPr="00670952">
          <w:t>GL</w:t>
        </w:r>
        <w:r>
          <w:t xml:space="preserve"> method computing global patterns only (Figure 4).</w:t>
        </w:r>
      </w:moveTo>
      <w:ins w:id="921" w:author="Tomas Chovanak" w:date="2017-01-30T09:42:00Z">
        <w:r w:rsidRPr="00E55DE0">
          <w:t xml:space="preserve"> </w:t>
        </w:r>
      </w:ins>
    </w:p>
    <w:p w14:paraId="5FD5A1E2" w14:textId="2C07B5DC" w:rsidR="00F62981" w:rsidRPr="004A2FC2" w:rsidRDefault="00F82AB9" w:rsidP="004F52F4">
      <w:pPr>
        <w:spacing w:before="240"/>
        <w:jc w:val="center"/>
        <w:rPr>
          <w:ins w:id="922" w:author="Tomas Chovanak" w:date="2017-01-30T10:29:00Z"/>
        </w:rPr>
      </w:pPr>
      <w:ins w:id="923" w:author="Tomas Chovanak" w:date="2017-01-30T11:44:00Z">
        <w:r>
          <w:rPr>
            <w:noProof/>
            <w:lang w:val="en-GB" w:eastAsia="en-GB"/>
          </w:rPr>
          <w:drawing>
            <wp:inline distT="0" distB="0" distL="0" distR="0" wp14:anchorId="334F7C73" wp14:editId="2184ECF7">
              <wp:extent cx="3061045" cy="2400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8680" cy="2414128"/>
                      </a:xfrm>
                      <a:prstGeom prst="rect">
                        <a:avLst/>
                      </a:prstGeom>
                      <a:noFill/>
                    </pic:spPr>
                  </pic:pic>
                </a:graphicData>
              </a:graphic>
            </wp:inline>
          </w:drawing>
        </w:r>
      </w:ins>
    </w:p>
    <w:p w14:paraId="21B04D98" w14:textId="77777777" w:rsidR="00F62981" w:rsidRPr="004A2FC2" w:rsidRDefault="00F62981" w:rsidP="002754F6">
      <w:pPr>
        <w:pStyle w:val="FigureCaption"/>
        <w:rPr>
          <w:ins w:id="924" w:author="Tomas Chovanak" w:date="2017-01-30T10:29:00Z"/>
        </w:rPr>
        <w:pPrChange w:id="925" w:author="Tomas Chovanak" w:date="2017-01-30T11:19:00Z">
          <w:pPr>
            <w:spacing w:before="240"/>
          </w:pPr>
        </w:pPrChange>
      </w:pPr>
      <w:ins w:id="926" w:author="Tomas Chovanak" w:date="2017-01-30T10:29:00Z">
        <w:r w:rsidRPr="004A2FC2">
          <w:rPr>
            <w:rStyle w:val="Label"/>
          </w:rPr>
          <w:t>Figure 4:</w:t>
        </w:r>
        <w:r w:rsidRPr="004A2FC2">
          <w:rPr>
            <w:color w:val="000000"/>
          </w:rPr>
          <w:t xml:space="preserve"> </w:t>
        </w:r>
        <w:r w:rsidRPr="004A2FC2">
          <w:t xml:space="preserve">Average processing speed of ALEF </w:t>
        </w:r>
        <w:r>
          <w:t>(upper)</w:t>
        </w:r>
        <w:r w:rsidRPr="004A2FC2">
          <w:t xml:space="preserve"> and NP dataset</w:t>
        </w:r>
        <w:r>
          <w:t>s (lower)</w:t>
        </w:r>
        <w:r w:rsidRPr="004A2FC2">
          <w:t xml:space="preserve">. </w:t>
        </w:r>
        <w:r>
          <w:t>The</w:t>
        </w:r>
        <w:r w:rsidRPr="004A2FC2">
          <w:t xml:space="preserve"> measurements </w:t>
        </w:r>
        <w:r>
          <w:t xml:space="preserve">are </w:t>
        </w:r>
        <w:r w:rsidRPr="004A2FC2">
          <w:t>taken every 2000 transactions.</w:t>
        </w:r>
      </w:ins>
    </w:p>
    <w:p w14:paraId="52ED56E9" w14:textId="136FD3B3" w:rsidR="00E55DE0" w:rsidRPr="004A2FC2" w:rsidRDefault="00E55DE0" w:rsidP="00CF6938">
      <w:pPr>
        <w:pStyle w:val="Para"/>
        <w:rPr>
          <w:ins w:id="927" w:author="Tomas Chovanak" w:date="2017-01-30T09:42:00Z"/>
        </w:rPr>
        <w:pPrChange w:id="928" w:author="Tomas Chovanak" w:date="2017-01-30T11:17:00Z">
          <w:pPr>
            <w:pStyle w:val="FigureCaption"/>
          </w:pPr>
        </w:pPrChange>
      </w:pPr>
      <w:ins w:id="929" w:author="Tomas Chovanak" w:date="2017-01-30T09:42:00Z">
        <w:r>
          <w:t xml:space="preserve">From the results is visible that additional </w:t>
        </w:r>
        <w:r w:rsidRPr="004A2FC2">
          <w:t xml:space="preserve">cost caused by clustering and searching for group patterns </w:t>
        </w:r>
        <w:r>
          <w:t xml:space="preserve">is constant and thus maintainable in production. Another </w:t>
        </w:r>
        <w:r w:rsidRPr="000F6BF0">
          <w:t xml:space="preserve">finding came from comparison of results between both domains. We can see that computation is faster in order </w:t>
        </w:r>
        <w:r>
          <w:t>in the case of NP dataset. The reason is the number of possible items, from which are identified the behavioral patterns (tens of categories in NP, hundreds of pages in ALEF). This in addition shows up, how items abstraction helps to significantly reduce computation time.</w:t>
        </w:r>
      </w:ins>
    </w:p>
    <w:p w14:paraId="12335D31" w14:textId="77777777" w:rsidR="00692245" w:rsidRPr="004A2FC2" w:rsidRDefault="00692245" w:rsidP="00692245">
      <w:pPr>
        <w:pStyle w:val="Head1"/>
        <w:ind w:left="0" w:firstLine="0"/>
        <w:rPr>
          <w:ins w:id="930" w:author="Tomas Chovanak" w:date="2017-01-30T09:43:00Z"/>
        </w:rPr>
      </w:pPr>
      <w:ins w:id="931" w:author="Tomas Chovanak" w:date="2017-01-30T09:43:00Z">
        <w:r w:rsidRPr="004A2FC2">
          <w:t>5</w:t>
        </w:r>
        <w:r w:rsidRPr="004A2FC2">
          <w:rPr>
            <w:szCs w:val="22"/>
          </w:rPr>
          <w:t> </w:t>
        </w:r>
        <w:r w:rsidRPr="004A2FC2">
          <w:t>CONCLUSIONS</w:t>
        </w:r>
      </w:ins>
    </w:p>
    <w:p w14:paraId="578AD70C" w14:textId="77777777" w:rsidR="00692245" w:rsidRDefault="00692245" w:rsidP="00CF6938">
      <w:pPr>
        <w:pStyle w:val="Para"/>
        <w:rPr>
          <w:ins w:id="932" w:author="Tomas Chovanak" w:date="2017-01-30T09:43:00Z"/>
        </w:rPr>
        <w:pPrChange w:id="933" w:author="Tomas Chovanak" w:date="2017-01-30T11:17:00Z">
          <w:pPr>
            <w:pStyle w:val="Para"/>
          </w:pPr>
        </w:pPrChange>
      </w:pPr>
      <w:ins w:id="934" w:author="Tomas Chovanak" w:date="2017-01-30T09:43:00Z">
        <w:r w:rsidRPr="004A2FC2">
          <w:t xml:space="preserve">In this </w:t>
        </w:r>
        <w:r>
          <w:t xml:space="preserve">paper </w:t>
        </w:r>
        <w:r w:rsidRPr="004A2FC2">
          <w:t xml:space="preserve">we propose </w:t>
        </w:r>
        <w:r>
          <w:t>a method</w:t>
        </w:r>
        <w:r w:rsidRPr="004A2FC2">
          <w:t>, which is able to perform multiple tasks over data stream: segmenting users to groups dynamically, searching for group and global behavioral patterns and applying these patterns in recommendation task.</w:t>
        </w:r>
      </w:ins>
    </w:p>
    <w:p w14:paraId="0468D4AF" w14:textId="77777777" w:rsidR="00692245" w:rsidRDefault="00692245" w:rsidP="00CF6938">
      <w:pPr>
        <w:pStyle w:val="Para"/>
        <w:rPr>
          <w:ins w:id="935" w:author="Tomas Chovanak" w:date="2017-01-30T09:43:00Z"/>
        </w:rPr>
        <w:pPrChange w:id="936" w:author="Tomas Chovanak" w:date="2017-01-30T11:17:00Z">
          <w:pPr>
            <w:pStyle w:val="Para"/>
          </w:pPr>
        </w:pPrChange>
      </w:pPr>
      <w:ins w:id="937" w:author="Tomas Chovanak" w:date="2017-01-30T09:43:00Z">
        <w:r>
          <w:t xml:space="preserve">The method was evaluated on </w:t>
        </w:r>
        <w:r w:rsidRPr="004A2FC2">
          <w:t xml:space="preserve">e-learning and news </w:t>
        </w:r>
        <w:r>
          <w:t xml:space="preserve">data, which have highly </w:t>
        </w:r>
        <w:r w:rsidRPr="004A2FC2">
          <w:t>different characteristics</w:t>
        </w:r>
        <w:r>
          <w:t xml:space="preserve"> (total size, number of users, different average length of session)</w:t>
        </w:r>
        <w:r w:rsidRPr="004A2FC2">
          <w:t xml:space="preserve">. We performed </w:t>
        </w:r>
        <w:r>
          <w:t>multiple</w:t>
        </w:r>
        <w:r w:rsidRPr="004A2FC2">
          <w:t xml:space="preserve"> experiments mainly with purpose to investigate how </w:t>
        </w:r>
        <w:r>
          <w:t xml:space="preserve">useful is </w:t>
        </w:r>
        <w:r w:rsidRPr="004A2FC2">
          <w:t>combining global and group patterns</w:t>
        </w:r>
        <w:r>
          <w:t>. The method was evaluated indirectly through recommendation task, where we observed precision and speed (which is important because of data stream processing) of the method.</w:t>
        </w:r>
      </w:ins>
    </w:p>
    <w:p w14:paraId="44B3F193" w14:textId="77777777" w:rsidR="00692245" w:rsidRDefault="00692245" w:rsidP="00CF6938">
      <w:pPr>
        <w:pStyle w:val="Para"/>
        <w:rPr>
          <w:ins w:id="938" w:author="Tomas Chovanak" w:date="2017-01-30T09:43:00Z"/>
        </w:rPr>
        <w:pPrChange w:id="939" w:author="Tomas Chovanak" w:date="2017-01-30T11:17:00Z">
          <w:pPr>
            <w:pStyle w:val="Para"/>
          </w:pPr>
        </w:pPrChange>
      </w:pPr>
      <w:ins w:id="940" w:author="Tomas Chovanak" w:date="2017-01-30T09:43:00Z">
        <w:r>
          <w:t xml:space="preserve">Our method (GG) reached </w:t>
        </w:r>
        <w:r w:rsidRPr="004A2FC2">
          <w:t xml:space="preserve">significant </w:t>
        </w:r>
        <w:r>
          <w:t xml:space="preserve">increase of precision when compared to method using only global patterns (GL) and method using only group patterns (GR) with both datasets. </w:t>
        </w:r>
      </w:ins>
    </w:p>
    <w:p w14:paraId="4647707D" w14:textId="77777777" w:rsidR="00692245" w:rsidRDefault="00692245" w:rsidP="00CF6938">
      <w:pPr>
        <w:pStyle w:val="Para"/>
        <w:rPr>
          <w:ins w:id="941" w:author="Tomas Chovanak" w:date="2017-01-30T09:43:00Z"/>
        </w:rPr>
        <w:pPrChange w:id="942" w:author="Tomas Chovanak" w:date="2017-01-30T11:17:00Z">
          <w:pPr>
            <w:pStyle w:val="Para"/>
          </w:pPr>
        </w:pPrChange>
      </w:pPr>
      <w:ins w:id="943" w:author="Tomas Chovanak" w:date="2017-01-30T09:43:00Z">
        <w:r>
          <w:t>In addition to overall precision,</w:t>
        </w:r>
        <w:r w:rsidRPr="004A2FC2">
          <w:t xml:space="preserve"> we </w:t>
        </w:r>
        <w:r>
          <w:t xml:space="preserve">observed recommendation </w:t>
        </w:r>
        <w:r w:rsidRPr="004A2FC2">
          <w:t xml:space="preserve">precision inside each </w:t>
        </w:r>
        <w:r>
          <w:t xml:space="preserve">user </w:t>
        </w:r>
        <w:r w:rsidRPr="004A2FC2">
          <w:t xml:space="preserve">group during </w:t>
        </w:r>
        <w:r>
          <w:t xml:space="preserve">the </w:t>
        </w:r>
        <w:r w:rsidRPr="004A2FC2">
          <w:t>stream processing</w:t>
        </w:r>
        <w:r>
          <w:t>.</w:t>
        </w:r>
        <w:r w:rsidRPr="004A2FC2">
          <w:t xml:space="preserve"> </w:t>
        </w:r>
        <w:r>
          <w:t xml:space="preserve">In NP dataset, </w:t>
        </w:r>
        <w:r w:rsidRPr="0053082E">
          <w:rPr>
            <w:i/>
          </w:rPr>
          <w:t>GR</w:t>
        </w:r>
        <w:r>
          <w:t xml:space="preserve"> method outperforms </w:t>
        </w:r>
        <w:r w:rsidRPr="0053082E">
          <w:rPr>
            <w:i/>
          </w:rPr>
          <w:t>GL</w:t>
        </w:r>
        <w:r>
          <w:t xml:space="preserve"> within groups</w:t>
        </w:r>
        <w:r w:rsidRPr="000A58DF">
          <w:t xml:space="preserve"> </w:t>
        </w:r>
        <w:r>
          <w:t xml:space="preserve">thanks to high amount of users forming high quality groups and therefore quality patterns. In ALEF dataset, </w:t>
        </w:r>
        <w:r w:rsidRPr="0053082E">
          <w:rPr>
            <w:i/>
          </w:rPr>
          <w:t>GL</w:t>
        </w:r>
        <w:r>
          <w:t xml:space="preserve"> method outperforms </w:t>
        </w:r>
        <w:r w:rsidRPr="0053082E">
          <w:rPr>
            <w:i/>
          </w:rPr>
          <w:t>GR</w:t>
        </w:r>
        <w:r>
          <w:t xml:space="preserve"> because there are less users performing more specific sessions and thus it is unable to create such quality patterns. However, proposed method (</w:t>
        </w:r>
        <w:r w:rsidRPr="0053082E">
          <w:rPr>
            <w:i/>
          </w:rPr>
          <w:t>GG</w:t>
        </w:r>
        <w:r>
          <w:t xml:space="preserve">) outperformed </w:t>
        </w:r>
        <w:r w:rsidRPr="0053082E">
          <w:rPr>
            <w:i/>
          </w:rPr>
          <w:t>GR</w:t>
        </w:r>
        <w:r>
          <w:t xml:space="preserve"> and </w:t>
        </w:r>
        <w:r w:rsidRPr="0053082E">
          <w:rPr>
            <w:i/>
          </w:rPr>
          <w:t>GL</w:t>
        </w:r>
        <w:r>
          <w:t xml:space="preserve"> in both datasets within groups. </w:t>
        </w:r>
      </w:ins>
    </w:p>
    <w:p w14:paraId="3DB34E51" w14:textId="77777777" w:rsidR="00692245" w:rsidRDefault="00692245" w:rsidP="00CF6938">
      <w:pPr>
        <w:pStyle w:val="Para"/>
        <w:rPr>
          <w:ins w:id="944" w:author="Tomas Chovanak" w:date="2017-01-30T09:43:00Z"/>
        </w:rPr>
        <w:pPrChange w:id="945" w:author="Tomas Chovanak" w:date="2017-01-30T11:17:00Z">
          <w:pPr>
            <w:pStyle w:val="Para"/>
          </w:pPr>
        </w:pPrChange>
      </w:pPr>
      <w:ins w:id="946" w:author="Tomas Chovanak" w:date="2017-01-30T09:43:00Z">
        <w:r>
          <w:t xml:space="preserve">We showed that additional computational </w:t>
        </w:r>
        <w:r w:rsidRPr="004A2FC2">
          <w:t>cost</w:t>
        </w:r>
        <w:r>
          <w:t xml:space="preserve"> of GG compared to GL,</w:t>
        </w:r>
        <w:r w:rsidRPr="004A2FC2">
          <w:t xml:space="preserve"> caused by clustering and searching for group patterns</w:t>
        </w:r>
        <w:r>
          <w:t>,</w:t>
        </w:r>
        <w:r w:rsidRPr="004A2FC2">
          <w:t xml:space="preserve"> </w:t>
        </w:r>
        <w:r>
          <w:t>is constant and thus maintainable in production. Also that, abstraction of items from which are identified behavioral patterns results in significantly faster computation.</w:t>
        </w:r>
      </w:ins>
    </w:p>
    <w:p w14:paraId="22D04A47" w14:textId="2AD6F183" w:rsidR="00692245" w:rsidRPr="004A2FC2" w:rsidRDefault="00692245" w:rsidP="00CF6938">
      <w:pPr>
        <w:pStyle w:val="Para"/>
        <w:rPr>
          <w:ins w:id="947" w:author="Tomas Chovanak" w:date="2017-01-30T09:43:00Z"/>
        </w:rPr>
        <w:pPrChange w:id="948" w:author="Tomas Chovanak" w:date="2017-01-30T11:17:00Z">
          <w:pPr>
            <w:pStyle w:val="Para"/>
          </w:pPr>
        </w:pPrChange>
      </w:pPr>
      <w:ins w:id="949" w:author="Tomas Chovanak" w:date="2017-01-30T09:43:00Z">
        <w:r>
          <w:t xml:space="preserve">Next, </w:t>
        </w:r>
        <w:r w:rsidRPr="004A2FC2">
          <w:t xml:space="preserve">we </w:t>
        </w:r>
        <w:r>
          <w:t xml:space="preserve">plan to evaluate </w:t>
        </w:r>
        <w:r w:rsidRPr="004A2FC2">
          <w:t xml:space="preserve">proposed </w:t>
        </w:r>
        <w:r>
          <w:t>method</w:t>
        </w:r>
        <w:r w:rsidRPr="004A2FC2">
          <w:t xml:space="preserve"> with </w:t>
        </w:r>
        <w:r>
          <w:t>multiple</w:t>
        </w:r>
        <w:r w:rsidRPr="004A2FC2">
          <w:t xml:space="preserve"> different algorithms for mining frequent itemsets</w:t>
        </w:r>
        <w:r>
          <w:t xml:space="preserve"> (</w:t>
        </w:r>
        <w:r w:rsidRPr="004A2FC2">
          <w:t>top-k frequent itemsets mining algorithm</w:t>
        </w:r>
      </w:ins>
      <w:ins w:id="950" w:author="Tomas Chovanak" w:date="2017-01-30T11:21:00Z">
        <w:r w:rsidR="00132AE0">
          <w:t xml:space="preserve"> without minimum support input [22]</w:t>
        </w:r>
      </w:ins>
      <w:ins w:id="951" w:author="Tomas Chovanak" w:date="2017-01-30T09:43:00Z">
        <w:r>
          <w:t>)</w:t>
        </w:r>
        <w:r w:rsidRPr="004A2FC2">
          <w:t xml:space="preserve"> and clustering (</w:t>
        </w:r>
        <w:r>
          <w:t>D-Stream and Clustree</w:t>
        </w:r>
        <w:r w:rsidRPr="004A2FC2">
          <w:t>)</w:t>
        </w:r>
        <w:r>
          <w:t xml:space="preserve"> and compare results</w:t>
        </w:r>
        <w:r w:rsidRPr="004A2FC2">
          <w:t xml:space="preserve">. </w:t>
        </w:r>
        <w:r>
          <w:t>We will also try to parallelize individual tasks of the method, which can help to make method even faster. Input d</w:t>
        </w:r>
        <w:r w:rsidRPr="004A2FC2">
          <w:t>ata stream could be copied to 3 separate branches</w:t>
        </w:r>
        <w:r>
          <w:t xml:space="preserve"> – user </w:t>
        </w:r>
        <w:r w:rsidRPr="004A2FC2">
          <w:t xml:space="preserve">clustering, mining of group behavioral patterns </w:t>
        </w:r>
        <w:r>
          <w:t xml:space="preserve">and </w:t>
        </w:r>
        <w:r w:rsidRPr="004A2FC2">
          <w:t xml:space="preserve">mining of global behavioral patterns. </w:t>
        </w:r>
      </w:ins>
    </w:p>
    <w:p w14:paraId="09585304" w14:textId="77777777" w:rsidR="00E55DE0" w:rsidRDefault="00E55DE0" w:rsidP="00CF6938">
      <w:pPr>
        <w:pStyle w:val="Para"/>
        <w:rPr>
          <w:moveTo w:id="952" w:author="Tomas Chovanak" w:date="2017-01-30T09:40:00Z"/>
        </w:rPr>
        <w:pPrChange w:id="953" w:author="Tomas Chovanak" w:date="2017-01-30T11:17:00Z">
          <w:pPr>
            <w:pStyle w:val="Para"/>
          </w:pPr>
        </w:pPrChange>
      </w:pPr>
    </w:p>
    <w:p w14:paraId="1C75877D" w14:textId="2A1A33C0" w:rsidR="00E55DE0" w:rsidRPr="004A2FC2" w:rsidDel="00F62981" w:rsidRDefault="00E55DE0" w:rsidP="00CF6938">
      <w:pPr>
        <w:pStyle w:val="Para"/>
        <w:rPr>
          <w:del w:id="954" w:author="Tomas Chovanak" w:date="2017-01-30T10:29:00Z"/>
          <w:moveTo w:id="955" w:author="Tomas Chovanak" w:date="2017-01-30T09:40:00Z"/>
        </w:rPr>
        <w:pPrChange w:id="956" w:author="Tomas Chovanak" w:date="2017-01-30T11:17:00Z">
          <w:pPr>
            <w:spacing w:before="240"/>
            <w:jc w:val="center"/>
          </w:pPr>
        </w:pPrChange>
      </w:pPr>
      <w:moveTo w:id="957" w:author="Tomas Chovanak" w:date="2017-01-30T09:40:00Z">
        <w:del w:id="958" w:author="Tomas Chovanak" w:date="2017-01-30T10:29:00Z">
          <w:r w:rsidDel="00F62981">
            <w:rPr>
              <w:noProof/>
              <w:lang w:val="en-GB" w:eastAsia="en-GB"/>
            </w:rPr>
            <w:drawing>
              <wp:inline distT="0" distB="0" distL="0" distR="0" wp14:anchorId="24984963" wp14:editId="41478D7E">
                <wp:extent cx="2510210" cy="278534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5476" cy="2791193"/>
                        </a:xfrm>
                        <a:prstGeom prst="rect">
                          <a:avLst/>
                        </a:prstGeom>
                        <a:noFill/>
                      </pic:spPr>
                    </pic:pic>
                  </a:graphicData>
                </a:graphic>
              </wp:inline>
            </w:drawing>
          </w:r>
        </w:del>
      </w:moveTo>
    </w:p>
    <w:p w14:paraId="63DB8160" w14:textId="7412B583" w:rsidR="00E55DE0" w:rsidRPr="004A2FC2" w:rsidDel="00F62981" w:rsidRDefault="00E55DE0" w:rsidP="00CF6938">
      <w:pPr>
        <w:pStyle w:val="Para"/>
        <w:rPr>
          <w:del w:id="959" w:author="Tomas Chovanak" w:date="2017-01-30T10:29:00Z"/>
          <w:moveTo w:id="960" w:author="Tomas Chovanak" w:date="2017-01-30T09:40:00Z"/>
        </w:rPr>
        <w:pPrChange w:id="961" w:author="Tomas Chovanak" w:date="2017-01-30T11:17:00Z">
          <w:pPr>
            <w:pStyle w:val="Para"/>
          </w:pPr>
        </w:pPrChange>
      </w:pPr>
      <w:moveTo w:id="962" w:author="Tomas Chovanak" w:date="2017-01-30T09:40:00Z">
        <w:del w:id="963" w:author="Tomas Chovanak" w:date="2017-01-30T10:29:00Z">
          <w:r w:rsidRPr="004A2FC2" w:rsidDel="00F62981">
            <w:rPr>
              <w:rStyle w:val="Label"/>
            </w:rPr>
            <w:delText>Figure 4:</w:delText>
          </w:r>
          <w:r w:rsidRPr="004A2FC2" w:rsidDel="00F62981">
            <w:rPr>
              <w:color w:val="000000"/>
            </w:rPr>
            <w:delText xml:space="preserve"> </w:delText>
          </w:r>
          <w:r w:rsidRPr="004A2FC2" w:rsidDel="00F62981">
            <w:delText xml:space="preserve">Average processing speed of ALEF </w:delText>
          </w:r>
          <w:r w:rsidDel="00F62981">
            <w:delText>(upper)</w:delText>
          </w:r>
          <w:r w:rsidRPr="004A2FC2" w:rsidDel="00F62981">
            <w:delText xml:space="preserve"> and NP dataset</w:delText>
          </w:r>
          <w:r w:rsidDel="00F62981">
            <w:delText>s (lower)</w:delText>
          </w:r>
          <w:r w:rsidRPr="004A2FC2" w:rsidDel="00F62981">
            <w:delText xml:space="preserve">. </w:delText>
          </w:r>
          <w:r w:rsidDel="00F62981">
            <w:delText>The</w:delText>
          </w:r>
          <w:r w:rsidRPr="004A2FC2" w:rsidDel="00F62981">
            <w:delText xml:space="preserve"> measurements </w:delText>
          </w:r>
          <w:r w:rsidDel="00F62981">
            <w:delText xml:space="preserve">are </w:delText>
          </w:r>
          <w:r w:rsidRPr="004A2FC2" w:rsidDel="00F62981">
            <w:delText>taken every 2000 transactions.</w:delText>
          </w:r>
        </w:del>
      </w:moveTo>
    </w:p>
    <w:p w14:paraId="76FF3E33" w14:textId="77777777" w:rsidR="00E55DE0" w:rsidRDefault="00E55DE0" w:rsidP="00CF6938">
      <w:pPr>
        <w:pStyle w:val="Para"/>
        <w:rPr>
          <w:moveTo w:id="964" w:author="Tomas Chovanak" w:date="2017-01-30T09:40:00Z"/>
        </w:rPr>
        <w:pPrChange w:id="965" w:author="Tomas Chovanak" w:date="2017-01-30T11:17:00Z">
          <w:pPr>
            <w:pStyle w:val="Para"/>
          </w:pPr>
        </w:pPrChange>
      </w:pPr>
    </w:p>
    <w:p w14:paraId="3902342C" w14:textId="67C51120" w:rsidR="00E55DE0" w:rsidRPr="004A2FC2" w:rsidDel="00E55DE0" w:rsidRDefault="00E55DE0" w:rsidP="00E55DE0">
      <w:pPr>
        <w:pStyle w:val="Para"/>
        <w:rPr>
          <w:del w:id="966" w:author="Tomas Chovanak" w:date="2017-01-30T09:42:00Z"/>
          <w:moveTo w:id="967" w:author="Tomas Chovanak" w:date="2017-01-30T09:40:00Z"/>
        </w:rPr>
      </w:pPr>
      <w:moveTo w:id="968" w:author="Tomas Chovanak" w:date="2017-01-30T09:40:00Z">
        <w:del w:id="969" w:author="Tomas Chovanak" w:date="2017-01-30T09:42:00Z">
          <w:r w:rsidDel="00E55DE0">
            <w:delText xml:space="preserve">From the results is visible that additional </w:delText>
          </w:r>
          <w:r w:rsidRPr="004A2FC2" w:rsidDel="00E55DE0">
            <w:delText xml:space="preserve">cost caused by clustering and searching for group patterns </w:delText>
          </w:r>
          <w:r w:rsidDel="00E55DE0">
            <w:delText xml:space="preserve">is constant and thus maintainable in production. Another </w:delText>
          </w:r>
          <w:r w:rsidRPr="000F6BF0" w:rsidDel="00E55DE0">
            <w:delText xml:space="preserve">finding came from comparison of results between both domains. We can see that computation is faster in order </w:delText>
          </w:r>
          <w:r w:rsidDel="00E55DE0">
            <w:delText>in the case of NP dataset. The reason is the number of possible items, from which are identified the behavioral patterns (tens of categories in NP, hundreds of pages in ALEF). This in addition shows up, how items abstraction helps to significantly reduce computation time.</w:delText>
          </w:r>
        </w:del>
      </w:moveTo>
    </w:p>
    <w:p w14:paraId="2EA00120" w14:textId="7F30E79C" w:rsidR="00E55DE0" w:rsidRPr="004A2FC2" w:rsidDel="00E55DE0" w:rsidRDefault="00E55DE0" w:rsidP="00E55DE0">
      <w:pPr>
        <w:spacing w:before="240"/>
        <w:jc w:val="center"/>
        <w:rPr>
          <w:del w:id="970" w:author="Tomas Chovanak" w:date="2017-01-30T09:41:00Z"/>
          <w:moveTo w:id="971" w:author="Tomas Chovanak" w:date="2017-01-30T09:37:00Z"/>
        </w:rPr>
      </w:pPr>
      <w:moveToRangeStart w:id="972" w:author="Tomas Chovanak" w:date="2017-01-30T09:37:00Z" w:name="move473532348"/>
      <w:moveToRangeEnd w:id="914"/>
    </w:p>
    <w:p w14:paraId="18785873" w14:textId="108864F6" w:rsidR="00E55DE0" w:rsidRPr="004A2FC2" w:rsidDel="00E55DE0" w:rsidRDefault="00E55DE0" w:rsidP="00E55DE0">
      <w:pPr>
        <w:pStyle w:val="FigureCaption"/>
        <w:rPr>
          <w:del w:id="973" w:author="Tomas Chovanak" w:date="2017-01-30T09:41:00Z"/>
          <w:moveTo w:id="974" w:author="Tomas Chovanak" w:date="2017-01-30T09:37:00Z"/>
        </w:rPr>
      </w:pPr>
      <w:moveTo w:id="975" w:author="Tomas Chovanak" w:date="2017-01-30T09:37:00Z">
        <w:del w:id="976" w:author="Tomas Chovanak" w:date="2017-01-30T09:41:00Z">
          <w:r w:rsidRPr="004A2FC2" w:rsidDel="00E55DE0">
            <w:rPr>
              <w:rStyle w:val="Label"/>
            </w:rPr>
            <w:delText>Figure 3:</w:delText>
          </w:r>
          <w:r w:rsidRPr="004A2FC2" w:rsidDel="00E55DE0">
            <w:rPr>
              <w:color w:val="000000"/>
            </w:rPr>
            <w:delText xml:space="preserve"> </w:delText>
          </w:r>
          <w:r w:rsidDel="00E55DE0">
            <w:rPr>
              <w:color w:val="000000"/>
            </w:rPr>
            <w:delText>Average recommendation p</w:delText>
          </w:r>
          <w:r w:rsidRPr="004A2FC2" w:rsidDel="00E55DE0">
            <w:delText xml:space="preserve">recision </w:delText>
          </w:r>
          <w:r w:rsidDel="00E55DE0">
            <w:delText>within</w:delText>
          </w:r>
          <w:r w:rsidRPr="004A2FC2" w:rsidDel="00E55DE0">
            <w:delText xml:space="preserve"> groups </w:delText>
          </w:r>
          <w:r w:rsidDel="00E55DE0">
            <w:delText xml:space="preserve">for </w:delText>
          </w:r>
          <w:r w:rsidRPr="004A2FC2" w:rsidDel="00E55DE0">
            <w:delText xml:space="preserve">NP (upper) and ALEF </w:delText>
          </w:r>
          <w:r w:rsidDel="00E55DE0">
            <w:delText xml:space="preserve">datasets </w:delText>
          </w:r>
          <w:r w:rsidRPr="004A2FC2" w:rsidDel="00E55DE0">
            <w:delText>(</w:delText>
          </w:r>
          <w:r w:rsidDel="00E55DE0">
            <w:delText>lower</w:delText>
          </w:r>
          <w:r w:rsidRPr="004A2FC2" w:rsidDel="00E55DE0">
            <w:delText xml:space="preserve">). Precision is computed as average </w:delText>
          </w:r>
          <w:r w:rsidDel="00E55DE0">
            <w:delText>of precisions inside each group</w:delText>
          </w:r>
          <w:r w:rsidRPr="004A2FC2" w:rsidDel="00E55DE0">
            <w:delText xml:space="preserve">. </w:delText>
          </w:r>
          <w:r w:rsidRPr="00C37DED" w:rsidDel="00E55DE0">
            <w:rPr>
              <w:i/>
            </w:rPr>
            <w:delText>GG</w:delText>
          </w:r>
          <w:r w:rsidRPr="004A2FC2" w:rsidDel="00E55DE0">
            <w:delText xml:space="preserve"> marks method using global and group patterns combination. </w:delText>
          </w:r>
          <w:r w:rsidRPr="00C37DED" w:rsidDel="00E55DE0">
            <w:rPr>
              <w:i/>
            </w:rPr>
            <w:delText>GL</w:delText>
          </w:r>
          <w:r w:rsidRPr="004A2FC2" w:rsidDel="00E55DE0">
            <w:delText xml:space="preserve"> marks method using only global patterns. </w:delText>
          </w:r>
          <w:r w:rsidRPr="00C37DED" w:rsidDel="00E55DE0">
            <w:rPr>
              <w:i/>
            </w:rPr>
            <w:delText>G</w:delText>
          </w:r>
          <w:r w:rsidDel="00E55DE0">
            <w:rPr>
              <w:i/>
            </w:rPr>
            <w:delText>R</w:delText>
          </w:r>
          <w:r w:rsidRPr="004A2FC2" w:rsidDel="00E55DE0">
            <w:delText xml:space="preserve"> means method using only group patterns.</w:delText>
          </w:r>
        </w:del>
      </w:moveTo>
    </w:p>
    <w:moveToRangeEnd w:id="972"/>
    <w:p w14:paraId="633D2E5D" w14:textId="0D39838C" w:rsidR="000457A8" w:rsidRPr="004A2FC2" w:rsidDel="00E55DE0" w:rsidRDefault="000457A8">
      <w:pPr>
        <w:pStyle w:val="ParaContinue"/>
        <w:rPr>
          <w:del w:id="977" w:author="Tomas Chovanak" w:date="2017-01-30T09:41:00Z"/>
        </w:rPr>
        <w:pPrChange w:id="978" w:author="Tomas Chovanak" w:date="2017-01-30T08:33:00Z">
          <w:pPr>
            <w:pStyle w:val="Para"/>
          </w:pPr>
        </w:pPrChange>
      </w:pPr>
    </w:p>
    <w:p w14:paraId="2C1A4A21" w14:textId="5F34EADA" w:rsidR="00867939" w:rsidRPr="004A2FC2" w:rsidDel="00E55DE0" w:rsidRDefault="000457A8" w:rsidP="00C11D0E">
      <w:pPr>
        <w:pStyle w:val="Head2"/>
        <w:rPr>
          <w:moveFrom w:id="979" w:author="Tomas Chovanak" w:date="2017-01-30T09:40:00Z"/>
        </w:rPr>
      </w:pPr>
      <w:moveFromRangeStart w:id="980" w:author="Tomas Chovanak" w:date="2017-01-30T09:40:00Z" w:name="move473532583"/>
      <w:moveFrom w:id="981" w:author="Tomas Chovanak" w:date="2017-01-30T09:40:00Z">
        <w:r w:rsidRPr="004A2FC2" w:rsidDel="00E55DE0">
          <w:t>4.4</w:t>
        </w:r>
        <w:r w:rsidRPr="004A2FC2" w:rsidDel="00E55DE0">
          <w:t> </w:t>
        </w:r>
        <w:r w:rsidRPr="004A2FC2" w:rsidDel="00E55DE0">
          <w:t>Evaluating speed</w:t>
        </w:r>
      </w:moveFrom>
    </w:p>
    <w:p w14:paraId="4E097762" w14:textId="398BFE9F" w:rsidR="008039D9" w:rsidDel="00E55DE0" w:rsidRDefault="0066153B">
      <w:pPr>
        <w:pStyle w:val="Para"/>
        <w:rPr>
          <w:moveFrom w:id="982" w:author="Tomas Chovanak" w:date="2017-01-30T09:40:00Z"/>
        </w:rPr>
      </w:pPr>
      <w:moveFrom w:id="983" w:author="Tomas Chovanak" w:date="2017-01-30T09:40:00Z">
        <w:r w:rsidDel="00E55DE0">
          <w:t>For approaches specialized in data stream processing, computation time represent one of the crucial criterions of usability. For this reason, we observed, in addition to recommendation precision, also the processing speed of proposed method. For both datasets, we ran proposed method (</w:t>
        </w:r>
        <w:r w:rsidRPr="00F432FB" w:rsidDel="00E55DE0">
          <w:rPr>
            <w:i/>
          </w:rPr>
          <w:t>GG</w:t>
        </w:r>
        <w:r w:rsidDel="00E55DE0">
          <w:t xml:space="preserve">) 20 times measuring the average speed logged in regular time intervals. To be able to consider computational </w:t>
        </w:r>
        <w:r w:rsidR="008039D9" w:rsidDel="00E55DE0">
          <w:t>cost</w:t>
        </w:r>
        <w:r w:rsidDel="00E55DE0">
          <w:t xml:space="preserve"> of user clustering</w:t>
        </w:r>
        <w:r w:rsidR="008039D9" w:rsidDel="00E55DE0">
          <w:t xml:space="preserve">, </w:t>
        </w:r>
        <w:r w:rsidDel="00E55DE0">
          <w:t xml:space="preserve">group patterns creation </w:t>
        </w:r>
        <w:r w:rsidR="008039D9" w:rsidDel="00E55DE0">
          <w:t xml:space="preserve">and their combination with global patterns, we compared it to result of </w:t>
        </w:r>
        <w:r w:rsidR="008039D9" w:rsidRPr="00670952" w:rsidDel="00E55DE0">
          <w:t>GL</w:t>
        </w:r>
        <w:r w:rsidR="008039D9" w:rsidDel="00E55DE0">
          <w:t xml:space="preserve"> method computing global patterns only (Figure 4).</w:t>
        </w:r>
      </w:moveFrom>
    </w:p>
    <w:p w14:paraId="21D2C7A7" w14:textId="742DB145" w:rsidR="00DE7D91" w:rsidRPr="004A2FC2" w:rsidDel="00E55DE0" w:rsidRDefault="00DE7D91" w:rsidP="00DE7D91">
      <w:pPr>
        <w:spacing w:before="240"/>
        <w:jc w:val="center"/>
        <w:rPr>
          <w:moveFrom w:id="984" w:author="Tomas Chovanak" w:date="2017-01-30T09:40:00Z"/>
        </w:rPr>
      </w:pPr>
      <w:moveFrom w:id="985" w:author="Tomas Chovanak" w:date="2017-01-30T09:40:00Z">
        <w:r w:rsidDel="00E55DE0">
          <w:rPr>
            <w:noProof/>
            <w:lang w:val="en-GB" w:eastAsia="en-GB"/>
          </w:rPr>
          <w:drawing>
            <wp:inline distT="0" distB="0" distL="0" distR="0" wp14:anchorId="3AD6D40C" wp14:editId="5E91A0D5">
              <wp:extent cx="3030191"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3135" cy="3365591"/>
                      </a:xfrm>
                      <a:prstGeom prst="rect">
                        <a:avLst/>
                      </a:prstGeom>
                      <a:noFill/>
                    </pic:spPr>
                  </pic:pic>
                </a:graphicData>
              </a:graphic>
            </wp:inline>
          </w:drawing>
        </w:r>
      </w:moveFrom>
    </w:p>
    <w:p w14:paraId="2E4226CA" w14:textId="340ABE6D" w:rsidR="00DE7D91" w:rsidRPr="004A2FC2" w:rsidDel="00E55DE0" w:rsidRDefault="00DE7D91" w:rsidP="00E5761D">
      <w:pPr>
        <w:pStyle w:val="FigureCaption"/>
        <w:rPr>
          <w:moveFrom w:id="986" w:author="Tomas Chovanak" w:date="2017-01-30T09:40:00Z"/>
        </w:rPr>
      </w:pPr>
      <w:moveFrom w:id="987" w:author="Tomas Chovanak" w:date="2017-01-30T09:40:00Z">
        <w:r w:rsidRPr="004A2FC2" w:rsidDel="00E55DE0">
          <w:rPr>
            <w:rStyle w:val="Label"/>
          </w:rPr>
          <w:t>Figure 4:</w:t>
        </w:r>
        <w:r w:rsidRPr="004A2FC2" w:rsidDel="00E55DE0">
          <w:rPr>
            <w:color w:val="000000"/>
          </w:rPr>
          <w:t xml:space="preserve"> </w:t>
        </w:r>
        <w:r w:rsidRPr="004A2FC2" w:rsidDel="00E55DE0">
          <w:t xml:space="preserve">Average processing speed of ALEF </w:t>
        </w:r>
        <w:r w:rsidDel="00E55DE0">
          <w:t>(upper)</w:t>
        </w:r>
        <w:r w:rsidRPr="004A2FC2" w:rsidDel="00E55DE0">
          <w:t xml:space="preserve"> and NP dataset</w:t>
        </w:r>
        <w:r w:rsidDel="00E55DE0">
          <w:t>s (lower)</w:t>
        </w:r>
        <w:r w:rsidRPr="004A2FC2" w:rsidDel="00E55DE0">
          <w:t xml:space="preserve">. </w:t>
        </w:r>
        <w:r w:rsidDel="00E55DE0">
          <w:t>The</w:t>
        </w:r>
        <w:r w:rsidRPr="004A2FC2" w:rsidDel="00E55DE0">
          <w:t xml:space="preserve"> measurements </w:t>
        </w:r>
        <w:r w:rsidDel="00E55DE0">
          <w:t xml:space="preserve">are </w:t>
        </w:r>
        <w:r w:rsidRPr="004A2FC2" w:rsidDel="00E55DE0">
          <w:t>taken every 2000 transactions.</w:t>
        </w:r>
      </w:moveFrom>
    </w:p>
    <w:p w14:paraId="0427A1AD" w14:textId="1B383A29" w:rsidR="00DE7D91" w:rsidDel="00E55DE0" w:rsidRDefault="00DE7D91">
      <w:pPr>
        <w:pStyle w:val="Para"/>
        <w:rPr>
          <w:moveFrom w:id="988" w:author="Tomas Chovanak" w:date="2017-01-30T09:40:00Z"/>
        </w:rPr>
      </w:pPr>
    </w:p>
    <w:p w14:paraId="079AA870" w14:textId="334AC0F9" w:rsidR="001B2FC3" w:rsidRPr="004A2FC2" w:rsidDel="00E55DE0" w:rsidRDefault="008039D9">
      <w:pPr>
        <w:pStyle w:val="Para"/>
        <w:rPr>
          <w:moveFrom w:id="989" w:author="Tomas Chovanak" w:date="2017-01-30T09:40:00Z"/>
        </w:rPr>
      </w:pPr>
      <w:moveFrom w:id="990" w:author="Tomas Chovanak" w:date="2017-01-30T09:40:00Z">
        <w:r w:rsidDel="00E55DE0">
          <w:t xml:space="preserve">From the results is visible that additional </w:t>
        </w:r>
        <w:r w:rsidR="008653DC" w:rsidRPr="004A2FC2" w:rsidDel="00E55DE0">
          <w:t xml:space="preserve">cost caused by clustering and searching for group patterns </w:t>
        </w:r>
        <w:r w:rsidDel="00E55DE0">
          <w:t xml:space="preserve">is constant and thus maintainable in production. Another </w:t>
        </w:r>
        <w:r w:rsidRPr="000F6BF0" w:rsidDel="00E55DE0">
          <w:t>finding came from comparison of results between both domains</w:t>
        </w:r>
        <w:r w:rsidR="00670952" w:rsidRPr="000F6BF0" w:rsidDel="00E55DE0">
          <w:t xml:space="preserve">. We can see </w:t>
        </w:r>
        <w:r w:rsidR="000F6BF0" w:rsidRPr="000F6BF0" w:rsidDel="00E55DE0">
          <w:t xml:space="preserve">that computation is faster in order </w:t>
        </w:r>
        <w:r w:rsidR="000F6BF0" w:rsidDel="00E55DE0">
          <w:t>in the case of NP dataset. The reason is the number of possible items, from which are identified the behavioral patterns (tens of categories in NP, hundreds of pages in ALEF). This in addition shows up, how items abstraction help</w:t>
        </w:r>
        <w:r w:rsidR="00F432FB" w:rsidDel="00E55DE0">
          <w:t>s</w:t>
        </w:r>
        <w:r w:rsidR="000F6BF0" w:rsidDel="00E55DE0">
          <w:t xml:space="preserve"> to </w:t>
        </w:r>
        <w:r w:rsidR="006D460C" w:rsidDel="00E55DE0">
          <w:t>significantly reduce computation time.</w:t>
        </w:r>
      </w:moveFrom>
    </w:p>
    <w:bookmarkEnd w:id="55"/>
    <w:moveFromRangeEnd w:id="980"/>
    <w:p w14:paraId="38CFF236" w14:textId="4ECF925C" w:rsidR="0031374A" w:rsidRPr="004A2FC2" w:rsidDel="00692245" w:rsidRDefault="0031374A" w:rsidP="0093037C">
      <w:pPr>
        <w:pStyle w:val="Head1"/>
        <w:ind w:left="0" w:firstLine="0"/>
        <w:rPr>
          <w:del w:id="991" w:author="Tomas Chovanak" w:date="2017-01-30T09:43:00Z"/>
        </w:rPr>
      </w:pPr>
      <w:del w:id="992" w:author="Tomas Chovanak" w:date="2017-01-30T09:43:00Z">
        <w:r w:rsidRPr="004A2FC2" w:rsidDel="00692245">
          <w:delText>5</w:delText>
        </w:r>
        <w:r w:rsidRPr="004A2FC2" w:rsidDel="00692245">
          <w:rPr>
            <w:szCs w:val="22"/>
          </w:rPr>
          <w:delText> </w:delText>
        </w:r>
        <w:r w:rsidRPr="004A2FC2" w:rsidDel="00692245">
          <w:delText>CONCLUSIONS</w:delText>
        </w:r>
      </w:del>
    </w:p>
    <w:p w14:paraId="17287C6A" w14:textId="64356E6E" w:rsidR="009C78C4" w:rsidDel="00692245" w:rsidRDefault="009A091F">
      <w:pPr>
        <w:pStyle w:val="Para"/>
        <w:rPr>
          <w:del w:id="993" w:author="Tomas Chovanak" w:date="2017-01-30T09:43:00Z"/>
        </w:rPr>
      </w:pPr>
      <w:del w:id="994" w:author="Tomas Chovanak" w:date="2017-01-30T09:43:00Z">
        <w:r w:rsidRPr="004A2FC2" w:rsidDel="00692245">
          <w:delText xml:space="preserve">In this </w:delText>
        </w:r>
        <w:r w:rsidR="009C78C4" w:rsidDel="00692245">
          <w:delText xml:space="preserve">paper </w:delText>
        </w:r>
        <w:r w:rsidRPr="004A2FC2" w:rsidDel="00692245">
          <w:delText xml:space="preserve">we propose </w:delText>
        </w:r>
        <w:r w:rsidR="009C78C4" w:rsidDel="00692245">
          <w:delText>a method</w:delText>
        </w:r>
        <w:r w:rsidR="008837E9" w:rsidRPr="004A2FC2" w:rsidDel="00692245">
          <w:delText>,</w:delText>
        </w:r>
        <w:r w:rsidRPr="004A2FC2" w:rsidDel="00692245">
          <w:delText xml:space="preserve"> which is able to perform multiple tasks over data stream: segmenting users to groups dynamically, searching for group and global behavior</w:delText>
        </w:r>
        <w:r w:rsidR="00C33872" w:rsidRPr="004A2FC2" w:rsidDel="00692245">
          <w:delText>al</w:delText>
        </w:r>
        <w:r w:rsidRPr="004A2FC2" w:rsidDel="00692245">
          <w:delText xml:space="preserve"> patterns and applying these patterns in recommendation task.</w:delText>
        </w:r>
      </w:del>
    </w:p>
    <w:p w14:paraId="1CD9D550" w14:textId="61B9A44C" w:rsidR="006D460C" w:rsidDel="009656DC" w:rsidRDefault="00C53032">
      <w:pPr>
        <w:pStyle w:val="Para"/>
        <w:rPr>
          <w:del w:id="995" w:author="Tomas Chovanak" w:date="2017-01-30T07:59:00Z"/>
        </w:rPr>
      </w:pPr>
      <w:del w:id="996" w:author="Tomas Chovanak" w:date="2017-01-30T09:43:00Z">
        <w:r w:rsidDel="00692245">
          <w:delText xml:space="preserve">The method </w:delText>
        </w:r>
        <w:r w:rsidR="009C78C4" w:rsidDel="00692245">
          <w:delText xml:space="preserve">was evaluated on </w:delText>
        </w:r>
        <w:r w:rsidR="009C78C4" w:rsidRPr="004A2FC2" w:rsidDel="00692245">
          <w:delText xml:space="preserve">e-learning and news </w:delText>
        </w:r>
        <w:r w:rsidR="009C78C4" w:rsidDel="00692245">
          <w:delText xml:space="preserve">data, which have highly </w:delText>
        </w:r>
        <w:r w:rsidR="009A091F" w:rsidRPr="004A2FC2" w:rsidDel="00692245">
          <w:delText>different characteristics</w:delText>
        </w:r>
        <w:r w:rsidR="009C78C4" w:rsidDel="00692245">
          <w:delText xml:space="preserve"> (</w:delText>
        </w:r>
        <w:r w:rsidR="00913A04" w:rsidDel="00692245">
          <w:delText>total size, number of users, different average length of session</w:delText>
        </w:r>
        <w:r w:rsidR="009C78C4" w:rsidDel="00692245">
          <w:delText>)</w:delText>
        </w:r>
        <w:r w:rsidR="009A091F" w:rsidRPr="004A2FC2" w:rsidDel="00692245">
          <w:delText xml:space="preserve">. We performed </w:delText>
        </w:r>
        <w:r w:rsidR="009C78C4" w:rsidDel="00692245">
          <w:delText>multiple</w:delText>
        </w:r>
        <w:r w:rsidR="009A091F" w:rsidRPr="004A2FC2" w:rsidDel="00692245">
          <w:delText xml:space="preserve"> experiments mainly with purpose to investigate how </w:delText>
        </w:r>
        <w:r w:rsidR="009C78C4" w:rsidDel="00692245">
          <w:delText xml:space="preserve">useful is </w:delText>
        </w:r>
        <w:r w:rsidR="009A091F" w:rsidRPr="004A2FC2" w:rsidDel="00692245">
          <w:delText>combining global and group patterns</w:delText>
        </w:r>
        <w:r w:rsidR="009C78C4" w:rsidDel="00692245">
          <w:delText xml:space="preserve">. The method was evaluated indirectly through recommendation task, where we observed </w:delText>
        </w:r>
        <w:r w:rsidR="006D460C" w:rsidDel="00692245">
          <w:delText>precision and speed (which is important because of data stream processing)</w:delText>
        </w:r>
        <w:r w:rsidR="001E6B20" w:rsidDel="00692245">
          <w:delText xml:space="preserve"> of</w:delText>
        </w:r>
        <w:r w:rsidR="00C13C6D" w:rsidDel="00692245">
          <w:delText xml:space="preserve"> the</w:delText>
        </w:r>
        <w:r w:rsidR="001E6B20" w:rsidDel="00692245">
          <w:delText xml:space="preserve"> method</w:delText>
        </w:r>
        <w:r w:rsidR="006D460C" w:rsidDel="00692245">
          <w:delText>.</w:delText>
        </w:r>
        <w:r w:rsidR="009A091F" w:rsidRPr="004A2FC2" w:rsidDel="00692245">
          <w:delText xml:space="preserve"> </w:delText>
        </w:r>
      </w:del>
    </w:p>
    <w:p w14:paraId="0379B14B" w14:textId="4F113873" w:rsidR="00C13C6D" w:rsidDel="00692245" w:rsidRDefault="009949C9">
      <w:pPr>
        <w:pStyle w:val="Para"/>
        <w:rPr>
          <w:del w:id="997" w:author="Tomas Chovanak" w:date="2017-01-30T09:43:00Z"/>
        </w:rPr>
      </w:pPr>
      <w:del w:id="998" w:author="Tomas Chovanak" w:date="2017-01-30T09:43:00Z">
        <w:r w:rsidDel="00692245">
          <w:delText xml:space="preserve">In </w:delText>
        </w:r>
        <w:r w:rsidR="00321031" w:rsidDel="00692245">
          <w:delText>NP</w:delText>
        </w:r>
        <w:r w:rsidDel="00692245">
          <w:delText xml:space="preserve"> dataset</w:delText>
        </w:r>
        <w:r w:rsidR="00321031" w:rsidDel="00692245">
          <w:delText>,</w:delText>
        </w:r>
        <w:r w:rsidDel="00692245">
          <w:delText xml:space="preserve"> </w:delText>
        </w:r>
        <w:r w:rsidRPr="0053082E" w:rsidDel="00692245">
          <w:rPr>
            <w:i/>
          </w:rPr>
          <w:delText>GR</w:delText>
        </w:r>
        <w:r w:rsidDel="00692245">
          <w:delText xml:space="preserve"> </w:delText>
        </w:r>
        <w:r w:rsidR="00321031" w:rsidDel="00692245">
          <w:delText xml:space="preserve">method </w:delText>
        </w:r>
        <w:r w:rsidDel="00692245">
          <w:delText xml:space="preserve">outperforms </w:delText>
        </w:r>
        <w:r w:rsidRPr="0053082E" w:rsidDel="00692245">
          <w:rPr>
            <w:i/>
          </w:rPr>
          <w:delText>GL</w:delText>
        </w:r>
        <w:r w:rsidDel="00692245">
          <w:delText xml:space="preserve"> </w:delText>
        </w:r>
      </w:del>
      <w:del w:id="999" w:author="Tomas Chovanak" w:date="2017-01-30T08:05:00Z">
        <w:r w:rsidDel="00A90372">
          <w:delText>inside of</w:delText>
        </w:r>
      </w:del>
      <w:del w:id="1000" w:author="Tomas Chovanak" w:date="2017-01-30T09:43:00Z">
        <w:r w:rsidDel="00692245">
          <w:delText xml:space="preserve"> groups</w:delText>
        </w:r>
      </w:del>
      <w:del w:id="1001" w:author="Tomas Chovanak" w:date="2017-01-30T08:01:00Z">
        <w:r w:rsidDel="000A58DF">
          <w:delText>. There exists</w:delText>
        </w:r>
        <w:r w:rsidR="008C2B36" w:rsidDel="000A58DF">
          <w:delText>,</w:delText>
        </w:r>
        <w:r w:rsidR="0057311F" w:rsidDel="000A58DF">
          <w:delText xml:space="preserve"> high amount of users, so they can be clustered into highly similar and quality groups.</w:delText>
        </w:r>
        <w:r w:rsidR="0057311F" w:rsidDel="00FF490B">
          <w:delText xml:space="preserve"> For this reason and despite the short sessions, there can be identified quality patterns</w:delText>
        </w:r>
        <w:r w:rsidDel="00FF490B">
          <w:delText xml:space="preserve">. </w:delText>
        </w:r>
        <w:r w:rsidR="0057311F" w:rsidDel="00FF490B">
          <w:delText xml:space="preserve"> </w:delText>
        </w:r>
      </w:del>
      <w:del w:id="1002" w:author="Tomas Chovanak" w:date="2017-01-30T09:43:00Z">
        <w:r w:rsidDel="00692245">
          <w:delText>In ALEF dataset</w:delText>
        </w:r>
        <w:r w:rsidR="00321031" w:rsidDel="00692245">
          <w:delText>,</w:delText>
        </w:r>
        <w:r w:rsidDel="00692245">
          <w:delText xml:space="preserve"> </w:delText>
        </w:r>
        <w:r w:rsidR="008C2B36" w:rsidRPr="0053082E" w:rsidDel="00692245">
          <w:rPr>
            <w:i/>
          </w:rPr>
          <w:delText>GL</w:delText>
        </w:r>
        <w:r w:rsidR="008C2B36" w:rsidDel="00692245">
          <w:delText xml:space="preserve"> </w:delText>
        </w:r>
        <w:r w:rsidR="00321031" w:rsidDel="00692245">
          <w:delText xml:space="preserve">method </w:delText>
        </w:r>
        <w:r w:rsidR="008C2B36" w:rsidDel="00692245">
          <w:delText xml:space="preserve">outperforms </w:delText>
        </w:r>
        <w:r w:rsidR="008C2B36" w:rsidRPr="0053082E" w:rsidDel="00692245">
          <w:rPr>
            <w:i/>
          </w:rPr>
          <w:delText>GR</w:delText>
        </w:r>
        <w:r w:rsidR="00C13C6D" w:rsidDel="00692245">
          <w:delText xml:space="preserve"> </w:delText>
        </w:r>
      </w:del>
      <w:del w:id="1003" w:author="Tomas Chovanak" w:date="2017-01-30T08:03:00Z">
        <w:r w:rsidDel="00E4007C">
          <w:delText xml:space="preserve">even </w:delText>
        </w:r>
        <w:commentRangeStart w:id="1004"/>
        <w:commentRangeStart w:id="1005"/>
        <w:r w:rsidR="00C13C6D" w:rsidDel="00E4007C">
          <w:delText>in</w:delText>
        </w:r>
        <w:r w:rsidDel="00E4007C">
          <w:delText>side of groups</w:delText>
        </w:r>
        <w:commentRangeEnd w:id="1004"/>
        <w:r w:rsidR="00321031" w:rsidDel="00E4007C">
          <w:rPr>
            <w:rStyle w:val="CommentReference"/>
          </w:rPr>
          <w:commentReference w:id="1004"/>
        </w:r>
        <w:commentRangeEnd w:id="1005"/>
        <w:r w:rsidR="00E4007C" w:rsidDel="00E4007C">
          <w:rPr>
            <w:rStyle w:val="CommentReference"/>
          </w:rPr>
          <w:commentReference w:id="1005"/>
        </w:r>
        <w:r w:rsidDel="00E4007C">
          <w:delText xml:space="preserve">, </w:delText>
        </w:r>
      </w:del>
      <w:del w:id="1006" w:author="Tomas Chovanak" w:date="2017-01-30T09:43:00Z">
        <w:r w:rsidDel="00692245">
          <w:delText>because there are less users performing more specific sessions and thus it is unable to create such quality patterns</w:delText>
        </w:r>
        <w:r w:rsidR="00C13C6D" w:rsidDel="00692245">
          <w:delText>.</w:delText>
        </w:r>
        <w:r w:rsidR="008C2B36" w:rsidDel="00692245">
          <w:delText xml:space="preserve"> However, </w:delText>
        </w:r>
        <w:r w:rsidR="00FB6F68" w:rsidDel="00692245">
          <w:delText>proposed method (</w:delText>
        </w:r>
        <w:r w:rsidR="008C2B36" w:rsidRPr="0053082E" w:rsidDel="00692245">
          <w:rPr>
            <w:i/>
          </w:rPr>
          <w:delText>GG</w:delText>
        </w:r>
        <w:r w:rsidR="00FB6F68" w:rsidDel="00692245">
          <w:delText>)</w:delText>
        </w:r>
        <w:r w:rsidR="008C2B36" w:rsidDel="00692245">
          <w:delText xml:space="preserve"> outp</w:delText>
        </w:r>
        <w:r w:rsidR="00C13C6D" w:rsidDel="00692245">
          <w:delText xml:space="preserve">erformed </w:delText>
        </w:r>
        <w:r w:rsidR="00C13C6D" w:rsidRPr="0053082E" w:rsidDel="00692245">
          <w:rPr>
            <w:i/>
          </w:rPr>
          <w:delText>GR</w:delText>
        </w:r>
        <w:r w:rsidR="00C13C6D" w:rsidDel="00692245">
          <w:delText xml:space="preserve"> and </w:delText>
        </w:r>
        <w:r w:rsidR="00C13C6D" w:rsidRPr="0053082E" w:rsidDel="00692245">
          <w:rPr>
            <w:i/>
          </w:rPr>
          <w:delText>GL</w:delText>
        </w:r>
        <w:r w:rsidR="00C13C6D" w:rsidDel="00692245">
          <w:delText xml:space="preserve"> in both datasets</w:delText>
        </w:r>
        <w:r w:rsidR="005143F0" w:rsidDel="00692245">
          <w:delText xml:space="preserve"> </w:delText>
        </w:r>
      </w:del>
      <w:del w:id="1007" w:author="Tomas Chovanak" w:date="2017-01-30T08:06:00Z">
        <w:r w:rsidR="005143F0" w:rsidDel="009537C3">
          <w:delText>inside of</w:delText>
        </w:r>
      </w:del>
      <w:del w:id="1008" w:author="Tomas Chovanak" w:date="2017-01-30T09:43:00Z">
        <w:r w:rsidR="005143F0" w:rsidDel="00692245">
          <w:delText xml:space="preserve"> groups</w:delText>
        </w:r>
        <w:r w:rsidR="00C13C6D" w:rsidDel="00692245">
          <w:delText xml:space="preserve">. </w:delText>
        </w:r>
      </w:del>
    </w:p>
    <w:p w14:paraId="6E934EF4" w14:textId="0CBAFB80" w:rsidR="00C13C6D" w:rsidDel="00D22904" w:rsidRDefault="00C13C6D">
      <w:pPr>
        <w:pStyle w:val="Para"/>
        <w:rPr>
          <w:del w:id="1009" w:author="Tomas Chovanak" w:date="2017-01-30T08:02:00Z"/>
        </w:rPr>
      </w:pPr>
      <w:del w:id="1010" w:author="Tomas Chovanak" w:date="2017-01-30T08:02:00Z">
        <w:r w:rsidDel="00D22904">
          <w:delText xml:space="preserve">We found out that </w:delText>
        </w:r>
        <w:commentRangeStart w:id="1011"/>
        <w:r w:rsidDel="00D22904">
          <w:delText xml:space="preserve">speed of </w:delText>
        </w:r>
        <w:r w:rsidRPr="0053082E" w:rsidDel="00D22904">
          <w:rPr>
            <w:i/>
          </w:rPr>
          <w:delText>GG</w:delText>
        </w:r>
        <w:r w:rsidDel="00D22904">
          <w:delText xml:space="preserve"> has additional cost</w:delText>
        </w:r>
        <w:commentRangeEnd w:id="1011"/>
        <w:r w:rsidR="00C26F08" w:rsidDel="00D22904">
          <w:rPr>
            <w:rStyle w:val="CommentReference"/>
          </w:rPr>
          <w:commentReference w:id="1011"/>
        </w:r>
        <w:r w:rsidDel="00D22904">
          <w:delText xml:space="preserve"> caused by clustering and searching for group patterns, but it is constant thus maintainable in production</w:delText>
        </w:r>
        <w:r w:rsidR="005F37E0" w:rsidDel="00D22904">
          <w:delText xml:space="preserve">. Also that, abstraction of </w:delText>
        </w:r>
        <w:commentRangeStart w:id="1012"/>
        <w:r w:rsidR="005F37E0" w:rsidDel="00D22904">
          <w:delText>i</w:delText>
        </w:r>
        <w:r w:rsidDel="00D22904">
          <w:delText xml:space="preserve">tems from which are identified behavioral patterns results in significantly faster computation. </w:delText>
        </w:r>
        <w:commentRangeEnd w:id="1012"/>
        <w:r w:rsidR="00C26F08" w:rsidDel="00D22904">
          <w:rPr>
            <w:rStyle w:val="CommentReference"/>
          </w:rPr>
          <w:commentReference w:id="1012"/>
        </w:r>
        <w:r w:rsidDel="00D22904">
          <w:delText xml:space="preserve">  </w:delText>
        </w:r>
      </w:del>
    </w:p>
    <w:p w14:paraId="4A8D886B" w14:textId="28FB61DB" w:rsidR="009A091F" w:rsidRPr="004A2FC2" w:rsidDel="00692245" w:rsidRDefault="006D460C">
      <w:pPr>
        <w:pStyle w:val="Para"/>
        <w:rPr>
          <w:del w:id="1013" w:author="Tomas Chovanak" w:date="2017-01-30T09:43:00Z"/>
        </w:rPr>
      </w:pPr>
      <w:del w:id="1014" w:author="Tomas Chovanak" w:date="2017-01-30T09:43:00Z">
        <w:r w:rsidDel="00692245">
          <w:delText xml:space="preserve">Next, </w:delText>
        </w:r>
        <w:r w:rsidR="005A019B" w:rsidRPr="004A2FC2" w:rsidDel="00692245">
          <w:delText xml:space="preserve">we </w:delText>
        </w:r>
        <w:r w:rsidDel="00692245">
          <w:delText xml:space="preserve">plan to evaluate </w:delText>
        </w:r>
        <w:r w:rsidR="005A019B" w:rsidRPr="004A2FC2" w:rsidDel="00692245">
          <w:delText xml:space="preserve">proposed </w:delText>
        </w:r>
        <w:r w:rsidDel="00692245">
          <w:delText>method</w:delText>
        </w:r>
        <w:r w:rsidR="005A019B" w:rsidRPr="004A2FC2" w:rsidDel="00692245">
          <w:delText xml:space="preserve"> with </w:delText>
        </w:r>
        <w:r w:rsidDel="00692245">
          <w:delText>multiple</w:delText>
        </w:r>
        <w:r w:rsidR="005A019B" w:rsidRPr="004A2FC2" w:rsidDel="00692245">
          <w:delText xml:space="preserve"> different algorithms for mining frequent itemsets</w:delText>
        </w:r>
        <w:r w:rsidR="00F50BBC" w:rsidDel="00692245">
          <w:delText xml:space="preserve"> (</w:delText>
        </w:r>
        <w:r w:rsidR="00F50BBC" w:rsidRPr="004A2FC2" w:rsidDel="00692245">
          <w:delText>top-k frequent itemsets mining algorithm</w:delText>
        </w:r>
        <w:r w:rsidR="00F50BBC" w:rsidDel="00692245">
          <w:delText>)</w:delText>
        </w:r>
        <w:r w:rsidR="005A019B" w:rsidRPr="004A2FC2" w:rsidDel="00692245">
          <w:delText xml:space="preserve"> and clustering</w:delText>
        </w:r>
        <w:r w:rsidR="00622AED" w:rsidRPr="004A2FC2" w:rsidDel="00692245">
          <w:delText xml:space="preserve"> (</w:delText>
        </w:r>
        <w:r w:rsidR="00F50BBC" w:rsidDel="00692245">
          <w:delText>D-Stream and Clustree</w:delText>
        </w:r>
        <w:r w:rsidR="00622AED" w:rsidRPr="004A2FC2" w:rsidDel="00692245">
          <w:delText>)</w:delText>
        </w:r>
        <w:r w:rsidR="00E14EEA" w:rsidDel="00692245">
          <w:delText xml:space="preserve"> and compare results</w:delText>
        </w:r>
        <w:r w:rsidR="00047585" w:rsidRPr="004A2FC2" w:rsidDel="00692245">
          <w:delText xml:space="preserve">. </w:delText>
        </w:r>
        <w:r w:rsidR="00E938CC" w:rsidDel="00692245">
          <w:delText xml:space="preserve">We will also try to parallelize individual tasks of the method, which can help to make method even faster. </w:delText>
        </w:r>
        <w:r w:rsidR="00047585" w:rsidDel="00692245">
          <w:delText>Input d</w:delText>
        </w:r>
        <w:r w:rsidR="00047585" w:rsidRPr="004A2FC2" w:rsidDel="00692245">
          <w:delText>ata stream could be copied to 3 separate branches</w:delText>
        </w:r>
        <w:r w:rsidR="00047585" w:rsidDel="00692245">
          <w:delText xml:space="preserve"> – user </w:delText>
        </w:r>
        <w:r w:rsidR="00047585" w:rsidRPr="004A2FC2" w:rsidDel="00692245">
          <w:delText xml:space="preserve">clustering, mining of group behavioral patterns </w:delText>
        </w:r>
        <w:r w:rsidR="00047585" w:rsidDel="00692245">
          <w:delText xml:space="preserve">and </w:delText>
        </w:r>
        <w:r w:rsidR="00047585" w:rsidRPr="004A2FC2" w:rsidDel="00692245">
          <w:delText>mining of global behavioral patterns.</w:delText>
        </w:r>
        <w:r w:rsidR="005A019B" w:rsidRPr="004A2FC2" w:rsidDel="00692245">
          <w:delText xml:space="preserve"> </w:delText>
        </w:r>
      </w:del>
    </w:p>
    <w:p w14:paraId="387836D4" w14:textId="77777777" w:rsidR="00040AE8" w:rsidRPr="004A2FC2" w:rsidRDefault="00227916">
      <w:pPr>
        <w:pStyle w:val="ReferenceHead"/>
      </w:pPr>
      <w:r w:rsidRPr="004A2FC2">
        <w:t>REFERENCES</w:t>
      </w:r>
    </w:p>
    <w:tbl>
      <w:tblPr>
        <w:tblStyle w:val="PlainTable3"/>
        <w:tblW w:w="0" w:type="auto"/>
        <w:tblInd w:w="108" w:type="dxa"/>
        <w:tblLook w:val="0000" w:firstRow="0" w:lastRow="0" w:firstColumn="0" w:lastColumn="0" w:noHBand="0" w:noVBand="0"/>
      </w:tblPr>
      <w:tblGrid>
        <w:gridCol w:w="450"/>
        <w:gridCol w:w="4242"/>
      </w:tblGrid>
      <w:tr w:rsidR="0055434B" w:rsidRPr="004A2FC2" w14:paraId="3125930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DC3954" w14:textId="6F578F93" w:rsidR="0055434B" w:rsidRPr="004A2FC2" w:rsidRDefault="0055434B" w:rsidP="00A36D0B">
            <w:pPr>
              <w:pStyle w:val="Bibentry"/>
            </w:pPr>
            <w:r>
              <w:t>[1</w:t>
            </w:r>
            <w:r w:rsidRPr="004A2FC2">
              <w:t>]</w:t>
            </w:r>
            <w:bookmarkStart w:id="1015" w:name="bib1"/>
            <w:bookmarkStart w:id="1016" w:name="BIBL"/>
            <w:bookmarkEnd w:id="1015"/>
            <w:bookmarkEnd w:id="1016"/>
          </w:p>
        </w:tc>
        <w:tc>
          <w:tcPr>
            <w:tcW w:w="0" w:type="auto"/>
          </w:tcPr>
          <w:p w14:paraId="7990554E" w14:textId="7BC3B446" w:rsidR="0055434B" w:rsidRPr="004A2FC2" w:rsidRDefault="0055434B" w:rsidP="004D2B09">
            <w:pPr>
              <w:pStyle w:val="Bibentry"/>
              <w:cnfStyle w:val="000000100000" w:firstRow="0" w:lastRow="0" w:firstColumn="0" w:lastColumn="0" w:oddVBand="0" w:evenVBand="0" w:oddHBand="1" w:evenHBand="0" w:firstRowFirstColumn="0" w:firstRowLastColumn="0" w:lastRowFirstColumn="0" w:lastRowLastColumn="0"/>
            </w:pPr>
            <w:r w:rsidRPr="004A2FC2">
              <w:rPr>
                <w:rStyle w:val="FirstName"/>
                <w:bdr w:val="dotted" w:sz="4" w:space="0" w:color="auto"/>
              </w:rPr>
              <w:t>Agrawal, Rakesh, Tomasz Imieliński, and Arun Swami. "Mining association rules between sets of items in large databases." Acm sigmod record. Vol. 22. No. 2. ACM, 1993.</w:t>
            </w:r>
          </w:p>
        </w:tc>
      </w:tr>
      <w:tr w:rsidR="0055434B" w:rsidRPr="004A2FC2" w14:paraId="6705ACB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07B2D268" w14:textId="57B23CE5" w:rsidR="0055434B" w:rsidRPr="004A2FC2" w:rsidDel="0005185A" w:rsidRDefault="0055434B" w:rsidP="00A36D0B">
            <w:pPr>
              <w:pStyle w:val="Bibentry"/>
            </w:pPr>
            <w:r>
              <w:rPr>
                <w:lang w:val="en-GB"/>
              </w:rPr>
              <w:t xml:space="preserve"> [2]</w:t>
            </w:r>
          </w:p>
        </w:tc>
        <w:tc>
          <w:tcPr>
            <w:tcW w:w="0" w:type="auto"/>
          </w:tcPr>
          <w:p w14:paraId="723E9C78" w14:textId="68A687BD" w:rsidR="0055434B" w:rsidRPr="004A2FC2" w:rsidRDefault="0055434B" w:rsidP="004D2B09">
            <w:pPr>
              <w:pStyle w:val="Bibentry"/>
              <w:cnfStyle w:val="000000000000" w:firstRow="0" w:lastRow="0" w:firstColumn="0" w:lastColumn="0" w:oddVBand="0" w:evenVBand="0" w:oddHBand="0" w:evenHBand="0" w:firstRowFirstColumn="0" w:firstRowLastColumn="0" w:lastRowFirstColumn="0" w:lastRowLastColumn="0"/>
              <w:rPr>
                <w:rStyle w:val="DOI"/>
              </w:rPr>
            </w:pPr>
            <w:r w:rsidRPr="0096613C">
              <w:rPr>
                <w:rStyle w:val="DOI"/>
              </w:rPr>
              <w:t>Agrawal, Rakesh, and Ramakrishnan Srikant. "Mining sequential patterns." Data Engineering, 1995. Proceedings of the Eleventh International Conference on. IEEE, 1995.</w:t>
            </w:r>
          </w:p>
        </w:tc>
      </w:tr>
      <w:tr w:rsidR="0055434B" w:rsidRPr="004A2FC2" w14:paraId="5925191E"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3A63684" w14:textId="2F469151" w:rsidR="0055434B" w:rsidRPr="004A2FC2" w:rsidDel="0005185A" w:rsidRDefault="0055434B" w:rsidP="00A36D0B">
            <w:pPr>
              <w:pStyle w:val="Bibentry"/>
            </w:pPr>
            <w:r w:rsidRPr="004A2FC2" w:rsidDel="0005185A">
              <w:t xml:space="preserve"> </w:t>
            </w:r>
            <w:r>
              <w:t>[3</w:t>
            </w:r>
            <w:r w:rsidRPr="004A2FC2">
              <w:t>]</w:t>
            </w:r>
          </w:p>
        </w:tc>
        <w:tc>
          <w:tcPr>
            <w:tcW w:w="0" w:type="auto"/>
          </w:tcPr>
          <w:p w14:paraId="0A86317C" w14:textId="2D74A360" w:rsidR="0055434B" w:rsidRPr="004A2FC2" w:rsidRDefault="0055434B" w:rsidP="004D2B09">
            <w:pPr>
              <w:pStyle w:val="Bibentry"/>
              <w:cnfStyle w:val="000000100000" w:firstRow="0" w:lastRow="0" w:firstColumn="0" w:lastColumn="0" w:oddVBand="0" w:evenVBand="0" w:oddHBand="1" w:evenHBand="0" w:firstRowFirstColumn="0" w:firstRowLastColumn="0" w:lastRowFirstColumn="0" w:lastRowLastColumn="0"/>
              <w:rPr>
                <w:rStyle w:val="Surname"/>
              </w:rPr>
            </w:pPr>
            <w:r w:rsidRPr="004A2FC2">
              <w:rPr>
                <w:rStyle w:val="DOI"/>
              </w:rPr>
              <w:t>Facca, Federico Michele, and Pier Luca Lanzi. "Recent developments in web usage mining research." International Conference on Data Warehousing and Knowledge Discovery. Springer Berlin Heidelberg, 2003.</w:t>
            </w:r>
          </w:p>
        </w:tc>
      </w:tr>
      <w:tr w:rsidR="0055434B" w:rsidRPr="004A2FC2" w14:paraId="7A31B5EB"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2596A288" w14:textId="5DCC3139" w:rsidR="0055434B" w:rsidRPr="004A2FC2" w:rsidDel="0005185A" w:rsidRDefault="0055434B" w:rsidP="00A36D0B">
            <w:pPr>
              <w:pStyle w:val="Bibentry"/>
            </w:pPr>
            <w:r w:rsidRPr="004A2FC2" w:rsidDel="0005185A">
              <w:t xml:space="preserve"> </w:t>
            </w:r>
            <w:r w:rsidRPr="004A2FC2">
              <w:t>[</w:t>
            </w:r>
            <w:r w:rsidR="00BA024D">
              <w:t>4</w:t>
            </w:r>
            <w:r w:rsidRPr="004A2FC2">
              <w:t>]</w:t>
            </w:r>
          </w:p>
        </w:tc>
        <w:tc>
          <w:tcPr>
            <w:tcW w:w="0" w:type="auto"/>
          </w:tcPr>
          <w:p w14:paraId="1EE60A9C" w14:textId="3644AC08" w:rsidR="0055434B" w:rsidRPr="004A2FC2" w:rsidRDefault="0055434B" w:rsidP="004D2B09">
            <w:pPr>
              <w:pStyle w:val="Bibentry"/>
              <w:cnfStyle w:val="000000000000" w:firstRow="0" w:lastRow="0" w:firstColumn="0" w:lastColumn="0" w:oddVBand="0" w:evenVBand="0" w:oddHBand="0" w:evenHBand="0" w:firstRowFirstColumn="0" w:firstRowLastColumn="0" w:lastRowFirstColumn="0" w:lastRowLastColumn="0"/>
              <w:rPr>
                <w:rStyle w:val="Surname"/>
              </w:rPr>
            </w:pPr>
            <w:r w:rsidRPr="004A2FC2">
              <w:rPr>
                <w:rStyle w:val="Surname"/>
              </w:rPr>
              <w:t>Jalali</w:t>
            </w:r>
            <w:r w:rsidRPr="004A2FC2">
              <w:rPr>
                <w:noProof/>
              </w:rPr>
              <w:t xml:space="preserve">, </w:t>
            </w:r>
            <w:r w:rsidRPr="004A2FC2">
              <w:rPr>
                <w:rStyle w:val="FirstName"/>
              </w:rPr>
              <w:t>M</w:t>
            </w:r>
            <w:r w:rsidRPr="004A2FC2">
              <w:rPr>
                <w:noProof/>
              </w:rPr>
              <w:t xml:space="preserve">., </w:t>
            </w:r>
            <w:r w:rsidRPr="004A2FC2">
              <w:rPr>
                <w:rStyle w:val="Surname"/>
              </w:rPr>
              <w:t>Mustapha</w:t>
            </w:r>
            <w:r w:rsidRPr="004A2FC2">
              <w:rPr>
                <w:noProof/>
              </w:rPr>
              <w:t xml:space="preserve">, </w:t>
            </w:r>
            <w:r w:rsidRPr="004A2FC2">
              <w:rPr>
                <w:rStyle w:val="FirstName"/>
              </w:rPr>
              <w:t>N</w:t>
            </w:r>
            <w:r w:rsidRPr="004A2FC2">
              <w:rPr>
                <w:noProof/>
              </w:rPr>
              <w:t xml:space="preserve">., </w:t>
            </w:r>
            <w:r w:rsidRPr="004A2FC2">
              <w:rPr>
                <w:rStyle w:val="Surname"/>
              </w:rPr>
              <w:t>Nasir</w:t>
            </w:r>
            <w:r w:rsidRPr="004A2FC2">
              <w:rPr>
                <w:noProof/>
              </w:rPr>
              <w:t xml:space="preserve"> </w:t>
            </w:r>
            <w:r w:rsidRPr="004A2FC2">
              <w:rPr>
                <w:rStyle w:val="Surname"/>
              </w:rPr>
              <w:t>Sulaiman</w:t>
            </w:r>
            <w:r w:rsidRPr="004A2FC2">
              <w:rPr>
                <w:noProof/>
              </w:rPr>
              <w:t xml:space="preserve">, </w:t>
            </w:r>
            <w:r w:rsidRPr="004A2FC2">
              <w:rPr>
                <w:rStyle w:val="FirstName"/>
              </w:rPr>
              <w:t>M</w:t>
            </w:r>
            <w:r w:rsidRPr="004A2FC2">
              <w:rPr>
                <w:noProof/>
              </w:rPr>
              <w:t xml:space="preserve">. and </w:t>
            </w:r>
            <w:r w:rsidRPr="004A2FC2">
              <w:rPr>
                <w:rStyle w:val="Surname"/>
              </w:rPr>
              <w:t>Mamat</w:t>
            </w:r>
            <w:r w:rsidRPr="004A2FC2">
              <w:rPr>
                <w:noProof/>
              </w:rPr>
              <w:t xml:space="preserve">, </w:t>
            </w:r>
            <w:r w:rsidRPr="004A2FC2">
              <w:rPr>
                <w:rStyle w:val="FirstName"/>
              </w:rPr>
              <w:t>A</w:t>
            </w:r>
            <w:r w:rsidRPr="004A2FC2">
              <w:rPr>
                <w:noProof/>
              </w:rPr>
              <w:t>.</w:t>
            </w:r>
            <w:r w:rsidRPr="004A2FC2">
              <w:rPr>
                <w:rStyle w:val="Year"/>
              </w:rPr>
              <w:t>2010</w:t>
            </w:r>
            <w:r w:rsidRPr="004A2FC2">
              <w:rPr>
                <w:lang w:eastAsia="it-IT"/>
              </w:rPr>
              <w:t xml:space="preserve">. </w:t>
            </w:r>
            <w:r w:rsidRPr="004A2FC2">
              <w:rPr>
                <w:rStyle w:val="ArticleTitle"/>
              </w:rPr>
              <w:t>WebPUM: A Web-based recommendation system to predict user future movements</w:t>
            </w:r>
            <w:r w:rsidRPr="004A2FC2">
              <w:rPr>
                <w:i/>
              </w:rPr>
              <w:t xml:space="preserve"> </w:t>
            </w:r>
            <w:r w:rsidRPr="004A2FC2">
              <w:rPr>
                <w:rStyle w:val="JournalTitle"/>
              </w:rPr>
              <w:t>Expert Systems With Applications</w:t>
            </w:r>
            <w:r w:rsidRPr="004A2FC2">
              <w:rPr>
                <w:i/>
                <w:iCs/>
                <w:noProof/>
              </w:rPr>
              <w:t xml:space="preserve">, </w:t>
            </w:r>
            <w:r w:rsidRPr="004A2FC2">
              <w:rPr>
                <w:rStyle w:val="Volume0"/>
              </w:rPr>
              <w:t>37</w:t>
            </w:r>
            <w:r w:rsidRPr="004A2FC2">
              <w:t xml:space="preserve">, </w:t>
            </w:r>
            <w:r w:rsidRPr="004A2FC2">
              <w:rPr>
                <w:rStyle w:val="Pages"/>
              </w:rPr>
              <w:t>6201–6212</w:t>
            </w:r>
            <w:r w:rsidRPr="004A2FC2">
              <w:t xml:space="preserve">. </w:t>
            </w:r>
            <w:r w:rsidRPr="004A2FC2">
              <w:rPr>
                <w:rStyle w:val="DOI"/>
              </w:rPr>
              <w:t>DOI: http://dx.doi.org/10.1016/j.eswa.2010.02.105</w:t>
            </w:r>
          </w:p>
        </w:tc>
      </w:tr>
      <w:tr w:rsidR="0055434B" w:rsidRPr="004A2FC2" w14:paraId="4297913E"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86AA4C" w14:textId="53FA7E79" w:rsidR="0055434B" w:rsidRPr="004A2FC2" w:rsidRDefault="0055434B" w:rsidP="00A36D0B">
            <w:pPr>
              <w:pStyle w:val="Bibentry"/>
            </w:pPr>
            <w:r w:rsidRPr="004A2FC2">
              <w:t>[</w:t>
            </w:r>
            <w:r w:rsidR="00BA024D">
              <w:t>5</w:t>
            </w:r>
            <w:r w:rsidRPr="004A2FC2">
              <w:t>]</w:t>
            </w:r>
          </w:p>
        </w:tc>
        <w:tc>
          <w:tcPr>
            <w:tcW w:w="0" w:type="auto"/>
          </w:tcPr>
          <w:p w14:paraId="0E3FD9EA" w14:textId="77777777" w:rsidR="0055434B" w:rsidRPr="004A2FC2" w:rsidRDefault="0055434B" w:rsidP="004D2B09">
            <w:pPr>
              <w:pStyle w:val="Bibentry"/>
              <w:cnfStyle w:val="000000100000" w:firstRow="0" w:lastRow="0" w:firstColumn="0" w:lastColumn="0" w:oddVBand="0" w:evenVBand="0" w:oddHBand="1" w:evenHBand="0" w:firstRowFirstColumn="0" w:firstRowLastColumn="0" w:lastRowFirstColumn="0" w:lastRowLastColumn="0"/>
            </w:pPr>
            <w:r w:rsidRPr="004A2FC2">
              <w:rPr>
                <w:rStyle w:val="Surname"/>
              </w:rPr>
              <w:t>Liraki</w:t>
            </w:r>
            <w:r w:rsidRPr="004A2FC2">
              <w:rPr>
                <w:noProof/>
              </w:rPr>
              <w:t xml:space="preserve"> </w:t>
            </w:r>
            <w:r w:rsidRPr="004A2FC2">
              <w:rPr>
                <w:rStyle w:val="FirstName"/>
              </w:rPr>
              <w:t>Z</w:t>
            </w:r>
            <w:r w:rsidRPr="004A2FC2">
              <w:rPr>
                <w:noProof/>
              </w:rPr>
              <w:t xml:space="preserve">. and </w:t>
            </w:r>
            <w:r w:rsidRPr="004A2FC2">
              <w:rPr>
                <w:rStyle w:val="Surname"/>
              </w:rPr>
              <w:t>Harounabadi</w:t>
            </w:r>
            <w:r w:rsidRPr="004A2FC2">
              <w:rPr>
                <w:noProof/>
              </w:rPr>
              <w:t xml:space="preserve"> </w:t>
            </w:r>
            <w:r w:rsidRPr="004A2FC2">
              <w:rPr>
                <w:rStyle w:val="FirstName"/>
              </w:rPr>
              <w:t>A</w:t>
            </w:r>
            <w:r w:rsidRPr="004A2FC2">
              <w:rPr>
                <w:lang w:eastAsia="it-IT"/>
              </w:rPr>
              <w:t xml:space="preserve">. </w:t>
            </w:r>
            <w:r w:rsidRPr="004A2FC2">
              <w:rPr>
                <w:rStyle w:val="Year"/>
              </w:rPr>
              <w:t>2015</w:t>
            </w:r>
            <w:r w:rsidRPr="004A2FC2">
              <w:rPr>
                <w:lang w:eastAsia="it-IT"/>
              </w:rPr>
              <w:t xml:space="preserve">. </w:t>
            </w:r>
            <w:r w:rsidRPr="004A2FC2">
              <w:rPr>
                <w:rStyle w:val="ArticleTitle"/>
              </w:rPr>
              <w:t>Predicting the Users’ Navigation Patterns in Web, using Weighted Association Rules and Users’ Navigation Information.</w:t>
            </w:r>
            <w:r w:rsidRPr="004A2FC2">
              <w:rPr>
                <w:i/>
              </w:rPr>
              <w:t xml:space="preserve"> </w:t>
            </w:r>
            <w:r w:rsidRPr="004A2FC2">
              <w:rPr>
                <w:rStyle w:val="JournalTitle"/>
              </w:rPr>
              <w:t>International Journal of Computer Applications</w:t>
            </w:r>
            <w:r w:rsidRPr="004A2FC2">
              <w:rPr>
                <w:i/>
              </w:rPr>
              <w:t xml:space="preserve">. </w:t>
            </w:r>
            <w:r w:rsidRPr="004A2FC2">
              <w:rPr>
                <w:rStyle w:val="Volume0"/>
              </w:rPr>
              <w:t>110</w:t>
            </w:r>
            <w:r w:rsidRPr="004A2FC2">
              <w:t xml:space="preserve">.12, </w:t>
            </w:r>
            <w:r w:rsidRPr="004A2FC2">
              <w:rPr>
                <w:rStyle w:val="Pages"/>
              </w:rPr>
              <w:t>16-21</w:t>
            </w:r>
            <w:r w:rsidRPr="004A2FC2">
              <w:t>.</w:t>
            </w:r>
          </w:p>
        </w:tc>
      </w:tr>
      <w:tr w:rsidR="0055434B" w:rsidRPr="004A2FC2" w14:paraId="7975A4B7"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4BABC9F2" w14:textId="777E4D85" w:rsidR="0055434B" w:rsidRPr="004A2FC2" w:rsidRDefault="0055434B" w:rsidP="00A36D0B">
            <w:pPr>
              <w:pStyle w:val="Bibentry"/>
            </w:pPr>
            <w:r w:rsidRPr="004A2FC2">
              <w:t>[</w:t>
            </w:r>
            <w:r w:rsidR="00BA024D">
              <w:t>6</w:t>
            </w:r>
            <w:r w:rsidRPr="004A2FC2">
              <w:t>]</w:t>
            </w:r>
          </w:p>
        </w:tc>
        <w:tc>
          <w:tcPr>
            <w:tcW w:w="0" w:type="auto"/>
          </w:tcPr>
          <w:p w14:paraId="186F1B43" w14:textId="77777777" w:rsidR="0055434B" w:rsidRPr="004A2FC2" w:rsidRDefault="0055434B" w:rsidP="004D2B09">
            <w:pPr>
              <w:pStyle w:val="Bibentry"/>
              <w:cnfStyle w:val="000000000000" w:firstRow="0" w:lastRow="0" w:firstColumn="0" w:lastColumn="0" w:oddVBand="0" w:evenVBand="0" w:oddHBand="0" w:evenHBand="0" w:firstRowFirstColumn="0" w:firstRowLastColumn="0" w:lastRowFirstColumn="0" w:lastRowLastColumn="0"/>
              <w:rPr>
                <w:lang w:eastAsia="it-IT"/>
              </w:rPr>
            </w:pPr>
            <w:r w:rsidRPr="004A2FC2">
              <w:rPr>
                <w:rStyle w:val="Surname"/>
              </w:rPr>
              <w:t xml:space="preserve">Anandhi, </w:t>
            </w:r>
            <w:r w:rsidRPr="004A2FC2">
              <w:rPr>
                <w:rStyle w:val="FirstName"/>
              </w:rPr>
              <w:t>D</w:t>
            </w:r>
            <w:r w:rsidRPr="004A2FC2">
              <w:rPr>
                <w:rStyle w:val="Surname"/>
              </w:rPr>
              <w:t xml:space="preserve">., and </w:t>
            </w:r>
            <w:r w:rsidRPr="004A2FC2">
              <w:rPr>
                <w:rStyle w:val="FirstName"/>
              </w:rPr>
              <w:t>MS</w:t>
            </w:r>
            <w:r w:rsidRPr="004A2FC2">
              <w:rPr>
                <w:rStyle w:val="Surname"/>
              </w:rPr>
              <w:t xml:space="preserve"> Irfan Ahmed. </w:t>
            </w:r>
            <w:r w:rsidRPr="004A2FC2">
              <w:rPr>
                <w:rStyle w:val="ArticleTitle"/>
              </w:rPr>
              <w:t>"An Improved Web Log Mining and Online Navigational Pattern Prediction."</w:t>
            </w:r>
            <w:r w:rsidRPr="004A2FC2">
              <w:rPr>
                <w:rStyle w:val="Surname"/>
              </w:rPr>
              <w:t xml:space="preserve"> </w:t>
            </w:r>
            <w:r w:rsidRPr="004A2FC2">
              <w:rPr>
                <w:rStyle w:val="JournalTitle"/>
              </w:rPr>
              <w:t>Research Journal of Applied Sciences</w:t>
            </w:r>
            <w:r w:rsidRPr="004A2FC2">
              <w:rPr>
                <w:rStyle w:val="Surname"/>
              </w:rPr>
              <w:t xml:space="preserve">, </w:t>
            </w:r>
            <w:r w:rsidRPr="004A2FC2">
              <w:rPr>
                <w:rStyle w:val="JournalTitle"/>
              </w:rPr>
              <w:t>Engineering and Technology</w:t>
            </w:r>
            <w:r w:rsidRPr="004A2FC2">
              <w:rPr>
                <w:rStyle w:val="Surname"/>
              </w:rPr>
              <w:t xml:space="preserve"> </w:t>
            </w:r>
            <w:r w:rsidRPr="004A2FC2">
              <w:rPr>
                <w:rStyle w:val="Volume0"/>
              </w:rPr>
              <w:t>8</w:t>
            </w:r>
            <w:r w:rsidRPr="004A2FC2">
              <w:rPr>
                <w:rStyle w:val="Surname"/>
              </w:rPr>
              <w:t>.12 (</w:t>
            </w:r>
            <w:r w:rsidRPr="004A2FC2">
              <w:rPr>
                <w:rStyle w:val="Year"/>
              </w:rPr>
              <w:t>2014</w:t>
            </w:r>
            <w:r w:rsidRPr="004A2FC2">
              <w:rPr>
                <w:rStyle w:val="Surname"/>
              </w:rPr>
              <w:t xml:space="preserve">): </w:t>
            </w:r>
            <w:r w:rsidRPr="004A2FC2">
              <w:rPr>
                <w:rStyle w:val="Pages"/>
              </w:rPr>
              <w:t>1472-1479</w:t>
            </w:r>
            <w:r w:rsidRPr="004A2FC2">
              <w:rPr>
                <w:rStyle w:val="Surname"/>
              </w:rPr>
              <w:t>.</w:t>
            </w:r>
          </w:p>
        </w:tc>
      </w:tr>
      <w:tr w:rsidR="0055434B" w:rsidRPr="004A2FC2" w14:paraId="44757B46"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3EA7507" w14:textId="76F84742" w:rsidR="0055434B" w:rsidRPr="004A2FC2" w:rsidRDefault="0055434B" w:rsidP="00A36D0B">
            <w:pPr>
              <w:pStyle w:val="Bibentry"/>
            </w:pPr>
            <w:r w:rsidRPr="004A2FC2">
              <w:t>[</w:t>
            </w:r>
            <w:r w:rsidR="00BA024D">
              <w:t>7</w:t>
            </w:r>
            <w:r w:rsidRPr="004A2FC2">
              <w:t>]</w:t>
            </w:r>
          </w:p>
        </w:tc>
        <w:tc>
          <w:tcPr>
            <w:tcW w:w="0" w:type="auto"/>
          </w:tcPr>
          <w:p w14:paraId="64985EB0" w14:textId="708B5327" w:rsidR="0055434B" w:rsidRPr="004A2FC2" w:rsidRDefault="0055434B" w:rsidP="004D2B09">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Wang, Jianyong, and Jiawei Han. "BIDE: Efficient mining of frequent closed sequences." Data Engineering, 2004. Proceedings. 20th International Conference on. IEEE, 2004.</w:t>
            </w:r>
          </w:p>
        </w:tc>
      </w:tr>
      <w:tr w:rsidR="00BA024D" w:rsidRPr="004A2FC2" w14:paraId="4A43F5F7"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16B43372" w14:textId="6A35BD42" w:rsidR="00BA024D" w:rsidRDefault="00BA024D" w:rsidP="00A36D0B">
            <w:pPr>
              <w:pStyle w:val="Bibentry"/>
            </w:pPr>
            <w:r>
              <w:t>[8</w:t>
            </w:r>
            <w:r w:rsidRPr="004A2FC2">
              <w:t>]</w:t>
            </w:r>
          </w:p>
        </w:tc>
        <w:tc>
          <w:tcPr>
            <w:tcW w:w="0" w:type="auto"/>
          </w:tcPr>
          <w:p w14:paraId="1A264C25" w14:textId="2BCFAEC0" w:rsidR="00BA024D" w:rsidRPr="004A2FC2" w:rsidRDefault="00BA024D" w:rsidP="004D2B09">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Quadrana, Massimo, Albert Bifet, and Ricard Gavalda. "An efficient closed frequent itemset miner for the MOA stream mining system." AI Communications 28.1 (2015): 143-158.</w:t>
            </w:r>
          </w:p>
        </w:tc>
      </w:tr>
      <w:tr w:rsidR="00BA024D" w:rsidRPr="004A2FC2" w14:paraId="0EBA61F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F37158" w14:textId="72106374" w:rsidR="00BA024D" w:rsidRPr="004A2FC2" w:rsidRDefault="00BA024D" w:rsidP="00A36D0B">
            <w:pPr>
              <w:pStyle w:val="Bibentry"/>
            </w:pPr>
            <w:r w:rsidRPr="004A2FC2">
              <w:t>[</w:t>
            </w:r>
            <w:r>
              <w:t>9</w:t>
            </w:r>
            <w:r w:rsidRPr="004A2FC2">
              <w:t>]</w:t>
            </w:r>
          </w:p>
        </w:tc>
        <w:tc>
          <w:tcPr>
            <w:tcW w:w="0" w:type="auto"/>
          </w:tcPr>
          <w:p w14:paraId="5C5046D6" w14:textId="61D82FCA" w:rsidR="00BA024D" w:rsidRPr="004A2FC2" w:rsidRDefault="00BA024D" w:rsidP="0053082E">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Chi, Yun, et al.</w:t>
            </w:r>
            <w:r w:rsidRPr="004A2FC2">
              <w:rPr>
                <w:rStyle w:val="FirstName"/>
              </w:rPr>
              <w:t xml:space="preserve"> "</w:t>
            </w:r>
            <w:r w:rsidRPr="004A2FC2">
              <w:rPr>
                <w:rStyle w:val="ArticleTitle"/>
              </w:rPr>
              <w:t>Moment: Maintaining closed frequent itemsets over a stream sliding window.</w:t>
            </w:r>
            <w:r w:rsidRPr="004A2FC2">
              <w:rPr>
                <w:rStyle w:val="FirstName"/>
              </w:rPr>
              <w:t xml:space="preserve">" </w:t>
            </w:r>
            <w:r w:rsidRPr="004A2FC2">
              <w:rPr>
                <w:rStyle w:val="JournalTitle"/>
              </w:rPr>
              <w:t>Data Mining</w:t>
            </w:r>
            <w:r w:rsidRPr="004A2FC2">
              <w:rPr>
                <w:rStyle w:val="FirstName"/>
              </w:rPr>
              <w:t xml:space="preserve">, </w:t>
            </w:r>
            <w:r w:rsidRPr="004A2FC2">
              <w:rPr>
                <w:rStyle w:val="Year"/>
              </w:rPr>
              <w:t>2004</w:t>
            </w:r>
            <w:r w:rsidRPr="004A2FC2">
              <w:rPr>
                <w:rStyle w:val="FirstName"/>
              </w:rPr>
              <w:t xml:space="preserve">. </w:t>
            </w:r>
            <w:r w:rsidRPr="004A2FC2">
              <w:rPr>
                <w:rStyle w:val="Proceeding"/>
              </w:rPr>
              <w:t>ICDM'04. Fourth IEEE International Conference on. IEEE</w:t>
            </w:r>
            <w:r w:rsidRPr="004A2FC2">
              <w:rPr>
                <w:rStyle w:val="FirstName"/>
              </w:rPr>
              <w:t>, 2004</w:t>
            </w:r>
            <w:r w:rsidRPr="004A2FC2">
              <w:t>.</w:t>
            </w:r>
          </w:p>
        </w:tc>
      </w:tr>
      <w:tr w:rsidR="00BA024D" w:rsidRPr="004A2FC2" w14:paraId="24C8E14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604724ED" w14:textId="0FFB843C" w:rsidR="00BA024D" w:rsidRPr="004A2FC2" w:rsidRDefault="00BA024D" w:rsidP="00A36D0B">
            <w:pPr>
              <w:pStyle w:val="Bibentry"/>
            </w:pPr>
            <w:r w:rsidRPr="004A2FC2">
              <w:t>[</w:t>
            </w:r>
            <w:r>
              <w:t>10</w:t>
            </w:r>
            <w:r w:rsidRPr="004A2FC2">
              <w:t>]</w:t>
            </w:r>
          </w:p>
        </w:tc>
        <w:tc>
          <w:tcPr>
            <w:tcW w:w="0" w:type="auto"/>
          </w:tcPr>
          <w:p w14:paraId="24607DDA" w14:textId="77777777" w:rsidR="00BA024D" w:rsidRPr="004A2FC2" w:rsidRDefault="00BA024D" w:rsidP="0053082E">
            <w:pPr>
              <w:pStyle w:val="Bibentry"/>
              <w:cnfStyle w:val="000000000000" w:firstRow="0" w:lastRow="0" w:firstColumn="0" w:lastColumn="0" w:oddVBand="0" w:evenVBand="0" w:oddHBand="0" w:evenHBand="0" w:firstRowFirstColumn="0" w:firstRowLastColumn="0" w:lastRowFirstColumn="0" w:lastRowLastColumn="0"/>
              <w:rPr>
                <w:lang w:eastAsia="it-IT"/>
              </w:rPr>
            </w:pPr>
            <w:r w:rsidRPr="004A2FC2">
              <w:rPr>
                <w:rStyle w:val="FirstName"/>
                <w:bdr w:val="dotted" w:sz="4" w:space="0" w:color="auto"/>
              </w:rPr>
              <w:t>Li, Hua-Fu, et al.</w:t>
            </w:r>
            <w:r w:rsidRPr="004A2FC2">
              <w:rPr>
                <w:rStyle w:val="FirstName"/>
              </w:rPr>
              <w:t xml:space="preserve"> </w:t>
            </w:r>
            <w:r w:rsidRPr="004A2FC2">
              <w:rPr>
                <w:rStyle w:val="ArticleTitle"/>
              </w:rPr>
              <w:t>"A new algorithm for maintaining closed frequent itemsets in data streams by incremental updates."</w:t>
            </w:r>
            <w:r w:rsidRPr="004A2FC2">
              <w:rPr>
                <w:rStyle w:val="FirstName"/>
              </w:rPr>
              <w:t xml:space="preserve"> </w:t>
            </w:r>
            <w:r w:rsidRPr="004A2FC2">
              <w:rPr>
                <w:rStyle w:val="Proceeding"/>
              </w:rPr>
              <w:t>Sixth IEEE International Conference on Data Mining-Workshops (ICDMW'06)</w:t>
            </w:r>
            <w:r w:rsidRPr="004A2FC2">
              <w:rPr>
                <w:rStyle w:val="FirstName"/>
              </w:rPr>
              <w:t xml:space="preserve">. IEEE, </w:t>
            </w:r>
            <w:r w:rsidRPr="004A2FC2">
              <w:rPr>
                <w:rStyle w:val="Year"/>
              </w:rPr>
              <w:t>2006</w:t>
            </w:r>
            <w:r w:rsidRPr="004A2FC2">
              <w:rPr>
                <w:rStyle w:val="FirstName"/>
              </w:rPr>
              <w:t>.</w:t>
            </w:r>
          </w:p>
        </w:tc>
      </w:tr>
      <w:tr w:rsidR="00BA024D" w:rsidRPr="004A2FC2" w14:paraId="74CEA74D"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977F6ED" w14:textId="64B9687E" w:rsidR="00BA024D" w:rsidRPr="004A2FC2" w:rsidRDefault="00BA024D" w:rsidP="00A36D0B">
            <w:pPr>
              <w:pStyle w:val="Bibentry"/>
            </w:pPr>
            <w:r w:rsidRPr="004A2FC2">
              <w:t>[</w:t>
            </w:r>
            <w:r>
              <w:t>11</w:t>
            </w:r>
            <w:r w:rsidRPr="004A2FC2">
              <w:t>]</w:t>
            </w:r>
          </w:p>
        </w:tc>
        <w:tc>
          <w:tcPr>
            <w:tcW w:w="0" w:type="auto"/>
          </w:tcPr>
          <w:p w14:paraId="1A48C588" w14:textId="77777777" w:rsidR="00BA024D" w:rsidRPr="004A2FC2" w:rsidRDefault="00BA024D" w:rsidP="0053082E">
            <w:pPr>
              <w:pStyle w:val="Bibentry"/>
              <w:cnfStyle w:val="000000100000" w:firstRow="0" w:lastRow="0" w:firstColumn="0" w:lastColumn="0" w:oddVBand="0" w:evenVBand="0" w:oddHBand="1" w:evenHBand="0" w:firstRowFirstColumn="0" w:firstRowLastColumn="0" w:lastRowFirstColumn="0" w:lastRowLastColumn="0"/>
            </w:pPr>
            <w:r w:rsidRPr="004A2FC2">
              <w:rPr>
                <w:rStyle w:val="FirstName"/>
                <w:bdr w:val="dotted" w:sz="4" w:space="0" w:color="auto"/>
              </w:rPr>
              <w:t>Yen, Show-Jane, et al.</w:t>
            </w:r>
            <w:r w:rsidRPr="004A2FC2">
              <w:rPr>
                <w:rStyle w:val="FirstName"/>
              </w:rPr>
              <w:t xml:space="preserve"> </w:t>
            </w:r>
            <w:r w:rsidRPr="004A2FC2">
              <w:rPr>
                <w:rStyle w:val="ArticleTitle"/>
              </w:rPr>
              <w:t>"A fast algorithm for mining frequent closed itemsets over stream sliding window."</w:t>
            </w:r>
            <w:r w:rsidRPr="004A2FC2">
              <w:rPr>
                <w:rStyle w:val="FirstName"/>
              </w:rPr>
              <w:t xml:space="preserve"> Fuzzy Systems (FUZZ), </w:t>
            </w:r>
            <w:r w:rsidRPr="004A2FC2">
              <w:rPr>
                <w:rStyle w:val="Year"/>
              </w:rPr>
              <w:t>2011</w:t>
            </w:r>
            <w:r w:rsidRPr="004A2FC2">
              <w:rPr>
                <w:rStyle w:val="FirstName"/>
              </w:rPr>
              <w:t xml:space="preserve"> </w:t>
            </w:r>
            <w:r w:rsidRPr="004A2FC2">
              <w:rPr>
                <w:rStyle w:val="Proceeding"/>
              </w:rPr>
              <w:t>IEEE International Conference on. IEEE</w:t>
            </w:r>
            <w:r w:rsidRPr="004A2FC2">
              <w:rPr>
                <w:rStyle w:val="FirstName"/>
              </w:rPr>
              <w:t xml:space="preserve">, </w:t>
            </w:r>
            <w:r w:rsidRPr="004A2FC2">
              <w:rPr>
                <w:rStyle w:val="Year"/>
              </w:rPr>
              <w:t>2011</w:t>
            </w:r>
            <w:r w:rsidRPr="004A2FC2">
              <w:rPr>
                <w:rStyle w:val="FirstName"/>
              </w:rPr>
              <w:t>.</w:t>
            </w:r>
          </w:p>
        </w:tc>
      </w:tr>
      <w:tr w:rsidR="00BA024D" w:rsidRPr="004A2FC2" w14:paraId="1FC1DCB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6F53E51" w14:textId="4CB92D02" w:rsidR="00BA024D" w:rsidRPr="004A2FC2" w:rsidRDefault="00BA024D" w:rsidP="00A36D0B">
            <w:pPr>
              <w:pStyle w:val="Bibentry"/>
            </w:pPr>
            <w:r w:rsidRPr="004A2FC2">
              <w:t>[1</w:t>
            </w:r>
            <w:r w:rsidR="00FA65DA">
              <w:t>2</w:t>
            </w:r>
            <w:r w:rsidRPr="004A2FC2">
              <w:t>]</w:t>
            </w:r>
          </w:p>
        </w:tc>
        <w:tc>
          <w:tcPr>
            <w:tcW w:w="0" w:type="auto"/>
          </w:tcPr>
          <w:p w14:paraId="79648150" w14:textId="77777777" w:rsidR="00BA024D" w:rsidRPr="004A2FC2" w:rsidRDefault="00BA024D" w:rsidP="0053082E">
            <w:pPr>
              <w:pStyle w:val="Bibentry"/>
              <w:cnfStyle w:val="000000000000" w:firstRow="0" w:lastRow="0" w:firstColumn="0" w:lastColumn="0" w:oddVBand="0" w:evenVBand="0" w:oddHBand="0" w:evenHBand="0" w:firstRowFirstColumn="0" w:firstRowLastColumn="0" w:lastRowFirstColumn="0" w:lastRowLastColumn="0"/>
            </w:pPr>
            <w:r w:rsidRPr="004A2FC2">
              <w:rPr>
                <w:rStyle w:val="FirstName"/>
                <w:bdr w:val="dotted" w:sz="4" w:space="0" w:color="auto"/>
              </w:rPr>
              <w:t>Cheng, James, Yiping Ke, and Wilfred Ng.</w:t>
            </w:r>
            <w:r w:rsidRPr="004A2FC2">
              <w:rPr>
                <w:rStyle w:val="FirstName"/>
              </w:rPr>
              <w:t xml:space="preserve"> </w:t>
            </w:r>
            <w:r w:rsidRPr="004A2FC2">
              <w:rPr>
                <w:rStyle w:val="ArticleTitle"/>
              </w:rPr>
              <w:t>"Maintaining frequent closed itemsets over a sliding window."</w:t>
            </w:r>
            <w:r w:rsidRPr="004A2FC2">
              <w:rPr>
                <w:rStyle w:val="FirstName"/>
              </w:rPr>
              <w:t xml:space="preserve"> </w:t>
            </w:r>
            <w:r w:rsidRPr="004A2FC2">
              <w:rPr>
                <w:rStyle w:val="JournalTitle"/>
              </w:rPr>
              <w:t>Journal of Intelligent Information Systems</w:t>
            </w:r>
            <w:r w:rsidRPr="004A2FC2">
              <w:rPr>
                <w:rStyle w:val="FirstName"/>
              </w:rPr>
              <w:t xml:space="preserve"> </w:t>
            </w:r>
            <w:r w:rsidRPr="004A2FC2">
              <w:rPr>
                <w:rStyle w:val="Volume0"/>
              </w:rPr>
              <w:t>31</w:t>
            </w:r>
            <w:r w:rsidRPr="004A2FC2">
              <w:rPr>
                <w:rStyle w:val="FirstName"/>
              </w:rPr>
              <w:t>.3 (</w:t>
            </w:r>
            <w:r w:rsidRPr="004A2FC2">
              <w:rPr>
                <w:rStyle w:val="Year"/>
              </w:rPr>
              <w:t>2008</w:t>
            </w:r>
            <w:r w:rsidRPr="004A2FC2">
              <w:rPr>
                <w:rStyle w:val="FirstName"/>
              </w:rPr>
              <w:t xml:space="preserve">): </w:t>
            </w:r>
            <w:r w:rsidRPr="004A2FC2">
              <w:rPr>
                <w:rStyle w:val="Pages"/>
              </w:rPr>
              <w:t>191-215</w:t>
            </w:r>
            <w:r w:rsidRPr="004A2FC2">
              <w:rPr>
                <w:rStyle w:val="FirstName"/>
              </w:rPr>
              <w:t>.</w:t>
            </w:r>
          </w:p>
        </w:tc>
      </w:tr>
      <w:tr w:rsidR="00BA024D" w:rsidRPr="004A2FC2" w14:paraId="6A5DF5C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3E101B" w14:textId="31872948" w:rsidR="00BA024D" w:rsidRPr="004A2FC2" w:rsidRDefault="00BA024D" w:rsidP="00A36D0B">
            <w:pPr>
              <w:pStyle w:val="Bibentry"/>
            </w:pPr>
            <w:r w:rsidRPr="004A2FC2">
              <w:t>[1</w:t>
            </w:r>
            <w:r w:rsidR="00FA65DA">
              <w:t>3</w:t>
            </w:r>
            <w:r w:rsidRPr="004A2FC2">
              <w:t>]</w:t>
            </w:r>
          </w:p>
        </w:tc>
        <w:tc>
          <w:tcPr>
            <w:tcW w:w="0" w:type="auto"/>
          </w:tcPr>
          <w:p w14:paraId="46FCC6A8" w14:textId="77777777" w:rsidR="00BA024D" w:rsidRPr="004A2FC2" w:rsidRDefault="00BA024D" w:rsidP="00A36D0B">
            <w:pPr>
              <w:pStyle w:val="Bibentry"/>
              <w:cnfStyle w:val="000000100000" w:firstRow="0" w:lastRow="0" w:firstColumn="0" w:lastColumn="0" w:oddVBand="0" w:evenVBand="0" w:oddHBand="1" w:evenHBand="0" w:firstRowFirstColumn="0" w:firstRowLastColumn="0" w:lastRowFirstColumn="0" w:lastRowLastColumn="0"/>
              <w:rPr>
                <w:shd w:val="clear" w:color="auto" w:fill="DDDDDD"/>
              </w:rPr>
            </w:pPr>
            <w:r w:rsidRPr="004A2FC2">
              <w:rPr>
                <w:rStyle w:val="FirstName"/>
                <w:bdr w:val="dotted" w:sz="4" w:space="0" w:color="auto"/>
              </w:rPr>
              <w:t>Quadrana, Massimo, Albert Bifet, and Ricard Gavalda.</w:t>
            </w:r>
            <w:r w:rsidRPr="004A2FC2">
              <w:rPr>
                <w:rStyle w:val="FirstName"/>
              </w:rPr>
              <w:t xml:space="preserve"> </w:t>
            </w:r>
            <w:r w:rsidRPr="004A2FC2">
              <w:rPr>
                <w:rStyle w:val="ArticleTitle"/>
              </w:rPr>
              <w:t>"An efficient closed frequent itemset miner for the MOA stream mining system."</w:t>
            </w:r>
            <w:r w:rsidRPr="004A2FC2">
              <w:rPr>
                <w:rStyle w:val="FirstName"/>
              </w:rPr>
              <w:t xml:space="preserve"> </w:t>
            </w:r>
            <w:r w:rsidRPr="004A2FC2">
              <w:rPr>
                <w:rStyle w:val="JournalTitle"/>
              </w:rPr>
              <w:t>AI Communications</w:t>
            </w:r>
            <w:r w:rsidRPr="004A2FC2">
              <w:rPr>
                <w:rStyle w:val="FirstName"/>
              </w:rPr>
              <w:t xml:space="preserve"> </w:t>
            </w:r>
            <w:r w:rsidRPr="004A2FC2">
              <w:rPr>
                <w:rStyle w:val="Volume0"/>
              </w:rPr>
              <w:t>28</w:t>
            </w:r>
            <w:r w:rsidRPr="004A2FC2">
              <w:rPr>
                <w:rStyle w:val="FirstName"/>
              </w:rPr>
              <w:t>.1 (</w:t>
            </w:r>
            <w:r w:rsidRPr="004A2FC2">
              <w:rPr>
                <w:rStyle w:val="Year"/>
              </w:rPr>
              <w:t>2015</w:t>
            </w:r>
            <w:r w:rsidRPr="004A2FC2">
              <w:rPr>
                <w:rStyle w:val="FirstName"/>
              </w:rPr>
              <w:t xml:space="preserve">): </w:t>
            </w:r>
            <w:r w:rsidRPr="004A2FC2">
              <w:rPr>
                <w:rStyle w:val="Pages"/>
              </w:rPr>
              <w:t>143-158</w:t>
            </w:r>
            <w:r w:rsidRPr="004A2FC2">
              <w:rPr>
                <w:rStyle w:val="FirstName"/>
              </w:rPr>
              <w:t>.</w:t>
            </w:r>
          </w:p>
        </w:tc>
      </w:tr>
      <w:tr w:rsidR="00BA024D" w:rsidRPr="004A2FC2" w14:paraId="40B1FE64"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1AA5F22" w14:textId="55E578B7" w:rsidR="00BA024D" w:rsidRPr="004A2FC2" w:rsidRDefault="00BA024D" w:rsidP="00A36D0B">
            <w:pPr>
              <w:pStyle w:val="Bibentry"/>
            </w:pPr>
            <w:r w:rsidRPr="004A2FC2">
              <w:t>[1</w:t>
            </w:r>
            <w:r w:rsidR="00FA65DA">
              <w:t>4</w:t>
            </w:r>
            <w:r w:rsidRPr="004A2FC2">
              <w:t>]</w:t>
            </w:r>
          </w:p>
        </w:tc>
        <w:tc>
          <w:tcPr>
            <w:tcW w:w="0" w:type="auto"/>
          </w:tcPr>
          <w:p w14:paraId="701069A6" w14:textId="77777777" w:rsidR="00BA024D" w:rsidRPr="004A2FC2" w:rsidRDefault="00BA024D"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 xml:space="preserve">Song, Guojie, et al. </w:t>
            </w:r>
            <w:r w:rsidRPr="004A2FC2">
              <w:rPr>
                <w:rStyle w:val="ArticleTitle"/>
              </w:rPr>
              <w:t>"CLAIM: An efficient method for relaxed frequent closed itemsets mining over stream data."</w:t>
            </w:r>
            <w:r w:rsidRPr="004A2FC2">
              <w:rPr>
                <w:rStyle w:val="FirstName"/>
                <w:bdr w:val="dotted" w:sz="4" w:space="0" w:color="auto"/>
              </w:rPr>
              <w:t xml:space="preserve"> </w:t>
            </w:r>
            <w:r w:rsidRPr="004A2FC2">
              <w:rPr>
                <w:rStyle w:val="Proceeding"/>
              </w:rPr>
              <w:t xml:space="preserve">International Conference on Database Systems for Advanced Applications. Springer Berlin Heidelberg, </w:t>
            </w:r>
            <w:r w:rsidRPr="004A2FC2">
              <w:rPr>
                <w:rStyle w:val="Year"/>
              </w:rPr>
              <w:t>2007</w:t>
            </w:r>
            <w:r w:rsidRPr="004A2FC2">
              <w:rPr>
                <w:rStyle w:val="FirstName"/>
                <w:bdr w:val="dotted" w:sz="4" w:space="0" w:color="auto"/>
              </w:rPr>
              <w:t>.</w:t>
            </w:r>
          </w:p>
        </w:tc>
      </w:tr>
      <w:tr w:rsidR="00BA024D" w:rsidRPr="004A2FC2" w14:paraId="16C923E1"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7790A30" w14:textId="1C8F2857" w:rsidR="00BA024D" w:rsidRPr="004A2FC2" w:rsidRDefault="00BA024D" w:rsidP="00A36D0B">
            <w:pPr>
              <w:pStyle w:val="Bibentry"/>
            </w:pPr>
            <w:r w:rsidRPr="004A2FC2">
              <w:t>[1</w:t>
            </w:r>
            <w:r w:rsidR="00FA65DA">
              <w:t>5</w:t>
            </w:r>
            <w:r w:rsidRPr="004A2FC2">
              <w:t>]</w:t>
            </w:r>
          </w:p>
        </w:tc>
        <w:tc>
          <w:tcPr>
            <w:tcW w:w="0" w:type="auto"/>
          </w:tcPr>
          <w:p w14:paraId="49888E55" w14:textId="6D7A1E05" w:rsidR="00BA024D" w:rsidRPr="004A2FC2" w:rsidRDefault="00BA024D"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Aggarwal, Charu C., et al. "A framework for clustering evolving data streams." Proceedings of the 29th international conference on Very large data bases-Volume 29. VLDB Endowment, 2003.</w:t>
            </w:r>
          </w:p>
        </w:tc>
      </w:tr>
      <w:tr w:rsidR="00BA024D" w:rsidRPr="004A2FC2" w14:paraId="31E47003"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6BBDCAE" w14:textId="6E79B1FD" w:rsidR="00BA024D" w:rsidRPr="004A2FC2" w:rsidRDefault="00BA024D" w:rsidP="00A36D0B">
            <w:pPr>
              <w:pStyle w:val="Bibentry"/>
            </w:pPr>
            <w:r w:rsidRPr="004A2FC2">
              <w:t>[1</w:t>
            </w:r>
            <w:r w:rsidR="00FA65DA">
              <w:t>6</w:t>
            </w:r>
            <w:r w:rsidRPr="004A2FC2">
              <w:t>]</w:t>
            </w:r>
          </w:p>
        </w:tc>
        <w:tc>
          <w:tcPr>
            <w:tcW w:w="0" w:type="auto"/>
          </w:tcPr>
          <w:p w14:paraId="000DF108" w14:textId="17A842E6" w:rsidR="00BA024D" w:rsidRPr="004A2FC2" w:rsidRDefault="00BA024D"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Cao, Feng, et al. "Density-based clustering over an evolving data stream with noise." Proceedings of the 2006 SIAM international conference on data mining. Society for Industrial and Applied Mathematics, 2006.</w:t>
            </w:r>
          </w:p>
        </w:tc>
      </w:tr>
      <w:tr w:rsidR="00BA024D" w:rsidRPr="004A2FC2" w14:paraId="0BD91357"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13E3E8C" w14:textId="1404CAFF" w:rsidR="00BA024D" w:rsidRPr="004A2FC2" w:rsidRDefault="00BA024D" w:rsidP="00A36D0B">
            <w:pPr>
              <w:pStyle w:val="Bibentry"/>
            </w:pPr>
            <w:r w:rsidRPr="004A2FC2">
              <w:t>[1</w:t>
            </w:r>
            <w:r w:rsidR="00FA65DA">
              <w:t>7</w:t>
            </w:r>
            <w:r w:rsidRPr="004A2FC2">
              <w:t>]</w:t>
            </w:r>
          </w:p>
        </w:tc>
        <w:tc>
          <w:tcPr>
            <w:tcW w:w="0" w:type="auto"/>
          </w:tcPr>
          <w:p w14:paraId="2BF25CA6" w14:textId="6E3043B9" w:rsidR="00BA024D" w:rsidRPr="004A2FC2" w:rsidRDefault="00BA024D"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Aggarwal, Charu C., et al. "A framework for projected clustering of high dimensional data streams." Proceedings of the Thirtieth international conference on Very large data bases-Volume 30. VLDB Endowment, 2004.</w:t>
            </w:r>
          </w:p>
        </w:tc>
      </w:tr>
      <w:tr w:rsidR="00BA024D" w:rsidRPr="004A2FC2" w14:paraId="3D029508"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25E52780" w14:textId="3C64C1F2" w:rsidR="00BA024D" w:rsidRPr="004A2FC2" w:rsidRDefault="00BA024D" w:rsidP="00A36D0B">
            <w:pPr>
              <w:pStyle w:val="Bibentry"/>
            </w:pPr>
            <w:r w:rsidRPr="004A2FC2">
              <w:t>[1</w:t>
            </w:r>
            <w:r w:rsidR="00FA65DA">
              <w:t>8</w:t>
            </w:r>
            <w:r w:rsidRPr="004A2FC2">
              <w:t>]</w:t>
            </w:r>
          </w:p>
        </w:tc>
        <w:tc>
          <w:tcPr>
            <w:tcW w:w="0" w:type="auto"/>
          </w:tcPr>
          <w:p w14:paraId="63292879" w14:textId="73F33957" w:rsidR="00BA024D" w:rsidRPr="004A2FC2" w:rsidRDefault="00BA024D"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Chen, Yixin, and Li Tu. "Density-based clustering for real-time stream data." Proceedings of the 13th ACM SIGKDD international conference on Knowledge discovery and data mining. ACM, 2007.</w:t>
            </w:r>
          </w:p>
        </w:tc>
      </w:tr>
      <w:tr w:rsidR="000404A9" w:rsidRPr="004A2FC2" w14:paraId="5F15EB86"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656941" w14:textId="62184A3B" w:rsidR="000404A9" w:rsidRPr="00A36D0B" w:rsidRDefault="000404A9" w:rsidP="00A36D0B">
            <w:pPr>
              <w:pStyle w:val="Bibentry"/>
              <w:rPr>
                <w:lang w:val="en-GB"/>
              </w:rPr>
            </w:pPr>
            <w:r>
              <w:rPr>
                <w:lang w:val="en-GB"/>
              </w:rPr>
              <w:t>[19]</w:t>
            </w:r>
          </w:p>
        </w:tc>
        <w:tc>
          <w:tcPr>
            <w:tcW w:w="0" w:type="auto"/>
          </w:tcPr>
          <w:p w14:paraId="1283A321" w14:textId="2BF0EA9C" w:rsidR="000404A9" w:rsidRPr="004A2FC2" w:rsidRDefault="000404A9"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0404A9">
              <w:rPr>
                <w:rStyle w:val="FirstName"/>
                <w:bdr w:val="dotted" w:sz="4" w:space="0" w:color="auto"/>
              </w:rPr>
              <w:t>Kranen, Philipp, et al. "The ClusTree: indexing micro-clusters for anytime stream mining." Knowledge and information systems 29.2 (2011): 249-272.</w:t>
            </w:r>
          </w:p>
        </w:tc>
      </w:tr>
      <w:tr w:rsidR="00B52DA1" w:rsidRPr="004A2FC2" w14:paraId="3E3E7F9B"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46647D4B" w14:textId="36615DDE" w:rsidR="00B52DA1" w:rsidRDefault="00B52DA1" w:rsidP="00A36D0B">
            <w:pPr>
              <w:pStyle w:val="Bibentry"/>
              <w:rPr>
                <w:lang w:val="en-GB"/>
              </w:rPr>
            </w:pPr>
            <w:r w:rsidRPr="004A2FC2">
              <w:t>[2</w:t>
            </w:r>
            <w:r>
              <w:t>0</w:t>
            </w:r>
            <w:r w:rsidRPr="004A2FC2">
              <w:t>]</w:t>
            </w:r>
          </w:p>
        </w:tc>
        <w:tc>
          <w:tcPr>
            <w:tcW w:w="0" w:type="auto"/>
          </w:tcPr>
          <w:p w14:paraId="18277EF7" w14:textId="3786E619" w:rsidR="00B52DA1" w:rsidRPr="000404A9" w:rsidRDefault="00B52DA1"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Bifet, Albert, et al. "Moa: Massive online analysis." Journal of Machine Learning Research 11.May (2010): 1601-1604.</w:t>
            </w:r>
          </w:p>
        </w:tc>
      </w:tr>
      <w:tr w:rsidR="00B52DA1" w:rsidRPr="004A2FC2" w14:paraId="6985E34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722FC7" w14:textId="36A7D619" w:rsidR="00B52DA1" w:rsidRPr="004A2FC2" w:rsidRDefault="00B52DA1" w:rsidP="00A36D0B">
            <w:pPr>
              <w:pStyle w:val="Bibentry"/>
            </w:pPr>
            <w:r w:rsidRPr="004A2FC2">
              <w:t>[</w:t>
            </w:r>
            <w:r>
              <w:t>21</w:t>
            </w:r>
            <w:r w:rsidRPr="004A2FC2">
              <w:t>]</w:t>
            </w:r>
          </w:p>
        </w:tc>
        <w:tc>
          <w:tcPr>
            <w:tcW w:w="0" w:type="auto"/>
          </w:tcPr>
          <w:p w14:paraId="609FB23E" w14:textId="77777777" w:rsidR="00B52DA1" w:rsidRPr="004A2FC2" w:rsidRDefault="00B52DA1"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Lee, Victor E., Ruoming Jin, and Gagan Agrawal. "Frequent pattern mining in data streams." Frequent Pattern Mining. Springer International Publishing, 2014. 199-224.</w:t>
            </w:r>
          </w:p>
        </w:tc>
      </w:tr>
      <w:tr w:rsidR="00B52DA1" w:rsidRPr="004A2FC2" w14:paraId="79D553F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06C9360" w14:textId="1C716CAF" w:rsidR="00B52DA1" w:rsidRPr="004A2FC2" w:rsidRDefault="00B52DA1" w:rsidP="00A36D0B">
            <w:pPr>
              <w:pStyle w:val="Bibentry"/>
            </w:pPr>
            <w:r w:rsidRPr="004A2FC2">
              <w:t>[</w:t>
            </w:r>
            <w:r>
              <w:t>22</w:t>
            </w:r>
            <w:r w:rsidRPr="004A2FC2">
              <w:t>]</w:t>
            </w:r>
          </w:p>
        </w:tc>
        <w:tc>
          <w:tcPr>
            <w:tcW w:w="0" w:type="auto"/>
          </w:tcPr>
          <w:p w14:paraId="705EA463" w14:textId="661AD8A1" w:rsidR="00B52DA1" w:rsidRPr="004A2FC2" w:rsidRDefault="00B52DA1" w:rsidP="00A36D0B">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Tzvetkov, Petre, Xifeng Yan, and Jiawei Han. "TSP: Mining top-k closed sequential patterns." Knowledge and Information Systems 7.4 (2005): 438-457.</w:t>
            </w:r>
          </w:p>
        </w:tc>
      </w:tr>
      <w:tr w:rsidR="00B52DA1" w:rsidRPr="004A2FC2" w14:paraId="634D4300"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C0FDAD" w14:textId="3CF44DB2" w:rsidR="00B52DA1" w:rsidRPr="004A2FC2" w:rsidRDefault="00B52DA1" w:rsidP="00A36D0B">
            <w:pPr>
              <w:pStyle w:val="Bibentry"/>
            </w:pPr>
            <w:r w:rsidRPr="004A2FC2">
              <w:t>[2</w:t>
            </w:r>
            <w:r>
              <w:t>3</w:t>
            </w:r>
            <w:r w:rsidRPr="004A2FC2">
              <w:t>]</w:t>
            </w:r>
          </w:p>
        </w:tc>
        <w:tc>
          <w:tcPr>
            <w:tcW w:w="0" w:type="auto"/>
          </w:tcPr>
          <w:p w14:paraId="49D09E14" w14:textId="77777777" w:rsidR="00B52DA1" w:rsidRPr="004A2FC2" w:rsidRDefault="00B52DA1" w:rsidP="00A36D0B">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Bieliková, Mária, et al. "ALEF: from application to platform for adaptive collaborative learning." Recommender Systems for Technology Enhanced Learning. Springer New York, 2014. 195-225.</w:t>
            </w:r>
          </w:p>
        </w:tc>
      </w:tr>
    </w:tbl>
    <w:tbl>
      <w:tblPr>
        <w:tblStyle w:val="PlainTable2"/>
        <w:tblW w:w="0" w:type="auto"/>
        <w:tblBorders>
          <w:top w:val="none" w:sz="0" w:space="0" w:color="auto"/>
          <w:bottom w:val="none" w:sz="0" w:space="0" w:color="auto"/>
        </w:tblBorders>
        <w:tblLook w:val="0000" w:firstRow="0" w:lastRow="0" w:firstColumn="0" w:lastColumn="0" w:noHBand="0" w:noVBand="0"/>
      </w:tblPr>
      <w:tblGrid>
        <w:gridCol w:w="222"/>
      </w:tblGrid>
      <w:tr w:rsidR="00F00330" w:rsidRPr="004A2FC2" w14:paraId="57848A63" w14:textId="77777777" w:rsidTr="0093037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039C2" w14:textId="77777777" w:rsidR="00F00330" w:rsidRPr="004A2FC2" w:rsidRDefault="00F00330" w:rsidP="00A36D0B">
            <w:pPr>
              <w:pStyle w:val="Bibentry"/>
            </w:pPr>
            <w:bookmarkStart w:id="1017" w:name="RefPart"/>
          </w:p>
        </w:tc>
      </w:tr>
    </w:tbl>
    <w:p w14:paraId="12BDD9AD" w14:textId="77777777" w:rsidR="00ED5F35" w:rsidRPr="004A2FC2" w:rsidRDefault="00ED5F35" w:rsidP="00ED5F35">
      <w:pPr>
        <w:pStyle w:val="MetadataHead"/>
        <w:rPr>
          <w:vanish/>
        </w:rPr>
      </w:pPr>
      <w:bookmarkStart w:id="1018" w:name="Metadata_Bmk"/>
      <w:bookmarkEnd w:id="1017"/>
      <w:r w:rsidRPr="004A2FC2">
        <w:rPr>
          <w:vanish/>
        </w:rPr>
        <w:t>Conference Name:</w:t>
      </w:r>
    </w:p>
    <w:p w14:paraId="18546FEE" w14:textId="77777777" w:rsidR="00ED5F35" w:rsidRPr="004A2FC2" w:rsidRDefault="00ED5F35" w:rsidP="00ED5F35">
      <w:pPr>
        <w:pStyle w:val="MetadataHead"/>
        <w:rPr>
          <w:vanish/>
        </w:rPr>
      </w:pPr>
      <w:r w:rsidRPr="004A2FC2">
        <w:rPr>
          <w:vanish/>
        </w:rPr>
        <w:t>Conference Short Name:</w:t>
      </w:r>
    </w:p>
    <w:p w14:paraId="7A56CC22" w14:textId="77777777" w:rsidR="00ED5F35" w:rsidRPr="004A2FC2" w:rsidRDefault="00ED5F35" w:rsidP="00ED5F35">
      <w:pPr>
        <w:pStyle w:val="MetadataHead"/>
        <w:rPr>
          <w:vanish/>
        </w:rPr>
      </w:pPr>
      <w:r w:rsidRPr="004A2FC2">
        <w:rPr>
          <w:vanish/>
        </w:rPr>
        <w:t>Conference Location:</w:t>
      </w:r>
    </w:p>
    <w:p w14:paraId="6EE229E9" w14:textId="77777777" w:rsidR="00ED5F35" w:rsidRPr="004A2FC2" w:rsidRDefault="00ED5F35" w:rsidP="00ED5F35">
      <w:pPr>
        <w:pStyle w:val="MetadataHead"/>
        <w:rPr>
          <w:vanish/>
        </w:rPr>
      </w:pPr>
      <w:r w:rsidRPr="004A2FC2">
        <w:rPr>
          <w:vanish/>
        </w:rPr>
        <w:t>ISBN:</w:t>
      </w:r>
    </w:p>
    <w:p w14:paraId="756ECFB2" w14:textId="77777777" w:rsidR="00ED5F35" w:rsidRPr="004A2FC2" w:rsidRDefault="00ED5F35" w:rsidP="00ED5F35">
      <w:pPr>
        <w:pStyle w:val="MetadataHead"/>
        <w:rPr>
          <w:vanish/>
        </w:rPr>
      </w:pPr>
      <w:r w:rsidRPr="004A2FC2">
        <w:rPr>
          <w:vanish/>
        </w:rPr>
        <w:t>Year:</w:t>
      </w:r>
    </w:p>
    <w:p w14:paraId="3722C9D7" w14:textId="77777777" w:rsidR="00ED5F35" w:rsidRPr="004A2FC2" w:rsidRDefault="00ED5F35" w:rsidP="00ED5F35">
      <w:pPr>
        <w:pStyle w:val="MetadataHead"/>
        <w:rPr>
          <w:vanish/>
        </w:rPr>
      </w:pPr>
      <w:r w:rsidRPr="004A2FC2">
        <w:rPr>
          <w:vanish/>
        </w:rPr>
        <w:t>Month:-- Select--</w:t>
      </w:r>
    </w:p>
    <w:p w14:paraId="4CA5FF6B" w14:textId="77777777" w:rsidR="00ED5F35" w:rsidRPr="004A2FC2" w:rsidRDefault="00ED5F35" w:rsidP="00ED5F35">
      <w:pPr>
        <w:pStyle w:val="MetadataHead"/>
        <w:rPr>
          <w:vanish/>
        </w:rPr>
      </w:pPr>
      <w:r w:rsidRPr="004A2FC2">
        <w:rPr>
          <w:vanish/>
        </w:rPr>
        <w:t>Copyright Year:</w:t>
      </w:r>
    </w:p>
    <w:p w14:paraId="17447C32" w14:textId="77777777" w:rsidR="00ED5F35" w:rsidRPr="004A2FC2" w:rsidRDefault="00ED5F35" w:rsidP="00ED5F35">
      <w:pPr>
        <w:pStyle w:val="MetadataHead"/>
        <w:rPr>
          <w:vanish/>
        </w:rPr>
      </w:pPr>
      <w:r w:rsidRPr="004A2FC2">
        <w:rPr>
          <w:vanish/>
        </w:rPr>
        <w:t>Copyright Statement:</w:t>
      </w:r>
    </w:p>
    <w:p w14:paraId="395D5937" w14:textId="77777777" w:rsidR="00ED5F35" w:rsidRPr="004A2FC2" w:rsidRDefault="00ED5F35" w:rsidP="00ED5F35">
      <w:pPr>
        <w:pStyle w:val="MetadataHead"/>
        <w:rPr>
          <w:vanish/>
        </w:rPr>
      </w:pPr>
      <w:r w:rsidRPr="004A2FC2">
        <w:rPr>
          <w:vanish/>
        </w:rPr>
        <w:t>DOI:</w:t>
      </w:r>
    </w:p>
    <w:p w14:paraId="4D345EA8" w14:textId="77777777" w:rsidR="00ED5F35" w:rsidRPr="004A2FC2" w:rsidRDefault="00ED5F35" w:rsidP="00ED5F35">
      <w:pPr>
        <w:pStyle w:val="MetadataHead"/>
      </w:pPr>
      <w:r w:rsidRPr="004A2FC2">
        <w:rPr>
          <w:vanish/>
        </w:rPr>
        <w:t>Price:$15.00</w:t>
      </w:r>
      <w:bookmarkEnd w:id="1018"/>
    </w:p>
    <w:p w14:paraId="6D203E67" w14:textId="77777777" w:rsidR="00ED5F35" w:rsidRPr="004A2FC2" w:rsidRDefault="00ED5F35" w:rsidP="00ED5F35"/>
    <w:p w14:paraId="0906DA6D" w14:textId="77777777" w:rsidR="00D3733E" w:rsidRPr="004A2FC2" w:rsidRDefault="00D3733E" w:rsidP="00D3733E"/>
    <w:p w14:paraId="66F63560" w14:textId="77777777" w:rsidR="00D3733E" w:rsidRPr="004A2FC2" w:rsidRDefault="00D3733E"/>
    <w:sectPr w:rsidR="00D3733E" w:rsidRPr="004A2FC2" w:rsidSect="00A020AD">
      <w:endnotePr>
        <w:numFmt w:val="decimal"/>
      </w:endnotePr>
      <w:type w:val="continuous"/>
      <w:pgSz w:w="12240" w:h="15840" w:code="9"/>
      <w:pgMar w:top="1500" w:right="1080" w:bottom="1600" w:left="1080" w:header="1080" w:footer="1080" w:gutter="0"/>
      <w:pgNumType w:start="0"/>
      <w:cols w:num="2" w:space="480"/>
      <w:titlePg/>
      <w:docGrid w:linePitch="360"/>
      <w:sectPrChange w:id="1019" w:author="Tomas Chovanak" w:date="2017-01-30T11:29:00Z">
        <w:sectPr w:rsidR="00D3733E" w:rsidRPr="004A2FC2" w:rsidSect="00A020AD">
          <w:pgMar w:top="1500" w:right="1080" w:bottom="1600" w:left="1080" w:header="1080" w:footer="1080" w:gutter="0"/>
          <w:pgNumType w:start="7"/>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5" w:author="Ondrej Kassak" w:date="2017-01-24T11:11:00Z" w:initials="OK">
    <w:p w14:paraId="7111A092" w14:textId="4B9D7609" w:rsidR="00DD2553" w:rsidRDefault="00DD2553">
      <w:pPr>
        <w:pStyle w:val="CommentText"/>
      </w:pPr>
      <w:r>
        <w:rPr>
          <w:rStyle w:val="CommentReference"/>
        </w:rPr>
        <w:annotationRef/>
      </w:r>
      <w:r>
        <w:rPr>
          <w:rStyle w:val="CommentReference"/>
        </w:rPr>
        <w:t>? napis cely odstavec po svk a daco z toho spravime</w:t>
      </w:r>
    </w:p>
  </w:comment>
  <w:comment w:id="66" w:author="Tomas Chovanak" w:date="2017-01-26T16:58:00Z" w:initials="TC">
    <w:p w14:paraId="43A7DEEA" w14:textId="1A376A2E" w:rsidR="00DD2553" w:rsidRPr="00995CE5" w:rsidRDefault="00DD2553">
      <w:pPr>
        <w:pStyle w:val="CommentText"/>
        <w:rPr>
          <w:lang w:val="sk-SK"/>
        </w:rPr>
      </w:pPr>
      <w:r>
        <w:rPr>
          <w:rStyle w:val="CommentReference"/>
        </w:rPr>
        <w:annotationRef/>
      </w:r>
      <w:r>
        <w:t>Offline fáza makrozhlukovania sa vykonáva v rámci navrhovanej met</w:t>
      </w:r>
      <w:r>
        <w:rPr>
          <w:lang w:val="sk-SK"/>
        </w:rPr>
        <w:t>ódy</w:t>
      </w:r>
      <w:r>
        <w:t xml:space="preserve"> v pravidelných intervaloch </w:t>
      </w:r>
      <w:r>
        <w:rPr>
          <w:lang w:val="en-GB"/>
        </w:rPr>
        <w:t xml:space="preserve">(po </w:t>
      </w:r>
      <w:r>
        <w:rPr>
          <w:lang w:val="sk-SK"/>
        </w:rPr>
        <w:t xml:space="preserve"> dosiahnutí dostatočného počtu zmien v mikrozhlukoch</w:t>
      </w:r>
      <w:r>
        <w:rPr>
          <w:lang w:val="en-GB"/>
        </w:rPr>
        <w:t>). Nech lmid je globálne počítadlo makrozhlukovaní. Je inkrementované s každým novým uskutočneným makrozhlukovaním. Používateľovi u je priradené id skupiny do ktorej patrí pri jeho prvom sedení po uskutočnenom makrozuhlukovaní.  Teda len v tom prípade ak u.lmid je menšie ako lmid.</w:t>
      </w:r>
      <w:r>
        <w:rPr>
          <w:lang w:val="sk-SK"/>
        </w:rPr>
        <w:t xml:space="preserve"> </w:t>
      </w:r>
    </w:p>
  </w:comment>
  <w:comment w:id="68" w:author="Ondrej Kassak" w:date="2017-01-29T17:10:00Z" w:initials="OK">
    <w:p w14:paraId="0B27694E" w14:textId="691FB965" w:rsidR="00DD2553" w:rsidRDefault="00DD2553">
      <w:pPr>
        <w:pStyle w:val="CommentText"/>
      </w:pPr>
      <w:r>
        <w:rPr>
          <w:rStyle w:val="CommentReference"/>
        </w:rPr>
        <w:annotationRef/>
      </w:r>
      <w:r>
        <w:t>?</w:t>
      </w:r>
    </w:p>
  </w:comment>
  <w:comment w:id="69" w:author="Tomas Chovanak" w:date="2017-01-30T07:27:00Z" w:initials="TC">
    <w:p w14:paraId="425FC589" w14:textId="6C8CC9B2" w:rsidR="00DD2553" w:rsidRPr="00A746CA" w:rsidRDefault="00DD2553">
      <w:pPr>
        <w:pStyle w:val="CommentText"/>
        <w:rPr>
          <w:lang w:val="sk-SK"/>
        </w:rPr>
      </w:pPr>
      <w:r>
        <w:rPr>
          <w:rStyle w:val="CommentReference"/>
        </w:rPr>
        <w:annotationRef/>
      </w:r>
      <w:r>
        <w:t>Pou</w:t>
      </w:r>
      <w:r>
        <w:rPr>
          <w:lang w:val="sk-SK"/>
        </w:rPr>
        <w:t>zivatelovi u sa priradi skupinovy identifikator vzdy v jeho prvom sedeni po novom makrozhlukovani.</w:t>
      </w:r>
    </w:p>
  </w:comment>
  <w:comment w:id="367" w:author="Ondrej Kassak" w:date="2017-01-29T17:17:00Z" w:initials="OK">
    <w:p w14:paraId="1A711014" w14:textId="77777777" w:rsidR="00DD2553" w:rsidRDefault="00DD2553" w:rsidP="00400B0F">
      <w:pPr>
        <w:pStyle w:val="CommentText"/>
      </w:pPr>
      <w:r>
        <w:rPr>
          <w:rStyle w:val="CommentReference"/>
        </w:rPr>
        <w:annotationRef/>
      </w:r>
      <w:r>
        <w:t>tabulka by sa mala vyskytnut az po tom co bola spomenuta v texte (v clanku to kvoli setreniu miestom mozes nedodrzat ale pokial sa da, tak to tak sprav)</w:t>
      </w:r>
    </w:p>
    <w:p w14:paraId="7E82886F" w14:textId="77777777" w:rsidR="00DD2553" w:rsidRDefault="00DD2553" w:rsidP="00400B0F">
      <w:pPr>
        <w:pStyle w:val="CommentText"/>
      </w:pPr>
    </w:p>
    <w:p w14:paraId="70B8FADD" w14:textId="77777777" w:rsidR="00DD2553" w:rsidRDefault="00DD2553" w:rsidP="00400B0F">
      <w:pPr>
        <w:pStyle w:val="CommentText"/>
      </w:pPr>
      <w:r>
        <w:t>plati pre table 3 a 4</w:t>
      </w:r>
    </w:p>
  </w:comment>
  <w:comment w:id="357" w:author="Tomas Chovanak" w:date="2017-01-30T07:45:00Z" w:initials="TC">
    <w:p w14:paraId="657272D8" w14:textId="1F960258" w:rsidR="00DD2553" w:rsidRDefault="00DD2553">
      <w:pPr>
        <w:pStyle w:val="CommentText"/>
      </w:pPr>
      <w:r>
        <w:rPr>
          <w:rStyle w:val="CommentReference"/>
        </w:rPr>
        <w:annotationRef/>
      </w:r>
      <w:r>
        <w:t xml:space="preserve">Vytvoril som teda novu sekciu ktora sa venuje porovnaniu nasej metody voci baseline statistickym testom. </w:t>
      </w:r>
    </w:p>
  </w:comment>
  <w:comment w:id="666" w:author="Ondrej Kassak" w:date="2017-01-25T10:51:00Z" w:initials="OK">
    <w:p w14:paraId="006DD268" w14:textId="349D8A5D" w:rsidR="00DD2553" w:rsidRDefault="00DD2553">
      <w:pPr>
        <w:pStyle w:val="CommentText"/>
      </w:pPr>
      <w:r>
        <w:rPr>
          <w:rStyle w:val="CommentReference"/>
        </w:rPr>
        <w:annotationRef/>
      </w:r>
      <w:r>
        <w:t>Preco mas v predchadzajucom odstavci vysledky statistickych testov k experimentu, ktory zacinas opisovat tu? Daj tie vysledky za tento opis</w:t>
      </w:r>
    </w:p>
  </w:comment>
  <w:comment w:id="667" w:author="Tomas Chovanak" w:date="2017-01-27T12:27:00Z" w:initials="TC">
    <w:p w14:paraId="2D8AD269" w14:textId="49DEFA86" w:rsidR="00DD2553" w:rsidRDefault="00DD2553">
      <w:pPr>
        <w:pStyle w:val="CommentText"/>
      </w:pPr>
      <w:r>
        <w:rPr>
          <w:rStyle w:val="CommentReference"/>
        </w:rPr>
        <w:annotationRef/>
      </w:r>
      <w:r>
        <w:t>To by s tym ale suvisiet nemalo. Tie statisticke testy sa robia z konfiguracii – vysledkov ktore som ziskal pocas hladania naj konfig. Toto uz zacina novy experiment v ktorom sa snazime viac pochopit pouzitelnost tych metod.Sledujeme uspesnost odporucania na konkretnych sedeniach a sledujem tie mnoziny a ich prieniky.</w:t>
      </w:r>
    </w:p>
  </w:comment>
  <w:comment w:id="668" w:author="Ondrej Kassak" w:date="2017-01-29T17:32:00Z" w:initials="OK">
    <w:p w14:paraId="0B76BFAD" w14:textId="6300CD20" w:rsidR="00DD2553" w:rsidRDefault="00DD2553">
      <w:pPr>
        <w:pStyle w:val="CommentText"/>
      </w:pPr>
      <w:r>
        <w:rPr>
          <w:rStyle w:val="CommentReference"/>
        </w:rPr>
        <w:annotationRef/>
      </w:r>
      <w:r>
        <w:t>Tak preco to nema samostatnu sekciu?</w:t>
      </w:r>
    </w:p>
  </w:comment>
  <w:comment w:id="669" w:author="Tomas Chovanak" w:date="2017-01-30T07:45:00Z" w:initials="TC">
    <w:p w14:paraId="0554333A" w14:textId="543C003F" w:rsidR="00DD2553" w:rsidRDefault="00DD2553">
      <w:pPr>
        <w:pStyle w:val="CommentText"/>
      </w:pPr>
      <w:r>
        <w:rPr>
          <w:rStyle w:val="CommentReference"/>
        </w:rPr>
        <w:annotationRef/>
      </w:r>
    </w:p>
  </w:comment>
  <w:comment w:id="695" w:author="Tomas Chovanak" w:date="2017-01-27T13:29:00Z" w:initials="TC">
    <w:p w14:paraId="357486D8" w14:textId="77777777" w:rsidR="00DD2553" w:rsidRDefault="00DD2553" w:rsidP="005B4B9D">
      <w:pPr>
        <w:pStyle w:val="CommentText"/>
      </w:pPr>
      <w:r>
        <w:rPr>
          <w:rStyle w:val="CommentReference"/>
        </w:rPr>
        <w:annotationRef/>
      </w:r>
      <w:r>
        <w:t>Nemam tieto 3 hodnoty data j do tabulky 5 ?</w:t>
      </w:r>
    </w:p>
  </w:comment>
  <w:comment w:id="696" w:author="Ondrej Kassak" w:date="2017-01-29T17:32:00Z" w:initials="OK">
    <w:p w14:paraId="5265E868" w14:textId="77777777" w:rsidR="00DD2553" w:rsidRDefault="00DD2553" w:rsidP="005B4B9D">
      <w:pPr>
        <w:pStyle w:val="CommentText"/>
      </w:pPr>
      <w:r>
        <w:rPr>
          <w:rStyle w:val="CommentReference"/>
        </w:rPr>
        <w:annotationRef/>
      </w:r>
      <w:r>
        <w:t>Ak sa zmestime do rozsahu, tak kludne</w:t>
      </w:r>
    </w:p>
  </w:comment>
  <w:comment w:id="699" w:author="Tomas Chovanak" w:date="2017-01-27T13:29:00Z" w:initials="TC">
    <w:p w14:paraId="64B28FA7" w14:textId="7801C7D3" w:rsidR="00DD2553" w:rsidRDefault="00DD2553">
      <w:pPr>
        <w:pStyle w:val="CommentText"/>
      </w:pPr>
      <w:r>
        <w:rPr>
          <w:rStyle w:val="CommentReference"/>
        </w:rPr>
        <w:annotationRef/>
      </w:r>
      <w:r>
        <w:t>Nemam tieto 3 hodnoty data j do tabulky 5 ?</w:t>
      </w:r>
    </w:p>
  </w:comment>
  <w:comment w:id="700" w:author="Ondrej Kassak" w:date="2017-01-29T17:32:00Z" w:initials="OK">
    <w:p w14:paraId="73AFBB26" w14:textId="3203A995" w:rsidR="00DD2553" w:rsidRDefault="00DD2553">
      <w:pPr>
        <w:pStyle w:val="CommentText"/>
      </w:pPr>
      <w:r>
        <w:rPr>
          <w:rStyle w:val="CommentReference"/>
        </w:rPr>
        <w:annotationRef/>
      </w:r>
      <w:r>
        <w:t>Ak sa zmestime do rozsahu, tak kludne</w:t>
      </w:r>
    </w:p>
  </w:comment>
  <w:comment w:id="1004" w:author="Ondrej Kassak" w:date="2017-01-29T17:38:00Z" w:initials="OK">
    <w:p w14:paraId="57AD073E" w14:textId="5A99B113" w:rsidR="00DD2553" w:rsidRDefault="00DD2553">
      <w:pPr>
        <w:pStyle w:val="CommentText"/>
      </w:pPr>
      <w:r>
        <w:rPr>
          <w:rStyle w:val="CommentReference"/>
        </w:rPr>
        <w:annotationRef/>
      </w:r>
      <w:r>
        <w:t>co to znamena? Ako to myslis? Ved si vyhodnocoval celkovu presnost, tak rpeco v skupinach?</w:t>
      </w:r>
    </w:p>
  </w:comment>
  <w:comment w:id="1005" w:author="Tomas Chovanak" w:date="2017-01-30T08:02:00Z" w:initials="TC">
    <w:p w14:paraId="10D2D7F9" w14:textId="03B42887" w:rsidR="00DD2553" w:rsidRDefault="00DD2553">
      <w:pPr>
        <w:pStyle w:val="CommentText"/>
      </w:pPr>
      <w:r>
        <w:rPr>
          <w:rStyle w:val="CommentReference"/>
        </w:rPr>
        <w:annotationRef/>
      </w:r>
    </w:p>
  </w:comment>
  <w:comment w:id="1011" w:author="Ondrej Kassak" w:date="2017-01-29T17:39:00Z" w:initials="OK">
    <w:p w14:paraId="2F143521" w14:textId="29EE6819" w:rsidR="00DD2553" w:rsidRDefault="00DD2553">
      <w:pPr>
        <w:pStyle w:val="CommentText"/>
      </w:pPr>
      <w:r>
        <w:rPr>
          <w:rStyle w:val="CommentReference"/>
        </w:rPr>
        <w:annotationRef/>
      </w:r>
      <w:r>
        <w:t>?????</w:t>
      </w:r>
    </w:p>
  </w:comment>
  <w:comment w:id="1012" w:author="Ondrej Kassak" w:date="2017-01-29T17:42:00Z" w:initials="OK">
    <w:p w14:paraId="449F12F2" w14:textId="25A69C84" w:rsidR="00DD2553" w:rsidRDefault="00DD255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11A092" w15:done="1"/>
  <w15:commentEx w15:paraId="43A7DEEA" w15:paraIdParent="7111A092" w15:done="1"/>
  <w15:commentEx w15:paraId="0B27694E" w15:done="0"/>
  <w15:commentEx w15:paraId="425FC589" w15:paraIdParent="0B27694E" w15:done="0"/>
  <w15:commentEx w15:paraId="70B8FADD" w15:done="0"/>
  <w15:commentEx w15:paraId="657272D8" w15:done="0"/>
  <w15:commentEx w15:paraId="006DD268" w15:done="1"/>
  <w15:commentEx w15:paraId="2D8AD269" w15:paraIdParent="006DD268" w15:done="1"/>
  <w15:commentEx w15:paraId="0B76BFAD" w15:paraIdParent="006DD268" w15:done="1"/>
  <w15:commentEx w15:paraId="0554333A" w15:paraIdParent="006DD268" w15:done="1"/>
  <w15:commentEx w15:paraId="357486D8" w15:done="0"/>
  <w15:commentEx w15:paraId="5265E868" w15:paraIdParent="357486D8" w15:done="0"/>
  <w15:commentEx w15:paraId="64B28FA7" w15:done="0"/>
  <w15:commentEx w15:paraId="73AFBB26" w15:paraIdParent="64B28FA7" w15:done="0"/>
  <w15:commentEx w15:paraId="57AD073E" w15:done="0"/>
  <w15:commentEx w15:paraId="10D2D7F9" w15:paraIdParent="57AD073E" w15:done="0"/>
  <w15:commentEx w15:paraId="2F143521" w15:done="0"/>
  <w15:commentEx w15:paraId="449F12F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3599F" w14:textId="77777777" w:rsidR="00DD2553" w:rsidRDefault="00DD2553" w:rsidP="00842867">
      <w:r>
        <w:separator/>
      </w:r>
    </w:p>
  </w:endnote>
  <w:endnote w:type="continuationSeparator" w:id="0">
    <w:p w14:paraId="56D7E0DA" w14:textId="77777777" w:rsidR="00DD2553" w:rsidRDefault="00DD2553" w:rsidP="00842867">
      <w:r>
        <w:continuationSeparator/>
      </w:r>
    </w:p>
  </w:endnote>
  <w:endnote w:type="continuationNotice" w:id="1">
    <w:p w14:paraId="6FA3F45D" w14:textId="77777777" w:rsidR="00DD2553" w:rsidRDefault="00DD25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4000ACFF" w:usb2="00000001"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 w:author="Tomas Chovanak" w:date="2017-01-30T10:32:00Z"/>
  <w:sdt>
    <w:sdtPr>
      <w:id w:val="1510098099"/>
      <w:docPartObj>
        <w:docPartGallery w:val="Page Numbers (Bottom of Page)"/>
        <w:docPartUnique/>
      </w:docPartObj>
    </w:sdtPr>
    <w:sdtEndPr>
      <w:rPr>
        <w:noProof/>
      </w:rPr>
    </w:sdtEndPr>
    <w:sdtContent>
      <w:customXmlInsRangeEnd w:id="1"/>
      <w:p w14:paraId="767E12F8" w14:textId="17C6FE99" w:rsidR="00DD2553" w:rsidRDefault="00DD2553">
        <w:pPr>
          <w:pStyle w:val="Footer"/>
          <w:jc w:val="right"/>
          <w:rPr>
            <w:ins w:id="2" w:author="Tomas Chovanak" w:date="2017-01-30T10:32:00Z"/>
          </w:rPr>
        </w:pPr>
        <w:ins w:id="3" w:author="Tomas Chovanak" w:date="2017-01-30T10:32:00Z">
          <w:r>
            <w:fldChar w:fldCharType="begin"/>
          </w:r>
          <w:r>
            <w:instrText xml:space="preserve"> PAGE   \* MERGEFORMAT </w:instrText>
          </w:r>
          <w:r>
            <w:fldChar w:fldCharType="separate"/>
          </w:r>
        </w:ins>
        <w:r w:rsidR="008E143F">
          <w:rPr>
            <w:noProof/>
          </w:rPr>
          <w:t>6</w:t>
        </w:r>
        <w:ins w:id="4" w:author="Tomas Chovanak" w:date="2017-01-30T10:32:00Z">
          <w:r>
            <w:rPr>
              <w:noProof/>
            </w:rPr>
            <w:fldChar w:fldCharType="end"/>
          </w:r>
        </w:ins>
      </w:p>
      <w:customXmlInsRangeStart w:id="5" w:author="Tomas Chovanak" w:date="2017-01-30T10:32:00Z"/>
    </w:sdtContent>
  </w:sdt>
  <w:customXmlInsRangeEnd w:id="5"/>
  <w:p w14:paraId="79ADBEF9" w14:textId="77777777" w:rsidR="00DD2553" w:rsidRPr="00DA041E" w:rsidRDefault="00DD2553"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575E6" w14:textId="77777777" w:rsidR="00DD2553" w:rsidRPr="00DA041E" w:rsidRDefault="00DD2553"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6628B70B" w14:textId="77777777" w:rsidR="00DD2553" w:rsidRPr="00DA041E" w:rsidRDefault="00DD2553"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1" w:author="Tomas Chovanak" w:date="2017-01-30T11:29:00Z"/>
  <w:sdt>
    <w:sdtPr>
      <w:id w:val="-1734920724"/>
      <w:docPartObj>
        <w:docPartGallery w:val="Page Numbers (Bottom of Page)"/>
        <w:docPartUnique/>
      </w:docPartObj>
    </w:sdtPr>
    <w:sdtEndPr>
      <w:rPr>
        <w:noProof/>
      </w:rPr>
    </w:sdtEndPr>
    <w:sdtContent>
      <w:customXmlInsRangeEnd w:id="11"/>
      <w:p w14:paraId="79F307DF" w14:textId="04A877CD" w:rsidR="00A020AD" w:rsidRDefault="00A020AD">
        <w:pPr>
          <w:pStyle w:val="Footer"/>
          <w:rPr>
            <w:ins w:id="12" w:author="Tomas Chovanak" w:date="2017-01-30T11:29:00Z"/>
          </w:rPr>
        </w:pPr>
        <w:ins w:id="13" w:author="Tomas Chovanak" w:date="2017-01-30T11:29:00Z">
          <w:r>
            <w:fldChar w:fldCharType="begin"/>
          </w:r>
          <w:r>
            <w:instrText xml:space="preserve"> PAGE   \* MERGEFORMAT </w:instrText>
          </w:r>
          <w:r>
            <w:fldChar w:fldCharType="separate"/>
          </w:r>
        </w:ins>
        <w:r w:rsidR="008E143F">
          <w:rPr>
            <w:noProof/>
          </w:rPr>
          <w:t>8</w:t>
        </w:r>
        <w:ins w:id="14" w:author="Tomas Chovanak" w:date="2017-01-30T11:29:00Z">
          <w:r>
            <w:rPr>
              <w:noProof/>
            </w:rPr>
            <w:fldChar w:fldCharType="end"/>
          </w:r>
        </w:ins>
      </w:p>
      <w:customXmlInsRangeStart w:id="15" w:author="Tomas Chovanak" w:date="2017-01-30T11:29:00Z"/>
    </w:sdtContent>
  </w:sdt>
  <w:customXmlInsRangeEnd w:id="15"/>
  <w:p w14:paraId="2E648AC0" w14:textId="77777777" w:rsidR="00DD2553" w:rsidRDefault="00DD25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046E0" w14:textId="545095CC" w:rsidR="00DD2553" w:rsidRPr="00DA041E" w:rsidRDefault="00DD2553"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E143F">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2D6BD039" w14:textId="77777777" w:rsidR="00DD2553" w:rsidRPr="00DA041E" w:rsidRDefault="00DD255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BD6F4" w14:textId="77777777" w:rsidR="00DD2553" w:rsidRDefault="00DD2553" w:rsidP="00C24563">
      <w:r>
        <w:separator/>
      </w:r>
    </w:p>
  </w:footnote>
  <w:footnote w:type="continuationSeparator" w:id="0">
    <w:p w14:paraId="05E72ADF" w14:textId="77777777" w:rsidR="00DD2553" w:rsidRDefault="00DD2553" w:rsidP="00842867">
      <w:r>
        <w:continuationSeparator/>
      </w:r>
    </w:p>
  </w:footnote>
  <w:footnote w:type="continuationNotice" w:id="1">
    <w:p w14:paraId="78B08C3B" w14:textId="77777777" w:rsidR="00DD2553" w:rsidRDefault="00DD25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D2553" w:rsidRPr="00DA041E" w14:paraId="22C607CB" w14:textId="77777777" w:rsidTr="00DA041E">
      <w:tc>
        <w:tcPr>
          <w:tcW w:w="2500" w:type="pct"/>
          <w:vAlign w:val="center"/>
        </w:tcPr>
        <w:p w14:paraId="61B52179" w14:textId="77777777" w:rsidR="00DD2553" w:rsidRPr="00DA041E" w:rsidRDefault="00DD2553"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7CD216EA" w14:textId="77777777" w:rsidR="00DD2553" w:rsidRPr="00DA041E" w:rsidRDefault="00DD2553"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14:paraId="2225C918" w14:textId="77777777" w:rsidR="00DD2553" w:rsidRPr="00DA041E" w:rsidRDefault="00DD2553"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D2553" w:rsidRPr="00DA041E" w14:paraId="0F0BD243" w14:textId="77777777" w:rsidTr="00DA041E">
      <w:tc>
        <w:tcPr>
          <w:tcW w:w="2500" w:type="pct"/>
          <w:vAlign w:val="center"/>
        </w:tcPr>
        <w:p w14:paraId="0AECB396" w14:textId="77777777" w:rsidR="00DD2553" w:rsidRPr="00DA041E" w:rsidRDefault="00DD2553" w:rsidP="00DA041E">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35B22A41" w14:textId="77777777" w:rsidR="00DD2553" w:rsidRPr="00DA041E" w:rsidRDefault="00DD2553"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538E153A" w14:textId="77777777" w:rsidR="00DD2553" w:rsidRPr="00DA041E" w:rsidRDefault="00DD2553" w:rsidP="00516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A020AD" w:rsidRPr="00DA041E" w14:paraId="7CE7DAE5" w14:textId="77777777" w:rsidTr="00602C6D">
      <w:trPr>
        <w:ins w:id="6" w:author="Tomas Chovanak" w:date="2017-01-30T11:28:00Z"/>
      </w:trPr>
      <w:tc>
        <w:tcPr>
          <w:tcW w:w="2500" w:type="pct"/>
          <w:vAlign w:val="center"/>
        </w:tcPr>
        <w:p w14:paraId="115425C1" w14:textId="77777777" w:rsidR="00A020AD" w:rsidRPr="00DA041E" w:rsidRDefault="00A020AD" w:rsidP="00A020AD">
          <w:pPr>
            <w:pStyle w:val="Header"/>
            <w:tabs>
              <w:tab w:val="clear" w:pos="4320"/>
              <w:tab w:val="clear" w:pos="8640"/>
            </w:tabs>
            <w:jc w:val="left"/>
            <w:rPr>
              <w:ins w:id="7" w:author="Tomas Chovanak" w:date="2017-01-30T11:28:00Z"/>
              <w:rFonts w:ascii="Linux Biolinum" w:hAnsi="Linux Biolinum" w:cs="Linux Biolinum"/>
            </w:rPr>
          </w:pPr>
          <w:ins w:id="8" w:author="Tomas Chovanak" w:date="2017-01-30T11:28:00Z">
            <w:r>
              <w:t>Fast recognition and application of Web users</w:t>
            </w:r>
            <w:r>
              <w:rPr>
                <w:lang w:val="en-GB"/>
              </w:rPr>
              <w:t>’</w:t>
            </w:r>
            <w:r>
              <w:t xml:space="preserve"> behavioral patterns</w:t>
            </w:r>
          </w:ins>
        </w:p>
      </w:tc>
      <w:tc>
        <w:tcPr>
          <w:tcW w:w="2500" w:type="pct"/>
          <w:vAlign w:val="center"/>
        </w:tcPr>
        <w:p w14:paraId="64391502" w14:textId="77777777" w:rsidR="00A020AD" w:rsidRPr="00DA041E" w:rsidRDefault="00A020AD" w:rsidP="00A020AD">
          <w:pPr>
            <w:pStyle w:val="Header"/>
            <w:tabs>
              <w:tab w:val="clear" w:pos="4320"/>
              <w:tab w:val="clear" w:pos="8640"/>
            </w:tabs>
            <w:jc w:val="right"/>
            <w:rPr>
              <w:ins w:id="9" w:author="Tomas Chovanak" w:date="2017-01-30T11:28:00Z"/>
              <w:rFonts w:ascii="Linux Biolinum" w:hAnsi="Linux Biolinum" w:cs="Linux Biolinum"/>
            </w:rPr>
          </w:pPr>
          <w:ins w:id="10" w:author="Tomas Chovanak" w:date="2017-01-30T11:28:00Z">
            <w:r w:rsidRPr="00DA041E">
              <w:rPr>
                <w:rFonts w:ascii="Linux Biolinum" w:hAnsi="Linux Biolinum" w:cs="Linux Biolinum"/>
              </w:rPr>
              <w:t>WOODSTOCK’97, July 2016, El Paso, Texas USA</w:t>
            </w:r>
          </w:ins>
        </w:p>
      </w:tc>
    </w:tr>
  </w:tbl>
  <w:p w14:paraId="63AC95C7" w14:textId="77777777" w:rsidR="00A020AD" w:rsidRDefault="00A02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60C1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rson w15:author="Ondrej Kassak">
    <w15:presenceInfo w15:providerId="Windows Live" w15:userId="63f52f0f762b69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ocumentProtection w:edit="trackedChanges" w:enforcement="0"/>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231C"/>
    <w:rsid w:val="000029F6"/>
    <w:rsid w:val="000038A4"/>
    <w:rsid w:val="00004201"/>
    <w:rsid w:val="000044FA"/>
    <w:rsid w:val="000050E2"/>
    <w:rsid w:val="00006511"/>
    <w:rsid w:val="000066AF"/>
    <w:rsid w:val="000070DA"/>
    <w:rsid w:val="00007493"/>
    <w:rsid w:val="00007900"/>
    <w:rsid w:val="00007C21"/>
    <w:rsid w:val="00007C69"/>
    <w:rsid w:val="00012640"/>
    <w:rsid w:val="000129EA"/>
    <w:rsid w:val="00012C05"/>
    <w:rsid w:val="00012D5F"/>
    <w:rsid w:val="00013BE7"/>
    <w:rsid w:val="00014137"/>
    <w:rsid w:val="000145F7"/>
    <w:rsid w:val="00014920"/>
    <w:rsid w:val="00014CEA"/>
    <w:rsid w:val="0001538B"/>
    <w:rsid w:val="00015905"/>
    <w:rsid w:val="000164FE"/>
    <w:rsid w:val="00016FB4"/>
    <w:rsid w:val="000174F2"/>
    <w:rsid w:val="00017FF0"/>
    <w:rsid w:val="0002038E"/>
    <w:rsid w:val="00020429"/>
    <w:rsid w:val="00020650"/>
    <w:rsid w:val="00020B41"/>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3328"/>
    <w:rsid w:val="0003463A"/>
    <w:rsid w:val="000348C2"/>
    <w:rsid w:val="000356A3"/>
    <w:rsid w:val="000366AA"/>
    <w:rsid w:val="00036811"/>
    <w:rsid w:val="000374FC"/>
    <w:rsid w:val="000404A9"/>
    <w:rsid w:val="00040AE8"/>
    <w:rsid w:val="0004108F"/>
    <w:rsid w:val="000410AA"/>
    <w:rsid w:val="0004114E"/>
    <w:rsid w:val="0004197E"/>
    <w:rsid w:val="00041A36"/>
    <w:rsid w:val="00041E90"/>
    <w:rsid w:val="000425C7"/>
    <w:rsid w:val="0004466F"/>
    <w:rsid w:val="00045680"/>
    <w:rsid w:val="0004577A"/>
    <w:rsid w:val="000457A8"/>
    <w:rsid w:val="00046400"/>
    <w:rsid w:val="00046C0D"/>
    <w:rsid w:val="00047330"/>
    <w:rsid w:val="00047585"/>
    <w:rsid w:val="000505CF"/>
    <w:rsid w:val="0005185A"/>
    <w:rsid w:val="00051D62"/>
    <w:rsid w:val="00051DDA"/>
    <w:rsid w:val="00052F44"/>
    <w:rsid w:val="00053441"/>
    <w:rsid w:val="000537D1"/>
    <w:rsid w:val="00053943"/>
    <w:rsid w:val="00053ABE"/>
    <w:rsid w:val="00054475"/>
    <w:rsid w:val="0005498A"/>
    <w:rsid w:val="00055236"/>
    <w:rsid w:val="0005673F"/>
    <w:rsid w:val="00056EED"/>
    <w:rsid w:val="000570CD"/>
    <w:rsid w:val="00057958"/>
    <w:rsid w:val="00057B2A"/>
    <w:rsid w:val="000604A7"/>
    <w:rsid w:val="00060AF3"/>
    <w:rsid w:val="00060B6D"/>
    <w:rsid w:val="00060EB3"/>
    <w:rsid w:val="0006138F"/>
    <w:rsid w:val="00061A45"/>
    <w:rsid w:val="00062B01"/>
    <w:rsid w:val="0006417A"/>
    <w:rsid w:val="000641DE"/>
    <w:rsid w:val="000644CD"/>
    <w:rsid w:val="0006452F"/>
    <w:rsid w:val="00064BC2"/>
    <w:rsid w:val="000667A7"/>
    <w:rsid w:val="00066835"/>
    <w:rsid w:val="00067854"/>
    <w:rsid w:val="0007007A"/>
    <w:rsid w:val="00070961"/>
    <w:rsid w:val="000717BB"/>
    <w:rsid w:val="00072607"/>
    <w:rsid w:val="0007264C"/>
    <w:rsid w:val="0007542C"/>
    <w:rsid w:val="000756A5"/>
    <w:rsid w:val="00075744"/>
    <w:rsid w:val="00075892"/>
    <w:rsid w:val="000758C1"/>
    <w:rsid w:val="000763B7"/>
    <w:rsid w:val="00076893"/>
    <w:rsid w:val="00076B89"/>
    <w:rsid w:val="00077B60"/>
    <w:rsid w:val="00077C80"/>
    <w:rsid w:val="000800B0"/>
    <w:rsid w:val="00082976"/>
    <w:rsid w:val="00082C71"/>
    <w:rsid w:val="00082D34"/>
    <w:rsid w:val="00083466"/>
    <w:rsid w:val="00083E23"/>
    <w:rsid w:val="000842C3"/>
    <w:rsid w:val="000845E5"/>
    <w:rsid w:val="00085188"/>
    <w:rsid w:val="00085D63"/>
    <w:rsid w:val="000862F5"/>
    <w:rsid w:val="00086346"/>
    <w:rsid w:val="000868C0"/>
    <w:rsid w:val="00086F5A"/>
    <w:rsid w:val="0008717E"/>
    <w:rsid w:val="0008733E"/>
    <w:rsid w:val="0008738F"/>
    <w:rsid w:val="000876D9"/>
    <w:rsid w:val="00087AA6"/>
    <w:rsid w:val="00087E11"/>
    <w:rsid w:val="0009079D"/>
    <w:rsid w:val="000907E6"/>
    <w:rsid w:val="00090E42"/>
    <w:rsid w:val="00090F01"/>
    <w:rsid w:val="00090FFD"/>
    <w:rsid w:val="00091ACF"/>
    <w:rsid w:val="00092D86"/>
    <w:rsid w:val="00092FE2"/>
    <w:rsid w:val="000933D1"/>
    <w:rsid w:val="0009383D"/>
    <w:rsid w:val="00094069"/>
    <w:rsid w:val="0009566C"/>
    <w:rsid w:val="000957F4"/>
    <w:rsid w:val="00095C2E"/>
    <w:rsid w:val="00095C52"/>
    <w:rsid w:val="00096274"/>
    <w:rsid w:val="00096970"/>
    <w:rsid w:val="00097101"/>
    <w:rsid w:val="00097525"/>
    <w:rsid w:val="00097F6D"/>
    <w:rsid w:val="000A0097"/>
    <w:rsid w:val="000A30E3"/>
    <w:rsid w:val="000A3E58"/>
    <w:rsid w:val="000A4397"/>
    <w:rsid w:val="000A44AD"/>
    <w:rsid w:val="000A4651"/>
    <w:rsid w:val="000A50FD"/>
    <w:rsid w:val="000A58DF"/>
    <w:rsid w:val="000A5D1A"/>
    <w:rsid w:val="000A64DA"/>
    <w:rsid w:val="000A6F21"/>
    <w:rsid w:val="000A7316"/>
    <w:rsid w:val="000A78A4"/>
    <w:rsid w:val="000A7C56"/>
    <w:rsid w:val="000B07AB"/>
    <w:rsid w:val="000B0C1C"/>
    <w:rsid w:val="000B139D"/>
    <w:rsid w:val="000B1908"/>
    <w:rsid w:val="000B21D4"/>
    <w:rsid w:val="000B28E9"/>
    <w:rsid w:val="000B2918"/>
    <w:rsid w:val="000B35A7"/>
    <w:rsid w:val="000B3862"/>
    <w:rsid w:val="000B3E43"/>
    <w:rsid w:val="000B441E"/>
    <w:rsid w:val="000B4491"/>
    <w:rsid w:val="000B4D9A"/>
    <w:rsid w:val="000B5017"/>
    <w:rsid w:val="000B606D"/>
    <w:rsid w:val="000B61BA"/>
    <w:rsid w:val="000B63D8"/>
    <w:rsid w:val="000B71EF"/>
    <w:rsid w:val="000B7DDE"/>
    <w:rsid w:val="000C0EAA"/>
    <w:rsid w:val="000C1564"/>
    <w:rsid w:val="000C1FE1"/>
    <w:rsid w:val="000C1FE4"/>
    <w:rsid w:val="000C2A6D"/>
    <w:rsid w:val="000C2C0C"/>
    <w:rsid w:val="000C37D8"/>
    <w:rsid w:val="000C4213"/>
    <w:rsid w:val="000C451A"/>
    <w:rsid w:val="000C55B1"/>
    <w:rsid w:val="000C5E18"/>
    <w:rsid w:val="000C5EED"/>
    <w:rsid w:val="000C60F0"/>
    <w:rsid w:val="000C647D"/>
    <w:rsid w:val="000C7591"/>
    <w:rsid w:val="000D04A1"/>
    <w:rsid w:val="000D2987"/>
    <w:rsid w:val="000D4809"/>
    <w:rsid w:val="000D5460"/>
    <w:rsid w:val="000D54C3"/>
    <w:rsid w:val="000D6AB0"/>
    <w:rsid w:val="000D6C0E"/>
    <w:rsid w:val="000D6C71"/>
    <w:rsid w:val="000E0230"/>
    <w:rsid w:val="000E17DE"/>
    <w:rsid w:val="000E2138"/>
    <w:rsid w:val="000E2F14"/>
    <w:rsid w:val="000E3602"/>
    <w:rsid w:val="000E3CBF"/>
    <w:rsid w:val="000E53EB"/>
    <w:rsid w:val="000E5EAC"/>
    <w:rsid w:val="000E5FEA"/>
    <w:rsid w:val="000E64A8"/>
    <w:rsid w:val="000E66B1"/>
    <w:rsid w:val="000E70BE"/>
    <w:rsid w:val="000E72CD"/>
    <w:rsid w:val="000F14CC"/>
    <w:rsid w:val="000F20DC"/>
    <w:rsid w:val="000F21B9"/>
    <w:rsid w:val="000F2334"/>
    <w:rsid w:val="000F235E"/>
    <w:rsid w:val="000F240F"/>
    <w:rsid w:val="000F2621"/>
    <w:rsid w:val="000F345F"/>
    <w:rsid w:val="000F3559"/>
    <w:rsid w:val="000F35C5"/>
    <w:rsid w:val="000F360C"/>
    <w:rsid w:val="000F4570"/>
    <w:rsid w:val="000F4C70"/>
    <w:rsid w:val="000F519B"/>
    <w:rsid w:val="000F538A"/>
    <w:rsid w:val="000F5526"/>
    <w:rsid w:val="000F5753"/>
    <w:rsid w:val="000F5A61"/>
    <w:rsid w:val="000F6373"/>
    <w:rsid w:val="000F6BF0"/>
    <w:rsid w:val="000F7743"/>
    <w:rsid w:val="000F7B49"/>
    <w:rsid w:val="001000AD"/>
    <w:rsid w:val="0010086E"/>
    <w:rsid w:val="00100E2D"/>
    <w:rsid w:val="0010144B"/>
    <w:rsid w:val="001014A0"/>
    <w:rsid w:val="00102927"/>
    <w:rsid w:val="00102EE4"/>
    <w:rsid w:val="0010313B"/>
    <w:rsid w:val="00103C4A"/>
    <w:rsid w:val="00103CAC"/>
    <w:rsid w:val="001042AD"/>
    <w:rsid w:val="00104532"/>
    <w:rsid w:val="001048DD"/>
    <w:rsid w:val="00106601"/>
    <w:rsid w:val="00106BF6"/>
    <w:rsid w:val="00106FFD"/>
    <w:rsid w:val="00107033"/>
    <w:rsid w:val="0010708C"/>
    <w:rsid w:val="00107344"/>
    <w:rsid w:val="001073B2"/>
    <w:rsid w:val="00107686"/>
    <w:rsid w:val="00107DC7"/>
    <w:rsid w:val="00110C27"/>
    <w:rsid w:val="00110C36"/>
    <w:rsid w:val="001110B6"/>
    <w:rsid w:val="00111DB8"/>
    <w:rsid w:val="00112747"/>
    <w:rsid w:val="001137CF"/>
    <w:rsid w:val="0011416E"/>
    <w:rsid w:val="00114B32"/>
    <w:rsid w:val="001160F4"/>
    <w:rsid w:val="00116991"/>
    <w:rsid w:val="00116CA1"/>
    <w:rsid w:val="00116F24"/>
    <w:rsid w:val="0012094B"/>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1A6C"/>
    <w:rsid w:val="00132AE0"/>
    <w:rsid w:val="0013317A"/>
    <w:rsid w:val="0013404A"/>
    <w:rsid w:val="001350DC"/>
    <w:rsid w:val="001361F6"/>
    <w:rsid w:val="0013680B"/>
    <w:rsid w:val="0013711F"/>
    <w:rsid w:val="00137187"/>
    <w:rsid w:val="00140395"/>
    <w:rsid w:val="00140C9A"/>
    <w:rsid w:val="00141063"/>
    <w:rsid w:val="001410BE"/>
    <w:rsid w:val="00141362"/>
    <w:rsid w:val="00141508"/>
    <w:rsid w:val="00141C03"/>
    <w:rsid w:val="001434EE"/>
    <w:rsid w:val="0014389F"/>
    <w:rsid w:val="001446E7"/>
    <w:rsid w:val="00144FC3"/>
    <w:rsid w:val="00145D7A"/>
    <w:rsid w:val="001460E9"/>
    <w:rsid w:val="001467C7"/>
    <w:rsid w:val="001467CB"/>
    <w:rsid w:val="00147388"/>
    <w:rsid w:val="00147A3B"/>
    <w:rsid w:val="00150B3C"/>
    <w:rsid w:val="00150CB2"/>
    <w:rsid w:val="00150D28"/>
    <w:rsid w:val="00150EBA"/>
    <w:rsid w:val="00150EDD"/>
    <w:rsid w:val="00150F3C"/>
    <w:rsid w:val="00151434"/>
    <w:rsid w:val="001516C0"/>
    <w:rsid w:val="0015221D"/>
    <w:rsid w:val="0015231F"/>
    <w:rsid w:val="00152655"/>
    <w:rsid w:val="00152D3C"/>
    <w:rsid w:val="001530FC"/>
    <w:rsid w:val="00153B1A"/>
    <w:rsid w:val="00154A72"/>
    <w:rsid w:val="00154ABE"/>
    <w:rsid w:val="00154C4B"/>
    <w:rsid w:val="00155782"/>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6838"/>
    <w:rsid w:val="00167003"/>
    <w:rsid w:val="001675F3"/>
    <w:rsid w:val="0016765C"/>
    <w:rsid w:val="00167F5B"/>
    <w:rsid w:val="00172784"/>
    <w:rsid w:val="00173BFD"/>
    <w:rsid w:val="00174CD4"/>
    <w:rsid w:val="00174DF7"/>
    <w:rsid w:val="00174F81"/>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4F2"/>
    <w:rsid w:val="00181BDB"/>
    <w:rsid w:val="00181BE3"/>
    <w:rsid w:val="00182CB5"/>
    <w:rsid w:val="00183646"/>
    <w:rsid w:val="00184017"/>
    <w:rsid w:val="00184089"/>
    <w:rsid w:val="00184258"/>
    <w:rsid w:val="00184C5B"/>
    <w:rsid w:val="00185367"/>
    <w:rsid w:val="00185601"/>
    <w:rsid w:val="001870D4"/>
    <w:rsid w:val="00187AD6"/>
    <w:rsid w:val="00187C9B"/>
    <w:rsid w:val="001905FE"/>
    <w:rsid w:val="0019067E"/>
    <w:rsid w:val="00191BB9"/>
    <w:rsid w:val="001929AE"/>
    <w:rsid w:val="00192F56"/>
    <w:rsid w:val="00194126"/>
    <w:rsid w:val="00194D69"/>
    <w:rsid w:val="00194EF4"/>
    <w:rsid w:val="0019523C"/>
    <w:rsid w:val="00195744"/>
    <w:rsid w:val="00195A39"/>
    <w:rsid w:val="00196716"/>
    <w:rsid w:val="00196DB6"/>
    <w:rsid w:val="00196FDF"/>
    <w:rsid w:val="0019769C"/>
    <w:rsid w:val="001978C1"/>
    <w:rsid w:val="001A0008"/>
    <w:rsid w:val="001A2821"/>
    <w:rsid w:val="001A2920"/>
    <w:rsid w:val="001A2FDA"/>
    <w:rsid w:val="001A304B"/>
    <w:rsid w:val="001A4D49"/>
    <w:rsid w:val="001A4FF3"/>
    <w:rsid w:val="001A6262"/>
    <w:rsid w:val="001A66CF"/>
    <w:rsid w:val="001A6D21"/>
    <w:rsid w:val="001A72A9"/>
    <w:rsid w:val="001A73D5"/>
    <w:rsid w:val="001A7AF5"/>
    <w:rsid w:val="001A7B37"/>
    <w:rsid w:val="001A7CF8"/>
    <w:rsid w:val="001B0A71"/>
    <w:rsid w:val="001B0E5D"/>
    <w:rsid w:val="001B1BD1"/>
    <w:rsid w:val="001B23BC"/>
    <w:rsid w:val="001B2FC3"/>
    <w:rsid w:val="001B32A5"/>
    <w:rsid w:val="001B3CB2"/>
    <w:rsid w:val="001B3DE4"/>
    <w:rsid w:val="001B4769"/>
    <w:rsid w:val="001B49EC"/>
    <w:rsid w:val="001B5F13"/>
    <w:rsid w:val="001B63C7"/>
    <w:rsid w:val="001B6608"/>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C7DF7"/>
    <w:rsid w:val="001D07D8"/>
    <w:rsid w:val="001D20BE"/>
    <w:rsid w:val="001D2D8D"/>
    <w:rsid w:val="001D34D6"/>
    <w:rsid w:val="001D3868"/>
    <w:rsid w:val="001D393A"/>
    <w:rsid w:val="001D40EE"/>
    <w:rsid w:val="001D41AB"/>
    <w:rsid w:val="001D4295"/>
    <w:rsid w:val="001D52C1"/>
    <w:rsid w:val="001D6268"/>
    <w:rsid w:val="001D6618"/>
    <w:rsid w:val="001D753B"/>
    <w:rsid w:val="001D7BAD"/>
    <w:rsid w:val="001D7DD0"/>
    <w:rsid w:val="001D7F94"/>
    <w:rsid w:val="001E0D6A"/>
    <w:rsid w:val="001E0FB8"/>
    <w:rsid w:val="001E1973"/>
    <w:rsid w:val="001E1C14"/>
    <w:rsid w:val="001E1CCF"/>
    <w:rsid w:val="001E2468"/>
    <w:rsid w:val="001E2A70"/>
    <w:rsid w:val="001E310F"/>
    <w:rsid w:val="001E36F8"/>
    <w:rsid w:val="001E4266"/>
    <w:rsid w:val="001E492B"/>
    <w:rsid w:val="001E4FC3"/>
    <w:rsid w:val="001E5988"/>
    <w:rsid w:val="001E6B20"/>
    <w:rsid w:val="001E7084"/>
    <w:rsid w:val="001E7337"/>
    <w:rsid w:val="001E74A6"/>
    <w:rsid w:val="001E79B4"/>
    <w:rsid w:val="001F0204"/>
    <w:rsid w:val="001F0621"/>
    <w:rsid w:val="001F0906"/>
    <w:rsid w:val="001F13E1"/>
    <w:rsid w:val="001F38C1"/>
    <w:rsid w:val="001F4541"/>
    <w:rsid w:val="001F49D2"/>
    <w:rsid w:val="001F4CA6"/>
    <w:rsid w:val="001F653E"/>
    <w:rsid w:val="001F69D8"/>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601"/>
    <w:rsid w:val="002129FD"/>
    <w:rsid w:val="00212F27"/>
    <w:rsid w:val="00212F68"/>
    <w:rsid w:val="00214124"/>
    <w:rsid w:val="002143F2"/>
    <w:rsid w:val="002148F7"/>
    <w:rsid w:val="002149F0"/>
    <w:rsid w:val="00215E12"/>
    <w:rsid w:val="00216EAA"/>
    <w:rsid w:val="002171C3"/>
    <w:rsid w:val="002176BB"/>
    <w:rsid w:val="00217A8B"/>
    <w:rsid w:val="00217BE8"/>
    <w:rsid w:val="002207EE"/>
    <w:rsid w:val="002213B4"/>
    <w:rsid w:val="002214F5"/>
    <w:rsid w:val="00221D1B"/>
    <w:rsid w:val="00221EB3"/>
    <w:rsid w:val="0022253F"/>
    <w:rsid w:val="0022321D"/>
    <w:rsid w:val="00223636"/>
    <w:rsid w:val="00223F2A"/>
    <w:rsid w:val="00224A61"/>
    <w:rsid w:val="0022553B"/>
    <w:rsid w:val="002256F1"/>
    <w:rsid w:val="00225AD9"/>
    <w:rsid w:val="00227916"/>
    <w:rsid w:val="00230247"/>
    <w:rsid w:val="0023058E"/>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73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60A"/>
    <w:rsid w:val="00255E37"/>
    <w:rsid w:val="002575AC"/>
    <w:rsid w:val="00257D02"/>
    <w:rsid w:val="00257E0C"/>
    <w:rsid w:val="00260986"/>
    <w:rsid w:val="00260D00"/>
    <w:rsid w:val="00260F76"/>
    <w:rsid w:val="002617CA"/>
    <w:rsid w:val="0026371A"/>
    <w:rsid w:val="002637A2"/>
    <w:rsid w:val="002640B6"/>
    <w:rsid w:val="00264511"/>
    <w:rsid w:val="00264D40"/>
    <w:rsid w:val="00264F94"/>
    <w:rsid w:val="00265399"/>
    <w:rsid w:val="00265626"/>
    <w:rsid w:val="002660C5"/>
    <w:rsid w:val="00266D94"/>
    <w:rsid w:val="00266EDB"/>
    <w:rsid w:val="00267027"/>
    <w:rsid w:val="00267093"/>
    <w:rsid w:val="00267378"/>
    <w:rsid w:val="0026783B"/>
    <w:rsid w:val="00267C3D"/>
    <w:rsid w:val="00267EB8"/>
    <w:rsid w:val="002702FC"/>
    <w:rsid w:val="002705DC"/>
    <w:rsid w:val="002708D9"/>
    <w:rsid w:val="002711B6"/>
    <w:rsid w:val="002733D2"/>
    <w:rsid w:val="0027350A"/>
    <w:rsid w:val="002737BC"/>
    <w:rsid w:val="00274C49"/>
    <w:rsid w:val="002754F6"/>
    <w:rsid w:val="00276514"/>
    <w:rsid w:val="00276CE9"/>
    <w:rsid w:val="0027797D"/>
    <w:rsid w:val="00277D1C"/>
    <w:rsid w:val="002800AF"/>
    <w:rsid w:val="00280816"/>
    <w:rsid w:val="00282196"/>
    <w:rsid w:val="002824FD"/>
    <w:rsid w:val="00282721"/>
    <w:rsid w:val="00283C2A"/>
    <w:rsid w:val="00283D18"/>
    <w:rsid w:val="002842E9"/>
    <w:rsid w:val="002849D7"/>
    <w:rsid w:val="002855F0"/>
    <w:rsid w:val="00286930"/>
    <w:rsid w:val="002875E7"/>
    <w:rsid w:val="00287A90"/>
    <w:rsid w:val="00290963"/>
    <w:rsid w:val="00290B02"/>
    <w:rsid w:val="00291044"/>
    <w:rsid w:val="00291150"/>
    <w:rsid w:val="00291529"/>
    <w:rsid w:val="00291606"/>
    <w:rsid w:val="00292373"/>
    <w:rsid w:val="0029246F"/>
    <w:rsid w:val="002942DE"/>
    <w:rsid w:val="002943E1"/>
    <w:rsid w:val="002948EF"/>
    <w:rsid w:val="00294C14"/>
    <w:rsid w:val="002964A4"/>
    <w:rsid w:val="002965C5"/>
    <w:rsid w:val="00296E31"/>
    <w:rsid w:val="00296F52"/>
    <w:rsid w:val="00297444"/>
    <w:rsid w:val="00297C4B"/>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19B"/>
    <w:rsid w:val="002A584F"/>
    <w:rsid w:val="002A5AAC"/>
    <w:rsid w:val="002A5C16"/>
    <w:rsid w:val="002A6C3A"/>
    <w:rsid w:val="002A6DA8"/>
    <w:rsid w:val="002A6ED9"/>
    <w:rsid w:val="002A7447"/>
    <w:rsid w:val="002A7C07"/>
    <w:rsid w:val="002B07AA"/>
    <w:rsid w:val="002B34FB"/>
    <w:rsid w:val="002B39B1"/>
    <w:rsid w:val="002B3C91"/>
    <w:rsid w:val="002B4B4C"/>
    <w:rsid w:val="002B52D7"/>
    <w:rsid w:val="002B53E2"/>
    <w:rsid w:val="002B5809"/>
    <w:rsid w:val="002B63B2"/>
    <w:rsid w:val="002B6E7C"/>
    <w:rsid w:val="002B6F65"/>
    <w:rsid w:val="002B7341"/>
    <w:rsid w:val="002B75A7"/>
    <w:rsid w:val="002B7712"/>
    <w:rsid w:val="002C016C"/>
    <w:rsid w:val="002C0AB0"/>
    <w:rsid w:val="002C0E07"/>
    <w:rsid w:val="002C132C"/>
    <w:rsid w:val="002C1AE2"/>
    <w:rsid w:val="002C1B9E"/>
    <w:rsid w:val="002C1EB2"/>
    <w:rsid w:val="002C25E3"/>
    <w:rsid w:val="002C2FAA"/>
    <w:rsid w:val="002C3115"/>
    <w:rsid w:val="002C36DF"/>
    <w:rsid w:val="002C472E"/>
    <w:rsid w:val="002C68B3"/>
    <w:rsid w:val="002C6D20"/>
    <w:rsid w:val="002C6F41"/>
    <w:rsid w:val="002C700A"/>
    <w:rsid w:val="002D0D41"/>
    <w:rsid w:val="002D1492"/>
    <w:rsid w:val="002D1855"/>
    <w:rsid w:val="002D2129"/>
    <w:rsid w:val="002D2B99"/>
    <w:rsid w:val="002D33E3"/>
    <w:rsid w:val="002D3C4F"/>
    <w:rsid w:val="002D3CF9"/>
    <w:rsid w:val="002D54B0"/>
    <w:rsid w:val="002D58FA"/>
    <w:rsid w:val="002D6134"/>
    <w:rsid w:val="002D654C"/>
    <w:rsid w:val="002D6BBB"/>
    <w:rsid w:val="002D6F7A"/>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5C75"/>
    <w:rsid w:val="002E71FE"/>
    <w:rsid w:val="002E736B"/>
    <w:rsid w:val="002E7AD6"/>
    <w:rsid w:val="002E7AEA"/>
    <w:rsid w:val="002F102A"/>
    <w:rsid w:val="002F1E10"/>
    <w:rsid w:val="002F2580"/>
    <w:rsid w:val="002F26CA"/>
    <w:rsid w:val="002F32B5"/>
    <w:rsid w:val="002F34F7"/>
    <w:rsid w:val="002F406B"/>
    <w:rsid w:val="002F42C6"/>
    <w:rsid w:val="002F4956"/>
    <w:rsid w:val="002F4B70"/>
    <w:rsid w:val="002F54FF"/>
    <w:rsid w:val="002F6B04"/>
    <w:rsid w:val="002F7A03"/>
    <w:rsid w:val="003003F4"/>
    <w:rsid w:val="00300407"/>
    <w:rsid w:val="00300D0E"/>
    <w:rsid w:val="003017B9"/>
    <w:rsid w:val="00302151"/>
    <w:rsid w:val="0030357E"/>
    <w:rsid w:val="00304563"/>
    <w:rsid w:val="00304C88"/>
    <w:rsid w:val="00306220"/>
    <w:rsid w:val="003063B5"/>
    <w:rsid w:val="00306E74"/>
    <w:rsid w:val="0030745D"/>
    <w:rsid w:val="00307AFB"/>
    <w:rsid w:val="00310313"/>
    <w:rsid w:val="00310348"/>
    <w:rsid w:val="00310586"/>
    <w:rsid w:val="003105E2"/>
    <w:rsid w:val="00310BC8"/>
    <w:rsid w:val="00312A6C"/>
    <w:rsid w:val="0031311B"/>
    <w:rsid w:val="0031366E"/>
    <w:rsid w:val="0031374A"/>
    <w:rsid w:val="00313ADA"/>
    <w:rsid w:val="00313D82"/>
    <w:rsid w:val="003140D6"/>
    <w:rsid w:val="00316131"/>
    <w:rsid w:val="00316AA1"/>
    <w:rsid w:val="003176C6"/>
    <w:rsid w:val="00317C9F"/>
    <w:rsid w:val="003209F7"/>
    <w:rsid w:val="00320A65"/>
    <w:rsid w:val="00321031"/>
    <w:rsid w:val="0032310D"/>
    <w:rsid w:val="003232A0"/>
    <w:rsid w:val="0032419E"/>
    <w:rsid w:val="00325775"/>
    <w:rsid w:val="0032587E"/>
    <w:rsid w:val="0032588F"/>
    <w:rsid w:val="00326E8A"/>
    <w:rsid w:val="003279F6"/>
    <w:rsid w:val="00327F31"/>
    <w:rsid w:val="0033021C"/>
    <w:rsid w:val="00330340"/>
    <w:rsid w:val="00330993"/>
    <w:rsid w:val="0033271D"/>
    <w:rsid w:val="00332837"/>
    <w:rsid w:val="0033294F"/>
    <w:rsid w:val="00332B7F"/>
    <w:rsid w:val="00332D1F"/>
    <w:rsid w:val="003334E0"/>
    <w:rsid w:val="003335EB"/>
    <w:rsid w:val="003340F8"/>
    <w:rsid w:val="003355B2"/>
    <w:rsid w:val="00335630"/>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D54"/>
    <w:rsid w:val="00351E61"/>
    <w:rsid w:val="00352CFE"/>
    <w:rsid w:val="003533B3"/>
    <w:rsid w:val="00354587"/>
    <w:rsid w:val="00354AD2"/>
    <w:rsid w:val="00355609"/>
    <w:rsid w:val="00355BC6"/>
    <w:rsid w:val="00356AF7"/>
    <w:rsid w:val="00356F38"/>
    <w:rsid w:val="00357B0B"/>
    <w:rsid w:val="00360593"/>
    <w:rsid w:val="00360E8D"/>
    <w:rsid w:val="003617B3"/>
    <w:rsid w:val="00361C0D"/>
    <w:rsid w:val="003627DF"/>
    <w:rsid w:val="00363C70"/>
    <w:rsid w:val="00363F4F"/>
    <w:rsid w:val="00364219"/>
    <w:rsid w:val="00364BB7"/>
    <w:rsid w:val="0036582E"/>
    <w:rsid w:val="00365C52"/>
    <w:rsid w:val="00365D19"/>
    <w:rsid w:val="00365E8E"/>
    <w:rsid w:val="00365FEE"/>
    <w:rsid w:val="00366B10"/>
    <w:rsid w:val="00367842"/>
    <w:rsid w:val="0037046A"/>
    <w:rsid w:val="00370D15"/>
    <w:rsid w:val="0037127D"/>
    <w:rsid w:val="00372B18"/>
    <w:rsid w:val="00373901"/>
    <w:rsid w:val="00374076"/>
    <w:rsid w:val="0037436E"/>
    <w:rsid w:val="00374507"/>
    <w:rsid w:val="003767D7"/>
    <w:rsid w:val="0037690C"/>
    <w:rsid w:val="00376CCD"/>
    <w:rsid w:val="00377046"/>
    <w:rsid w:val="003774A0"/>
    <w:rsid w:val="00377B72"/>
    <w:rsid w:val="00377DD6"/>
    <w:rsid w:val="00380701"/>
    <w:rsid w:val="003808AD"/>
    <w:rsid w:val="00381ADA"/>
    <w:rsid w:val="00381BE4"/>
    <w:rsid w:val="00381CA6"/>
    <w:rsid w:val="00382C54"/>
    <w:rsid w:val="00382DC2"/>
    <w:rsid w:val="003832B0"/>
    <w:rsid w:val="00383D19"/>
    <w:rsid w:val="003843D9"/>
    <w:rsid w:val="003859C7"/>
    <w:rsid w:val="00386490"/>
    <w:rsid w:val="00386E0D"/>
    <w:rsid w:val="00386FB8"/>
    <w:rsid w:val="0038735E"/>
    <w:rsid w:val="003874EB"/>
    <w:rsid w:val="003901D6"/>
    <w:rsid w:val="0039139A"/>
    <w:rsid w:val="00391701"/>
    <w:rsid w:val="003918F7"/>
    <w:rsid w:val="00392434"/>
    <w:rsid w:val="00393EE0"/>
    <w:rsid w:val="00394790"/>
    <w:rsid w:val="00394AB9"/>
    <w:rsid w:val="00394ED2"/>
    <w:rsid w:val="00395D22"/>
    <w:rsid w:val="003971D2"/>
    <w:rsid w:val="00397536"/>
    <w:rsid w:val="00397950"/>
    <w:rsid w:val="003A0064"/>
    <w:rsid w:val="003A153D"/>
    <w:rsid w:val="003A17F4"/>
    <w:rsid w:val="003A1FBB"/>
    <w:rsid w:val="003A41D8"/>
    <w:rsid w:val="003A43D2"/>
    <w:rsid w:val="003A44AC"/>
    <w:rsid w:val="003A47ED"/>
    <w:rsid w:val="003A5085"/>
    <w:rsid w:val="003A5E91"/>
    <w:rsid w:val="003A6C4F"/>
    <w:rsid w:val="003A70A7"/>
    <w:rsid w:val="003A7D21"/>
    <w:rsid w:val="003A7F99"/>
    <w:rsid w:val="003B00F1"/>
    <w:rsid w:val="003B04FD"/>
    <w:rsid w:val="003B0747"/>
    <w:rsid w:val="003B1B2E"/>
    <w:rsid w:val="003B24AE"/>
    <w:rsid w:val="003B2A16"/>
    <w:rsid w:val="003B2E1A"/>
    <w:rsid w:val="003B3A32"/>
    <w:rsid w:val="003B404A"/>
    <w:rsid w:val="003B406A"/>
    <w:rsid w:val="003B4B5C"/>
    <w:rsid w:val="003B59D1"/>
    <w:rsid w:val="003B6271"/>
    <w:rsid w:val="003B6D8B"/>
    <w:rsid w:val="003B7346"/>
    <w:rsid w:val="003B7C9C"/>
    <w:rsid w:val="003B7E70"/>
    <w:rsid w:val="003C0DAB"/>
    <w:rsid w:val="003C244D"/>
    <w:rsid w:val="003C3A05"/>
    <w:rsid w:val="003C42D2"/>
    <w:rsid w:val="003C4895"/>
    <w:rsid w:val="003C498E"/>
    <w:rsid w:val="003C5241"/>
    <w:rsid w:val="003C58B8"/>
    <w:rsid w:val="003C5E92"/>
    <w:rsid w:val="003C5FAB"/>
    <w:rsid w:val="003C6D07"/>
    <w:rsid w:val="003C6E1C"/>
    <w:rsid w:val="003C6F68"/>
    <w:rsid w:val="003C798F"/>
    <w:rsid w:val="003D06FD"/>
    <w:rsid w:val="003D09B3"/>
    <w:rsid w:val="003D12C6"/>
    <w:rsid w:val="003D2243"/>
    <w:rsid w:val="003D2901"/>
    <w:rsid w:val="003D33CD"/>
    <w:rsid w:val="003D45C8"/>
    <w:rsid w:val="003D4721"/>
    <w:rsid w:val="003D4843"/>
    <w:rsid w:val="003D4FDD"/>
    <w:rsid w:val="003D6277"/>
    <w:rsid w:val="003D7185"/>
    <w:rsid w:val="003D7514"/>
    <w:rsid w:val="003D75A0"/>
    <w:rsid w:val="003E0CFC"/>
    <w:rsid w:val="003E0EE3"/>
    <w:rsid w:val="003E1AE8"/>
    <w:rsid w:val="003E2221"/>
    <w:rsid w:val="003E29A0"/>
    <w:rsid w:val="003E384F"/>
    <w:rsid w:val="003E4206"/>
    <w:rsid w:val="003E4210"/>
    <w:rsid w:val="003E4470"/>
    <w:rsid w:val="003E4488"/>
    <w:rsid w:val="003E47D9"/>
    <w:rsid w:val="003E4FEF"/>
    <w:rsid w:val="003E50A1"/>
    <w:rsid w:val="003E51BD"/>
    <w:rsid w:val="003E5556"/>
    <w:rsid w:val="003E5B04"/>
    <w:rsid w:val="003E60E7"/>
    <w:rsid w:val="003E61AE"/>
    <w:rsid w:val="003E6AD6"/>
    <w:rsid w:val="003E78BA"/>
    <w:rsid w:val="003E78FC"/>
    <w:rsid w:val="003F02EA"/>
    <w:rsid w:val="003F0388"/>
    <w:rsid w:val="003F03AD"/>
    <w:rsid w:val="003F04FB"/>
    <w:rsid w:val="003F0E65"/>
    <w:rsid w:val="003F1C67"/>
    <w:rsid w:val="003F2437"/>
    <w:rsid w:val="003F3E82"/>
    <w:rsid w:val="003F3EA8"/>
    <w:rsid w:val="003F3F57"/>
    <w:rsid w:val="003F4168"/>
    <w:rsid w:val="003F45CA"/>
    <w:rsid w:val="003F4ABA"/>
    <w:rsid w:val="003F5E10"/>
    <w:rsid w:val="003F61D8"/>
    <w:rsid w:val="003F66F9"/>
    <w:rsid w:val="003F6E68"/>
    <w:rsid w:val="003F70A5"/>
    <w:rsid w:val="003F72F5"/>
    <w:rsid w:val="004005AF"/>
    <w:rsid w:val="00400B0F"/>
    <w:rsid w:val="0040122C"/>
    <w:rsid w:val="004022BA"/>
    <w:rsid w:val="0040392D"/>
    <w:rsid w:val="00404124"/>
    <w:rsid w:val="00404234"/>
    <w:rsid w:val="004049AF"/>
    <w:rsid w:val="00404BC3"/>
    <w:rsid w:val="00404D6C"/>
    <w:rsid w:val="0040517B"/>
    <w:rsid w:val="0040520C"/>
    <w:rsid w:val="004057BA"/>
    <w:rsid w:val="00405B5E"/>
    <w:rsid w:val="004063A2"/>
    <w:rsid w:val="00407A36"/>
    <w:rsid w:val="00407A80"/>
    <w:rsid w:val="0041043E"/>
    <w:rsid w:val="004107F8"/>
    <w:rsid w:val="00412D91"/>
    <w:rsid w:val="004141C1"/>
    <w:rsid w:val="00414444"/>
    <w:rsid w:val="004146B8"/>
    <w:rsid w:val="0041538C"/>
    <w:rsid w:val="004157C5"/>
    <w:rsid w:val="00415D6F"/>
    <w:rsid w:val="00415D8D"/>
    <w:rsid w:val="00415DE9"/>
    <w:rsid w:val="00417A1A"/>
    <w:rsid w:val="00417F48"/>
    <w:rsid w:val="00420020"/>
    <w:rsid w:val="00420B4C"/>
    <w:rsid w:val="00420B74"/>
    <w:rsid w:val="00420D28"/>
    <w:rsid w:val="0042191E"/>
    <w:rsid w:val="004219A7"/>
    <w:rsid w:val="00421CED"/>
    <w:rsid w:val="00421EF8"/>
    <w:rsid w:val="004220DC"/>
    <w:rsid w:val="00424D0B"/>
    <w:rsid w:val="004254FD"/>
    <w:rsid w:val="00425558"/>
    <w:rsid w:val="004257D7"/>
    <w:rsid w:val="004261BE"/>
    <w:rsid w:val="00426791"/>
    <w:rsid w:val="00426C64"/>
    <w:rsid w:val="00426FBC"/>
    <w:rsid w:val="004274E0"/>
    <w:rsid w:val="00427708"/>
    <w:rsid w:val="00430187"/>
    <w:rsid w:val="0043167A"/>
    <w:rsid w:val="00432826"/>
    <w:rsid w:val="004328FF"/>
    <w:rsid w:val="004332C5"/>
    <w:rsid w:val="00433FCA"/>
    <w:rsid w:val="0043430F"/>
    <w:rsid w:val="004347E8"/>
    <w:rsid w:val="00434C4D"/>
    <w:rsid w:val="0043503B"/>
    <w:rsid w:val="0043531A"/>
    <w:rsid w:val="00435431"/>
    <w:rsid w:val="004357FD"/>
    <w:rsid w:val="004359F2"/>
    <w:rsid w:val="00437414"/>
    <w:rsid w:val="00437CF1"/>
    <w:rsid w:val="00437EB1"/>
    <w:rsid w:val="00437FD6"/>
    <w:rsid w:val="00440D16"/>
    <w:rsid w:val="00440F91"/>
    <w:rsid w:val="0044179B"/>
    <w:rsid w:val="00441814"/>
    <w:rsid w:val="004422F9"/>
    <w:rsid w:val="0044277F"/>
    <w:rsid w:val="00442E42"/>
    <w:rsid w:val="00445B9E"/>
    <w:rsid w:val="00446861"/>
    <w:rsid w:val="00447F0B"/>
    <w:rsid w:val="004507C4"/>
    <w:rsid w:val="004514DA"/>
    <w:rsid w:val="00451D92"/>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A6E"/>
    <w:rsid w:val="00467C57"/>
    <w:rsid w:val="004700A2"/>
    <w:rsid w:val="004705F4"/>
    <w:rsid w:val="00470A0A"/>
    <w:rsid w:val="004725B2"/>
    <w:rsid w:val="004729C0"/>
    <w:rsid w:val="00473361"/>
    <w:rsid w:val="00473C5B"/>
    <w:rsid w:val="00473CFB"/>
    <w:rsid w:val="00474657"/>
    <w:rsid w:val="00474C96"/>
    <w:rsid w:val="00475812"/>
    <w:rsid w:val="004761D5"/>
    <w:rsid w:val="004768A6"/>
    <w:rsid w:val="00476C9A"/>
    <w:rsid w:val="0048148D"/>
    <w:rsid w:val="00481DBF"/>
    <w:rsid w:val="00483BB6"/>
    <w:rsid w:val="00483C1D"/>
    <w:rsid w:val="00483F5D"/>
    <w:rsid w:val="004852AA"/>
    <w:rsid w:val="004859D5"/>
    <w:rsid w:val="00485B8E"/>
    <w:rsid w:val="00485CB8"/>
    <w:rsid w:val="004862F7"/>
    <w:rsid w:val="004865C7"/>
    <w:rsid w:val="00486985"/>
    <w:rsid w:val="004873F4"/>
    <w:rsid w:val="00487569"/>
    <w:rsid w:val="004876BA"/>
    <w:rsid w:val="00490FEE"/>
    <w:rsid w:val="0049100E"/>
    <w:rsid w:val="0049107E"/>
    <w:rsid w:val="00491F2C"/>
    <w:rsid w:val="00493234"/>
    <w:rsid w:val="00493AC2"/>
    <w:rsid w:val="0049400A"/>
    <w:rsid w:val="00495637"/>
    <w:rsid w:val="00495702"/>
    <w:rsid w:val="00495A3F"/>
    <w:rsid w:val="004961C4"/>
    <w:rsid w:val="0049721E"/>
    <w:rsid w:val="00497BDA"/>
    <w:rsid w:val="004A039A"/>
    <w:rsid w:val="004A06E0"/>
    <w:rsid w:val="004A0D0E"/>
    <w:rsid w:val="004A10DC"/>
    <w:rsid w:val="004A15C4"/>
    <w:rsid w:val="004A17B4"/>
    <w:rsid w:val="004A19C6"/>
    <w:rsid w:val="004A1A53"/>
    <w:rsid w:val="004A2117"/>
    <w:rsid w:val="004A24FB"/>
    <w:rsid w:val="004A2B12"/>
    <w:rsid w:val="004A2FC2"/>
    <w:rsid w:val="004A3B74"/>
    <w:rsid w:val="004A490A"/>
    <w:rsid w:val="004A4A49"/>
    <w:rsid w:val="004A4C98"/>
    <w:rsid w:val="004A51F6"/>
    <w:rsid w:val="004A53A6"/>
    <w:rsid w:val="004A57C1"/>
    <w:rsid w:val="004A5E2F"/>
    <w:rsid w:val="004A5F4D"/>
    <w:rsid w:val="004A6257"/>
    <w:rsid w:val="004A781B"/>
    <w:rsid w:val="004A7A29"/>
    <w:rsid w:val="004B066F"/>
    <w:rsid w:val="004B0891"/>
    <w:rsid w:val="004B08F9"/>
    <w:rsid w:val="004B0D02"/>
    <w:rsid w:val="004B1405"/>
    <w:rsid w:val="004B1E18"/>
    <w:rsid w:val="004B1E3D"/>
    <w:rsid w:val="004B2D3B"/>
    <w:rsid w:val="004B2DEB"/>
    <w:rsid w:val="004B2E70"/>
    <w:rsid w:val="004B2FF3"/>
    <w:rsid w:val="004B3B00"/>
    <w:rsid w:val="004B4048"/>
    <w:rsid w:val="004B411C"/>
    <w:rsid w:val="004B43C6"/>
    <w:rsid w:val="004B4B20"/>
    <w:rsid w:val="004B4F18"/>
    <w:rsid w:val="004B53CB"/>
    <w:rsid w:val="004B5FB6"/>
    <w:rsid w:val="004B5FC7"/>
    <w:rsid w:val="004B7040"/>
    <w:rsid w:val="004B75FB"/>
    <w:rsid w:val="004C0A79"/>
    <w:rsid w:val="004C1529"/>
    <w:rsid w:val="004C46D3"/>
    <w:rsid w:val="004C4DD7"/>
    <w:rsid w:val="004C6023"/>
    <w:rsid w:val="004C6380"/>
    <w:rsid w:val="004C7502"/>
    <w:rsid w:val="004C78EC"/>
    <w:rsid w:val="004C7B8F"/>
    <w:rsid w:val="004C7CF2"/>
    <w:rsid w:val="004D0D70"/>
    <w:rsid w:val="004D0E64"/>
    <w:rsid w:val="004D2181"/>
    <w:rsid w:val="004D2B09"/>
    <w:rsid w:val="004D2CF1"/>
    <w:rsid w:val="004D2E85"/>
    <w:rsid w:val="004D4025"/>
    <w:rsid w:val="004D41E5"/>
    <w:rsid w:val="004D4E4B"/>
    <w:rsid w:val="004D59C6"/>
    <w:rsid w:val="004D6BB0"/>
    <w:rsid w:val="004D6FE4"/>
    <w:rsid w:val="004D73BA"/>
    <w:rsid w:val="004D75DC"/>
    <w:rsid w:val="004D7C9E"/>
    <w:rsid w:val="004E146E"/>
    <w:rsid w:val="004E15BD"/>
    <w:rsid w:val="004E19CF"/>
    <w:rsid w:val="004E1F0E"/>
    <w:rsid w:val="004E217A"/>
    <w:rsid w:val="004E3A6A"/>
    <w:rsid w:val="004E4642"/>
    <w:rsid w:val="004E46AB"/>
    <w:rsid w:val="004E48A2"/>
    <w:rsid w:val="004E50C6"/>
    <w:rsid w:val="004E54E9"/>
    <w:rsid w:val="004E567C"/>
    <w:rsid w:val="004E593B"/>
    <w:rsid w:val="004E5B03"/>
    <w:rsid w:val="004E5F25"/>
    <w:rsid w:val="004E63C7"/>
    <w:rsid w:val="004E67DD"/>
    <w:rsid w:val="004E6ADF"/>
    <w:rsid w:val="004E7875"/>
    <w:rsid w:val="004F0EB1"/>
    <w:rsid w:val="004F19AB"/>
    <w:rsid w:val="004F1A43"/>
    <w:rsid w:val="004F1F4B"/>
    <w:rsid w:val="004F1F86"/>
    <w:rsid w:val="004F2571"/>
    <w:rsid w:val="004F37F1"/>
    <w:rsid w:val="004F449F"/>
    <w:rsid w:val="004F52F4"/>
    <w:rsid w:val="004F5AA8"/>
    <w:rsid w:val="004F5E42"/>
    <w:rsid w:val="004F6DFA"/>
    <w:rsid w:val="004F71AB"/>
    <w:rsid w:val="004F7D1C"/>
    <w:rsid w:val="00500662"/>
    <w:rsid w:val="00501925"/>
    <w:rsid w:val="00501DD2"/>
    <w:rsid w:val="00501FDA"/>
    <w:rsid w:val="005025CA"/>
    <w:rsid w:val="0050314D"/>
    <w:rsid w:val="0050349C"/>
    <w:rsid w:val="00504115"/>
    <w:rsid w:val="00504925"/>
    <w:rsid w:val="005053F9"/>
    <w:rsid w:val="00505618"/>
    <w:rsid w:val="00505C09"/>
    <w:rsid w:val="00506063"/>
    <w:rsid w:val="00506768"/>
    <w:rsid w:val="00506A4F"/>
    <w:rsid w:val="00506BA2"/>
    <w:rsid w:val="00507B29"/>
    <w:rsid w:val="00510525"/>
    <w:rsid w:val="005110C6"/>
    <w:rsid w:val="00511F4A"/>
    <w:rsid w:val="00512B93"/>
    <w:rsid w:val="00513313"/>
    <w:rsid w:val="00513CB0"/>
    <w:rsid w:val="00513F6D"/>
    <w:rsid w:val="005143F0"/>
    <w:rsid w:val="00514724"/>
    <w:rsid w:val="00514AD4"/>
    <w:rsid w:val="005152CA"/>
    <w:rsid w:val="00515E7D"/>
    <w:rsid w:val="00516000"/>
    <w:rsid w:val="0051644A"/>
    <w:rsid w:val="005165B0"/>
    <w:rsid w:val="00516FA8"/>
    <w:rsid w:val="00517476"/>
    <w:rsid w:val="0051798B"/>
    <w:rsid w:val="00520425"/>
    <w:rsid w:val="00520A9F"/>
    <w:rsid w:val="00520E44"/>
    <w:rsid w:val="00521972"/>
    <w:rsid w:val="00522292"/>
    <w:rsid w:val="00522319"/>
    <w:rsid w:val="005229DC"/>
    <w:rsid w:val="00523670"/>
    <w:rsid w:val="005239FE"/>
    <w:rsid w:val="00524B0F"/>
    <w:rsid w:val="005266CB"/>
    <w:rsid w:val="00526765"/>
    <w:rsid w:val="00527E07"/>
    <w:rsid w:val="0053082E"/>
    <w:rsid w:val="00530BC3"/>
    <w:rsid w:val="00530BFE"/>
    <w:rsid w:val="00531544"/>
    <w:rsid w:val="005319E9"/>
    <w:rsid w:val="00531A18"/>
    <w:rsid w:val="00531C04"/>
    <w:rsid w:val="00531E19"/>
    <w:rsid w:val="00532DB2"/>
    <w:rsid w:val="00532EC8"/>
    <w:rsid w:val="00533089"/>
    <w:rsid w:val="00533AB2"/>
    <w:rsid w:val="00533D58"/>
    <w:rsid w:val="00533FCE"/>
    <w:rsid w:val="0053425A"/>
    <w:rsid w:val="00535064"/>
    <w:rsid w:val="00535124"/>
    <w:rsid w:val="00535838"/>
    <w:rsid w:val="00535FCA"/>
    <w:rsid w:val="005360D6"/>
    <w:rsid w:val="0053660D"/>
    <w:rsid w:val="00536F7A"/>
    <w:rsid w:val="0053712E"/>
    <w:rsid w:val="00537281"/>
    <w:rsid w:val="005372CF"/>
    <w:rsid w:val="00537721"/>
    <w:rsid w:val="005409B2"/>
    <w:rsid w:val="005413A5"/>
    <w:rsid w:val="005414EB"/>
    <w:rsid w:val="0054182A"/>
    <w:rsid w:val="00542D55"/>
    <w:rsid w:val="00543500"/>
    <w:rsid w:val="00544406"/>
    <w:rsid w:val="00544651"/>
    <w:rsid w:val="005447AC"/>
    <w:rsid w:val="005447C4"/>
    <w:rsid w:val="00546F9F"/>
    <w:rsid w:val="00547421"/>
    <w:rsid w:val="005474FB"/>
    <w:rsid w:val="00547A98"/>
    <w:rsid w:val="00550075"/>
    <w:rsid w:val="00550550"/>
    <w:rsid w:val="00551A44"/>
    <w:rsid w:val="00552F9E"/>
    <w:rsid w:val="005533B8"/>
    <w:rsid w:val="00553E66"/>
    <w:rsid w:val="0055434B"/>
    <w:rsid w:val="0055480D"/>
    <w:rsid w:val="00554970"/>
    <w:rsid w:val="005551EC"/>
    <w:rsid w:val="00555735"/>
    <w:rsid w:val="00556398"/>
    <w:rsid w:val="005563FD"/>
    <w:rsid w:val="00556A74"/>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164"/>
    <w:rsid w:val="00566F90"/>
    <w:rsid w:val="00567559"/>
    <w:rsid w:val="00570490"/>
    <w:rsid w:val="00570A0A"/>
    <w:rsid w:val="005711FE"/>
    <w:rsid w:val="00571B24"/>
    <w:rsid w:val="00571FBA"/>
    <w:rsid w:val="005721A0"/>
    <w:rsid w:val="005729D4"/>
    <w:rsid w:val="0057311F"/>
    <w:rsid w:val="005732FB"/>
    <w:rsid w:val="005737EB"/>
    <w:rsid w:val="00573E8D"/>
    <w:rsid w:val="00574127"/>
    <w:rsid w:val="0057449F"/>
    <w:rsid w:val="00574B19"/>
    <w:rsid w:val="00574BBE"/>
    <w:rsid w:val="00574F13"/>
    <w:rsid w:val="005758FF"/>
    <w:rsid w:val="00575E71"/>
    <w:rsid w:val="0057691A"/>
    <w:rsid w:val="00577DF8"/>
    <w:rsid w:val="00577F28"/>
    <w:rsid w:val="005805DF"/>
    <w:rsid w:val="005822A2"/>
    <w:rsid w:val="00582750"/>
    <w:rsid w:val="00583021"/>
    <w:rsid w:val="005836B3"/>
    <w:rsid w:val="005837DF"/>
    <w:rsid w:val="00583D08"/>
    <w:rsid w:val="00583F3E"/>
    <w:rsid w:val="0058409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260"/>
    <w:rsid w:val="005933A2"/>
    <w:rsid w:val="00593740"/>
    <w:rsid w:val="00593B00"/>
    <w:rsid w:val="00593B4C"/>
    <w:rsid w:val="00594254"/>
    <w:rsid w:val="005949BA"/>
    <w:rsid w:val="00594B31"/>
    <w:rsid w:val="00594B37"/>
    <w:rsid w:val="00595309"/>
    <w:rsid w:val="00596D4C"/>
    <w:rsid w:val="00597748"/>
    <w:rsid w:val="00597EC7"/>
    <w:rsid w:val="005A019B"/>
    <w:rsid w:val="005A0244"/>
    <w:rsid w:val="005A037B"/>
    <w:rsid w:val="005A0C4D"/>
    <w:rsid w:val="005A1AC3"/>
    <w:rsid w:val="005A1C0C"/>
    <w:rsid w:val="005A25E2"/>
    <w:rsid w:val="005A2DF4"/>
    <w:rsid w:val="005A2E61"/>
    <w:rsid w:val="005A338C"/>
    <w:rsid w:val="005A3494"/>
    <w:rsid w:val="005A3D76"/>
    <w:rsid w:val="005A4282"/>
    <w:rsid w:val="005A42AD"/>
    <w:rsid w:val="005A4467"/>
    <w:rsid w:val="005A52E4"/>
    <w:rsid w:val="005A54E3"/>
    <w:rsid w:val="005A5567"/>
    <w:rsid w:val="005A60C2"/>
    <w:rsid w:val="005A64C3"/>
    <w:rsid w:val="005A685D"/>
    <w:rsid w:val="005A690A"/>
    <w:rsid w:val="005B03CB"/>
    <w:rsid w:val="005B0BCC"/>
    <w:rsid w:val="005B1491"/>
    <w:rsid w:val="005B1BD1"/>
    <w:rsid w:val="005B2338"/>
    <w:rsid w:val="005B363E"/>
    <w:rsid w:val="005B3757"/>
    <w:rsid w:val="005B3B0C"/>
    <w:rsid w:val="005B4B9D"/>
    <w:rsid w:val="005B5CF1"/>
    <w:rsid w:val="005B5F80"/>
    <w:rsid w:val="005B6409"/>
    <w:rsid w:val="005B6CCB"/>
    <w:rsid w:val="005B7036"/>
    <w:rsid w:val="005B75D9"/>
    <w:rsid w:val="005C0042"/>
    <w:rsid w:val="005C022A"/>
    <w:rsid w:val="005C0294"/>
    <w:rsid w:val="005C2EB8"/>
    <w:rsid w:val="005C3DA9"/>
    <w:rsid w:val="005C4BFA"/>
    <w:rsid w:val="005C4D4F"/>
    <w:rsid w:val="005C4FB4"/>
    <w:rsid w:val="005C59BB"/>
    <w:rsid w:val="005C5DDE"/>
    <w:rsid w:val="005C635D"/>
    <w:rsid w:val="005C6C36"/>
    <w:rsid w:val="005C7A14"/>
    <w:rsid w:val="005D0566"/>
    <w:rsid w:val="005D0616"/>
    <w:rsid w:val="005D06C6"/>
    <w:rsid w:val="005D0E9B"/>
    <w:rsid w:val="005D1040"/>
    <w:rsid w:val="005D1E11"/>
    <w:rsid w:val="005D3412"/>
    <w:rsid w:val="005D386E"/>
    <w:rsid w:val="005D4FF2"/>
    <w:rsid w:val="005D54AE"/>
    <w:rsid w:val="005D5722"/>
    <w:rsid w:val="005D6638"/>
    <w:rsid w:val="005D683B"/>
    <w:rsid w:val="005D6CF6"/>
    <w:rsid w:val="005D722C"/>
    <w:rsid w:val="005D7A87"/>
    <w:rsid w:val="005D7D63"/>
    <w:rsid w:val="005D7DC3"/>
    <w:rsid w:val="005E0915"/>
    <w:rsid w:val="005E178E"/>
    <w:rsid w:val="005E1ED1"/>
    <w:rsid w:val="005E2C60"/>
    <w:rsid w:val="005E37A7"/>
    <w:rsid w:val="005E3A74"/>
    <w:rsid w:val="005E4BB2"/>
    <w:rsid w:val="005E4FCD"/>
    <w:rsid w:val="005E5480"/>
    <w:rsid w:val="005E5572"/>
    <w:rsid w:val="005E5F1D"/>
    <w:rsid w:val="005E637A"/>
    <w:rsid w:val="005E7978"/>
    <w:rsid w:val="005E7B13"/>
    <w:rsid w:val="005E7CC2"/>
    <w:rsid w:val="005F0045"/>
    <w:rsid w:val="005F043D"/>
    <w:rsid w:val="005F0B1E"/>
    <w:rsid w:val="005F1082"/>
    <w:rsid w:val="005F222E"/>
    <w:rsid w:val="005F238B"/>
    <w:rsid w:val="005F2BAA"/>
    <w:rsid w:val="005F2CCB"/>
    <w:rsid w:val="005F2E95"/>
    <w:rsid w:val="005F304A"/>
    <w:rsid w:val="005F32AF"/>
    <w:rsid w:val="005F37E0"/>
    <w:rsid w:val="005F3BF0"/>
    <w:rsid w:val="005F498B"/>
    <w:rsid w:val="005F4EFC"/>
    <w:rsid w:val="005F51F4"/>
    <w:rsid w:val="005F547D"/>
    <w:rsid w:val="005F6EBB"/>
    <w:rsid w:val="005F76EB"/>
    <w:rsid w:val="005F7715"/>
    <w:rsid w:val="006017A1"/>
    <w:rsid w:val="0060185D"/>
    <w:rsid w:val="00603293"/>
    <w:rsid w:val="00603D9A"/>
    <w:rsid w:val="00603F65"/>
    <w:rsid w:val="006040AE"/>
    <w:rsid w:val="00604486"/>
    <w:rsid w:val="00604AAF"/>
    <w:rsid w:val="00604B80"/>
    <w:rsid w:val="00604EB3"/>
    <w:rsid w:val="0060539E"/>
    <w:rsid w:val="00605FBF"/>
    <w:rsid w:val="006061C3"/>
    <w:rsid w:val="0060661D"/>
    <w:rsid w:val="0060672B"/>
    <w:rsid w:val="00606866"/>
    <w:rsid w:val="00606BEA"/>
    <w:rsid w:val="00607E36"/>
    <w:rsid w:val="00610812"/>
    <w:rsid w:val="0061083F"/>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6BE9"/>
    <w:rsid w:val="0061737C"/>
    <w:rsid w:val="00617608"/>
    <w:rsid w:val="00617F61"/>
    <w:rsid w:val="006206DC"/>
    <w:rsid w:val="00620958"/>
    <w:rsid w:val="00620B04"/>
    <w:rsid w:val="00621288"/>
    <w:rsid w:val="006215BC"/>
    <w:rsid w:val="006217AD"/>
    <w:rsid w:val="00621A77"/>
    <w:rsid w:val="00621B35"/>
    <w:rsid w:val="00621D2D"/>
    <w:rsid w:val="00621E4B"/>
    <w:rsid w:val="00622671"/>
    <w:rsid w:val="006229FF"/>
    <w:rsid w:val="00622ABE"/>
    <w:rsid w:val="00622AED"/>
    <w:rsid w:val="00622C8E"/>
    <w:rsid w:val="006231BC"/>
    <w:rsid w:val="0062366A"/>
    <w:rsid w:val="00624D35"/>
    <w:rsid w:val="00624F6A"/>
    <w:rsid w:val="00624FC6"/>
    <w:rsid w:val="00625841"/>
    <w:rsid w:val="006259DD"/>
    <w:rsid w:val="00626271"/>
    <w:rsid w:val="006274CC"/>
    <w:rsid w:val="00627963"/>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37263"/>
    <w:rsid w:val="00640C18"/>
    <w:rsid w:val="00641382"/>
    <w:rsid w:val="00641881"/>
    <w:rsid w:val="00641950"/>
    <w:rsid w:val="00641AC5"/>
    <w:rsid w:val="00642271"/>
    <w:rsid w:val="00642AA4"/>
    <w:rsid w:val="00642D63"/>
    <w:rsid w:val="00642E7D"/>
    <w:rsid w:val="006432AB"/>
    <w:rsid w:val="006434B1"/>
    <w:rsid w:val="006436F2"/>
    <w:rsid w:val="006438A6"/>
    <w:rsid w:val="00643FFD"/>
    <w:rsid w:val="00644386"/>
    <w:rsid w:val="00646C86"/>
    <w:rsid w:val="00646CD2"/>
    <w:rsid w:val="00646E56"/>
    <w:rsid w:val="00650140"/>
    <w:rsid w:val="00652B0A"/>
    <w:rsid w:val="006535DA"/>
    <w:rsid w:val="00654B3A"/>
    <w:rsid w:val="00655220"/>
    <w:rsid w:val="00655D30"/>
    <w:rsid w:val="0065620F"/>
    <w:rsid w:val="00657825"/>
    <w:rsid w:val="00661226"/>
    <w:rsid w:val="0066125E"/>
    <w:rsid w:val="00661494"/>
    <w:rsid w:val="0066153B"/>
    <w:rsid w:val="00661B7D"/>
    <w:rsid w:val="00661E6D"/>
    <w:rsid w:val="00662397"/>
    <w:rsid w:val="00662CA1"/>
    <w:rsid w:val="0066312B"/>
    <w:rsid w:val="00663B5E"/>
    <w:rsid w:val="006647BA"/>
    <w:rsid w:val="00664A99"/>
    <w:rsid w:val="00665E75"/>
    <w:rsid w:val="00665F38"/>
    <w:rsid w:val="00666131"/>
    <w:rsid w:val="00666A46"/>
    <w:rsid w:val="00666D29"/>
    <w:rsid w:val="006670DD"/>
    <w:rsid w:val="0066717D"/>
    <w:rsid w:val="006675A6"/>
    <w:rsid w:val="00667FF7"/>
    <w:rsid w:val="0067060D"/>
    <w:rsid w:val="00670742"/>
    <w:rsid w:val="0067095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1A82"/>
    <w:rsid w:val="00682E0A"/>
    <w:rsid w:val="006837E5"/>
    <w:rsid w:val="00683A2D"/>
    <w:rsid w:val="00683DA8"/>
    <w:rsid w:val="0068421F"/>
    <w:rsid w:val="00684972"/>
    <w:rsid w:val="00684E71"/>
    <w:rsid w:val="00684F74"/>
    <w:rsid w:val="00686869"/>
    <w:rsid w:val="00686997"/>
    <w:rsid w:val="0068716E"/>
    <w:rsid w:val="00687254"/>
    <w:rsid w:val="006904EA"/>
    <w:rsid w:val="0069082B"/>
    <w:rsid w:val="006912AD"/>
    <w:rsid w:val="006912EE"/>
    <w:rsid w:val="00691635"/>
    <w:rsid w:val="00691A68"/>
    <w:rsid w:val="00691B67"/>
    <w:rsid w:val="00691DDA"/>
    <w:rsid w:val="00692245"/>
    <w:rsid w:val="00692A7C"/>
    <w:rsid w:val="006930A2"/>
    <w:rsid w:val="00693792"/>
    <w:rsid w:val="00693A5B"/>
    <w:rsid w:val="006943BD"/>
    <w:rsid w:val="0069478A"/>
    <w:rsid w:val="00694869"/>
    <w:rsid w:val="00694ED0"/>
    <w:rsid w:val="00695A47"/>
    <w:rsid w:val="006966B9"/>
    <w:rsid w:val="0069696E"/>
    <w:rsid w:val="0069750D"/>
    <w:rsid w:val="00697737"/>
    <w:rsid w:val="006A08C8"/>
    <w:rsid w:val="006A149E"/>
    <w:rsid w:val="006A1C7A"/>
    <w:rsid w:val="006A223C"/>
    <w:rsid w:val="006A2831"/>
    <w:rsid w:val="006A2E0D"/>
    <w:rsid w:val="006A37A6"/>
    <w:rsid w:val="006A4809"/>
    <w:rsid w:val="006A4A0A"/>
    <w:rsid w:val="006A4A5F"/>
    <w:rsid w:val="006A4C31"/>
    <w:rsid w:val="006A4DB4"/>
    <w:rsid w:val="006A5D93"/>
    <w:rsid w:val="006A5F3B"/>
    <w:rsid w:val="006A6B74"/>
    <w:rsid w:val="006A6D2D"/>
    <w:rsid w:val="006A6FCD"/>
    <w:rsid w:val="006A757B"/>
    <w:rsid w:val="006A7D1A"/>
    <w:rsid w:val="006A7F2A"/>
    <w:rsid w:val="006B0EE0"/>
    <w:rsid w:val="006B29C9"/>
    <w:rsid w:val="006B3090"/>
    <w:rsid w:val="006B3EBA"/>
    <w:rsid w:val="006B42BC"/>
    <w:rsid w:val="006B529E"/>
    <w:rsid w:val="006B5613"/>
    <w:rsid w:val="006B5FB6"/>
    <w:rsid w:val="006B639E"/>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3AF1"/>
    <w:rsid w:val="006D4239"/>
    <w:rsid w:val="006D44F6"/>
    <w:rsid w:val="006D460C"/>
    <w:rsid w:val="006D4730"/>
    <w:rsid w:val="006D4A60"/>
    <w:rsid w:val="006D59E7"/>
    <w:rsid w:val="006D68B6"/>
    <w:rsid w:val="006D781F"/>
    <w:rsid w:val="006D7F3E"/>
    <w:rsid w:val="006E044F"/>
    <w:rsid w:val="006E179B"/>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0AF"/>
    <w:rsid w:val="006F5191"/>
    <w:rsid w:val="006F52B3"/>
    <w:rsid w:val="006F5739"/>
    <w:rsid w:val="006F686E"/>
    <w:rsid w:val="006F6978"/>
    <w:rsid w:val="006F6FD2"/>
    <w:rsid w:val="006F7096"/>
    <w:rsid w:val="006F74C4"/>
    <w:rsid w:val="006F7F20"/>
    <w:rsid w:val="007018F7"/>
    <w:rsid w:val="0070198F"/>
    <w:rsid w:val="007020EE"/>
    <w:rsid w:val="00702281"/>
    <w:rsid w:val="0070235B"/>
    <w:rsid w:val="007024A7"/>
    <w:rsid w:val="00703216"/>
    <w:rsid w:val="007037DD"/>
    <w:rsid w:val="00703A5F"/>
    <w:rsid w:val="00703A8A"/>
    <w:rsid w:val="00703A9C"/>
    <w:rsid w:val="00703C18"/>
    <w:rsid w:val="00703D1F"/>
    <w:rsid w:val="00704C9D"/>
    <w:rsid w:val="00704DEA"/>
    <w:rsid w:val="00705139"/>
    <w:rsid w:val="007056DD"/>
    <w:rsid w:val="00706BED"/>
    <w:rsid w:val="00706DE1"/>
    <w:rsid w:val="0070704D"/>
    <w:rsid w:val="00707921"/>
    <w:rsid w:val="00707B25"/>
    <w:rsid w:val="00710470"/>
    <w:rsid w:val="00710744"/>
    <w:rsid w:val="00710F92"/>
    <w:rsid w:val="0071240A"/>
    <w:rsid w:val="007125B7"/>
    <w:rsid w:val="00712757"/>
    <w:rsid w:val="00712E79"/>
    <w:rsid w:val="00713298"/>
    <w:rsid w:val="00714499"/>
    <w:rsid w:val="00714FB2"/>
    <w:rsid w:val="00715B9A"/>
    <w:rsid w:val="00715F19"/>
    <w:rsid w:val="00716129"/>
    <w:rsid w:val="00716241"/>
    <w:rsid w:val="00716D9F"/>
    <w:rsid w:val="00716DFC"/>
    <w:rsid w:val="007202FA"/>
    <w:rsid w:val="007205C5"/>
    <w:rsid w:val="00720D24"/>
    <w:rsid w:val="0072256A"/>
    <w:rsid w:val="0072268F"/>
    <w:rsid w:val="00722B41"/>
    <w:rsid w:val="00722D2B"/>
    <w:rsid w:val="00723D85"/>
    <w:rsid w:val="00723D98"/>
    <w:rsid w:val="00723FEA"/>
    <w:rsid w:val="007241B6"/>
    <w:rsid w:val="00724392"/>
    <w:rsid w:val="00725269"/>
    <w:rsid w:val="007255D9"/>
    <w:rsid w:val="00725919"/>
    <w:rsid w:val="007259D0"/>
    <w:rsid w:val="00725E1C"/>
    <w:rsid w:val="0072646C"/>
    <w:rsid w:val="007276DC"/>
    <w:rsid w:val="0072795C"/>
    <w:rsid w:val="00727BC4"/>
    <w:rsid w:val="00730756"/>
    <w:rsid w:val="00730FFE"/>
    <w:rsid w:val="00731271"/>
    <w:rsid w:val="00731431"/>
    <w:rsid w:val="00732920"/>
    <w:rsid w:val="00732DD6"/>
    <w:rsid w:val="00732E3B"/>
    <w:rsid w:val="0073357E"/>
    <w:rsid w:val="00733B17"/>
    <w:rsid w:val="00734282"/>
    <w:rsid w:val="00734EA2"/>
    <w:rsid w:val="00734F5B"/>
    <w:rsid w:val="007350D6"/>
    <w:rsid w:val="00737B9F"/>
    <w:rsid w:val="00737C17"/>
    <w:rsid w:val="007404DD"/>
    <w:rsid w:val="00740E96"/>
    <w:rsid w:val="00740EB2"/>
    <w:rsid w:val="00741224"/>
    <w:rsid w:val="007415E2"/>
    <w:rsid w:val="007417B0"/>
    <w:rsid w:val="00741E64"/>
    <w:rsid w:val="00742185"/>
    <w:rsid w:val="0074253C"/>
    <w:rsid w:val="007425FC"/>
    <w:rsid w:val="007428D0"/>
    <w:rsid w:val="00742905"/>
    <w:rsid w:val="00742A9F"/>
    <w:rsid w:val="00742DB2"/>
    <w:rsid w:val="00743AB0"/>
    <w:rsid w:val="00743E12"/>
    <w:rsid w:val="007453A9"/>
    <w:rsid w:val="00747166"/>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298"/>
    <w:rsid w:val="0076155E"/>
    <w:rsid w:val="0076162E"/>
    <w:rsid w:val="0076263B"/>
    <w:rsid w:val="00762EF0"/>
    <w:rsid w:val="00762FAF"/>
    <w:rsid w:val="0076395B"/>
    <w:rsid w:val="0076398D"/>
    <w:rsid w:val="007644C7"/>
    <w:rsid w:val="00764564"/>
    <w:rsid w:val="00764639"/>
    <w:rsid w:val="007651AE"/>
    <w:rsid w:val="00766477"/>
    <w:rsid w:val="00767465"/>
    <w:rsid w:val="00767C10"/>
    <w:rsid w:val="00770805"/>
    <w:rsid w:val="0077088C"/>
    <w:rsid w:val="00770BDA"/>
    <w:rsid w:val="00771ED9"/>
    <w:rsid w:val="0077209E"/>
    <w:rsid w:val="00772B82"/>
    <w:rsid w:val="00772FB4"/>
    <w:rsid w:val="00773206"/>
    <w:rsid w:val="00773244"/>
    <w:rsid w:val="0077324E"/>
    <w:rsid w:val="00773BEC"/>
    <w:rsid w:val="00774140"/>
    <w:rsid w:val="007751C0"/>
    <w:rsid w:val="00775486"/>
    <w:rsid w:val="00775F0E"/>
    <w:rsid w:val="007778DF"/>
    <w:rsid w:val="00780579"/>
    <w:rsid w:val="00780A34"/>
    <w:rsid w:val="00782D7D"/>
    <w:rsid w:val="00784DDC"/>
    <w:rsid w:val="0078532D"/>
    <w:rsid w:val="00785D39"/>
    <w:rsid w:val="0078619E"/>
    <w:rsid w:val="00786214"/>
    <w:rsid w:val="0078626B"/>
    <w:rsid w:val="00786ACE"/>
    <w:rsid w:val="00790276"/>
    <w:rsid w:val="00790747"/>
    <w:rsid w:val="00791551"/>
    <w:rsid w:val="007916C6"/>
    <w:rsid w:val="00792842"/>
    <w:rsid w:val="00793592"/>
    <w:rsid w:val="007941C5"/>
    <w:rsid w:val="00794D92"/>
    <w:rsid w:val="00794DF0"/>
    <w:rsid w:val="0079503B"/>
    <w:rsid w:val="00795CF9"/>
    <w:rsid w:val="00797407"/>
    <w:rsid w:val="0079775D"/>
    <w:rsid w:val="007A09D9"/>
    <w:rsid w:val="007A0A15"/>
    <w:rsid w:val="007A0CA4"/>
    <w:rsid w:val="007A0F24"/>
    <w:rsid w:val="007A13F4"/>
    <w:rsid w:val="007A1491"/>
    <w:rsid w:val="007A1567"/>
    <w:rsid w:val="007A1C7A"/>
    <w:rsid w:val="007A4243"/>
    <w:rsid w:val="007A4287"/>
    <w:rsid w:val="007A42A8"/>
    <w:rsid w:val="007A6537"/>
    <w:rsid w:val="007A7403"/>
    <w:rsid w:val="007A78A9"/>
    <w:rsid w:val="007B0EF5"/>
    <w:rsid w:val="007B147E"/>
    <w:rsid w:val="007B1E58"/>
    <w:rsid w:val="007B2E82"/>
    <w:rsid w:val="007B3EE5"/>
    <w:rsid w:val="007B40AE"/>
    <w:rsid w:val="007B41BC"/>
    <w:rsid w:val="007B47D5"/>
    <w:rsid w:val="007B51E4"/>
    <w:rsid w:val="007B5B7D"/>
    <w:rsid w:val="007B6C6A"/>
    <w:rsid w:val="007B6EB1"/>
    <w:rsid w:val="007B7056"/>
    <w:rsid w:val="007C03E9"/>
    <w:rsid w:val="007C05FA"/>
    <w:rsid w:val="007C12F0"/>
    <w:rsid w:val="007C1B2D"/>
    <w:rsid w:val="007C1DFC"/>
    <w:rsid w:val="007C2DA0"/>
    <w:rsid w:val="007C308D"/>
    <w:rsid w:val="007C33CB"/>
    <w:rsid w:val="007C37D4"/>
    <w:rsid w:val="007C3E29"/>
    <w:rsid w:val="007C3FFC"/>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2E4"/>
    <w:rsid w:val="007D63BD"/>
    <w:rsid w:val="007D66C9"/>
    <w:rsid w:val="007D687F"/>
    <w:rsid w:val="007D6F0F"/>
    <w:rsid w:val="007D7294"/>
    <w:rsid w:val="007E0356"/>
    <w:rsid w:val="007E0A63"/>
    <w:rsid w:val="007E0BC2"/>
    <w:rsid w:val="007E0C0A"/>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912"/>
    <w:rsid w:val="007F4E09"/>
    <w:rsid w:val="007F50DA"/>
    <w:rsid w:val="007F5124"/>
    <w:rsid w:val="007F6695"/>
    <w:rsid w:val="007F66FD"/>
    <w:rsid w:val="007F6A39"/>
    <w:rsid w:val="007F7A4C"/>
    <w:rsid w:val="00800311"/>
    <w:rsid w:val="00800756"/>
    <w:rsid w:val="00801015"/>
    <w:rsid w:val="008011DB"/>
    <w:rsid w:val="00801C20"/>
    <w:rsid w:val="0080275E"/>
    <w:rsid w:val="0080334B"/>
    <w:rsid w:val="00803377"/>
    <w:rsid w:val="008035C4"/>
    <w:rsid w:val="008039D9"/>
    <w:rsid w:val="008060AF"/>
    <w:rsid w:val="00806337"/>
    <w:rsid w:val="00806703"/>
    <w:rsid w:val="008069DD"/>
    <w:rsid w:val="00807284"/>
    <w:rsid w:val="00807716"/>
    <w:rsid w:val="008105EF"/>
    <w:rsid w:val="008109E3"/>
    <w:rsid w:val="00810DFD"/>
    <w:rsid w:val="00810E96"/>
    <w:rsid w:val="00811CA4"/>
    <w:rsid w:val="0081219D"/>
    <w:rsid w:val="00812A17"/>
    <w:rsid w:val="00812A58"/>
    <w:rsid w:val="00812DAA"/>
    <w:rsid w:val="00812EC0"/>
    <w:rsid w:val="00815FA3"/>
    <w:rsid w:val="00816472"/>
    <w:rsid w:val="00816B82"/>
    <w:rsid w:val="0081732B"/>
    <w:rsid w:val="0082012C"/>
    <w:rsid w:val="00820257"/>
    <w:rsid w:val="00820FEF"/>
    <w:rsid w:val="00821A3D"/>
    <w:rsid w:val="00822731"/>
    <w:rsid w:val="00822756"/>
    <w:rsid w:val="0082292C"/>
    <w:rsid w:val="00822B41"/>
    <w:rsid w:val="008233FD"/>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37CB0"/>
    <w:rsid w:val="00840664"/>
    <w:rsid w:val="00840A66"/>
    <w:rsid w:val="00840BB3"/>
    <w:rsid w:val="00840E6C"/>
    <w:rsid w:val="0084235C"/>
    <w:rsid w:val="008424BC"/>
    <w:rsid w:val="00842688"/>
    <w:rsid w:val="00842867"/>
    <w:rsid w:val="00842B7B"/>
    <w:rsid w:val="008431C9"/>
    <w:rsid w:val="00843F31"/>
    <w:rsid w:val="008445D4"/>
    <w:rsid w:val="00844653"/>
    <w:rsid w:val="00845A13"/>
    <w:rsid w:val="00845A6F"/>
    <w:rsid w:val="00845ECB"/>
    <w:rsid w:val="008465E2"/>
    <w:rsid w:val="00846694"/>
    <w:rsid w:val="00846E11"/>
    <w:rsid w:val="00846F58"/>
    <w:rsid w:val="00847133"/>
    <w:rsid w:val="008475B0"/>
    <w:rsid w:val="00847824"/>
    <w:rsid w:val="0085009E"/>
    <w:rsid w:val="008501DF"/>
    <w:rsid w:val="00850BD7"/>
    <w:rsid w:val="00850DAB"/>
    <w:rsid w:val="00851C73"/>
    <w:rsid w:val="00851E71"/>
    <w:rsid w:val="00852EB4"/>
    <w:rsid w:val="00853D8E"/>
    <w:rsid w:val="0085489A"/>
    <w:rsid w:val="00854EAE"/>
    <w:rsid w:val="008550F7"/>
    <w:rsid w:val="008562B4"/>
    <w:rsid w:val="008567E5"/>
    <w:rsid w:val="00856FAA"/>
    <w:rsid w:val="00857614"/>
    <w:rsid w:val="00857B34"/>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3584"/>
    <w:rsid w:val="008735C2"/>
    <w:rsid w:val="0087526C"/>
    <w:rsid w:val="00875D9A"/>
    <w:rsid w:val="00875FC1"/>
    <w:rsid w:val="00876441"/>
    <w:rsid w:val="00876B6D"/>
    <w:rsid w:val="00880DEA"/>
    <w:rsid w:val="0088107F"/>
    <w:rsid w:val="008811B1"/>
    <w:rsid w:val="00882053"/>
    <w:rsid w:val="0088236B"/>
    <w:rsid w:val="0088274D"/>
    <w:rsid w:val="00882D90"/>
    <w:rsid w:val="008837E9"/>
    <w:rsid w:val="008837FE"/>
    <w:rsid w:val="00883F97"/>
    <w:rsid w:val="008841F0"/>
    <w:rsid w:val="0088560E"/>
    <w:rsid w:val="0088682D"/>
    <w:rsid w:val="00887C7C"/>
    <w:rsid w:val="008906CB"/>
    <w:rsid w:val="0089259E"/>
    <w:rsid w:val="00892CA5"/>
    <w:rsid w:val="00892FC5"/>
    <w:rsid w:val="00894768"/>
    <w:rsid w:val="008950FD"/>
    <w:rsid w:val="00895A61"/>
    <w:rsid w:val="0089684C"/>
    <w:rsid w:val="00896B67"/>
    <w:rsid w:val="00897DA2"/>
    <w:rsid w:val="00897F73"/>
    <w:rsid w:val="008A108F"/>
    <w:rsid w:val="008A135E"/>
    <w:rsid w:val="008A2EDC"/>
    <w:rsid w:val="008A2FA7"/>
    <w:rsid w:val="008A30DE"/>
    <w:rsid w:val="008A3401"/>
    <w:rsid w:val="008A35F1"/>
    <w:rsid w:val="008A3CBD"/>
    <w:rsid w:val="008A3EE3"/>
    <w:rsid w:val="008A3F07"/>
    <w:rsid w:val="008A50C9"/>
    <w:rsid w:val="008A5C64"/>
    <w:rsid w:val="008A7761"/>
    <w:rsid w:val="008A77DE"/>
    <w:rsid w:val="008B12E9"/>
    <w:rsid w:val="008B16C1"/>
    <w:rsid w:val="008B1832"/>
    <w:rsid w:val="008B2EEB"/>
    <w:rsid w:val="008B3E8D"/>
    <w:rsid w:val="008B3E96"/>
    <w:rsid w:val="008B4257"/>
    <w:rsid w:val="008B43A8"/>
    <w:rsid w:val="008B458E"/>
    <w:rsid w:val="008B4863"/>
    <w:rsid w:val="008B50CD"/>
    <w:rsid w:val="008B5CE7"/>
    <w:rsid w:val="008B6515"/>
    <w:rsid w:val="008B68B8"/>
    <w:rsid w:val="008B7DF9"/>
    <w:rsid w:val="008C0BD6"/>
    <w:rsid w:val="008C1E6D"/>
    <w:rsid w:val="008C20F9"/>
    <w:rsid w:val="008C24D5"/>
    <w:rsid w:val="008C28BC"/>
    <w:rsid w:val="008C2B36"/>
    <w:rsid w:val="008C2BC3"/>
    <w:rsid w:val="008C363F"/>
    <w:rsid w:val="008C394E"/>
    <w:rsid w:val="008C4169"/>
    <w:rsid w:val="008C4596"/>
    <w:rsid w:val="008C4F6C"/>
    <w:rsid w:val="008C501C"/>
    <w:rsid w:val="008C5A8B"/>
    <w:rsid w:val="008C6251"/>
    <w:rsid w:val="008C661E"/>
    <w:rsid w:val="008C66D0"/>
    <w:rsid w:val="008C6BE7"/>
    <w:rsid w:val="008C7486"/>
    <w:rsid w:val="008C74E7"/>
    <w:rsid w:val="008C7F7A"/>
    <w:rsid w:val="008D044C"/>
    <w:rsid w:val="008D070A"/>
    <w:rsid w:val="008D0D14"/>
    <w:rsid w:val="008D1C2C"/>
    <w:rsid w:val="008D25BA"/>
    <w:rsid w:val="008D310A"/>
    <w:rsid w:val="008D33DC"/>
    <w:rsid w:val="008D4321"/>
    <w:rsid w:val="008D4D32"/>
    <w:rsid w:val="008D5C05"/>
    <w:rsid w:val="008E01A4"/>
    <w:rsid w:val="008E1065"/>
    <w:rsid w:val="008E12EE"/>
    <w:rsid w:val="008E143F"/>
    <w:rsid w:val="008E1DB8"/>
    <w:rsid w:val="008E1DCB"/>
    <w:rsid w:val="008E2964"/>
    <w:rsid w:val="008E32D3"/>
    <w:rsid w:val="008E35A5"/>
    <w:rsid w:val="008E36F3"/>
    <w:rsid w:val="008E42ED"/>
    <w:rsid w:val="008E4716"/>
    <w:rsid w:val="008E4C7C"/>
    <w:rsid w:val="008E533C"/>
    <w:rsid w:val="008E61D5"/>
    <w:rsid w:val="008E66AB"/>
    <w:rsid w:val="008E6F38"/>
    <w:rsid w:val="008E78FD"/>
    <w:rsid w:val="008E7E0F"/>
    <w:rsid w:val="008F02AF"/>
    <w:rsid w:val="008F03B6"/>
    <w:rsid w:val="008F0B62"/>
    <w:rsid w:val="008F0BF4"/>
    <w:rsid w:val="008F0C28"/>
    <w:rsid w:val="008F0D04"/>
    <w:rsid w:val="008F12E8"/>
    <w:rsid w:val="008F22A6"/>
    <w:rsid w:val="008F29A2"/>
    <w:rsid w:val="008F2BBD"/>
    <w:rsid w:val="008F2F0A"/>
    <w:rsid w:val="008F3F4E"/>
    <w:rsid w:val="008F41A4"/>
    <w:rsid w:val="008F4C04"/>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7C4"/>
    <w:rsid w:val="00907FEF"/>
    <w:rsid w:val="00910B93"/>
    <w:rsid w:val="00910DE4"/>
    <w:rsid w:val="00911136"/>
    <w:rsid w:val="0091161F"/>
    <w:rsid w:val="0091168A"/>
    <w:rsid w:val="00911AA7"/>
    <w:rsid w:val="00911E9A"/>
    <w:rsid w:val="00912619"/>
    <w:rsid w:val="00912824"/>
    <w:rsid w:val="009131B2"/>
    <w:rsid w:val="00913A04"/>
    <w:rsid w:val="0091445A"/>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036"/>
    <w:rsid w:val="00927C1D"/>
    <w:rsid w:val="00927C5C"/>
    <w:rsid w:val="00927DCB"/>
    <w:rsid w:val="009300A2"/>
    <w:rsid w:val="0093028F"/>
    <w:rsid w:val="0093037C"/>
    <w:rsid w:val="00930C8E"/>
    <w:rsid w:val="0093124A"/>
    <w:rsid w:val="00931F7F"/>
    <w:rsid w:val="00932187"/>
    <w:rsid w:val="00932C93"/>
    <w:rsid w:val="00932CD7"/>
    <w:rsid w:val="00933B3F"/>
    <w:rsid w:val="00933D04"/>
    <w:rsid w:val="00934CB0"/>
    <w:rsid w:val="009364F9"/>
    <w:rsid w:val="00936828"/>
    <w:rsid w:val="00936A9A"/>
    <w:rsid w:val="00937AE8"/>
    <w:rsid w:val="00937D2F"/>
    <w:rsid w:val="00937D4D"/>
    <w:rsid w:val="009408CC"/>
    <w:rsid w:val="00940BA7"/>
    <w:rsid w:val="009428A6"/>
    <w:rsid w:val="009429B7"/>
    <w:rsid w:val="0094358F"/>
    <w:rsid w:val="00943C4C"/>
    <w:rsid w:val="00943E2D"/>
    <w:rsid w:val="00943EA8"/>
    <w:rsid w:val="00944BC3"/>
    <w:rsid w:val="00944C3B"/>
    <w:rsid w:val="00944C7E"/>
    <w:rsid w:val="00945020"/>
    <w:rsid w:val="009457E2"/>
    <w:rsid w:val="009460B8"/>
    <w:rsid w:val="00946367"/>
    <w:rsid w:val="00946441"/>
    <w:rsid w:val="00946E12"/>
    <w:rsid w:val="009501B6"/>
    <w:rsid w:val="0095173B"/>
    <w:rsid w:val="00951B07"/>
    <w:rsid w:val="0095213E"/>
    <w:rsid w:val="00952BAE"/>
    <w:rsid w:val="00952D5D"/>
    <w:rsid w:val="009537C3"/>
    <w:rsid w:val="009550E9"/>
    <w:rsid w:val="00955589"/>
    <w:rsid w:val="00955B07"/>
    <w:rsid w:val="00955F90"/>
    <w:rsid w:val="00956223"/>
    <w:rsid w:val="00956F0C"/>
    <w:rsid w:val="00957692"/>
    <w:rsid w:val="00957D81"/>
    <w:rsid w:val="009602BD"/>
    <w:rsid w:val="009612A3"/>
    <w:rsid w:val="0096143E"/>
    <w:rsid w:val="00961E00"/>
    <w:rsid w:val="00962324"/>
    <w:rsid w:val="0096355A"/>
    <w:rsid w:val="00963E01"/>
    <w:rsid w:val="009650D6"/>
    <w:rsid w:val="009656DC"/>
    <w:rsid w:val="00965B55"/>
    <w:rsid w:val="00965E2A"/>
    <w:rsid w:val="00966998"/>
    <w:rsid w:val="00967449"/>
    <w:rsid w:val="009703AF"/>
    <w:rsid w:val="00970956"/>
    <w:rsid w:val="00971C3D"/>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8EB"/>
    <w:rsid w:val="00981AE5"/>
    <w:rsid w:val="009830C1"/>
    <w:rsid w:val="009834E9"/>
    <w:rsid w:val="00983874"/>
    <w:rsid w:val="009838EF"/>
    <w:rsid w:val="00983F8D"/>
    <w:rsid w:val="00984E08"/>
    <w:rsid w:val="00985947"/>
    <w:rsid w:val="00985E22"/>
    <w:rsid w:val="00985EF8"/>
    <w:rsid w:val="00986046"/>
    <w:rsid w:val="00986BAE"/>
    <w:rsid w:val="0098736B"/>
    <w:rsid w:val="00987446"/>
    <w:rsid w:val="00987623"/>
    <w:rsid w:val="00990403"/>
    <w:rsid w:val="00991048"/>
    <w:rsid w:val="00991165"/>
    <w:rsid w:val="00991E73"/>
    <w:rsid w:val="00992B2F"/>
    <w:rsid w:val="00992C0E"/>
    <w:rsid w:val="009932F4"/>
    <w:rsid w:val="009949C9"/>
    <w:rsid w:val="009952B9"/>
    <w:rsid w:val="00995685"/>
    <w:rsid w:val="009956E1"/>
    <w:rsid w:val="00995B0A"/>
    <w:rsid w:val="00995CE5"/>
    <w:rsid w:val="00996308"/>
    <w:rsid w:val="009966FB"/>
    <w:rsid w:val="009A01A9"/>
    <w:rsid w:val="009A07AD"/>
    <w:rsid w:val="009A091F"/>
    <w:rsid w:val="009A0A3F"/>
    <w:rsid w:val="009A0F3E"/>
    <w:rsid w:val="009A1022"/>
    <w:rsid w:val="009A1076"/>
    <w:rsid w:val="009A1261"/>
    <w:rsid w:val="009A1C8B"/>
    <w:rsid w:val="009A1FC3"/>
    <w:rsid w:val="009A2AC6"/>
    <w:rsid w:val="009A331D"/>
    <w:rsid w:val="009A4864"/>
    <w:rsid w:val="009A4E0F"/>
    <w:rsid w:val="009A596A"/>
    <w:rsid w:val="009A5EDB"/>
    <w:rsid w:val="009A5FC0"/>
    <w:rsid w:val="009A6084"/>
    <w:rsid w:val="009A647D"/>
    <w:rsid w:val="009A7153"/>
    <w:rsid w:val="009A78FF"/>
    <w:rsid w:val="009A7BD9"/>
    <w:rsid w:val="009A7CE4"/>
    <w:rsid w:val="009B0227"/>
    <w:rsid w:val="009B1338"/>
    <w:rsid w:val="009B2458"/>
    <w:rsid w:val="009B3275"/>
    <w:rsid w:val="009B3B30"/>
    <w:rsid w:val="009B3E17"/>
    <w:rsid w:val="009B4297"/>
    <w:rsid w:val="009B4BA5"/>
    <w:rsid w:val="009B5300"/>
    <w:rsid w:val="009B6EA0"/>
    <w:rsid w:val="009B6F49"/>
    <w:rsid w:val="009B7028"/>
    <w:rsid w:val="009C0C04"/>
    <w:rsid w:val="009C1B5B"/>
    <w:rsid w:val="009C2E99"/>
    <w:rsid w:val="009C2FF0"/>
    <w:rsid w:val="009C3DEA"/>
    <w:rsid w:val="009C4097"/>
    <w:rsid w:val="009C49DD"/>
    <w:rsid w:val="009C5045"/>
    <w:rsid w:val="009C630A"/>
    <w:rsid w:val="009C6384"/>
    <w:rsid w:val="009C78C4"/>
    <w:rsid w:val="009C7ABD"/>
    <w:rsid w:val="009D068C"/>
    <w:rsid w:val="009D0A00"/>
    <w:rsid w:val="009D127F"/>
    <w:rsid w:val="009D21F8"/>
    <w:rsid w:val="009D2554"/>
    <w:rsid w:val="009D2851"/>
    <w:rsid w:val="009D2AD0"/>
    <w:rsid w:val="009D2F43"/>
    <w:rsid w:val="009D3B89"/>
    <w:rsid w:val="009D3EA7"/>
    <w:rsid w:val="009D4A4A"/>
    <w:rsid w:val="009D57F4"/>
    <w:rsid w:val="009D62C3"/>
    <w:rsid w:val="009D6551"/>
    <w:rsid w:val="009D6B49"/>
    <w:rsid w:val="009E0036"/>
    <w:rsid w:val="009E0481"/>
    <w:rsid w:val="009E057E"/>
    <w:rsid w:val="009E0A61"/>
    <w:rsid w:val="009E0B94"/>
    <w:rsid w:val="009E0E88"/>
    <w:rsid w:val="009E2B5B"/>
    <w:rsid w:val="009E2D66"/>
    <w:rsid w:val="009E30B2"/>
    <w:rsid w:val="009E32C3"/>
    <w:rsid w:val="009E3518"/>
    <w:rsid w:val="009E3DBD"/>
    <w:rsid w:val="009E4FB7"/>
    <w:rsid w:val="009E5333"/>
    <w:rsid w:val="009E73A8"/>
    <w:rsid w:val="009E7876"/>
    <w:rsid w:val="009F002A"/>
    <w:rsid w:val="009F0877"/>
    <w:rsid w:val="009F112C"/>
    <w:rsid w:val="009F1300"/>
    <w:rsid w:val="009F285B"/>
    <w:rsid w:val="009F315B"/>
    <w:rsid w:val="009F3796"/>
    <w:rsid w:val="009F3FF5"/>
    <w:rsid w:val="009F4D8B"/>
    <w:rsid w:val="009F4F36"/>
    <w:rsid w:val="009F54E9"/>
    <w:rsid w:val="009F5AEE"/>
    <w:rsid w:val="009F6919"/>
    <w:rsid w:val="009F6A43"/>
    <w:rsid w:val="009F70C8"/>
    <w:rsid w:val="009F7BE1"/>
    <w:rsid w:val="00A001E1"/>
    <w:rsid w:val="00A00AB7"/>
    <w:rsid w:val="00A01402"/>
    <w:rsid w:val="00A017BC"/>
    <w:rsid w:val="00A01E7D"/>
    <w:rsid w:val="00A01F37"/>
    <w:rsid w:val="00A020AD"/>
    <w:rsid w:val="00A0238B"/>
    <w:rsid w:val="00A03850"/>
    <w:rsid w:val="00A03D63"/>
    <w:rsid w:val="00A03F5B"/>
    <w:rsid w:val="00A0406F"/>
    <w:rsid w:val="00A05160"/>
    <w:rsid w:val="00A05C4B"/>
    <w:rsid w:val="00A05CCC"/>
    <w:rsid w:val="00A063E8"/>
    <w:rsid w:val="00A07226"/>
    <w:rsid w:val="00A07551"/>
    <w:rsid w:val="00A07785"/>
    <w:rsid w:val="00A1097D"/>
    <w:rsid w:val="00A11049"/>
    <w:rsid w:val="00A13027"/>
    <w:rsid w:val="00A1548E"/>
    <w:rsid w:val="00A15636"/>
    <w:rsid w:val="00A15C27"/>
    <w:rsid w:val="00A16796"/>
    <w:rsid w:val="00A17533"/>
    <w:rsid w:val="00A17873"/>
    <w:rsid w:val="00A17EFC"/>
    <w:rsid w:val="00A2113E"/>
    <w:rsid w:val="00A22A17"/>
    <w:rsid w:val="00A2390C"/>
    <w:rsid w:val="00A2394E"/>
    <w:rsid w:val="00A25373"/>
    <w:rsid w:val="00A25A89"/>
    <w:rsid w:val="00A2677B"/>
    <w:rsid w:val="00A27C38"/>
    <w:rsid w:val="00A27CD3"/>
    <w:rsid w:val="00A27DAD"/>
    <w:rsid w:val="00A301E4"/>
    <w:rsid w:val="00A321FD"/>
    <w:rsid w:val="00A34806"/>
    <w:rsid w:val="00A35196"/>
    <w:rsid w:val="00A35309"/>
    <w:rsid w:val="00A35D8A"/>
    <w:rsid w:val="00A36B4D"/>
    <w:rsid w:val="00A36D0B"/>
    <w:rsid w:val="00A37420"/>
    <w:rsid w:val="00A374E5"/>
    <w:rsid w:val="00A40409"/>
    <w:rsid w:val="00A40DFE"/>
    <w:rsid w:val="00A411C9"/>
    <w:rsid w:val="00A41209"/>
    <w:rsid w:val="00A41C5E"/>
    <w:rsid w:val="00A4216B"/>
    <w:rsid w:val="00A42362"/>
    <w:rsid w:val="00A42708"/>
    <w:rsid w:val="00A4307D"/>
    <w:rsid w:val="00A437FD"/>
    <w:rsid w:val="00A439E5"/>
    <w:rsid w:val="00A44646"/>
    <w:rsid w:val="00A44E68"/>
    <w:rsid w:val="00A45166"/>
    <w:rsid w:val="00A45882"/>
    <w:rsid w:val="00A466B0"/>
    <w:rsid w:val="00A4685F"/>
    <w:rsid w:val="00A472E8"/>
    <w:rsid w:val="00A477D0"/>
    <w:rsid w:val="00A50303"/>
    <w:rsid w:val="00A5055E"/>
    <w:rsid w:val="00A50CCA"/>
    <w:rsid w:val="00A512DD"/>
    <w:rsid w:val="00A515A2"/>
    <w:rsid w:val="00A5206D"/>
    <w:rsid w:val="00A520C0"/>
    <w:rsid w:val="00A5210F"/>
    <w:rsid w:val="00A52227"/>
    <w:rsid w:val="00A55AE1"/>
    <w:rsid w:val="00A57272"/>
    <w:rsid w:val="00A57DD1"/>
    <w:rsid w:val="00A57F82"/>
    <w:rsid w:val="00A60402"/>
    <w:rsid w:val="00A607AE"/>
    <w:rsid w:val="00A61290"/>
    <w:rsid w:val="00A61333"/>
    <w:rsid w:val="00A61CD8"/>
    <w:rsid w:val="00A62BB6"/>
    <w:rsid w:val="00A62C88"/>
    <w:rsid w:val="00A63818"/>
    <w:rsid w:val="00A6382D"/>
    <w:rsid w:val="00A65034"/>
    <w:rsid w:val="00A65A8B"/>
    <w:rsid w:val="00A66C25"/>
    <w:rsid w:val="00A66EA4"/>
    <w:rsid w:val="00A672A8"/>
    <w:rsid w:val="00A67EBB"/>
    <w:rsid w:val="00A70EB3"/>
    <w:rsid w:val="00A7129D"/>
    <w:rsid w:val="00A7208B"/>
    <w:rsid w:val="00A725C6"/>
    <w:rsid w:val="00A728D3"/>
    <w:rsid w:val="00A73BED"/>
    <w:rsid w:val="00A746CA"/>
    <w:rsid w:val="00A74C3F"/>
    <w:rsid w:val="00A74E8D"/>
    <w:rsid w:val="00A75BFF"/>
    <w:rsid w:val="00A75FD0"/>
    <w:rsid w:val="00A76078"/>
    <w:rsid w:val="00A76864"/>
    <w:rsid w:val="00A76B31"/>
    <w:rsid w:val="00A76DD7"/>
    <w:rsid w:val="00A76E5E"/>
    <w:rsid w:val="00A77A92"/>
    <w:rsid w:val="00A77D8A"/>
    <w:rsid w:val="00A8039B"/>
    <w:rsid w:val="00A803A3"/>
    <w:rsid w:val="00A80F20"/>
    <w:rsid w:val="00A8279A"/>
    <w:rsid w:val="00A82B1E"/>
    <w:rsid w:val="00A846A6"/>
    <w:rsid w:val="00A84B9D"/>
    <w:rsid w:val="00A84CF0"/>
    <w:rsid w:val="00A85120"/>
    <w:rsid w:val="00A851E1"/>
    <w:rsid w:val="00A86F07"/>
    <w:rsid w:val="00A901CF"/>
    <w:rsid w:val="00A90372"/>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24A"/>
    <w:rsid w:val="00AA6D38"/>
    <w:rsid w:val="00AA6E25"/>
    <w:rsid w:val="00AA7051"/>
    <w:rsid w:val="00AA73CE"/>
    <w:rsid w:val="00AA7B19"/>
    <w:rsid w:val="00AA7BE4"/>
    <w:rsid w:val="00AA7C11"/>
    <w:rsid w:val="00AA7D12"/>
    <w:rsid w:val="00AB00A5"/>
    <w:rsid w:val="00AB0250"/>
    <w:rsid w:val="00AB0374"/>
    <w:rsid w:val="00AB047B"/>
    <w:rsid w:val="00AB053D"/>
    <w:rsid w:val="00AB0802"/>
    <w:rsid w:val="00AB0BD7"/>
    <w:rsid w:val="00AB1040"/>
    <w:rsid w:val="00AB123E"/>
    <w:rsid w:val="00AB1613"/>
    <w:rsid w:val="00AB3D21"/>
    <w:rsid w:val="00AB469C"/>
    <w:rsid w:val="00AB4E2E"/>
    <w:rsid w:val="00AB5D6D"/>
    <w:rsid w:val="00AB6BB9"/>
    <w:rsid w:val="00AB7528"/>
    <w:rsid w:val="00AC03FB"/>
    <w:rsid w:val="00AC0475"/>
    <w:rsid w:val="00AC04DF"/>
    <w:rsid w:val="00AC0B12"/>
    <w:rsid w:val="00AC0DB1"/>
    <w:rsid w:val="00AC1C7A"/>
    <w:rsid w:val="00AC1DE8"/>
    <w:rsid w:val="00AC22AD"/>
    <w:rsid w:val="00AC2A00"/>
    <w:rsid w:val="00AC2BEE"/>
    <w:rsid w:val="00AC39D6"/>
    <w:rsid w:val="00AC4D4A"/>
    <w:rsid w:val="00AC5B5A"/>
    <w:rsid w:val="00AC7C74"/>
    <w:rsid w:val="00AD0706"/>
    <w:rsid w:val="00AD0DE8"/>
    <w:rsid w:val="00AD1115"/>
    <w:rsid w:val="00AD1243"/>
    <w:rsid w:val="00AD2104"/>
    <w:rsid w:val="00AD2EE3"/>
    <w:rsid w:val="00AD3D2D"/>
    <w:rsid w:val="00AD4210"/>
    <w:rsid w:val="00AD4895"/>
    <w:rsid w:val="00AD52A6"/>
    <w:rsid w:val="00AD5B4B"/>
    <w:rsid w:val="00AD600E"/>
    <w:rsid w:val="00AD695B"/>
    <w:rsid w:val="00AE0EB6"/>
    <w:rsid w:val="00AE1870"/>
    <w:rsid w:val="00AE26C7"/>
    <w:rsid w:val="00AE2C5E"/>
    <w:rsid w:val="00AE353E"/>
    <w:rsid w:val="00AE3603"/>
    <w:rsid w:val="00AE4D68"/>
    <w:rsid w:val="00AE4EF9"/>
    <w:rsid w:val="00AE63B1"/>
    <w:rsid w:val="00AE63CB"/>
    <w:rsid w:val="00AE6523"/>
    <w:rsid w:val="00AE6CEA"/>
    <w:rsid w:val="00AE7553"/>
    <w:rsid w:val="00AE77EA"/>
    <w:rsid w:val="00AE7DB6"/>
    <w:rsid w:val="00AF11D5"/>
    <w:rsid w:val="00AF1E93"/>
    <w:rsid w:val="00AF2122"/>
    <w:rsid w:val="00AF272D"/>
    <w:rsid w:val="00AF2BFC"/>
    <w:rsid w:val="00AF342B"/>
    <w:rsid w:val="00AF3E2B"/>
    <w:rsid w:val="00AF4215"/>
    <w:rsid w:val="00AF501E"/>
    <w:rsid w:val="00AF621A"/>
    <w:rsid w:val="00AF65B6"/>
    <w:rsid w:val="00AF7560"/>
    <w:rsid w:val="00AF7C24"/>
    <w:rsid w:val="00B00777"/>
    <w:rsid w:val="00B01466"/>
    <w:rsid w:val="00B020E9"/>
    <w:rsid w:val="00B023BE"/>
    <w:rsid w:val="00B025B4"/>
    <w:rsid w:val="00B02DCD"/>
    <w:rsid w:val="00B03710"/>
    <w:rsid w:val="00B03817"/>
    <w:rsid w:val="00B03A93"/>
    <w:rsid w:val="00B04D70"/>
    <w:rsid w:val="00B05C02"/>
    <w:rsid w:val="00B05F59"/>
    <w:rsid w:val="00B06593"/>
    <w:rsid w:val="00B067F6"/>
    <w:rsid w:val="00B072E6"/>
    <w:rsid w:val="00B1026C"/>
    <w:rsid w:val="00B1048D"/>
    <w:rsid w:val="00B1069F"/>
    <w:rsid w:val="00B110A9"/>
    <w:rsid w:val="00B1210C"/>
    <w:rsid w:val="00B1297A"/>
    <w:rsid w:val="00B13079"/>
    <w:rsid w:val="00B133CE"/>
    <w:rsid w:val="00B13E52"/>
    <w:rsid w:val="00B14B4E"/>
    <w:rsid w:val="00B14C7A"/>
    <w:rsid w:val="00B16148"/>
    <w:rsid w:val="00B162D7"/>
    <w:rsid w:val="00B16681"/>
    <w:rsid w:val="00B1718D"/>
    <w:rsid w:val="00B20764"/>
    <w:rsid w:val="00B21872"/>
    <w:rsid w:val="00B2191D"/>
    <w:rsid w:val="00B223F2"/>
    <w:rsid w:val="00B22CF3"/>
    <w:rsid w:val="00B23500"/>
    <w:rsid w:val="00B24118"/>
    <w:rsid w:val="00B2446E"/>
    <w:rsid w:val="00B252A5"/>
    <w:rsid w:val="00B2586D"/>
    <w:rsid w:val="00B25C40"/>
    <w:rsid w:val="00B25EF2"/>
    <w:rsid w:val="00B2606E"/>
    <w:rsid w:val="00B265A7"/>
    <w:rsid w:val="00B300C9"/>
    <w:rsid w:val="00B31235"/>
    <w:rsid w:val="00B317E1"/>
    <w:rsid w:val="00B31A24"/>
    <w:rsid w:val="00B329C8"/>
    <w:rsid w:val="00B32C84"/>
    <w:rsid w:val="00B337E0"/>
    <w:rsid w:val="00B35714"/>
    <w:rsid w:val="00B35942"/>
    <w:rsid w:val="00B359DD"/>
    <w:rsid w:val="00B35C55"/>
    <w:rsid w:val="00B368B6"/>
    <w:rsid w:val="00B42B07"/>
    <w:rsid w:val="00B42DAA"/>
    <w:rsid w:val="00B43DEC"/>
    <w:rsid w:val="00B44475"/>
    <w:rsid w:val="00B449BF"/>
    <w:rsid w:val="00B451AF"/>
    <w:rsid w:val="00B45761"/>
    <w:rsid w:val="00B45FE2"/>
    <w:rsid w:val="00B46DEF"/>
    <w:rsid w:val="00B46EC2"/>
    <w:rsid w:val="00B50687"/>
    <w:rsid w:val="00B50721"/>
    <w:rsid w:val="00B516F9"/>
    <w:rsid w:val="00B51FF1"/>
    <w:rsid w:val="00B52730"/>
    <w:rsid w:val="00B529E1"/>
    <w:rsid w:val="00B52DA1"/>
    <w:rsid w:val="00B52F43"/>
    <w:rsid w:val="00B531A7"/>
    <w:rsid w:val="00B54020"/>
    <w:rsid w:val="00B5432A"/>
    <w:rsid w:val="00B554A8"/>
    <w:rsid w:val="00B5618D"/>
    <w:rsid w:val="00B56F1F"/>
    <w:rsid w:val="00B56F63"/>
    <w:rsid w:val="00B5704D"/>
    <w:rsid w:val="00B5731D"/>
    <w:rsid w:val="00B5741A"/>
    <w:rsid w:val="00B6179B"/>
    <w:rsid w:val="00B62815"/>
    <w:rsid w:val="00B6329B"/>
    <w:rsid w:val="00B63CB1"/>
    <w:rsid w:val="00B64DDE"/>
    <w:rsid w:val="00B66673"/>
    <w:rsid w:val="00B6712B"/>
    <w:rsid w:val="00B6715C"/>
    <w:rsid w:val="00B672C7"/>
    <w:rsid w:val="00B7089B"/>
    <w:rsid w:val="00B7112B"/>
    <w:rsid w:val="00B71D66"/>
    <w:rsid w:val="00B729D0"/>
    <w:rsid w:val="00B72DFC"/>
    <w:rsid w:val="00B730E8"/>
    <w:rsid w:val="00B73140"/>
    <w:rsid w:val="00B73395"/>
    <w:rsid w:val="00B73561"/>
    <w:rsid w:val="00B7395D"/>
    <w:rsid w:val="00B73CB7"/>
    <w:rsid w:val="00B742D4"/>
    <w:rsid w:val="00B74901"/>
    <w:rsid w:val="00B74A04"/>
    <w:rsid w:val="00B75B6C"/>
    <w:rsid w:val="00B7781F"/>
    <w:rsid w:val="00B77ED0"/>
    <w:rsid w:val="00B8044D"/>
    <w:rsid w:val="00B8062F"/>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40D"/>
    <w:rsid w:val="00B92633"/>
    <w:rsid w:val="00B926DE"/>
    <w:rsid w:val="00B941E8"/>
    <w:rsid w:val="00B94675"/>
    <w:rsid w:val="00B95415"/>
    <w:rsid w:val="00B95E38"/>
    <w:rsid w:val="00B96804"/>
    <w:rsid w:val="00BA024D"/>
    <w:rsid w:val="00BA1D70"/>
    <w:rsid w:val="00BA1D9F"/>
    <w:rsid w:val="00BA1F92"/>
    <w:rsid w:val="00BA2160"/>
    <w:rsid w:val="00BA227D"/>
    <w:rsid w:val="00BA2A9A"/>
    <w:rsid w:val="00BA2B2D"/>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241"/>
    <w:rsid w:val="00BB22DE"/>
    <w:rsid w:val="00BB2F58"/>
    <w:rsid w:val="00BB3826"/>
    <w:rsid w:val="00BB3874"/>
    <w:rsid w:val="00BB38DF"/>
    <w:rsid w:val="00BB3C2F"/>
    <w:rsid w:val="00BB3DBB"/>
    <w:rsid w:val="00BB3FB1"/>
    <w:rsid w:val="00BB4392"/>
    <w:rsid w:val="00BB45CB"/>
    <w:rsid w:val="00BB46A2"/>
    <w:rsid w:val="00BB4815"/>
    <w:rsid w:val="00BB48B6"/>
    <w:rsid w:val="00BB4EB8"/>
    <w:rsid w:val="00BB519E"/>
    <w:rsid w:val="00BB545E"/>
    <w:rsid w:val="00BB578C"/>
    <w:rsid w:val="00BB59AA"/>
    <w:rsid w:val="00BB5E19"/>
    <w:rsid w:val="00BB6D68"/>
    <w:rsid w:val="00BB7002"/>
    <w:rsid w:val="00BB7466"/>
    <w:rsid w:val="00BB7C37"/>
    <w:rsid w:val="00BB7EAE"/>
    <w:rsid w:val="00BC0AD9"/>
    <w:rsid w:val="00BC0AF5"/>
    <w:rsid w:val="00BC0DAE"/>
    <w:rsid w:val="00BC200E"/>
    <w:rsid w:val="00BC26D9"/>
    <w:rsid w:val="00BC31AE"/>
    <w:rsid w:val="00BC3FEB"/>
    <w:rsid w:val="00BC440C"/>
    <w:rsid w:val="00BC46C5"/>
    <w:rsid w:val="00BC4924"/>
    <w:rsid w:val="00BC49D7"/>
    <w:rsid w:val="00BC5001"/>
    <w:rsid w:val="00BC57AE"/>
    <w:rsid w:val="00BC6375"/>
    <w:rsid w:val="00BC6D67"/>
    <w:rsid w:val="00BC78B4"/>
    <w:rsid w:val="00BD0271"/>
    <w:rsid w:val="00BD19C2"/>
    <w:rsid w:val="00BD1D4A"/>
    <w:rsid w:val="00BD1FC5"/>
    <w:rsid w:val="00BD2587"/>
    <w:rsid w:val="00BD2BFB"/>
    <w:rsid w:val="00BD3B30"/>
    <w:rsid w:val="00BD3DB1"/>
    <w:rsid w:val="00BD51A3"/>
    <w:rsid w:val="00BD5F74"/>
    <w:rsid w:val="00BD6159"/>
    <w:rsid w:val="00BD61C2"/>
    <w:rsid w:val="00BD6F05"/>
    <w:rsid w:val="00BD705E"/>
    <w:rsid w:val="00BE0747"/>
    <w:rsid w:val="00BE091C"/>
    <w:rsid w:val="00BE0D1E"/>
    <w:rsid w:val="00BE0E50"/>
    <w:rsid w:val="00BE1063"/>
    <w:rsid w:val="00BE13FD"/>
    <w:rsid w:val="00BE1AA2"/>
    <w:rsid w:val="00BE1DCA"/>
    <w:rsid w:val="00BE3DEA"/>
    <w:rsid w:val="00BE47A6"/>
    <w:rsid w:val="00BE4B9E"/>
    <w:rsid w:val="00BE4EB1"/>
    <w:rsid w:val="00BE5523"/>
    <w:rsid w:val="00BE55CB"/>
    <w:rsid w:val="00BE561E"/>
    <w:rsid w:val="00BE60F8"/>
    <w:rsid w:val="00BE6887"/>
    <w:rsid w:val="00BE6A6C"/>
    <w:rsid w:val="00BE6F59"/>
    <w:rsid w:val="00BE79EF"/>
    <w:rsid w:val="00BF0141"/>
    <w:rsid w:val="00BF0335"/>
    <w:rsid w:val="00BF05F6"/>
    <w:rsid w:val="00BF07B8"/>
    <w:rsid w:val="00BF0F1C"/>
    <w:rsid w:val="00BF2793"/>
    <w:rsid w:val="00BF3093"/>
    <w:rsid w:val="00BF3859"/>
    <w:rsid w:val="00BF3946"/>
    <w:rsid w:val="00BF6191"/>
    <w:rsid w:val="00BF6243"/>
    <w:rsid w:val="00BF759A"/>
    <w:rsid w:val="00BF7BB7"/>
    <w:rsid w:val="00BF7BE0"/>
    <w:rsid w:val="00BF7C5F"/>
    <w:rsid w:val="00C002B2"/>
    <w:rsid w:val="00C01183"/>
    <w:rsid w:val="00C014C2"/>
    <w:rsid w:val="00C0217E"/>
    <w:rsid w:val="00C02B70"/>
    <w:rsid w:val="00C02E35"/>
    <w:rsid w:val="00C035DF"/>
    <w:rsid w:val="00C04243"/>
    <w:rsid w:val="00C0479F"/>
    <w:rsid w:val="00C103E1"/>
    <w:rsid w:val="00C113E9"/>
    <w:rsid w:val="00C119CA"/>
    <w:rsid w:val="00C11D0E"/>
    <w:rsid w:val="00C11F49"/>
    <w:rsid w:val="00C12780"/>
    <w:rsid w:val="00C129AB"/>
    <w:rsid w:val="00C12F8C"/>
    <w:rsid w:val="00C13411"/>
    <w:rsid w:val="00C13A18"/>
    <w:rsid w:val="00C13C6D"/>
    <w:rsid w:val="00C141D6"/>
    <w:rsid w:val="00C14686"/>
    <w:rsid w:val="00C14E8E"/>
    <w:rsid w:val="00C15FED"/>
    <w:rsid w:val="00C1683E"/>
    <w:rsid w:val="00C17840"/>
    <w:rsid w:val="00C20A9E"/>
    <w:rsid w:val="00C20FFF"/>
    <w:rsid w:val="00C219E5"/>
    <w:rsid w:val="00C21B23"/>
    <w:rsid w:val="00C21C1E"/>
    <w:rsid w:val="00C21D4F"/>
    <w:rsid w:val="00C220FD"/>
    <w:rsid w:val="00C22576"/>
    <w:rsid w:val="00C227C2"/>
    <w:rsid w:val="00C228EB"/>
    <w:rsid w:val="00C22AEF"/>
    <w:rsid w:val="00C231D7"/>
    <w:rsid w:val="00C23AA3"/>
    <w:rsid w:val="00C23CA9"/>
    <w:rsid w:val="00C24563"/>
    <w:rsid w:val="00C249E8"/>
    <w:rsid w:val="00C25C78"/>
    <w:rsid w:val="00C25DA1"/>
    <w:rsid w:val="00C2612C"/>
    <w:rsid w:val="00C264A3"/>
    <w:rsid w:val="00C26A45"/>
    <w:rsid w:val="00C26F08"/>
    <w:rsid w:val="00C30A3F"/>
    <w:rsid w:val="00C30BFF"/>
    <w:rsid w:val="00C30CE4"/>
    <w:rsid w:val="00C30F71"/>
    <w:rsid w:val="00C314B7"/>
    <w:rsid w:val="00C31516"/>
    <w:rsid w:val="00C3183C"/>
    <w:rsid w:val="00C31EDD"/>
    <w:rsid w:val="00C327E1"/>
    <w:rsid w:val="00C32CF6"/>
    <w:rsid w:val="00C32E88"/>
    <w:rsid w:val="00C33134"/>
    <w:rsid w:val="00C331F2"/>
    <w:rsid w:val="00C33766"/>
    <w:rsid w:val="00C33872"/>
    <w:rsid w:val="00C33ECD"/>
    <w:rsid w:val="00C343DA"/>
    <w:rsid w:val="00C35637"/>
    <w:rsid w:val="00C359C3"/>
    <w:rsid w:val="00C35F72"/>
    <w:rsid w:val="00C36D49"/>
    <w:rsid w:val="00C3717E"/>
    <w:rsid w:val="00C37314"/>
    <w:rsid w:val="00C37592"/>
    <w:rsid w:val="00C377E3"/>
    <w:rsid w:val="00C37DED"/>
    <w:rsid w:val="00C403A3"/>
    <w:rsid w:val="00C40553"/>
    <w:rsid w:val="00C40631"/>
    <w:rsid w:val="00C406C3"/>
    <w:rsid w:val="00C4082C"/>
    <w:rsid w:val="00C40E2F"/>
    <w:rsid w:val="00C41373"/>
    <w:rsid w:val="00C4140C"/>
    <w:rsid w:val="00C414EC"/>
    <w:rsid w:val="00C41B66"/>
    <w:rsid w:val="00C41D96"/>
    <w:rsid w:val="00C4220D"/>
    <w:rsid w:val="00C42A4E"/>
    <w:rsid w:val="00C4368D"/>
    <w:rsid w:val="00C43B95"/>
    <w:rsid w:val="00C43D20"/>
    <w:rsid w:val="00C44C82"/>
    <w:rsid w:val="00C4522D"/>
    <w:rsid w:val="00C45AD5"/>
    <w:rsid w:val="00C45FE8"/>
    <w:rsid w:val="00C46608"/>
    <w:rsid w:val="00C4703D"/>
    <w:rsid w:val="00C47449"/>
    <w:rsid w:val="00C500F0"/>
    <w:rsid w:val="00C50E38"/>
    <w:rsid w:val="00C50FF4"/>
    <w:rsid w:val="00C518EA"/>
    <w:rsid w:val="00C52D94"/>
    <w:rsid w:val="00C53032"/>
    <w:rsid w:val="00C540A2"/>
    <w:rsid w:val="00C55206"/>
    <w:rsid w:val="00C55DA3"/>
    <w:rsid w:val="00C5734B"/>
    <w:rsid w:val="00C57775"/>
    <w:rsid w:val="00C57D18"/>
    <w:rsid w:val="00C605C3"/>
    <w:rsid w:val="00C609F6"/>
    <w:rsid w:val="00C60E2B"/>
    <w:rsid w:val="00C62613"/>
    <w:rsid w:val="00C62947"/>
    <w:rsid w:val="00C63965"/>
    <w:rsid w:val="00C64744"/>
    <w:rsid w:val="00C64AD7"/>
    <w:rsid w:val="00C652CD"/>
    <w:rsid w:val="00C65795"/>
    <w:rsid w:val="00C65EB9"/>
    <w:rsid w:val="00C66DAB"/>
    <w:rsid w:val="00C6706C"/>
    <w:rsid w:val="00C679A3"/>
    <w:rsid w:val="00C70354"/>
    <w:rsid w:val="00C704AE"/>
    <w:rsid w:val="00C70B56"/>
    <w:rsid w:val="00C712FE"/>
    <w:rsid w:val="00C71395"/>
    <w:rsid w:val="00C71448"/>
    <w:rsid w:val="00C717FB"/>
    <w:rsid w:val="00C729D8"/>
    <w:rsid w:val="00C72D5A"/>
    <w:rsid w:val="00C733B4"/>
    <w:rsid w:val="00C7368B"/>
    <w:rsid w:val="00C7444B"/>
    <w:rsid w:val="00C74ADA"/>
    <w:rsid w:val="00C76C22"/>
    <w:rsid w:val="00C770FC"/>
    <w:rsid w:val="00C7716B"/>
    <w:rsid w:val="00C7749D"/>
    <w:rsid w:val="00C77C40"/>
    <w:rsid w:val="00C77E48"/>
    <w:rsid w:val="00C80103"/>
    <w:rsid w:val="00C80AF8"/>
    <w:rsid w:val="00C80C15"/>
    <w:rsid w:val="00C8176A"/>
    <w:rsid w:val="00C817F7"/>
    <w:rsid w:val="00C82078"/>
    <w:rsid w:val="00C827F7"/>
    <w:rsid w:val="00C82F8A"/>
    <w:rsid w:val="00C836C7"/>
    <w:rsid w:val="00C83A59"/>
    <w:rsid w:val="00C84259"/>
    <w:rsid w:val="00C843D3"/>
    <w:rsid w:val="00C8497D"/>
    <w:rsid w:val="00C84F98"/>
    <w:rsid w:val="00C85BE8"/>
    <w:rsid w:val="00C85D22"/>
    <w:rsid w:val="00C85E4F"/>
    <w:rsid w:val="00C85FD6"/>
    <w:rsid w:val="00C8646A"/>
    <w:rsid w:val="00C86742"/>
    <w:rsid w:val="00C86CDD"/>
    <w:rsid w:val="00C86D60"/>
    <w:rsid w:val="00C873B1"/>
    <w:rsid w:val="00C87B33"/>
    <w:rsid w:val="00C87CEC"/>
    <w:rsid w:val="00C90F39"/>
    <w:rsid w:val="00C90FE6"/>
    <w:rsid w:val="00C9136B"/>
    <w:rsid w:val="00C91AF1"/>
    <w:rsid w:val="00C91BF7"/>
    <w:rsid w:val="00C93075"/>
    <w:rsid w:val="00C9310A"/>
    <w:rsid w:val="00C93694"/>
    <w:rsid w:val="00C93727"/>
    <w:rsid w:val="00C9386B"/>
    <w:rsid w:val="00C93EC2"/>
    <w:rsid w:val="00C94494"/>
    <w:rsid w:val="00C9454D"/>
    <w:rsid w:val="00C9472A"/>
    <w:rsid w:val="00C95453"/>
    <w:rsid w:val="00C96678"/>
    <w:rsid w:val="00C967A6"/>
    <w:rsid w:val="00C979C1"/>
    <w:rsid w:val="00CA04FC"/>
    <w:rsid w:val="00CA1275"/>
    <w:rsid w:val="00CA147A"/>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24CF"/>
    <w:rsid w:val="00CB27E1"/>
    <w:rsid w:val="00CB3065"/>
    <w:rsid w:val="00CB31B2"/>
    <w:rsid w:val="00CB3E0E"/>
    <w:rsid w:val="00CB4059"/>
    <w:rsid w:val="00CB4D3E"/>
    <w:rsid w:val="00CB5003"/>
    <w:rsid w:val="00CB5BB0"/>
    <w:rsid w:val="00CB5BFA"/>
    <w:rsid w:val="00CB5E29"/>
    <w:rsid w:val="00CB610A"/>
    <w:rsid w:val="00CB6A67"/>
    <w:rsid w:val="00CB6D9D"/>
    <w:rsid w:val="00CB7D99"/>
    <w:rsid w:val="00CC1227"/>
    <w:rsid w:val="00CC16E3"/>
    <w:rsid w:val="00CC28D9"/>
    <w:rsid w:val="00CC320B"/>
    <w:rsid w:val="00CC3372"/>
    <w:rsid w:val="00CC4F39"/>
    <w:rsid w:val="00CC59EE"/>
    <w:rsid w:val="00CC5CAA"/>
    <w:rsid w:val="00CC6983"/>
    <w:rsid w:val="00CD072D"/>
    <w:rsid w:val="00CD2519"/>
    <w:rsid w:val="00CD331F"/>
    <w:rsid w:val="00CD372F"/>
    <w:rsid w:val="00CD3F13"/>
    <w:rsid w:val="00CD527E"/>
    <w:rsid w:val="00CD576C"/>
    <w:rsid w:val="00CD59EC"/>
    <w:rsid w:val="00CD5F9B"/>
    <w:rsid w:val="00CD6DE1"/>
    <w:rsid w:val="00CD7657"/>
    <w:rsid w:val="00CD78A4"/>
    <w:rsid w:val="00CE15F4"/>
    <w:rsid w:val="00CE1D5E"/>
    <w:rsid w:val="00CE3BAC"/>
    <w:rsid w:val="00CE3D7C"/>
    <w:rsid w:val="00CE4AE9"/>
    <w:rsid w:val="00CE4E56"/>
    <w:rsid w:val="00CE5136"/>
    <w:rsid w:val="00CE5B0B"/>
    <w:rsid w:val="00CE5FC6"/>
    <w:rsid w:val="00CE7D73"/>
    <w:rsid w:val="00CF2AED"/>
    <w:rsid w:val="00CF3446"/>
    <w:rsid w:val="00CF3EAA"/>
    <w:rsid w:val="00CF4487"/>
    <w:rsid w:val="00CF45AF"/>
    <w:rsid w:val="00CF6938"/>
    <w:rsid w:val="00CF6E54"/>
    <w:rsid w:val="00CF79A0"/>
    <w:rsid w:val="00CF7B09"/>
    <w:rsid w:val="00CF7FAB"/>
    <w:rsid w:val="00D00EA1"/>
    <w:rsid w:val="00D01D50"/>
    <w:rsid w:val="00D02B55"/>
    <w:rsid w:val="00D032ED"/>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17E2E"/>
    <w:rsid w:val="00D203E5"/>
    <w:rsid w:val="00D203FA"/>
    <w:rsid w:val="00D20B7B"/>
    <w:rsid w:val="00D20FE1"/>
    <w:rsid w:val="00D2144C"/>
    <w:rsid w:val="00D216A7"/>
    <w:rsid w:val="00D21A25"/>
    <w:rsid w:val="00D21AE4"/>
    <w:rsid w:val="00D2213B"/>
    <w:rsid w:val="00D22904"/>
    <w:rsid w:val="00D22FDE"/>
    <w:rsid w:val="00D231F1"/>
    <w:rsid w:val="00D23A8E"/>
    <w:rsid w:val="00D23F2B"/>
    <w:rsid w:val="00D241D3"/>
    <w:rsid w:val="00D257D2"/>
    <w:rsid w:val="00D259F8"/>
    <w:rsid w:val="00D25AE2"/>
    <w:rsid w:val="00D25E0F"/>
    <w:rsid w:val="00D26314"/>
    <w:rsid w:val="00D26354"/>
    <w:rsid w:val="00D2688E"/>
    <w:rsid w:val="00D26E42"/>
    <w:rsid w:val="00D27019"/>
    <w:rsid w:val="00D27642"/>
    <w:rsid w:val="00D276AB"/>
    <w:rsid w:val="00D27A98"/>
    <w:rsid w:val="00D306D7"/>
    <w:rsid w:val="00D306E6"/>
    <w:rsid w:val="00D31160"/>
    <w:rsid w:val="00D31B9C"/>
    <w:rsid w:val="00D328A0"/>
    <w:rsid w:val="00D343F9"/>
    <w:rsid w:val="00D349B1"/>
    <w:rsid w:val="00D3560A"/>
    <w:rsid w:val="00D36C1D"/>
    <w:rsid w:val="00D3733E"/>
    <w:rsid w:val="00D37B32"/>
    <w:rsid w:val="00D40AAF"/>
    <w:rsid w:val="00D413E1"/>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481"/>
    <w:rsid w:val="00D56D4D"/>
    <w:rsid w:val="00D56E2E"/>
    <w:rsid w:val="00D57255"/>
    <w:rsid w:val="00D57858"/>
    <w:rsid w:val="00D57DDF"/>
    <w:rsid w:val="00D6025D"/>
    <w:rsid w:val="00D6174B"/>
    <w:rsid w:val="00D61B7A"/>
    <w:rsid w:val="00D6256E"/>
    <w:rsid w:val="00D62600"/>
    <w:rsid w:val="00D626A4"/>
    <w:rsid w:val="00D62A8C"/>
    <w:rsid w:val="00D62F1D"/>
    <w:rsid w:val="00D636CE"/>
    <w:rsid w:val="00D63B81"/>
    <w:rsid w:val="00D641C3"/>
    <w:rsid w:val="00D6513A"/>
    <w:rsid w:val="00D6622D"/>
    <w:rsid w:val="00D66B28"/>
    <w:rsid w:val="00D66BC2"/>
    <w:rsid w:val="00D67CDC"/>
    <w:rsid w:val="00D700AA"/>
    <w:rsid w:val="00D715CB"/>
    <w:rsid w:val="00D7177C"/>
    <w:rsid w:val="00D71BF7"/>
    <w:rsid w:val="00D72639"/>
    <w:rsid w:val="00D728E3"/>
    <w:rsid w:val="00D72A6F"/>
    <w:rsid w:val="00D72A95"/>
    <w:rsid w:val="00D72D47"/>
    <w:rsid w:val="00D73E8D"/>
    <w:rsid w:val="00D742E5"/>
    <w:rsid w:val="00D74426"/>
    <w:rsid w:val="00D748C5"/>
    <w:rsid w:val="00D75B5D"/>
    <w:rsid w:val="00D75E38"/>
    <w:rsid w:val="00D75FA9"/>
    <w:rsid w:val="00D76156"/>
    <w:rsid w:val="00D76F0B"/>
    <w:rsid w:val="00D76FBD"/>
    <w:rsid w:val="00D77466"/>
    <w:rsid w:val="00D77F12"/>
    <w:rsid w:val="00D8028C"/>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667F"/>
    <w:rsid w:val="00D87125"/>
    <w:rsid w:val="00D874D3"/>
    <w:rsid w:val="00D87C64"/>
    <w:rsid w:val="00D90190"/>
    <w:rsid w:val="00D90B4E"/>
    <w:rsid w:val="00D912E6"/>
    <w:rsid w:val="00D92272"/>
    <w:rsid w:val="00D93238"/>
    <w:rsid w:val="00D938E2"/>
    <w:rsid w:val="00D93FBE"/>
    <w:rsid w:val="00D94AE8"/>
    <w:rsid w:val="00D952F4"/>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2A43"/>
    <w:rsid w:val="00DA3696"/>
    <w:rsid w:val="00DA38BE"/>
    <w:rsid w:val="00DA4D97"/>
    <w:rsid w:val="00DA53C4"/>
    <w:rsid w:val="00DA572E"/>
    <w:rsid w:val="00DA5746"/>
    <w:rsid w:val="00DA5796"/>
    <w:rsid w:val="00DA683B"/>
    <w:rsid w:val="00DA6B61"/>
    <w:rsid w:val="00DA719A"/>
    <w:rsid w:val="00DA7E10"/>
    <w:rsid w:val="00DB295C"/>
    <w:rsid w:val="00DB2B6E"/>
    <w:rsid w:val="00DB2CEC"/>
    <w:rsid w:val="00DB3E25"/>
    <w:rsid w:val="00DB4A5C"/>
    <w:rsid w:val="00DB4B84"/>
    <w:rsid w:val="00DB6D7F"/>
    <w:rsid w:val="00DB7CB9"/>
    <w:rsid w:val="00DB7CCE"/>
    <w:rsid w:val="00DB7FE0"/>
    <w:rsid w:val="00DC115D"/>
    <w:rsid w:val="00DC15DB"/>
    <w:rsid w:val="00DC1ECD"/>
    <w:rsid w:val="00DC2E2C"/>
    <w:rsid w:val="00DC310D"/>
    <w:rsid w:val="00DC37B3"/>
    <w:rsid w:val="00DC44CB"/>
    <w:rsid w:val="00DC55DD"/>
    <w:rsid w:val="00DC62E0"/>
    <w:rsid w:val="00DC694D"/>
    <w:rsid w:val="00DC6CC9"/>
    <w:rsid w:val="00DC77F1"/>
    <w:rsid w:val="00DD070D"/>
    <w:rsid w:val="00DD0EC9"/>
    <w:rsid w:val="00DD10BB"/>
    <w:rsid w:val="00DD13A5"/>
    <w:rsid w:val="00DD227D"/>
    <w:rsid w:val="00DD2553"/>
    <w:rsid w:val="00DD29E3"/>
    <w:rsid w:val="00DD2F71"/>
    <w:rsid w:val="00DD30C4"/>
    <w:rsid w:val="00DD33BF"/>
    <w:rsid w:val="00DD42D4"/>
    <w:rsid w:val="00DD4C4C"/>
    <w:rsid w:val="00DD4CA0"/>
    <w:rsid w:val="00DD5358"/>
    <w:rsid w:val="00DD53A6"/>
    <w:rsid w:val="00DD568C"/>
    <w:rsid w:val="00DD56D5"/>
    <w:rsid w:val="00DD60C2"/>
    <w:rsid w:val="00DD6522"/>
    <w:rsid w:val="00DD6BB7"/>
    <w:rsid w:val="00DD6BDC"/>
    <w:rsid w:val="00DD7720"/>
    <w:rsid w:val="00DD792A"/>
    <w:rsid w:val="00DD7A81"/>
    <w:rsid w:val="00DE0B77"/>
    <w:rsid w:val="00DE114B"/>
    <w:rsid w:val="00DE1D1C"/>
    <w:rsid w:val="00DE20A4"/>
    <w:rsid w:val="00DE2D5B"/>
    <w:rsid w:val="00DE3121"/>
    <w:rsid w:val="00DE4493"/>
    <w:rsid w:val="00DE5993"/>
    <w:rsid w:val="00DE7138"/>
    <w:rsid w:val="00DE78D7"/>
    <w:rsid w:val="00DE7ABA"/>
    <w:rsid w:val="00DE7D91"/>
    <w:rsid w:val="00DF01A0"/>
    <w:rsid w:val="00DF0A7B"/>
    <w:rsid w:val="00DF1EAF"/>
    <w:rsid w:val="00DF2AA0"/>
    <w:rsid w:val="00DF40CC"/>
    <w:rsid w:val="00DF41C6"/>
    <w:rsid w:val="00DF4E18"/>
    <w:rsid w:val="00DF5AD0"/>
    <w:rsid w:val="00DF78B8"/>
    <w:rsid w:val="00E00136"/>
    <w:rsid w:val="00E0021C"/>
    <w:rsid w:val="00E00D18"/>
    <w:rsid w:val="00E00DAF"/>
    <w:rsid w:val="00E0101E"/>
    <w:rsid w:val="00E011F5"/>
    <w:rsid w:val="00E01F69"/>
    <w:rsid w:val="00E02661"/>
    <w:rsid w:val="00E0293C"/>
    <w:rsid w:val="00E045E9"/>
    <w:rsid w:val="00E04D4A"/>
    <w:rsid w:val="00E06DFB"/>
    <w:rsid w:val="00E071FE"/>
    <w:rsid w:val="00E073D0"/>
    <w:rsid w:val="00E07FEE"/>
    <w:rsid w:val="00E1064F"/>
    <w:rsid w:val="00E10778"/>
    <w:rsid w:val="00E10B18"/>
    <w:rsid w:val="00E12F35"/>
    <w:rsid w:val="00E14EEA"/>
    <w:rsid w:val="00E1538D"/>
    <w:rsid w:val="00E163CC"/>
    <w:rsid w:val="00E16830"/>
    <w:rsid w:val="00E179A2"/>
    <w:rsid w:val="00E21F67"/>
    <w:rsid w:val="00E227CB"/>
    <w:rsid w:val="00E22E02"/>
    <w:rsid w:val="00E23368"/>
    <w:rsid w:val="00E23E78"/>
    <w:rsid w:val="00E255BA"/>
    <w:rsid w:val="00E25BDA"/>
    <w:rsid w:val="00E274B4"/>
    <w:rsid w:val="00E3003B"/>
    <w:rsid w:val="00E3126A"/>
    <w:rsid w:val="00E314E5"/>
    <w:rsid w:val="00E321C6"/>
    <w:rsid w:val="00E323C0"/>
    <w:rsid w:val="00E32468"/>
    <w:rsid w:val="00E328B4"/>
    <w:rsid w:val="00E336D0"/>
    <w:rsid w:val="00E33744"/>
    <w:rsid w:val="00E33E1B"/>
    <w:rsid w:val="00E3554B"/>
    <w:rsid w:val="00E358B0"/>
    <w:rsid w:val="00E362DC"/>
    <w:rsid w:val="00E37463"/>
    <w:rsid w:val="00E37B92"/>
    <w:rsid w:val="00E4007C"/>
    <w:rsid w:val="00E4177E"/>
    <w:rsid w:val="00E41B37"/>
    <w:rsid w:val="00E41BC4"/>
    <w:rsid w:val="00E41CFC"/>
    <w:rsid w:val="00E41ED8"/>
    <w:rsid w:val="00E4306B"/>
    <w:rsid w:val="00E4308F"/>
    <w:rsid w:val="00E43D57"/>
    <w:rsid w:val="00E443C8"/>
    <w:rsid w:val="00E44EFB"/>
    <w:rsid w:val="00E4526B"/>
    <w:rsid w:val="00E45570"/>
    <w:rsid w:val="00E45A3E"/>
    <w:rsid w:val="00E45B7A"/>
    <w:rsid w:val="00E461CB"/>
    <w:rsid w:val="00E46381"/>
    <w:rsid w:val="00E466EB"/>
    <w:rsid w:val="00E47510"/>
    <w:rsid w:val="00E47559"/>
    <w:rsid w:val="00E47A17"/>
    <w:rsid w:val="00E47C62"/>
    <w:rsid w:val="00E5048D"/>
    <w:rsid w:val="00E50847"/>
    <w:rsid w:val="00E50988"/>
    <w:rsid w:val="00E50DE4"/>
    <w:rsid w:val="00E50E0E"/>
    <w:rsid w:val="00E5160B"/>
    <w:rsid w:val="00E51BE8"/>
    <w:rsid w:val="00E51EB7"/>
    <w:rsid w:val="00E522D8"/>
    <w:rsid w:val="00E52F1E"/>
    <w:rsid w:val="00E53143"/>
    <w:rsid w:val="00E53F5D"/>
    <w:rsid w:val="00E5409C"/>
    <w:rsid w:val="00E54B8D"/>
    <w:rsid w:val="00E55739"/>
    <w:rsid w:val="00E55866"/>
    <w:rsid w:val="00E55DE0"/>
    <w:rsid w:val="00E55FCA"/>
    <w:rsid w:val="00E568D4"/>
    <w:rsid w:val="00E56D11"/>
    <w:rsid w:val="00E5722C"/>
    <w:rsid w:val="00E57432"/>
    <w:rsid w:val="00E5761D"/>
    <w:rsid w:val="00E57978"/>
    <w:rsid w:val="00E57AB8"/>
    <w:rsid w:val="00E60174"/>
    <w:rsid w:val="00E611AE"/>
    <w:rsid w:val="00E61344"/>
    <w:rsid w:val="00E61CC0"/>
    <w:rsid w:val="00E62D96"/>
    <w:rsid w:val="00E62FEE"/>
    <w:rsid w:val="00E6354D"/>
    <w:rsid w:val="00E641BD"/>
    <w:rsid w:val="00E6493A"/>
    <w:rsid w:val="00E64DB7"/>
    <w:rsid w:val="00E65073"/>
    <w:rsid w:val="00E65174"/>
    <w:rsid w:val="00E66494"/>
    <w:rsid w:val="00E66D53"/>
    <w:rsid w:val="00E677F4"/>
    <w:rsid w:val="00E70827"/>
    <w:rsid w:val="00E70D41"/>
    <w:rsid w:val="00E7164B"/>
    <w:rsid w:val="00E71B7C"/>
    <w:rsid w:val="00E7252C"/>
    <w:rsid w:val="00E72BA6"/>
    <w:rsid w:val="00E73122"/>
    <w:rsid w:val="00E734D7"/>
    <w:rsid w:val="00E7403C"/>
    <w:rsid w:val="00E74B98"/>
    <w:rsid w:val="00E75893"/>
    <w:rsid w:val="00E760A9"/>
    <w:rsid w:val="00E76BE5"/>
    <w:rsid w:val="00E80EB8"/>
    <w:rsid w:val="00E8187B"/>
    <w:rsid w:val="00E81F48"/>
    <w:rsid w:val="00E8269D"/>
    <w:rsid w:val="00E82E34"/>
    <w:rsid w:val="00E83081"/>
    <w:rsid w:val="00E83BE8"/>
    <w:rsid w:val="00E8475B"/>
    <w:rsid w:val="00E84C93"/>
    <w:rsid w:val="00E85659"/>
    <w:rsid w:val="00E856AC"/>
    <w:rsid w:val="00E8622C"/>
    <w:rsid w:val="00E867AD"/>
    <w:rsid w:val="00E90327"/>
    <w:rsid w:val="00E9061B"/>
    <w:rsid w:val="00E90C51"/>
    <w:rsid w:val="00E9102E"/>
    <w:rsid w:val="00E91528"/>
    <w:rsid w:val="00E922C2"/>
    <w:rsid w:val="00E9296B"/>
    <w:rsid w:val="00E92C79"/>
    <w:rsid w:val="00E935DF"/>
    <w:rsid w:val="00E93793"/>
    <w:rsid w:val="00E93896"/>
    <w:rsid w:val="00E938CC"/>
    <w:rsid w:val="00E94BA6"/>
    <w:rsid w:val="00E95134"/>
    <w:rsid w:val="00E95644"/>
    <w:rsid w:val="00E96A1A"/>
    <w:rsid w:val="00E96DD4"/>
    <w:rsid w:val="00EA01EA"/>
    <w:rsid w:val="00EA054F"/>
    <w:rsid w:val="00EA1D2B"/>
    <w:rsid w:val="00EA1F1F"/>
    <w:rsid w:val="00EA226A"/>
    <w:rsid w:val="00EA3600"/>
    <w:rsid w:val="00EA3B6E"/>
    <w:rsid w:val="00EA5E87"/>
    <w:rsid w:val="00EA61BC"/>
    <w:rsid w:val="00EA628C"/>
    <w:rsid w:val="00EB0A22"/>
    <w:rsid w:val="00EB10FF"/>
    <w:rsid w:val="00EB1261"/>
    <w:rsid w:val="00EB1A09"/>
    <w:rsid w:val="00EB2EF7"/>
    <w:rsid w:val="00EB30BE"/>
    <w:rsid w:val="00EB485E"/>
    <w:rsid w:val="00EB4FA1"/>
    <w:rsid w:val="00EB52A3"/>
    <w:rsid w:val="00EB579C"/>
    <w:rsid w:val="00EB60A8"/>
    <w:rsid w:val="00EB65BA"/>
    <w:rsid w:val="00EB68E5"/>
    <w:rsid w:val="00EB6F1C"/>
    <w:rsid w:val="00EB712A"/>
    <w:rsid w:val="00EB777E"/>
    <w:rsid w:val="00EB7926"/>
    <w:rsid w:val="00EC063A"/>
    <w:rsid w:val="00EC067B"/>
    <w:rsid w:val="00EC1752"/>
    <w:rsid w:val="00EC2356"/>
    <w:rsid w:val="00EC2533"/>
    <w:rsid w:val="00EC2617"/>
    <w:rsid w:val="00EC280C"/>
    <w:rsid w:val="00EC2F42"/>
    <w:rsid w:val="00EC31D7"/>
    <w:rsid w:val="00EC331A"/>
    <w:rsid w:val="00EC3ACF"/>
    <w:rsid w:val="00EC462E"/>
    <w:rsid w:val="00EC53F8"/>
    <w:rsid w:val="00EC59FC"/>
    <w:rsid w:val="00EC62B6"/>
    <w:rsid w:val="00ED00F3"/>
    <w:rsid w:val="00ED01C4"/>
    <w:rsid w:val="00ED02A1"/>
    <w:rsid w:val="00ED0473"/>
    <w:rsid w:val="00ED055B"/>
    <w:rsid w:val="00ED08BC"/>
    <w:rsid w:val="00ED0E1A"/>
    <w:rsid w:val="00ED116D"/>
    <w:rsid w:val="00ED12F5"/>
    <w:rsid w:val="00ED1335"/>
    <w:rsid w:val="00ED13A9"/>
    <w:rsid w:val="00ED1AEE"/>
    <w:rsid w:val="00ED22F1"/>
    <w:rsid w:val="00ED2CB0"/>
    <w:rsid w:val="00ED324D"/>
    <w:rsid w:val="00ED34B5"/>
    <w:rsid w:val="00ED359B"/>
    <w:rsid w:val="00ED3714"/>
    <w:rsid w:val="00ED39F1"/>
    <w:rsid w:val="00ED4791"/>
    <w:rsid w:val="00ED4AA4"/>
    <w:rsid w:val="00ED5166"/>
    <w:rsid w:val="00ED54D5"/>
    <w:rsid w:val="00ED5F35"/>
    <w:rsid w:val="00ED6616"/>
    <w:rsid w:val="00ED6FB6"/>
    <w:rsid w:val="00ED7B1F"/>
    <w:rsid w:val="00ED7C54"/>
    <w:rsid w:val="00ED7D4F"/>
    <w:rsid w:val="00ED7E59"/>
    <w:rsid w:val="00EE11D8"/>
    <w:rsid w:val="00EE19C1"/>
    <w:rsid w:val="00EE1F97"/>
    <w:rsid w:val="00EE2058"/>
    <w:rsid w:val="00EE209B"/>
    <w:rsid w:val="00EE23E3"/>
    <w:rsid w:val="00EE28D6"/>
    <w:rsid w:val="00EE2F32"/>
    <w:rsid w:val="00EE3478"/>
    <w:rsid w:val="00EE3938"/>
    <w:rsid w:val="00EE462B"/>
    <w:rsid w:val="00EE5150"/>
    <w:rsid w:val="00EE7FA6"/>
    <w:rsid w:val="00EF0108"/>
    <w:rsid w:val="00EF082F"/>
    <w:rsid w:val="00EF0941"/>
    <w:rsid w:val="00EF15E8"/>
    <w:rsid w:val="00EF347C"/>
    <w:rsid w:val="00EF3488"/>
    <w:rsid w:val="00EF39A9"/>
    <w:rsid w:val="00EF49DD"/>
    <w:rsid w:val="00EF5D89"/>
    <w:rsid w:val="00EF6151"/>
    <w:rsid w:val="00EF620E"/>
    <w:rsid w:val="00EF6400"/>
    <w:rsid w:val="00EF660D"/>
    <w:rsid w:val="00F0030D"/>
    <w:rsid w:val="00F00330"/>
    <w:rsid w:val="00F006A6"/>
    <w:rsid w:val="00F00F82"/>
    <w:rsid w:val="00F01278"/>
    <w:rsid w:val="00F013DA"/>
    <w:rsid w:val="00F01416"/>
    <w:rsid w:val="00F017C4"/>
    <w:rsid w:val="00F01CED"/>
    <w:rsid w:val="00F021DE"/>
    <w:rsid w:val="00F02AD8"/>
    <w:rsid w:val="00F03191"/>
    <w:rsid w:val="00F04C8D"/>
    <w:rsid w:val="00F04F9C"/>
    <w:rsid w:val="00F05644"/>
    <w:rsid w:val="00F05F1D"/>
    <w:rsid w:val="00F077BF"/>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2C5"/>
    <w:rsid w:val="00F235B9"/>
    <w:rsid w:val="00F23A03"/>
    <w:rsid w:val="00F23A1B"/>
    <w:rsid w:val="00F25260"/>
    <w:rsid w:val="00F27165"/>
    <w:rsid w:val="00F274A0"/>
    <w:rsid w:val="00F27F6C"/>
    <w:rsid w:val="00F30BC0"/>
    <w:rsid w:val="00F30DCB"/>
    <w:rsid w:val="00F319D8"/>
    <w:rsid w:val="00F31FDA"/>
    <w:rsid w:val="00F32248"/>
    <w:rsid w:val="00F3229C"/>
    <w:rsid w:val="00F33C4B"/>
    <w:rsid w:val="00F33D8C"/>
    <w:rsid w:val="00F358A0"/>
    <w:rsid w:val="00F35C16"/>
    <w:rsid w:val="00F35E9E"/>
    <w:rsid w:val="00F36FAC"/>
    <w:rsid w:val="00F402A6"/>
    <w:rsid w:val="00F40C13"/>
    <w:rsid w:val="00F417EE"/>
    <w:rsid w:val="00F41A75"/>
    <w:rsid w:val="00F41DE6"/>
    <w:rsid w:val="00F42435"/>
    <w:rsid w:val="00F432FB"/>
    <w:rsid w:val="00F43413"/>
    <w:rsid w:val="00F463A9"/>
    <w:rsid w:val="00F47B55"/>
    <w:rsid w:val="00F47EB4"/>
    <w:rsid w:val="00F5025F"/>
    <w:rsid w:val="00F50BBC"/>
    <w:rsid w:val="00F517BA"/>
    <w:rsid w:val="00F53959"/>
    <w:rsid w:val="00F540B2"/>
    <w:rsid w:val="00F545F3"/>
    <w:rsid w:val="00F560F5"/>
    <w:rsid w:val="00F5643A"/>
    <w:rsid w:val="00F602CB"/>
    <w:rsid w:val="00F606BE"/>
    <w:rsid w:val="00F62169"/>
    <w:rsid w:val="00F62564"/>
    <w:rsid w:val="00F62981"/>
    <w:rsid w:val="00F63EC5"/>
    <w:rsid w:val="00F6692B"/>
    <w:rsid w:val="00F67841"/>
    <w:rsid w:val="00F70851"/>
    <w:rsid w:val="00F70FF9"/>
    <w:rsid w:val="00F71FA6"/>
    <w:rsid w:val="00F72497"/>
    <w:rsid w:val="00F72633"/>
    <w:rsid w:val="00F72B41"/>
    <w:rsid w:val="00F72D8F"/>
    <w:rsid w:val="00F734B3"/>
    <w:rsid w:val="00F74093"/>
    <w:rsid w:val="00F75678"/>
    <w:rsid w:val="00F75DB2"/>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147"/>
    <w:rsid w:val="00F8262B"/>
    <w:rsid w:val="00F8264B"/>
    <w:rsid w:val="00F82692"/>
    <w:rsid w:val="00F82AB9"/>
    <w:rsid w:val="00F82C00"/>
    <w:rsid w:val="00F837EF"/>
    <w:rsid w:val="00F843FB"/>
    <w:rsid w:val="00F84B8D"/>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A09E9"/>
    <w:rsid w:val="00FA0AA5"/>
    <w:rsid w:val="00FA0FEE"/>
    <w:rsid w:val="00FA1338"/>
    <w:rsid w:val="00FA1528"/>
    <w:rsid w:val="00FA17A9"/>
    <w:rsid w:val="00FA192F"/>
    <w:rsid w:val="00FA1B98"/>
    <w:rsid w:val="00FA27BC"/>
    <w:rsid w:val="00FA2D43"/>
    <w:rsid w:val="00FA3A42"/>
    <w:rsid w:val="00FA3AF4"/>
    <w:rsid w:val="00FA4896"/>
    <w:rsid w:val="00FA5603"/>
    <w:rsid w:val="00FA5925"/>
    <w:rsid w:val="00FA5963"/>
    <w:rsid w:val="00FA5E3A"/>
    <w:rsid w:val="00FA5F60"/>
    <w:rsid w:val="00FA65DA"/>
    <w:rsid w:val="00FA6755"/>
    <w:rsid w:val="00FA6F1B"/>
    <w:rsid w:val="00FA7427"/>
    <w:rsid w:val="00FA77E4"/>
    <w:rsid w:val="00FB13AE"/>
    <w:rsid w:val="00FB163B"/>
    <w:rsid w:val="00FB19AD"/>
    <w:rsid w:val="00FB1FED"/>
    <w:rsid w:val="00FB2421"/>
    <w:rsid w:val="00FB2889"/>
    <w:rsid w:val="00FB28B5"/>
    <w:rsid w:val="00FB2DDF"/>
    <w:rsid w:val="00FB53FE"/>
    <w:rsid w:val="00FB5693"/>
    <w:rsid w:val="00FB58F8"/>
    <w:rsid w:val="00FB5C97"/>
    <w:rsid w:val="00FB5EF0"/>
    <w:rsid w:val="00FB6B0F"/>
    <w:rsid w:val="00FB6F68"/>
    <w:rsid w:val="00FB7056"/>
    <w:rsid w:val="00FC0389"/>
    <w:rsid w:val="00FC06C6"/>
    <w:rsid w:val="00FC145D"/>
    <w:rsid w:val="00FC14F7"/>
    <w:rsid w:val="00FC168C"/>
    <w:rsid w:val="00FC1C1C"/>
    <w:rsid w:val="00FC2A45"/>
    <w:rsid w:val="00FC2CE5"/>
    <w:rsid w:val="00FC38C4"/>
    <w:rsid w:val="00FC4859"/>
    <w:rsid w:val="00FC54EF"/>
    <w:rsid w:val="00FC5E30"/>
    <w:rsid w:val="00FC6EF3"/>
    <w:rsid w:val="00FC7260"/>
    <w:rsid w:val="00FD0197"/>
    <w:rsid w:val="00FD0306"/>
    <w:rsid w:val="00FD0B23"/>
    <w:rsid w:val="00FD1B9A"/>
    <w:rsid w:val="00FD1BCF"/>
    <w:rsid w:val="00FD2375"/>
    <w:rsid w:val="00FD281E"/>
    <w:rsid w:val="00FD3725"/>
    <w:rsid w:val="00FD422C"/>
    <w:rsid w:val="00FD4D0B"/>
    <w:rsid w:val="00FD60F2"/>
    <w:rsid w:val="00FD64B3"/>
    <w:rsid w:val="00FD64B4"/>
    <w:rsid w:val="00FD6CE5"/>
    <w:rsid w:val="00FD7129"/>
    <w:rsid w:val="00FE0362"/>
    <w:rsid w:val="00FE135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90B"/>
    <w:rsid w:val="00FF4B03"/>
    <w:rsid w:val="00FF4B3C"/>
    <w:rsid w:val="00FF4CEF"/>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56B0CD9"/>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F6938"/>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CF69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CF6938"/>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CF6938"/>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CF6938"/>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CF6938"/>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CF6938"/>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CF6938"/>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CF6938"/>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CF6938"/>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CF69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6938"/>
  </w:style>
  <w:style w:type="paragraph" w:styleId="BalloonText">
    <w:name w:val="Balloon Text"/>
    <w:basedOn w:val="Normal"/>
    <w:link w:val="BalloonTextChar"/>
    <w:semiHidden/>
    <w:rsid w:val="00CF6938"/>
    <w:rPr>
      <w:rFonts w:ascii="Tahoma" w:hAnsi="Tahoma" w:cs="Tahoma"/>
      <w:sz w:val="16"/>
      <w:szCs w:val="16"/>
    </w:rPr>
  </w:style>
  <w:style w:type="character" w:customStyle="1" w:styleId="BalloonTextChar">
    <w:name w:val="Balloon Text Char"/>
    <w:basedOn w:val="DefaultParagraphFont"/>
    <w:link w:val="BalloonText"/>
    <w:semiHidden/>
    <w:locked/>
    <w:rsid w:val="00CF6938"/>
    <w:rPr>
      <w:rFonts w:ascii="Tahoma" w:eastAsiaTheme="minorHAnsi" w:hAnsi="Tahoma" w:cs="Tahoma"/>
      <w:sz w:val="16"/>
      <w:szCs w:val="16"/>
      <w:lang w:val="en-US" w:eastAsia="en-US"/>
    </w:rPr>
  </w:style>
  <w:style w:type="paragraph" w:styleId="Header">
    <w:name w:val="header"/>
    <w:basedOn w:val="Normal"/>
    <w:link w:val="HeaderChar"/>
    <w:semiHidden/>
    <w:rsid w:val="00CF6938"/>
    <w:pPr>
      <w:tabs>
        <w:tab w:val="center" w:pos="4320"/>
        <w:tab w:val="right" w:pos="8640"/>
      </w:tabs>
    </w:pPr>
  </w:style>
  <w:style w:type="character" w:customStyle="1" w:styleId="HeaderChar">
    <w:name w:val="Header Char"/>
    <w:basedOn w:val="DefaultParagraphFont"/>
    <w:link w:val="Header"/>
    <w:semiHidden/>
    <w:locked/>
    <w:rsid w:val="00CF6938"/>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CF6938"/>
    <w:pPr>
      <w:tabs>
        <w:tab w:val="center" w:pos="4320"/>
        <w:tab w:val="right" w:pos="8640"/>
      </w:tabs>
    </w:pPr>
  </w:style>
  <w:style w:type="character" w:customStyle="1" w:styleId="FooterChar">
    <w:name w:val="Footer Char"/>
    <w:basedOn w:val="DefaultParagraphFont"/>
    <w:link w:val="Footer"/>
    <w:uiPriority w:val="99"/>
    <w:locked/>
    <w:rsid w:val="00CF6938"/>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CF6938"/>
    <w:rPr>
      <w:sz w:val="20"/>
      <w:szCs w:val="20"/>
    </w:rPr>
  </w:style>
  <w:style w:type="character" w:customStyle="1" w:styleId="EndnoteTextChar">
    <w:name w:val="Endnote Text Char"/>
    <w:basedOn w:val="DefaultParagraphFont"/>
    <w:link w:val="EndnoteText"/>
    <w:uiPriority w:val="99"/>
    <w:locked/>
    <w:rsid w:val="00CF6938"/>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CF6938"/>
    <w:rPr>
      <w:vertAlign w:val="superscript"/>
    </w:rPr>
  </w:style>
  <w:style w:type="table" w:styleId="TableGrid">
    <w:name w:val="Table Grid"/>
    <w:basedOn w:val="TableNormal"/>
    <w:locked/>
    <w:rsid w:val="00CF6938"/>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CF6938"/>
    <w:rPr>
      <w:color w:val="0000FF" w:themeColor="hyperlink"/>
      <w:u w:val="single"/>
    </w:rPr>
  </w:style>
  <w:style w:type="character" w:styleId="FollowedHyperlink">
    <w:name w:val="FollowedHyperlink"/>
    <w:basedOn w:val="DefaultParagraphFont"/>
    <w:uiPriority w:val="99"/>
    <w:unhideWhenUsed/>
    <w:rsid w:val="00CF6938"/>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CF6938"/>
    <w:rPr>
      <w:sz w:val="16"/>
      <w:szCs w:val="16"/>
    </w:rPr>
  </w:style>
  <w:style w:type="paragraph" w:styleId="CommentText">
    <w:name w:val="annotation text"/>
    <w:basedOn w:val="Normal"/>
    <w:link w:val="CommentTextChar"/>
    <w:rsid w:val="00CF6938"/>
    <w:rPr>
      <w:sz w:val="20"/>
    </w:rPr>
  </w:style>
  <w:style w:type="character" w:customStyle="1" w:styleId="CommentTextChar">
    <w:name w:val="Comment Text Char"/>
    <w:basedOn w:val="DefaultParagraphFont"/>
    <w:link w:val="CommentText"/>
    <w:rsid w:val="00CF6938"/>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CF6938"/>
    <w:rPr>
      <w:b/>
      <w:bCs/>
    </w:rPr>
  </w:style>
  <w:style w:type="character" w:customStyle="1" w:styleId="CommentSubjectChar">
    <w:name w:val="Comment Subject Char"/>
    <w:basedOn w:val="CommentTextChar"/>
    <w:link w:val="CommentSubject"/>
    <w:rsid w:val="00CF6938"/>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CF6938"/>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CF6938"/>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CF6938"/>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CF6938"/>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CF6938"/>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CF6938"/>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CF6938"/>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CF6938"/>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CF6938"/>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CF6938"/>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CF6938"/>
    <w:rPr>
      <w:rFonts w:ascii="Times New Roman" w:eastAsia="Times New Roman" w:hAnsi="Times New Roman"/>
      <w:i/>
      <w:sz w:val="24"/>
      <w:szCs w:val="22"/>
      <w:lang w:val="en-GB" w:eastAsia="en-US" w:bidi="ar-DZ"/>
    </w:rPr>
  </w:style>
  <w:style w:type="paragraph" w:customStyle="1" w:styleId="Abstract">
    <w:name w:val="Abstract"/>
    <w:qFormat/>
    <w:rsid w:val="00CF6938"/>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CF6938"/>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CF6938"/>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CF6938"/>
    <w:rPr>
      <w:color w:val="auto"/>
      <w:bdr w:val="none" w:sz="0" w:space="0" w:color="auto"/>
      <w:shd w:val="clear" w:color="auto" w:fill="CFBFB1"/>
    </w:rPr>
  </w:style>
  <w:style w:type="character" w:styleId="FootnoteReference">
    <w:name w:val="footnote reference"/>
    <w:basedOn w:val="DefaultParagraphFont"/>
    <w:uiPriority w:val="99"/>
    <w:unhideWhenUsed/>
    <w:rsid w:val="00CF6938"/>
    <w:rPr>
      <w:vertAlign w:val="superscript"/>
    </w:rPr>
  </w:style>
  <w:style w:type="paragraph" w:customStyle="1" w:styleId="Head1">
    <w:name w:val="Head1"/>
    <w:autoRedefine/>
    <w:qFormat/>
    <w:rsid w:val="00CF6938"/>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CF6938"/>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CF6938"/>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CF6938"/>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CF6938"/>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CF6938"/>
  </w:style>
  <w:style w:type="paragraph" w:customStyle="1" w:styleId="Titledocument">
    <w:name w:val="Title_document"/>
    <w:autoRedefine/>
    <w:qFormat/>
    <w:rsid w:val="00CF6938"/>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CF6938"/>
    <w:rPr>
      <w:rFonts w:ascii="Courier New" w:eastAsia="Arial Unicode MS" w:hAnsi="Courier New" w:cs="Times New Roman"/>
      <w:sz w:val="20"/>
      <w:szCs w:val="20"/>
    </w:rPr>
  </w:style>
  <w:style w:type="character" w:customStyle="1" w:styleId="Publisher">
    <w:name w:val="Publisher"/>
    <w:basedOn w:val="DefaultParagraphFont"/>
    <w:uiPriority w:val="1"/>
    <w:qFormat/>
    <w:rsid w:val="00CF6938"/>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CF6938"/>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CF6938"/>
    <w:rPr>
      <w:color w:val="auto"/>
      <w:bdr w:val="none" w:sz="0" w:space="0" w:color="auto"/>
      <w:shd w:val="clear" w:color="auto" w:fill="FF3300"/>
    </w:rPr>
  </w:style>
  <w:style w:type="paragraph" w:customStyle="1" w:styleId="VersoLRH">
    <w:name w:val="Verso_(LRH)"/>
    <w:autoRedefine/>
    <w:qFormat/>
    <w:rsid w:val="00CF6938"/>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CF6938"/>
    <w:rPr>
      <w:color w:val="auto"/>
      <w:bdr w:val="none" w:sz="0" w:space="0" w:color="auto"/>
      <w:shd w:val="clear" w:color="auto" w:fill="FFCC66"/>
    </w:rPr>
  </w:style>
  <w:style w:type="character" w:customStyle="1" w:styleId="Pages">
    <w:name w:val="Pages"/>
    <w:basedOn w:val="DefaultParagraphFont"/>
    <w:uiPriority w:val="1"/>
    <w:qFormat/>
    <w:rsid w:val="00CF6938"/>
    <w:rPr>
      <w:color w:val="auto"/>
      <w:bdr w:val="none" w:sz="0" w:space="0" w:color="auto"/>
      <w:shd w:val="clear" w:color="auto" w:fill="D279FF"/>
    </w:rPr>
  </w:style>
  <w:style w:type="character" w:customStyle="1" w:styleId="Degree">
    <w:name w:val="Degree"/>
    <w:basedOn w:val="DefaultParagraphFont"/>
    <w:uiPriority w:val="1"/>
    <w:qFormat/>
    <w:rsid w:val="00CF6938"/>
    <w:rPr>
      <w:color w:val="auto"/>
      <w:bdr w:val="none" w:sz="0" w:space="0" w:color="auto"/>
      <w:shd w:val="clear" w:color="auto" w:fill="00C400"/>
    </w:rPr>
  </w:style>
  <w:style w:type="character" w:customStyle="1" w:styleId="Role">
    <w:name w:val="Role"/>
    <w:basedOn w:val="DefaultParagraphFont"/>
    <w:uiPriority w:val="1"/>
    <w:qFormat/>
    <w:rsid w:val="00CF6938"/>
    <w:rPr>
      <w:color w:val="92D050"/>
    </w:rPr>
  </w:style>
  <w:style w:type="paragraph" w:customStyle="1" w:styleId="AbsHead">
    <w:name w:val="AbsHead"/>
    <w:link w:val="AbsHeadChar"/>
    <w:autoRedefine/>
    <w:qFormat/>
    <w:rsid w:val="00CF6938"/>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CF6938"/>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CF6938"/>
    <w:rPr>
      <w:color w:val="FF0000"/>
    </w:rPr>
  </w:style>
  <w:style w:type="paragraph" w:customStyle="1" w:styleId="AckHead">
    <w:name w:val="AckHead"/>
    <w:link w:val="AckHeadChar"/>
    <w:autoRedefine/>
    <w:qFormat/>
    <w:rsid w:val="00CF6938"/>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CF6938"/>
    <w:rPr>
      <w:rFonts w:ascii="Linux Biolinum" w:eastAsiaTheme="minorHAnsi" w:hAnsi="Linux Biolinum" w:cstheme="minorBidi"/>
      <w:b/>
      <w:sz w:val="22"/>
      <w:szCs w:val="22"/>
      <w:lang w:val="en-US" w:eastAsia="en-US"/>
    </w:rPr>
  </w:style>
  <w:style w:type="paragraph" w:customStyle="1" w:styleId="AckPara">
    <w:name w:val="AckPara"/>
    <w:autoRedefine/>
    <w:qFormat/>
    <w:rsid w:val="00CF6938"/>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CF6938"/>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CF6938"/>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CF6938"/>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CF6938"/>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CF6938"/>
    <w:rPr>
      <w:color w:val="auto"/>
      <w:bdr w:val="none" w:sz="0" w:space="0" w:color="auto"/>
      <w:shd w:val="clear" w:color="auto" w:fill="CCCCFF"/>
    </w:rPr>
  </w:style>
  <w:style w:type="paragraph" w:customStyle="1" w:styleId="AuthNotes">
    <w:name w:val="AuthNotes"/>
    <w:qFormat/>
    <w:rsid w:val="00CF6938"/>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CF6938"/>
    <w:rPr>
      <w:color w:val="8064A2" w:themeColor="accent4"/>
    </w:rPr>
  </w:style>
  <w:style w:type="paragraph" w:customStyle="1" w:styleId="Authors">
    <w:name w:val="Authors"/>
    <w:link w:val="AuthorsChar"/>
    <w:autoRedefine/>
    <w:qFormat/>
    <w:rsid w:val="00CF6938"/>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CF6938"/>
    <w:rPr>
      <w:rFonts w:ascii="Linux Libertine" w:eastAsiaTheme="minorHAnsi" w:hAnsi="Linux Libertine" w:cstheme="minorBidi"/>
      <w:sz w:val="18"/>
      <w:szCs w:val="22"/>
      <w:lang w:val="en-US" w:eastAsia="en-US"/>
    </w:rPr>
  </w:style>
  <w:style w:type="paragraph" w:customStyle="1" w:styleId="BoxText">
    <w:name w:val="BoxText"/>
    <w:qFormat/>
    <w:rsid w:val="00CF6938"/>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CF6938"/>
    <w:rPr>
      <w:rFonts w:asciiTheme="majorHAnsi" w:hAnsiTheme="majorHAnsi" w:cs="Times New Roman"/>
      <w:sz w:val="24"/>
      <w:szCs w:val="24"/>
    </w:rPr>
  </w:style>
  <w:style w:type="character" w:customStyle="1" w:styleId="City">
    <w:name w:val="City"/>
    <w:basedOn w:val="DefaultParagraphFont"/>
    <w:uiPriority w:val="1"/>
    <w:qFormat/>
    <w:rsid w:val="00CF6938"/>
    <w:rPr>
      <w:color w:val="auto"/>
      <w:bdr w:val="none" w:sz="0" w:space="0" w:color="auto"/>
      <w:shd w:val="clear" w:color="auto" w:fill="66FFFF"/>
    </w:rPr>
  </w:style>
  <w:style w:type="character" w:customStyle="1" w:styleId="Collab">
    <w:name w:val="Collab"/>
    <w:basedOn w:val="DefaultParagraphFont"/>
    <w:uiPriority w:val="1"/>
    <w:qFormat/>
    <w:rsid w:val="00CF6938"/>
    <w:rPr>
      <w:color w:val="auto"/>
      <w:bdr w:val="none" w:sz="0" w:space="0" w:color="auto"/>
      <w:shd w:val="clear" w:color="auto" w:fill="5F5F5F"/>
    </w:rPr>
  </w:style>
  <w:style w:type="character" w:customStyle="1" w:styleId="ConfDate">
    <w:name w:val="ConfDate"/>
    <w:basedOn w:val="DefaultParagraphFont"/>
    <w:uiPriority w:val="1"/>
    <w:rsid w:val="00CF6938"/>
    <w:rPr>
      <w:rFonts w:ascii="Times New Roman" w:hAnsi="Times New Roman"/>
      <w:color w:val="FF0066"/>
      <w:sz w:val="20"/>
    </w:rPr>
  </w:style>
  <w:style w:type="character" w:customStyle="1" w:styleId="ConfLoc">
    <w:name w:val="ConfLoc"/>
    <w:basedOn w:val="DefaultParagraphFont"/>
    <w:uiPriority w:val="1"/>
    <w:rsid w:val="00CF6938"/>
    <w:rPr>
      <w:color w:val="003300"/>
      <w:bdr w:val="none" w:sz="0" w:space="0" w:color="auto"/>
      <w:shd w:val="clear" w:color="auto" w:fill="9999FF"/>
    </w:rPr>
  </w:style>
  <w:style w:type="character" w:customStyle="1" w:styleId="ConfName">
    <w:name w:val="ConfName"/>
    <w:basedOn w:val="DefaultParagraphFont"/>
    <w:uiPriority w:val="1"/>
    <w:qFormat/>
    <w:rsid w:val="00CF6938"/>
    <w:rPr>
      <w:color w:val="15BDBD"/>
    </w:rPr>
  </w:style>
  <w:style w:type="paragraph" w:customStyle="1" w:styleId="Correspondence">
    <w:name w:val="Correspondence"/>
    <w:basedOn w:val="Normal"/>
    <w:link w:val="CorrespondenceChar"/>
    <w:autoRedefine/>
    <w:qFormat/>
    <w:rsid w:val="00CF6938"/>
    <w:rPr>
      <w:color w:val="215868" w:themeColor="accent5" w:themeShade="80"/>
    </w:rPr>
  </w:style>
  <w:style w:type="character" w:customStyle="1" w:styleId="CorrespondenceChar">
    <w:name w:val="Correspondence Char"/>
    <w:basedOn w:val="DefaultParagraphFont"/>
    <w:link w:val="Correspondence"/>
    <w:rsid w:val="00CF6938"/>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CF6938"/>
    <w:rPr>
      <w:color w:val="auto"/>
      <w:bdr w:val="none" w:sz="0" w:space="0" w:color="auto"/>
      <w:shd w:val="clear" w:color="auto" w:fill="00A5E0"/>
    </w:rPr>
  </w:style>
  <w:style w:type="paragraph" w:customStyle="1" w:styleId="DefItem">
    <w:name w:val="DefItem"/>
    <w:basedOn w:val="Normal"/>
    <w:autoRedefine/>
    <w:qFormat/>
    <w:rsid w:val="00CF6938"/>
    <w:pPr>
      <w:spacing w:after="80"/>
      <w:ind w:left="720"/>
    </w:pPr>
    <w:rPr>
      <w:color w:val="632423" w:themeColor="accent2" w:themeShade="80"/>
    </w:rPr>
  </w:style>
  <w:style w:type="paragraph" w:customStyle="1" w:styleId="DisplayFormula">
    <w:name w:val="DisplayFormula"/>
    <w:link w:val="DisplayFormulaChar"/>
    <w:qFormat/>
    <w:rsid w:val="00CF6938"/>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CF6938"/>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CF6938"/>
    <w:rPr>
      <w:color w:val="auto"/>
      <w:bdr w:val="none" w:sz="0" w:space="0" w:color="auto"/>
      <w:shd w:val="clear" w:color="auto" w:fill="FFD1E8"/>
    </w:rPr>
  </w:style>
  <w:style w:type="character" w:customStyle="1" w:styleId="Edition">
    <w:name w:val="Edition"/>
    <w:basedOn w:val="DefaultParagraphFont"/>
    <w:uiPriority w:val="1"/>
    <w:qFormat/>
    <w:rsid w:val="00CF6938"/>
    <w:rPr>
      <w:color w:val="auto"/>
      <w:bdr w:val="none" w:sz="0" w:space="0" w:color="auto"/>
      <w:shd w:val="clear" w:color="auto" w:fill="9999FF"/>
    </w:rPr>
  </w:style>
  <w:style w:type="character" w:customStyle="1" w:styleId="EdSurname">
    <w:name w:val="EdSurname"/>
    <w:basedOn w:val="DefaultParagraphFont"/>
    <w:uiPriority w:val="1"/>
    <w:qFormat/>
    <w:rsid w:val="00CF6938"/>
    <w:rPr>
      <w:color w:val="auto"/>
      <w:bdr w:val="none" w:sz="0" w:space="0" w:color="auto"/>
      <w:shd w:val="clear" w:color="auto" w:fill="FF95CA"/>
    </w:rPr>
  </w:style>
  <w:style w:type="character" w:customStyle="1" w:styleId="Email">
    <w:name w:val="Email"/>
    <w:basedOn w:val="DefaultParagraphFont"/>
    <w:uiPriority w:val="1"/>
    <w:qFormat/>
    <w:rsid w:val="00CF6938"/>
    <w:rPr>
      <w:color w:val="0808B8"/>
    </w:rPr>
  </w:style>
  <w:style w:type="character" w:customStyle="1" w:styleId="Fax">
    <w:name w:val="Fax"/>
    <w:basedOn w:val="DefaultParagraphFont"/>
    <w:uiPriority w:val="1"/>
    <w:qFormat/>
    <w:rsid w:val="00CF6938"/>
    <w:rPr>
      <w:color w:val="C00000"/>
    </w:rPr>
  </w:style>
  <w:style w:type="paragraph" w:customStyle="1" w:styleId="FigNote">
    <w:name w:val="FigNote"/>
    <w:basedOn w:val="TableFootnote"/>
    <w:qFormat/>
    <w:rsid w:val="00CF6938"/>
  </w:style>
  <w:style w:type="paragraph" w:customStyle="1" w:styleId="FigureCaption">
    <w:name w:val="FigureCaption"/>
    <w:link w:val="FigureCaptionChar"/>
    <w:autoRedefine/>
    <w:qFormat/>
    <w:rsid w:val="002754F6"/>
    <w:pPr>
      <w:spacing w:before="220" w:after="240"/>
      <w:jc w:val="both"/>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2754F6"/>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CF6938"/>
    <w:rPr>
      <w:color w:val="auto"/>
      <w:bdr w:val="none" w:sz="0" w:space="0" w:color="auto"/>
      <w:shd w:val="clear" w:color="auto" w:fill="DDDDDD"/>
    </w:rPr>
  </w:style>
  <w:style w:type="character" w:customStyle="1" w:styleId="focus">
    <w:name w:val="focus"/>
    <w:basedOn w:val="DefaultParagraphFont"/>
    <w:rsid w:val="00CF6938"/>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CF6938"/>
    <w:rPr>
      <w:rFonts w:asciiTheme="majorHAnsi" w:hAnsiTheme="majorHAnsi"/>
      <w:color w:val="943634" w:themeColor="accent2" w:themeShade="BF"/>
      <w:sz w:val="28"/>
    </w:rPr>
  </w:style>
  <w:style w:type="character" w:customStyle="1" w:styleId="Issue">
    <w:name w:val="Issue"/>
    <w:basedOn w:val="DefaultParagraphFont"/>
    <w:uiPriority w:val="1"/>
    <w:qFormat/>
    <w:rsid w:val="00CF6938"/>
    <w:rPr>
      <w:color w:val="auto"/>
      <w:bdr w:val="none" w:sz="0" w:space="0" w:color="auto"/>
      <w:shd w:val="clear" w:color="auto" w:fill="C8BE84"/>
    </w:rPr>
  </w:style>
  <w:style w:type="character" w:customStyle="1" w:styleId="JournalTitle">
    <w:name w:val="JournalTitle"/>
    <w:basedOn w:val="DefaultParagraphFont"/>
    <w:uiPriority w:val="1"/>
    <w:qFormat/>
    <w:rsid w:val="00CF6938"/>
    <w:rPr>
      <w:color w:val="auto"/>
      <w:bdr w:val="none" w:sz="0" w:space="0" w:color="auto"/>
      <w:shd w:val="clear" w:color="auto" w:fill="CCFF99"/>
    </w:rPr>
  </w:style>
  <w:style w:type="paragraph" w:customStyle="1" w:styleId="KeyWordHead">
    <w:name w:val="KeyWordHead"/>
    <w:autoRedefine/>
    <w:qFormat/>
    <w:rsid w:val="00CF6938"/>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CF6938"/>
    <w:pPr>
      <w:spacing w:before="60" w:after="60"/>
    </w:pPr>
  </w:style>
  <w:style w:type="character" w:customStyle="1" w:styleId="Label">
    <w:name w:val="Label"/>
    <w:basedOn w:val="DefaultParagraphFont"/>
    <w:uiPriority w:val="1"/>
    <w:qFormat/>
    <w:rsid w:val="00CF6938"/>
    <w:rPr>
      <w:b w:val="0"/>
      <w:color w:val="0070C0"/>
    </w:rPr>
  </w:style>
  <w:style w:type="character" w:customStyle="1" w:styleId="MiscDate">
    <w:name w:val="MiscDate"/>
    <w:basedOn w:val="DefaultParagraphFont"/>
    <w:uiPriority w:val="1"/>
    <w:qFormat/>
    <w:rsid w:val="00CF6938"/>
    <w:rPr>
      <w:color w:val="7030A0"/>
    </w:rPr>
  </w:style>
  <w:style w:type="character" w:customStyle="1" w:styleId="name-alternative">
    <w:name w:val="name-alternative"/>
    <w:basedOn w:val="DefaultParagraphFont"/>
    <w:uiPriority w:val="1"/>
    <w:qFormat/>
    <w:rsid w:val="00CF6938"/>
    <w:rPr>
      <w:color w:val="0D0D0D" w:themeColor="text1" w:themeTint="F2"/>
    </w:rPr>
  </w:style>
  <w:style w:type="paragraph" w:customStyle="1" w:styleId="NomenclatureHead">
    <w:name w:val="NomenclatureHead"/>
    <w:basedOn w:val="Normal"/>
    <w:qFormat/>
    <w:rsid w:val="00CF6938"/>
    <w:rPr>
      <w:rFonts w:asciiTheme="majorHAnsi" w:hAnsiTheme="majorHAnsi"/>
      <w:color w:val="943634" w:themeColor="accent2" w:themeShade="BF"/>
      <w:sz w:val="28"/>
    </w:rPr>
  </w:style>
  <w:style w:type="character" w:customStyle="1" w:styleId="OrgDiv">
    <w:name w:val="OrgDiv"/>
    <w:basedOn w:val="DefaultParagraphFont"/>
    <w:uiPriority w:val="1"/>
    <w:qFormat/>
    <w:rsid w:val="00CF6938"/>
    <w:rPr>
      <w:color w:val="548DD4" w:themeColor="text2" w:themeTint="99"/>
    </w:rPr>
  </w:style>
  <w:style w:type="character" w:customStyle="1" w:styleId="OrgName">
    <w:name w:val="OrgName"/>
    <w:basedOn w:val="DefaultParagraphFont"/>
    <w:uiPriority w:val="1"/>
    <w:qFormat/>
    <w:rsid w:val="00CF6938"/>
    <w:rPr>
      <w:color w:val="17365D" w:themeColor="text2" w:themeShade="BF"/>
    </w:rPr>
  </w:style>
  <w:style w:type="paragraph" w:customStyle="1" w:styleId="Para">
    <w:name w:val="Para"/>
    <w:autoRedefine/>
    <w:qFormat/>
    <w:rsid w:val="00CF6938"/>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CF6938"/>
    <w:rPr>
      <w:color w:val="0000FF"/>
    </w:rPr>
  </w:style>
  <w:style w:type="character" w:customStyle="1" w:styleId="Phone">
    <w:name w:val="Phone"/>
    <w:basedOn w:val="DefaultParagraphFont"/>
    <w:uiPriority w:val="1"/>
    <w:qFormat/>
    <w:rsid w:val="00CF6938"/>
    <w:rPr>
      <w:color w:val="A0502C"/>
    </w:rPr>
  </w:style>
  <w:style w:type="character" w:customStyle="1" w:styleId="PinCode">
    <w:name w:val="PinCode"/>
    <w:basedOn w:val="DefaultParagraphFont"/>
    <w:uiPriority w:val="1"/>
    <w:qFormat/>
    <w:rsid w:val="00CF6938"/>
    <w:rPr>
      <w:color w:val="808000"/>
    </w:rPr>
  </w:style>
  <w:style w:type="character" w:styleId="PlaceholderText">
    <w:name w:val="Placeholder Text"/>
    <w:basedOn w:val="DefaultParagraphFont"/>
    <w:uiPriority w:val="99"/>
    <w:semiHidden/>
    <w:rsid w:val="00CF6938"/>
    <w:rPr>
      <w:color w:val="808080"/>
    </w:rPr>
  </w:style>
  <w:style w:type="paragraph" w:customStyle="1" w:styleId="Poem">
    <w:name w:val="Poem"/>
    <w:basedOn w:val="Normal"/>
    <w:qFormat/>
    <w:rsid w:val="00CF6938"/>
    <w:pPr>
      <w:ind w:left="1440"/>
    </w:pPr>
    <w:rPr>
      <w:color w:val="4F6228" w:themeColor="accent3" w:themeShade="80"/>
    </w:rPr>
  </w:style>
  <w:style w:type="paragraph" w:customStyle="1" w:styleId="PoemSource">
    <w:name w:val="PoemSource"/>
    <w:basedOn w:val="Normal"/>
    <w:qFormat/>
    <w:rsid w:val="00CF6938"/>
    <w:pPr>
      <w:jc w:val="right"/>
    </w:pPr>
    <w:rPr>
      <w:color w:val="4F6228" w:themeColor="accent3" w:themeShade="80"/>
    </w:rPr>
  </w:style>
  <w:style w:type="character" w:customStyle="1" w:styleId="Prefix">
    <w:name w:val="Prefix"/>
    <w:basedOn w:val="DefaultParagraphFont"/>
    <w:uiPriority w:val="1"/>
    <w:qFormat/>
    <w:rsid w:val="00CF6938"/>
    <w:rPr>
      <w:color w:val="auto"/>
      <w:bdr w:val="none" w:sz="0" w:space="0" w:color="auto"/>
      <w:shd w:val="clear" w:color="auto" w:fill="FF8633"/>
    </w:rPr>
  </w:style>
  <w:style w:type="paragraph" w:customStyle="1" w:styleId="Source0">
    <w:name w:val="Source"/>
    <w:basedOn w:val="Normal"/>
    <w:qFormat/>
    <w:rsid w:val="00CF6938"/>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CF6938"/>
    <w:rPr>
      <w:color w:val="00B050"/>
    </w:rPr>
  </w:style>
  <w:style w:type="paragraph" w:customStyle="1" w:styleId="ReferenceHead">
    <w:name w:val="ReferenceHead"/>
    <w:autoRedefine/>
    <w:qFormat/>
    <w:rsid w:val="00CF6938"/>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CF6938"/>
    <w:rPr>
      <w:color w:val="auto"/>
      <w:bdr w:val="none" w:sz="0" w:space="0" w:color="auto"/>
      <w:shd w:val="clear" w:color="auto" w:fill="FF9933"/>
    </w:rPr>
  </w:style>
  <w:style w:type="character" w:customStyle="1" w:styleId="RevisedDate">
    <w:name w:val="RevisedDate"/>
    <w:basedOn w:val="DefaultParagraphFont"/>
    <w:uiPriority w:val="1"/>
    <w:qFormat/>
    <w:rsid w:val="00CF6938"/>
    <w:rPr>
      <w:color w:val="0070C0"/>
    </w:rPr>
  </w:style>
  <w:style w:type="paragraph" w:customStyle="1" w:styleId="SignatureAff">
    <w:name w:val="SignatureAff"/>
    <w:basedOn w:val="Normal"/>
    <w:qFormat/>
    <w:rsid w:val="00CF6938"/>
    <w:pPr>
      <w:jc w:val="right"/>
    </w:pPr>
  </w:style>
  <w:style w:type="paragraph" w:customStyle="1" w:styleId="SignatureBlock">
    <w:name w:val="SignatureBlock"/>
    <w:basedOn w:val="Normal"/>
    <w:qFormat/>
    <w:rsid w:val="00CF6938"/>
    <w:pPr>
      <w:jc w:val="right"/>
    </w:pPr>
    <w:rPr>
      <w:bdr w:val="dotted" w:sz="4" w:space="0" w:color="auto"/>
    </w:rPr>
  </w:style>
  <w:style w:type="character" w:customStyle="1" w:styleId="State">
    <w:name w:val="State"/>
    <w:basedOn w:val="DefaultParagraphFont"/>
    <w:uiPriority w:val="1"/>
    <w:qFormat/>
    <w:rsid w:val="00CF6938"/>
    <w:rPr>
      <w:color w:val="A70B38"/>
    </w:rPr>
  </w:style>
  <w:style w:type="paragraph" w:customStyle="1" w:styleId="StatementItalic">
    <w:name w:val="StatementItalic"/>
    <w:basedOn w:val="Normal"/>
    <w:autoRedefine/>
    <w:qFormat/>
    <w:rsid w:val="00CF6938"/>
    <w:pPr>
      <w:ind w:left="720"/>
    </w:pPr>
    <w:rPr>
      <w:i/>
      <w:sz w:val="20"/>
    </w:rPr>
  </w:style>
  <w:style w:type="paragraph" w:customStyle="1" w:styleId="Statements">
    <w:name w:val="Statements"/>
    <w:basedOn w:val="Normal"/>
    <w:qFormat/>
    <w:rsid w:val="00CF6938"/>
    <w:pPr>
      <w:ind w:firstLine="240"/>
    </w:pPr>
    <w:rPr>
      <w:sz w:val="20"/>
    </w:rPr>
  </w:style>
  <w:style w:type="character" w:customStyle="1" w:styleId="Street">
    <w:name w:val="Street"/>
    <w:basedOn w:val="DefaultParagraphFont"/>
    <w:uiPriority w:val="1"/>
    <w:qFormat/>
    <w:rsid w:val="00CF6938"/>
    <w:rPr>
      <w:color w:val="auto"/>
      <w:bdr w:val="none" w:sz="0" w:space="0" w:color="auto"/>
      <w:shd w:val="clear" w:color="auto" w:fill="00CC99"/>
    </w:rPr>
  </w:style>
  <w:style w:type="character" w:customStyle="1" w:styleId="Suffix">
    <w:name w:val="Suffix"/>
    <w:basedOn w:val="DefaultParagraphFont"/>
    <w:uiPriority w:val="1"/>
    <w:qFormat/>
    <w:rsid w:val="00CF6938"/>
    <w:rPr>
      <w:color w:val="auto"/>
      <w:bdr w:val="none" w:sz="0" w:space="0" w:color="auto"/>
      <w:shd w:val="clear" w:color="auto" w:fill="FFA86D"/>
    </w:rPr>
  </w:style>
  <w:style w:type="character" w:customStyle="1" w:styleId="Surname">
    <w:name w:val="Surname"/>
    <w:basedOn w:val="DefaultParagraphFont"/>
    <w:uiPriority w:val="1"/>
    <w:qFormat/>
    <w:rsid w:val="00CF6938"/>
    <w:rPr>
      <w:color w:val="auto"/>
      <w:bdr w:val="none" w:sz="0" w:space="0" w:color="auto"/>
      <w:shd w:val="clear" w:color="auto" w:fill="BCBCBC"/>
    </w:rPr>
  </w:style>
  <w:style w:type="paragraph" w:customStyle="1" w:styleId="TableCaption">
    <w:name w:val="TableCaption"/>
    <w:link w:val="TableCaptionChar"/>
    <w:autoRedefine/>
    <w:qFormat/>
    <w:rsid w:val="002754F6"/>
    <w:pPr>
      <w:spacing w:before="360" w:after="200"/>
      <w:jc w:val="both"/>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2754F6"/>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CF6938"/>
  </w:style>
  <w:style w:type="character" w:customStyle="1" w:styleId="TableFootnoteChar">
    <w:name w:val="TableFootnote Char"/>
    <w:basedOn w:val="DefaultParagraphFont"/>
    <w:link w:val="TableFootnote"/>
    <w:rsid w:val="00CF6938"/>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CF6938"/>
    <w:rPr>
      <w:sz w:val="20"/>
    </w:rPr>
  </w:style>
  <w:style w:type="paragraph" w:customStyle="1" w:styleId="TransAbstract">
    <w:name w:val="TransAbstract"/>
    <w:basedOn w:val="Abstract"/>
    <w:qFormat/>
    <w:rsid w:val="00CF6938"/>
    <w:pPr>
      <w:spacing w:after="210"/>
    </w:pPr>
  </w:style>
  <w:style w:type="character" w:customStyle="1" w:styleId="TransTitle">
    <w:name w:val="TransTitle"/>
    <w:basedOn w:val="DefaultParagraphFont"/>
    <w:uiPriority w:val="1"/>
    <w:qFormat/>
    <w:rsid w:val="00CF6938"/>
    <w:rPr>
      <w:color w:val="E36C0A" w:themeColor="accent6" w:themeShade="BF"/>
    </w:rPr>
  </w:style>
  <w:style w:type="character" w:customStyle="1" w:styleId="Year">
    <w:name w:val="Year"/>
    <w:basedOn w:val="DefaultParagraphFont"/>
    <w:uiPriority w:val="1"/>
    <w:qFormat/>
    <w:rsid w:val="00CF6938"/>
    <w:rPr>
      <w:color w:val="auto"/>
      <w:bdr w:val="none" w:sz="0" w:space="0" w:color="auto"/>
      <w:shd w:val="clear" w:color="auto" w:fill="66FF66"/>
    </w:rPr>
  </w:style>
  <w:style w:type="paragraph" w:customStyle="1" w:styleId="DisplayFormulaUnnum">
    <w:name w:val="DisplayFormulaUnnum"/>
    <w:basedOn w:val="Normal"/>
    <w:link w:val="DisplayFormulaUnnumChar"/>
    <w:rsid w:val="00CF6938"/>
  </w:style>
  <w:style w:type="character" w:customStyle="1" w:styleId="DateChar">
    <w:name w:val="Date Char"/>
    <w:basedOn w:val="DefaultParagraphFont"/>
    <w:uiPriority w:val="99"/>
    <w:semiHidden/>
    <w:rsid w:val="00CF6938"/>
  </w:style>
  <w:style w:type="character" w:customStyle="1" w:styleId="SubtitleChar">
    <w:name w:val="Subtitle Char"/>
    <w:basedOn w:val="DefaultParagraphFont"/>
    <w:uiPriority w:val="11"/>
    <w:rsid w:val="00CF6938"/>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CF6938"/>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CF6938"/>
  </w:style>
  <w:style w:type="character" w:customStyle="1" w:styleId="FigureUnnumChar">
    <w:name w:val="FigureUnnum Char"/>
    <w:basedOn w:val="DefaultParagraphFont"/>
    <w:link w:val="FigureUnnum"/>
    <w:rsid w:val="00CF6938"/>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CF6938"/>
  </w:style>
  <w:style w:type="character" w:customStyle="1" w:styleId="PresentAddressChar">
    <w:name w:val="PresentAddress Char"/>
    <w:basedOn w:val="DefaultParagraphFont"/>
    <w:link w:val="PresentAddress"/>
    <w:rsid w:val="00CF6938"/>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CF6938"/>
    <w:pPr>
      <w:ind w:firstLine="0"/>
    </w:pPr>
  </w:style>
  <w:style w:type="character" w:customStyle="1" w:styleId="ParaContinueChar">
    <w:name w:val="ParaContinue Char"/>
    <w:basedOn w:val="DefaultParagraphFont"/>
    <w:link w:val="ParaContinue"/>
    <w:rsid w:val="00CF6938"/>
    <w:rPr>
      <w:rFonts w:ascii="Linux Libertine" w:eastAsiaTheme="minorHAnsi" w:hAnsi="Linux Libertine" w:cstheme="minorBidi"/>
      <w:sz w:val="18"/>
      <w:szCs w:val="22"/>
      <w:lang w:val="en-US" w:eastAsia="en-US"/>
    </w:rPr>
  </w:style>
  <w:style w:type="paragraph" w:customStyle="1" w:styleId="AuthorBio">
    <w:name w:val="AuthorBio"/>
    <w:link w:val="AuthorBioChar"/>
    <w:rsid w:val="00CF6938"/>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CF6938"/>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CF693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CF6938"/>
    <w:rPr>
      <w:color w:val="auto"/>
      <w:bdr w:val="none" w:sz="0" w:space="0" w:color="auto"/>
      <w:shd w:val="clear" w:color="auto" w:fill="A5BED6"/>
    </w:rPr>
  </w:style>
  <w:style w:type="character" w:customStyle="1" w:styleId="Report">
    <w:name w:val="Report"/>
    <w:basedOn w:val="DefaultParagraphFont"/>
    <w:uiPriority w:val="1"/>
    <w:qFormat/>
    <w:rsid w:val="00CF6938"/>
    <w:rPr>
      <w:bdr w:val="none" w:sz="0" w:space="0" w:color="auto"/>
      <w:shd w:val="clear" w:color="auto" w:fill="auto"/>
    </w:rPr>
  </w:style>
  <w:style w:type="character" w:customStyle="1" w:styleId="Thesis">
    <w:name w:val="Thesis"/>
    <w:basedOn w:val="DefaultParagraphFont"/>
    <w:uiPriority w:val="1"/>
    <w:qFormat/>
    <w:rsid w:val="00CF6938"/>
    <w:rPr>
      <w:color w:val="auto"/>
      <w:bdr w:val="none" w:sz="0" w:space="0" w:color="auto"/>
      <w:shd w:val="clear" w:color="auto" w:fill="E5D007"/>
    </w:rPr>
  </w:style>
  <w:style w:type="character" w:customStyle="1" w:styleId="Issn">
    <w:name w:val="Issn"/>
    <w:basedOn w:val="DefaultParagraphFont"/>
    <w:uiPriority w:val="1"/>
    <w:qFormat/>
    <w:rsid w:val="00CF6938"/>
    <w:rPr>
      <w:bdr w:val="none" w:sz="0" w:space="0" w:color="auto"/>
      <w:shd w:val="clear" w:color="auto" w:fill="A17189"/>
    </w:rPr>
  </w:style>
  <w:style w:type="character" w:customStyle="1" w:styleId="Isbn">
    <w:name w:val="Isbn"/>
    <w:basedOn w:val="DefaultParagraphFont"/>
    <w:uiPriority w:val="1"/>
    <w:qFormat/>
    <w:rsid w:val="00CF6938"/>
    <w:rPr>
      <w:bdr w:val="none" w:sz="0" w:space="0" w:color="auto"/>
      <w:shd w:val="clear" w:color="auto" w:fill="C8EBFC"/>
    </w:rPr>
  </w:style>
  <w:style w:type="character" w:customStyle="1" w:styleId="Coden">
    <w:name w:val="Coden"/>
    <w:basedOn w:val="DefaultParagraphFont"/>
    <w:uiPriority w:val="1"/>
    <w:qFormat/>
    <w:rsid w:val="00CF6938"/>
    <w:rPr>
      <w:color w:val="auto"/>
      <w:bdr w:val="none" w:sz="0" w:space="0" w:color="auto"/>
      <w:shd w:val="clear" w:color="auto" w:fill="F9A88F"/>
    </w:rPr>
  </w:style>
  <w:style w:type="character" w:customStyle="1" w:styleId="Patent">
    <w:name w:val="Patent"/>
    <w:basedOn w:val="DefaultParagraphFont"/>
    <w:uiPriority w:val="1"/>
    <w:qFormat/>
    <w:rsid w:val="00CF6938"/>
    <w:rPr>
      <w:color w:val="auto"/>
      <w:bdr w:val="none" w:sz="0" w:space="0" w:color="auto"/>
      <w:shd w:val="clear" w:color="auto" w:fill="B26510"/>
    </w:rPr>
  </w:style>
  <w:style w:type="character" w:customStyle="1" w:styleId="MiddleName">
    <w:name w:val="MiddleName"/>
    <w:basedOn w:val="DefaultParagraphFont"/>
    <w:uiPriority w:val="1"/>
    <w:qFormat/>
    <w:rsid w:val="00CF6938"/>
    <w:rPr>
      <w:color w:val="auto"/>
      <w:bdr w:val="none" w:sz="0" w:space="0" w:color="auto"/>
      <w:shd w:val="clear" w:color="auto" w:fill="9C9C9C"/>
    </w:rPr>
  </w:style>
  <w:style w:type="character" w:customStyle="1" w:styleId="Query">
    <w:name w:val="Query"/>
    <w:basedOn w:val="DefaultParagraphFont"/>
    <w:uiPriority w:val="1"/>
    <w:rsid w:val="00CF6938"/>
    <w:rPr>
      <w:bdr w:val="none" w:sz="0" w:space="0" w:color="auto"/>
      <w:shd w:val="clear" w:color="auto" w:fill="FFFF0F"/>
    </w:rPr>
  </w:style>
  <w:style w:type="character" w:customStyle="1" w:styleId="EdMiddleName">
    <w:name w:val="EdMiddleName"/>
    <w:basedOn w:val="DefaultParagraphFont"/>
    <w:uiPriority w:val="1"/>
    <w:rsid w:val="00CF6938"/>
    <w:rPr>
      <w:bdr w:val="none" w:sz="0" w:space="0" w:color="auto"/>
      <w:shd w:val="clear" w:color="auto" w:fill="FF67B3"/>
    </w:rPr>
  </w:style>
  <w:style w:type="paragraph" w:customStyle="1" w:styleId="UnnumFigure">
    <w:name w:val="UnnumFigure"/>
    <w:basedOn w:val="Normal"/>
    <w:qFormat/>
    <w:rsid w:val="00CF6938"/>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CF6938"/>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CF6938"/>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CF6938"/>
  </w:style>
  <w:style w:type="paragraph" w:customStyle="1" w:styleId="Bibentry">
    <w:name w:val="Bib_entry"/>
    <w:autoRedefine/>
    <w:qFormat/>
    <w:rsid w:val="00CF6938"/>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CF6938"/>
  </w:style>
  <w:style w:type="paragraph" w:customStyle="1" w:styleId="ListEnd">
    <w:name w:val="ListEnd"/>
    <w:basedOn w:val="Normal"/>
    <w:qFormat/>
    <w:rsid w:val="00CF6938"/>
  </w:style>
  <w:style w:type="paragraph" w:customStyle="1" w:styleId="AbbreviationHead">
    <w:name w:val="AbbreviationHead"/>
    <w:basedOn w:val="NomenclatureHead"/>
    <w:qFormat/>
    <w:rsid w:val="00CF6938"/>
  </w:style>
  <w:style w:type="paragraph" w:customStyle="1" w:styleId="GraphAbstract">
    <w:name w:val="GraphAbstract"/>
    <w:basedOn w:val="Normal"/>
    <w:qFormat/>
    <w:rsid w:val="00CF6938"/>
  </w:style>
  <w:style w:type="paragraph" w:styleId="Caption">
    <w:name w:val="caption"/>
    <w:basedOn w:val="Normal"/>
    <w:next w:val="Normal"/>
    <w:autoRedefine/>
    <w:uiPriority w:val="35"/>
    <w:unhideWhenUsed/>
    <w:qFormat/>
    <w:locked/>
    <w:rsid w:val="00CF6938"/>
    <w:rPr>
      <w:b/>
      <w:bCs/>
      <w:color w:val="4F81BD" w:themeColor="accent1"/>
      <w:szCs w:val="18"/>
    </w:rPr>
  </w:style>
  <w:style w:type="paragraph" w:customStyle="1" w:styleId="Epigraph">
    <w:name w:val="Epigraph"/>
    <w:basedOn w:val="Normal"/>
    <w:autoRedefine/>
    <w:qFormat/>
    <w:rsid w:val="00CF6938"/>
    <w:pPr>
      <w:ind w:left="720"/>
    </w:pPr>
    <w:rPr>
      <w:iCs/>
      <w:color w:val="5F497A" w:themeColor="accent4" w:themeShade="BF"/>
    </w:rPr>
  </w:style>
  <w:style w:type="paragraph" w:customStyle="1" w:styleId="Dedication">
    <w:name w:val="Dedication"/>
    <w:basedOn w:val="Para"/>
    <w:autoRedefine/>
    <w:qFormat/>
    <w:rsid w:val="00CF6938"/>
    <w:rPr>
      <w:color w:val="943634" w:themeColor="accent2" w:themeShade="BF"/>
    </w:rPr>
  </w:style>
  <w:style w:type="paragraph" w:customStyle="1" w:styleId="ConflictofInterest">
    <w:name w:val="Conflictof Interest"/>
    <w:basedOn w:val="Para"/>
    <w:autoRedefine/>
    <w:qFormat/>
    <w:rsid w:val="00CF6938"/>
    <w:rPr>
      <w:sz w:val="22"/>
    </w:rPr>
  </w:style>
  <w:style w:type="paragraph" w:customStyle="1" w:styleId="FloatQuote">
    <w:name w:val="FloatQuote"/>
    <w:basedOn w:val="Para"/>
    <w:qFormat/>
    <w:rsid w:val="00CF6938"/>
    <w:pPr>
      <w:shd w:val="clear" w:color="auto" w:fill="FDE9D9" w:themeFill="accent6" w:themeFillTint="33"/>
      <w:ind w:left="1134" w:right="1134" w:firstLine="0"/>
    </w:pPr>
  </w:style>
  <w:style w:type="paragraph" w:customStyle="1" w:styleId="PullQuote">
    <w:name w:val="PullQuote"/>
    <w:basedOn w:val="Para"/>
    <w:qFormat/>
    <w:rsid w:val="00CF6938"/>
    <w:pPr>
      <w:shd w:val="clear" w:color="auto" w:fill="EAF1DD" w:themeFill="accent3" w:themeFillTint="33"/>
      <w:ind w:left="1134" w:right="1134" w:firstLine="0"/>
    </w:pPr>
  </w:style>
  <w:style w:type="paragraph" w:customStyle="1" w:styleId="TableFootTitle">
    <w:name w:val="TableFootTitle"/>
    <w:basedOn w:val="TableFootnote"/>
    <w:autoRedefine/>
    <w:qFormat/>
    <w:rsid w:val="00CF6938"/>
    <w:rPr>
      <w:sz w:val="22"/>
    </w:rPr>
  </w:style>
  <w:style w:type="character" w:customStyle="1" w:styleId="GrantNumber">
    <w:name w:val="GrantNumber"/>
    <w:basedOn w:val="FundingNumber"/>
    <w:uiPriority w:val="1"/>
    <w:qFormat/>
    <w:rsid w:val="00CF6938"/>
    <w:rPr>
      <w:color w:val="9900FF"/>
    </w:rPr>
  </w:style>
  <w:style w:type="character" w:customStyle="1" w:styleId="GrantSponser">
    <w:name w:val="GrantSponser"/>
    <w:basedOn w:val="FundingAgency"/>
    <w:uiPriority w:val="1"/>
    <w:qFormat/>
    <w:rsid w:val="00CF6938"/>
    <w:rPr>
      <w:color w:val="666699"/>
    </w:rPr>
  </w:style>
  <w:style w:type="character" w:customStyle="1" w:styleId="FundingNumber">
    <w:name w:val="FundingNumber"/>
    <w:basedOn w:val="DefaultParagraphFont"/>
    <w:uiPriority w:val="1"/>
    <w:qFormat/>
    <w:rsid w:val="00CF6938"/>
    <w:rPr>
      <w:color w:val="9900FF"/>
    </w:rPr>
  </w:style>
  <w:style w:type="character" w:customStyle="1" w:styleId="FundingAgency">
    <w:name w:val="FundingAgency"/>
    <w:basedOn w:val="DefaultParagraphFont"/>
    <w:uiPriority w:val="1"/>
    <w:qFormat/>
    <w:rsid w:val="00CF6938"/>
    <w:rPr>
      <w:color w:val="FF0000"/>
    </w:rPr>
  </w:style>
  <w:style w:type="paragraph" w:customStyle="1" w:styleId="SuppHead">
    <w:name w:val="SuppHead"/>
    <w:basedOn w:val="Head1"/>
    <w:qFormat/>
    <w:rsid w:val="00CF6938"/>
  </w:style>
  <w:style w:type="paragraph" w:customStyle="1" w:styleId="SuppInfo">
    <w:name w:val="SuppInfo"/>
    <w:basedOn w:val="Para"/>
    <w:qFormat/>
    <w:rsid w:val="00CF6938"/>
  </w:style>
  <w:style w:type="paragraph" w:customStyle="1" w:styleId="SuppMedia">
    <w:name w:val="SuppMedia"/>
    <w:basedOn w:val="Para"/>
    <w:qFormat/>
    <w:rsid w:val="00CF6938"/>
  </w:style>
  <w:style w:type="paragraph" w:customStyle="1" w:styleId="AdditionalInfoHead">
    <w:name w:val="AdditionalInfoHead"/>
    <w:basedOn w:val="Head1"/>
    <w:qFormat/>
    <w:rsid w:val="00CF6938"/>
  </w:style>
  <w:style w:type="paragraph" w:customStyle="1" w:styleId="AdditionalInfo">
    <w:name w:val="AdditionalInfo"/>
    <w:basedOn w:val="Para"/>
    <w:qFormat/>
    <w:rsid w:val="00CF6938"/>
  </w:style>
  <w:style w:type="paragraph" w:customStyle="1" w:styleId="Feature">
    <w:name w:val="Feature"/>
    <w:basedOn w:val="BoxTitle"/>
    <w:qFormat/>
    <w:rsid w:val="00CF6938"/>
  </w:style>
  <w:style w:type="paragraph" w:customStyle="1" w:styleId="AltTitle">
    <w:name w:val="AltTitle"/>
    <w:basedOn w:val="Titledocument"/>
    <w:qFormat/>
    <w:rsid w:val="00CF6938"/>
  </w:style>
  <w:style w:type="paragraph" w:customStyle="1" w:styleId="AltSubTitle">
    <w:name w:val="AltSubTitle"/>
    <w:basedOn w:val="Subtitle"/>
    <w:qFormat/>
    <w:rsid w:val="00CF6938"/>
  </w:style>
  <w:style w:type="paragraph" w:customStyle="1" w:styleId="SelfCitation">
    <w:name w:val="SelfCitation"/>
    <w:basedOn w:val="Para"/>
    <w:qFormat/>
    <w:rsid w:val="00CF6938"/>
  </w:style>
  <w:style w:type="paragraph" w:styleId="Subtitle">
    <w:name w:val="Subtitle"/>
    <w:basedOn w:val="Normal"/>
    <w:next w:val="Normal"/>
    <w:link w:val="SubtitleChar1"/>
    <w:uiPriority w:val="11"/>
    <w:qFormat/>
    <w:locked/>
    <w:rsid w:val="00CF693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CF6938"/>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CF6938"/>
    <w:rPr>
      <w:rFonts w:ascii="Linux Biolinum" w:hAnsi="Linux Biolinum"/>
      <w:b/>
      <w:color w:val="0070C0"/>
      <w:sz w:val="18"/>
    </w:rPr>
  </w:style>
  <w:style w:type="character" w:customStyle="1" w:styleId="Isource">
    <w:name w:val="Isource"/>
    <w:basedOn w:val="ListTitle"/>
    <w:uiPriority w:val="1"/>
    <w:qFormat/>
    <w:rsid w:val="00CF6938"/>
    <w:rPr>
      <w:rFonts w:ascii="Linux Biolinum" w:hAnsi="Linux Biolinum"/>
      <w:b/>
      <w:color w:val="C0504D" w:themeColor="accent2"/>
      <w:sz w:val="18"/>
    </w:rPr>
  </w:style>
  <w:style w:type="paragraph" w:customStyle="1" w:styleId="FigSource">
    <w:name w:val="FigSource"/>
    <w:basedOn w:val="Normal"/>
    <w:qFormat/>
    <w:rsid w:val="00CF6938"/>
  </w:style>
  <w:style w:type="paragraph" w:customStyle="1" w:styleId="Copyright">
    <w:name w:val="Copyright"/>
    <w:basedOn w:val="Normal"/>
    <w:qFormat/>
    <w:rsid w:val="00CF6938"/>
  </w:style>
  <w:style w:type="paragraph" w:customStyle="1" w:styleId="InlineSupp">
    <w:name w:val="InlineSupp"/>
    <w:basedOn w:val="Normal"/>
    <w:qFormat/>
    <w:rsid w:val="00CF6938"/>
  </w:style>
  <w:style w:type="paragraph" w:customStyle="1" w:styleId="SidebarQuote">
    <w:name w:val="SidebarQuote"/>
    <w:basedOn w:val="Normal"/>
    <w:qFormat/>
    <w:rsid w:val="00CF6938"/>
  </w:style>
  <w:style w:type="character" w:customStyle="1" w:styleId="AltName">
    <w:name w:val="AltName"/>
    <w:basedOn w:val="DefaultParagraphFont"/>
    <w:uiPriority w:val="1"/>
    <w:qFormat/>
    <w:rsid w:val="00CF6938"/>
    <w:rPr>
      <w:color w:val="403152" w:themeColor="accent4" w:themeShade="80"/>
    </w:rPr>
  </w:style>
  <w:style w:type="paragraph" w:customStyle="1" w:styleId="StereoChemComp">
    <w:name w:val="StereoChemComp"/>
    <w:basedOn w:val="Normal"/>
    <w:qFormat/>
    <w:rsid w:val="00CF6938"/>
  </w:style>
  <w:style w:type="paragraph" w:customStyle="1" w:styleId="StereoChemForm">
    <w:name w:val="StereoChemForm"/>
    <w:basedOn w:val="Normal"/>
    <w:qFormat/>
    <w:rsid w:val="00CF6938"/>
  </w:style>
  <w:style w:type="paragraph" w:customStyle="1" w:styleId="StereoChemInfo">
    <w:name w:val="StereoChemInfo"/>
    <w:basedOn w:val="Normal"/>
    <w:qFormat/>
    <w:rsid w:val="00CF6938"/>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CF6938"/>
    <w:rPr>
      <w:sz w:val="14"/>
    </w:rPr>
  </w:style>
  <w:style w:type="character" w:customStyle="1" w:styleId="FootnoteTextChar">
    <w:name w:val="Footnote Text Char"/>
    <w:basedOn w:val="DefaultParagraphFont"/>
    <w:link w:val="FootnoteText"/>
    <w:rsid w:val="00CF6938"/>
    <w:rPr>
      <w:rFonts w:ascii="Linux Libertine" w:eastAsiaTheme="minorHAnsi" w:hAnsi="Linux Libertine" w:cstheme="minorBidi"/>
      <w:sz w:val="14"/>
      <w:szCs w:val="22"/>
      <w:lang w:val="en-US" w:eastAsia="en-US"/>
    </w:rPr>
  </w:style>
  <w:style w:type="paragraph" w:customStyle="1" w:styleId="SIGPLANBasic">
    <w:name w:val="SIGPLAN Basic"/>
    <w:rsid w:val="00CF6938"/>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CF6938"/>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CF6938"/>
    <w:pPr>
      <w:numPr>
        <w:numId w:val="36"/>
      </w:numPr>
    </w:pPr>
  </w:style>
  <w:style w:type="paragraph" w:customStyle="1" w:styleId="SIGPLANAbstractheading">
    <w:name w:val="SIGPLAN Abstract heading"/>
    <w:basedOn w:val="SIGPLANAcknowledgmentsheading"/>
    <w:next w:val="SIGPLANParagraph1"/>
    <w:rsid w:val="00CF6938"/>
    <w:pPr>
      <w:numPr>
        <w:numId w:val="37"/>
      </w:numPr>
      <w:spacing w:before="0" w:line="240" w:lineRule="exact"/>
    </w:pPr>
  </w:style>
  <w:style w:type="paragraph" w:customStyle="1" w:styleId="SIGPLANAppendixheading">
    <w:name w:val="SIGPLAN Appendix heading"/>
    <w:basedOn w:val="SIGPLANSectionheading"/>
    <w:next w:val="SIGPLANParagraph1"/>
    <w:rsid w:val="00CF6938"/>
    <w:pPr>
      <w:numPr>
        <w:numId w:val="38"/>
      </w:numPr>
    </w:pPr>
  </w:style>
  <w:style w:type="paragraph" w:customStyle="1" w:styleId="SIGPLANAuthorname">
    <w:name w:val="SIGPLAN Author name"/>
    <w:basedOn w:val="Normal"/>
    <w:next w:val="SIGPLANAuthoraffiliation"/>
    <w:rsid w:val="00CF6938"/>
    <w:pPr>
      <w:suppressAutoHyphens/>
      <w:spacing w:after="20" w:line="260" w:lineRule="exact"/>
      <w:jc w:val="center"/>
    </w:pPr>
  </w:style>
  <w:style w:type="paragraph" w:customStyle="1" w:styleId="SIGPLANAuthoraffiliation">
    <w:name w:val="SIGPLAN Author affiliation"/>
    <w:basedOn w:val="SIGPLANAuthorname"/>
    <w:next w:val="SIGPLANAuthoremail"/>
    <w:rsid w:val="00CF6938"/>
    <w:pPr>
      <w:spacing w:before="100" w:after="0" w:line="200" w:lineRule="exact"/>
      <w:contextualSpacing/>
    </w:pPr>
    <w:rPr>
      <w:szCs w:val="18"/>
    </w:rPr>
  </w:style>
  <w:style w:type="paragraph" w:customStyle="1" w:styleId="SIGPLANAuthoremail">
    <w:name w:val="SIGPLAN Author email"/>
    <w:basedOn w:val="SIGPLANAuthoraffiliation"/>
    <w:next w:val="SIGPLANBasic"/>
    <w:rsid w:val="00CF6938"/>
    <w:pPr>
      <w:spacing w:before="40"/>
      <w:contextualSpacing w:val="0"/>
    </w:pPr>
    <w:rPr>
      <w:rFonts w:ascii="Trebuchet MS" w:hAnsi="Trebuchet MS"/>
      <w:sz w:val="16"/>
    </w:rPr>
  </w:style>
  <w:style w:type="character" w:customStyle="1" w:styleId="SIGPLANCode">
    <w:name w:val="SIGPLAN Code"/>
    <w:basedOn w:val="DefaultParagraphFont"/>
    <w:rsid w:val="00CF6938"/>
    <w:rPr>
      <w:rFonts w:ascii="Lucida Console" w:hAnsi="Lucida Console"/>
      <w:sz w:val="16"/>
    </w:rPr>
  </w:style>
  <w:style w:type="character" w:customStyle="1" w:styleId="SIGPLANComputer">
    <w:name w:val="SIGPLAN Computer"/>
    <w:basedOn w:val="DefaultParagraphFont"/>
    <w:rsid w:val="00CF6938"/>
    <w:rPr>
      <w:rFonts w:ascii="Trebuchet MS" w:hAnsi="Trebuchet MS"/>
      <w:sz w:val="16"/>
    </w:rPr>
  </w:style>
  <w:style w:type="paragraph" w:customStyle="1" w:styleId="SIGPLANCopyrightnotice">
    <w:name w:val="SIGPLAN Copyright notice"/>
    <w:basedOn w:val="SIGPLANBasic"/>
    <w:rsid w:val="00CF6938"/>
    <w:pPr>
      <w:suppressAutoHyphens/>
      <w:spacing w:line="160" w:lineRule="exact"/>
      <w:jc w:val="both"/>
    </w:pPr>
    <w:rPr>
      <w:sz w:val="14"/>
    </w:rPr>
  </w:style>
  <w:style w:type="character" w:customStyle="1" w:styleId="SIGPLANEmphasize">
    <w:name w:val="SIGPLAN Emphasize"/>
    <w:rsid w:val="00CF6938"/>
    <w:rPr>
      <w:i/>
    </w:rPr>
  </w:style>
  <w:style w:type="paragraph" w:customStyle="1" w:styleId="SIGPLANParagraph1">
    <w:name w:val="SIGPLAN Paragraph 1"/>
    <w:basedOn w:val="SIGPLANBasic"/>
    <w:next w:val="SIGPLANParagraph"/>
    <w:rsid w:val="00CF6938"/>
    <w:pPr>
      <w:jc w:val="both"/>
    </w:pPr>
  </w:style>
  <w:style w:type="paragraph" w:customStyle="1" w:styleId="SIGPLANEnunciation">
    <w:name w:val="SIGPLAN Enunciation"/>
    <w:basedOn w:val="SIGPLANParagraph1"/>
    <w:next w:val="SIGPLANParagraph1"/>
    <w:rsid w:val="00CF6938"/>
    <w:pPr>
      <w:spacing w:before="140" w:after="140"/>
    </w:pPr>
  </w:style>
  <w:style w:type="character" w:customStyle="1" w:styleId="SIGPLANEnunciationcaption">
    <w:name w:val="SIGPLAN Enunciation caption"/>
    <w:basedOn w:val="DefaultParagraphFont"/>
    <w:rsid w:val="00CF6938"/>
    <w:rPr>
      <w:smallCaps/>
    </w:rPr>
  </w:style>
  <w:style w:type="paragraph" w:customStyle="1" w:styleId="SIGPLANEquation">
    <w:name w:val="SIGPLAN Equation"/>
    <w:basedOn w:val="SIGPLANParagraph1"/>
    <w:next w:val="SIGPLANParagraph1"/>
    <w:rsid w:val="00CF6938"/>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CF6938"/>
    <w:pPr>
      <w:jc w:val="right"/>
    </w:pPr>
  </w:style>
  <w:style w:type="paragraph" w:customStyle="1" w:styleId="SIGPLANFigurecaption">
    <w:name w:val="SIGPLAN Figure caption"/>
    <w:basedOn w:val="SIGPLANParagraph1"/>
    <w:rsid w:val="00CF6938"/>
    <w:pPr>
      <w:spacing w:before="20"/>
      <w:jc w:val="left"/>
    </w:pPr>
  </w:style>
  <w:style w:type="numbering" w:customStyle="1" w:styleId="SIGPLANListbullet">
    <w:name w:val="SIGPLAN List bullet"/>
    <w:basedOn w:val="NoList"/>
    <w:rsid w:val="00CF6938"/>
    <w:pPr>
      <w:numPr>
        <w:numId w:val="39"/>
      </w:numPr>
    </w:pPr>
  </w:style>
  <w:style w:type="paragraph" w:customStyle="1" w:styleId="SIGPLANListparagraph">
    <w:name w:val="SIGPLAN List paragraph"/>
    <w:basedOn w:val="SIGPLANParagraph1"/>
    <w:rsid w:val="00CF6938"/>
    <w:pPr>
      <w:spacing w:before="80" w:after="80"/>
      <w:ind w:left="260"/>
    </w:pPr>
  </w:style>
  <w:style w:type="paragraph" w:customStyle="1" w:styleId="SIGPLANListitem">
    <w:name w:val="SIGPLAN List item"/>
    <w:basedOn w:val="SIGPLANListparagraph"/>
    <w:rsid w:val="00CF6938"/>
    <w:pPr>
      <w:ind w:left="0"/>
    </w:pPr>
  </w:style>
  <w:style w:type="numbering" w:customStyle="1" w:styleId="SIGPLANListletter">
    <w:name w:val="SIGPLAN List letter"/>
    <w:basedOn w:val="NoList"/>
    <w:rsid w:val="00CF6938"/>
    <w:pPr>
      <w:numPr>
        <w:numId w:val="40"/>
      </w:numPr>
    </w:pPr>
  </w:style>
  <w:style w:type="numbering" w:customStyle="1" w:styleId="SIGPLANListnumber">
    <w:name w:val="SIGPLAN List number"/>
    <w:basedOn w:val="NoList"/>
    <w:rsid w:val="00CF6938"/>
    <w:pPr>
      <w:numPr>
        <w:numId w:val="41"/>
      </w:numPr>
    </w:pPr>
  </w:style>
  <w:style w:type="paragraph" w:customStyle="1" w:styleId="SIGPLANParagraph">
    <w:name w:val="SIGPLAN Paragraph"/>
    <w:basedOn w:val="SIGPLANParagraph1"/>
    <w:rsid w:val="00CF6938"/>
    <w:pPr>
      <w:ind w:firstLine="240"/>
    </w:pPr>
  </w:style>
  <w:style w:type="character" w:customStyle="1" w:styleId="SIGPLANParagraphheading">
    <w:name w:val="SIGPLAN Paragraph heading"/>
    <w:rsid w:val="00CF6938"/>
    <w:rPr>
      <w:b/>
      <w:i/>
    </w:rPr>
  </w:style>
  <w:style w:type="paragraph" w:customStyle="1" w:styleId="SIGPLANParagraphSubparagraphheading">
    <w:name w:val="SIGPLAN Paragraph/Subparagraph heading"/>
    <w:basedOn w:val="SIGPLANParagraph1"/>
    <w:next w:val="SIGPLANParagraph"/>
    <w:rsid w:val="00CF6938"/>
    <w:pPr>
      <w:spacing w:before="140"/>
      <w:outlineLvl w:val="3"/>
    </w:pPr>
  </w:style>
  <w:style w:type="paragraph" w:customStyle="1" w:styleId="SIGPLANReference">
    <w:name w:val="SIGPLAN Reference"/>
    <w:basedOn w:val="SIGPLANParagraph1"/>
    <w:rsid w:val="00CF6938"/>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CF6938"/>
    <w:pPr>
      <w:numPr>
        <w:numId w:val="42"/>
      </w:numPr>
    </w:pPr>
  </w:style>
  <w:style w:type="character" w:customStyle="1" w:styleId="SIGPLANSubparagraphheading">
    <w:name w:val="SIGPLAN Subparagraph heading"/>
    <w:rsid w:val="00CF6938"/>
    <w:rPr>
      <w:i/>
    </w:rPr>
  </w:style>
  <w:style w:type="paragraph" w:customStyle="1" w:styleId="SIGPLANSubsectionheading">
    <w:name w:val="SIGPLAN Subsection heading"/>
    <w:basedOn w:val="SIGPLANSectionheading"/>
    <w:next w:val="SIGPLANParagraph1"/>
    <w:rsid w:val="00CF6938"/>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CF6938"/>
    <w:pPr>
      <w:outlineLvl w:val="2"/>
    </w:pPr>
  </w:style>
  <w:style w:type="paragraph" w:customStyle="1" w:styleId="SIGPLANTitle">
    <w:name w:val="SIGPLAN Title"/>
    <w:basedOn w:val="SIGPLANBasic"/>
    <w:rsid w:val="00CF6938"/>
    <w:pPr>
      <w:suppressAutoHyphens/>
      <w:spacing w:line="400" w:lineRule="exact"/>
      <w:jc w:val="center"/>
    </w:pPr>
    <w:rPr>
      <w:b/>
      <w:sz w:val="36"/>
    </w:rPr>
  </w:style>
  <w:style w:type="paragraph" w:customStyle="1" w:styleId="SIGPLANSubtitle">
    <w:name w:val="SIGPLAN Subtitle"/>
    <w:basedOn w:val="SIGPLANTitle"/>
    <w:next w:val="SIGPLANBasic"/>
    <w:rsid w:val="00CF6938"/>
    <w:pPr>
      <w:spacing w:before="120" w:line="360" w:lineRule="exact"/>
    </w:pPr>
    <w:rPr>
      <w:sz w:val="28"/>
    </w:rPr>
  </w:style>
  <w:style w:type="paragraph" w:customStyle="1" w:styleId="SIGPLANTablecaption">
    <w:name w:val="SIGPLAN Table caption"/>
    <w:basedOn w:val="SIGPLANFigurecaption"/>
    <w:rsid w:val="00CF6938"/>
    <w:pPr>
      <w:spacing w:before="0" w:after="20"/>
    </w:pPr>
  </w:style>
  <w:style w:type="paragraph" w:customStyle="1" w:styleId="Address">
    <w:name w:val="Address"/>
    <w:rsid w:val="00CF6938"/>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CF6938"/>
    <w:pPr>
      <w:spacing w:line="240" w:lineRule="auto"/>
    </w:pPr>
  </w:style>
  <w:style w:type="paragraph" w:customStyle="1" w:styleId="Annotation">
    <w:name w:val="Annotation"/>
    <w:basedOn w:val="Normal"/>
    <w:qFormat/>
    <w:rsid w:val="00CF6938"/>
    <w:rPr>
      <w:sz w:val="20"/>
    </w:rPr>
  </w:style>
  <w:style w:type="paragraph" w:customStyle="1" w:styleId="Answer">
    <w:name w:val="Answer"/>
    <w:qFormat/>
    <w:rsid w:val="00CF6938"/>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CF6938"/>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CF693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CF6938"/>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CF6938"/>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CF6938"/>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CF6938"/>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CF6938"/>
  </w:style>
  <w:style w:type="paragraph" w:customStyle="1" w:styleId="BoxHead1">
    <w:name w:val="BoxHead1"/>
    <w:basedOn w:val="AppendixH1"/>
    <w:qFormat/>
    <w:rsid w:val="00CF6938"/>
  </w:style>
  <w:style w:type="paragraph" w:customStyle="1" w:styleId="BoxHead2">
    <w:name w:val="BoxHead2"/>
    <w:basedOn w:val="AppendixH2"/>
    <w:qFormat/>
    <w:rsid w:val="00CF6938"/>
  </w:style>
  <w:style w:type="paragraph" w:customStyle="1" w:styleId="BoxHead3">
    <w:name w:val="BoxHead3"/>
    <w:basedOn w:val="AppendixH3"/>
    <w:qFormat/>
    <w:rsid w:val="00CF6938"/>
  </w:style>
  <w:style w:type="paragraph" w:customStyle="1" w:styleId="BoxKeyword">
    <w:name w:val="BoxKeyword"/>
    <w:autoRedefine/>
    <w:qFormat/>
    <w:rsid w:val="00CF6938"/>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CF6938"/>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CF693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CF693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CF693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CF6938"/>
    <w:pPr>
      <w:jc w:val="left"/>
    </w:pPr>
    <w:rPr>
      <w:i w:val="0"/>
      <w:sz w:val="40"/>
    </w:rPr>
  </w:style>
  <w:style w:type="paragraph" w:customStyle="1" w:styleId="ChapterSubTitle">
    <w:name w:val="ChapterSubTitle"/>
    <w:basedOn w:val="ChapterTitle"/>
    <w:next w:val="Normal"/>
    <w:rsid w:val="00CF6938"/>
    <w:pPr>
      <w:spacing w:before="0"/>
    </w:pPr>
    <w:rPr>
      <w:b w:val="0"/>
      <w:i/>
      <w:sz w:val="36"/>
    </w:rPr>
  </w:style>
  <w:style w:type="paragraph" w:customStyle="1" w:styleId="ChemFormula">
    <w:name w:val="ChemFormula"/>
    <w:basedOn w:val="Normal"/>
    <w:qFormat/>
    <w:rsid w:val="00CF6938"/>
  </w:style>
  <w:style w:type="paragraph" w:customStyle="1" w:styleId="ChemFormulaUnnum">
    <w:name w:val="ChemFormulaUnnum"/>
    <w:basedOn w:val="Normal"/>
    <w:qFormat/>
    <w:rsid w:val="00CF6938"/>
  </w:style>
  <w:style w:type="paragraph" w:customStyle="1" w:styleId="Chemistry">
    <w:name w:val="Chemistry"/>
    <w:basedOn w:val="Normal"/>
    <w:qFormat/>
    <w:rsid w:val="00CF6938"/>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CF6938"/>
  </w:style>
  <w:style w:type="paragraph" w:customStyle="1" w:styleId="ClientTag">
    <w:name w:val="ClientTag"/>
    <w:basedOn w:val="Normal"/>
    <w:qFormat/>
    <w:rsid w:val="00CF6938"/>
  </w:style>
  <w:style w:type="paragraph" w:customStyle="1" w:styleId="Contributor">
    <w:name w:val="Contributor"/>
    <w:basedOn w:val="Normal"/>
    <w:qFormat/>
    <w:rsid w:val="00CF6938"/>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CF6938"/>
    <w:rPr>
      <w:b/>
      <w:color w:val="0070C0"/>
    </w:rPr>
  </w:style>
  <w:style w:type="paragraph" w:customStyle="1" w:styleId="Definition">
    <w:name w:val="Definition"/>
    <w:basedOn w:val="Normal"/>
    <w:qFormat/>
    <w:rsid w:val="00CF6938"/>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CF6938"/>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CF6938"/>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CF6938"/>
  </w:style>
  <w:style w:type="paragraph" w:customStyle="1" w:styleId="DisclosureHead">
    <w:name w:val="DisclosureHead"/>
    <w:basedOn w:val="Head1"/>
    <w:qFormat/>
    <w:rsid w:val="00CF6938"/>
  </w:style>
  <w:style w:type="paragraph" w:customStyle="1" w:styleId="Editors">
    <w:name w:val="Editors"/>
    <w:basedOn w:val="Normal"/>
    <w:qFormat/>
    <w:rsid w:val="00CF6938"/>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CF6938"/>
    <w:rPr>
      <w:bdr w:val="none" w:sz="0" w:space="0" w:color="auto"/>
      <w:shd w:val="clear" w:color="auto" w:fill="B8CCE4" w:themeFill="accent1" w:themeFillTint="66"/>
    </w:rPr>
  </w:style>
  <w:style w:type="character" w:customStyle="1" w:styleId="EqnCount">
    <w:name w:val="EqnCount"/>
    <w:basedOn w:val="DefaultParagraphFont"/>
    <w:uiPriority w:val="1"/>
    <w:qFormat/>
    <w:rsid w:val="00CF6938"/>
    <w:rPr>
      <w:color w:val="0000FF"/>
    </w:rPr>
  </w:style>
  <w:style w:type="character" w:customStyle="1" w:styleId="eSlide">
    <w:name w:val="eSlide"/>
    <w:basedOn w:val="DefaultParagraphFont"/>
    <w:uiPriority w:val="1"/>
    <w:qFormat/>
    <w:rsid w:val="00CF6938"/>
    <w:rPr>
      <w:color w:val="FF0000"/>
    </w:rPr>
  </w:style>
  <w:style w:type="paragraph" w:customStyle="1" w:styleId="ExampleBegin">
    <w:name w:val="ExampleBegin"/>
    <w:basedOn w:val="Normal"/>
    <w:qFormat/>
    <w:rsid w:val="00CF693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CF693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CF693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CF693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CF6938"/>
  </w:style>
  <w:style w:type="paragraph" w:customStyle="1" w:styleId="Explanation">
    <w:name w:val="Explanation"/>
    <w:basedOn w:val="Normal"/>
    <w:rsid w:val="00CF6938"/>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CF6938"/>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CF693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CF693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CF6938"/>
  </w:style>
  <w:style w:type="paragraph" w:customStyle="1" w:styleId="FeatureHead1">
    <w:name w:val="FeatureHead1"/>
    <w:basedOn w:val="Normal"/>
    <w:qFormat/>
    <w:rsid w:val="00CF6938"/>
  </w:style>
  <w:style w:type="paragraph" w:customStyle="1" w:styleId="FeatureHead2">
    <w:name w:val="FeatureHead2"/>
    <w:basedOn w:val="FeatureHead1"/>
    <w:qFormat/>
    <w:rsid w:val="00CF6938"/>
  </w:style>
  <w:style w:type="paragraph" w:customStyle="1" w:styleId="FeatureTitle">
    <w:name w:val="FeatureTitle"/>
    <w:basedOn w:val="BoxTitle"/>
    <w:qFormat/>
    <w:rsid w:val="00CF6938"/>
  </w:style>
  <w:style w:type="paragraph" w:customStyle="1" w:styleId="FigCopyright">
    <w:name w:val="FigCopyright"/>
    <w:basedOn w:val="Normal"/>
    <w:qFormat/>
    <w:rsid w:val="00CF6938"/>
  </w:style>
  <w:style w:type="character" w:customStyle="1" w:styleId="FigCount">
    <w:name w:val="FigCount"/>
    <w:basedOn w:val="DefaultParagraphFont"/>
    <w:uiPriority w:val="1"/>
    <w:qFormat/>
    <w:rsid w:val="00CF6938"/>
    <w:rPr>
      <w:color w:val="0000FF"/>
    </w:rPr>
  </w:style>
  <w:style w:type="paragraph" w:customStyle="1" w:styleId="FigKeyword">
    <w:name w:val="FigKeyword"/>
    <w:basedOn w:val="Normal"/>
    <w:qFormat/>
    <w:rsid w:val="00CF6938"/>
  </w:style>
  <w:style w:type="paragraph" w:customStyle="1" w:styleId="FundingHead">
    <w:name w:val="FundingHead"/>
    <w:basedOn w:val="AckHead"/>
    <w:qFormat/>
    <w:rsid w:val="00CF6938"/>
  </w:style>
  <w:style w:type="paragraph" w:customStyle="1" w:styleId="FundingPara">
    <w:name w:val="FundingPara"/>
    <w:basedOn w:val="FundingHead"/>
    <w:next w:val="AckPara"/>
    <w:qFormat/>
    <w:rsid w:val="00CF6938"/>
  </w:style>
  <w:style w:type="paragraph" w:customStyle="1" w:styleId="Head6">
    <w:name w:val="Head6"/>
    <w:basedOn w:val="Normal"/>
    <w:rsid w:val="00CF6938"/>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CF6938"/>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CF6938"/>
  </w:style>
  <w:style w:type="paragraph" w:customStyle="1" w:styleId="Index2">
    <w:name w:val="Index2"/>
    <w:basedOn w:val="Normal"/>
    <w:qFormat/>
    <w:rsid w:val="00CF6938"/>
    <w:pPr>
      <w:ind w:left="284"/>
    </w:pPr>
  </w:style>
  <w:style w:type="paragraph" w:customStyle="1" w:styleId="Index3">
    <w:name w:val="Index3"/>
    <w:basedOn w:val="Normal"/>
    <w:qFormat/>
    <w:rsid w:val="00CF6938"/>
    <w:pPr>
      <w:ind w:left="567"/>
    </w:pPr>
  </w:style>
  <w:style w:type="paragraph" w:customStyle="1" w:styleId="Index4">
    <w:name w:val="Index4"/>
    <w:basedOn w:val="Normal"/>
    <w:qFormat/>
    <w:rsid w:val="00CF6938"/>
    <w:pPr>
      <w:ind w:left="851"/>
    </w:pPr>
  </w:style>
  <w:style w:type="paragraph" w:customStyle="1" w:styleId="IndexHead">
    <w:name w:val="IndexHead"/>
    <w:basedOn w:val="Normal"/>
    <w:qFormat/>
    <w:rsid w:val="00CF6938"/>
  </w:style>
  <w:style w:type="paragraph" w:customStyle="1" w:styleId="Letter-ps">
    <w:name w:val="Letter-ps"/>
    <w:basedOn w:val="Normal"/>
    <w:next w:val="Normal"/>
    <w:qFormat/>
    <w:rsid w:val="00CF6938"/>
  </w:style>
  <w:style w:type="paragraph" w:customStyle="1" w:styleId="MainHeading">
    <w:name w:val="MainHeading"/>
    <w:basedOn w:val="Normal"/>
    <w:rsid w:val="00CF6938"/>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CF6938"/>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CF6938"/>
    <w:rPr>
      <w:rFonts w:ascii="Times New Roman" w:hAnsi="Times New Roman"/>
      <w:color w:val="548DD4" w:themeColor="text2" w:themeTint="99"/>
      <w:sz w:val="20"/>
    </w:rPr>
  </w:style>
  <w:style w:type="paragraph" w:customStyle="1" w:styleId="MiscText">
    <w:name w:val="MiscText"/>
    <w:autoRedefine/>
    <w:qFormat/>
    <w:rsid w:val="00CF6938"/>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CF6938"/>
    <w:rPr>
      <w:color w:val="7030A0"/>
    </w:rPr>
  </w:style>
  <w:style w:type="paragraph" w:customStyle="1" w:styleId="Parabib">
    <w:name w:val="Para_bib"/>
    <w:qFormat/>
    <w:rsid w:val="00CF6938"/>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CF6938"/>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CF693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CF6938"/>
    <w:pPr>
      <w:pBdr>
        <w:top w:val="none" w:sz="0" w:space="0" w:color="auto"/>
        <w:bottom w:val="thickThinSmallGap" w:sz="24" w:space="1" w:color="auto"/>
      </w:pBdr>
    </w:pPr>
  </w:style>
  <w:style w:type="paragraph" w:customStyle="1" w:styleId="PartNumber">
    <w:name w:val="PartNumber"/>
    <w:basedOn w:val="Normal"/>
    <w:next w:val="Normal"/>
    <w:rsid w:val="00CF6938"/>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CF6938"/>
    <w:rPr>
      <w:b/>
    </w:rPr>
  </w:style>
  <w:style w:type="paragraph" w:customStyle="1" w:styleId="Prelims">
    <w:name w:val="Prelims"/>
    <w:basedOn w:val="Normal"/>
    <w:rsid w:val="00CF6938"/>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CF6938"/>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CF6938"/>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CF6938"/>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CF6938"/>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CF6938"/>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CF6938"/>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CF6938"/>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CF6938"/>
    <w:pPr>
      <w:jc w:val="center"/>
    </w:pPr>
    <w:rPr>
      <w:sz w:val="16"/>
    </w:rPr>
  </w:style>
  <w:style w:type="character" w:customStyle="1" w:styleId="RefCount">
    <w:name w:val="RefCount"/>
    <w:basedOn w:val="DefaultParagraphFont"/>
    <w:uiPriority w:val="1"/>
    <w:qFormat/>
    <w:rsid w:val="00CF6938"/>
    <w:rPr>
      <w:color w:val="0000FF"/>
    </w:rPr>
  </w:style>
  <w:style w:type="paragraph" w:customStyle="1" w:styleId="RefHead1">
    <w:name w:val="RefHead1"/>
    <w:basedOn w:val="ReferenceHead"/>
    <w:qFormat/>
    <w:rsid w:val="00CF6938"/>
    <w:pPr>
      <w:ind w:left="284"/>
    </w:pPr>
  </w:style>
  <w:style w:type="paragraph" w:customStyle="1" w:styleId="RefHead2">
    <w:name w:val="RefHead2"/>
    <w:basedOn w:val="ReferenceHead"/>
    <w:qFormat/>
    <w:rsid w:val="00CF6938"/>
    <w:pPr>
      <w:ind w:left="567"/>
    </w:pPr>
  </w:style>
  <w:style w:type="paragraph" w:customStyle="1" w:styleId="RefHead3">
    <w:name w:val="RefHead3"/>
    <w:basedOn w:val="ReferenceHead"/>
    <w:qFormat/>
    <w:rsid w:val="00CF6938"/>
    <w:pPr>
      <w:spacing w:before="30"/>
      <w:ind w:left="851"/>
    </w:pPr>
  </w:style>
  <w:style w:type="paragraph" w:customStyle="1" w:styleId="RelatedArticle">
    <w:name w:val="RelatedArticle"/>
    <w:qFormat/>
    <w:rsid w:val="00CF6938"/>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CF6938"/>
    <w:rPr>
      <w:color w:val="5F497A" w:themeColor="accent4" w:themeShade="BF"/>
    </w:rPr>
  </w:style>
  <w:style w:type="character" w:customStyle="1" w:styleId="RevisedDate2">
    <w:name w:val="RevisedDate2"/>
    <w:basedOn w:val="DefaultParagraphFont"/>
    <w:uiPriority w:val="1"/>
    <w:qFormat/>
    <w:rsid w:val="00CF6938"/>
    <w:rPr>
      <w:color w:val="E36C0A" w:themeColor="accent6" w:themeShade="BF"/>
    </w:rPr>
  </w:style>
  <w:style w:type="paragraph" w:styleId="Salutation">
    <w:name w:val="Salutation"/>
    <w:basedOn w:val="Normal"/>
    <w:next w:val="Normal"/>
    <w:link w:val="SalutationChar"/>
    <w:uiPriority w:val="99"/>
    <w:unhideWhenUsed/>
    <w:rsid w:val="00CF6938"/>
  </w:style>
  <w:style w:type="character" w:customStyle="1" w:styleId="SalutationChar">
    <w:name w:val="Salutation Char"/>
    <w:basedOn w:val="DefaultParagraphFont"/>
    <w:link w:val="Salutation"/>
    <w:uiPriority w:val="99"/>
    <w:rsid w:val="00CF6938"/>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CF6938"/>
  </w:style>
  <w:style w:type="paragraph" w:customStyle="1" w:styleId="Spine">
    <w:name w:val="Spine"/>
    <w:basedOn w:val="Normal"/>
    <w:qFormat/>
    <w:rsid w:val="00CF6938"/>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CF6938"/>
    <w:rPr>
      <w:rFonts w:ascii="Times New Roman" w:hAnsi="Times New Roman"/>
      <w:color w:val="002060"/>
      <w:sz w:val="20"/>
    </w:rPr>
  </w:style>
  <w:style w:type="character" w:customStyle="1" w:styleId="Subject2">
    <w:name w:val="Subject2"/>
    <w:basedOn w:val="Subject1"/>
    <w:uiPriority w:val="1"/>
    <w:rsid w:val="00CF6938"/>
    <w:rPr>
      <w:rFonts w:ascii="Times New Roman" w:hAnsi="Times New Roman"/>
      <w:color w:val="002060"/>
      <w:sz w:val="20"/>
    </w:rPr>
  </w:style>
  <w:style w:type="paragraph" w:customStyle="1" w:styleId="SuppKeyword">
    <w:name w:val="SuppKeyword"/>
    <w:basedOn w:val="SuppInfo"/>
    <w:qFormat/>
    <w:rsid w:val="00CF6938"/>
  </w:style>
  <w:style w:type="character" w:customStyle="1" w:styleId="TblCount">
    <w:name w:val="TblCount"/>
    <w:basedOn w:val="DefaultParagraphFont"/>
    <w:uiPriority w:val="1"/>
    <w:qFormat/>
    <w:rsid w:val="00CF6938"/>
    <w:rPr>
      <w:color w:val="0000FF"/>
    </w:rPr>
  </w:style>
  <w:style w:type="paragraph" w:customStyle="1" w:styleId="TOC1">
    <w:name w:val="TOC1"/>
    <w:basedOn w:val="Normal"/>
    <w:qFormat/>
    <w:rsid w:val="00CF6938"/>
  </w:style>
  <w:style w:type="paragraph" w:customStyle="1" w:styleId="TOC2">
    <w:name w:val="TOC2"/>
    <w:basedOn w:val="Normal"/>
    <w:qFormat/>
    <w:rsid w:val="00CF6938"/>
  </w:style>
  <w:style w:type="paragraph" w:customStyle="1" w:styleId="TOC3">
    <w:name w:val="TOC3"/>
    <w:basedOn w:val="Normal"/>
    <w:qFormat/>
    <w:rsid w:val="00CF6938"/>
  </w:style>
  <w:style w:type="paragraph" w:customStyle="1" w:styleId="TOC4">
    <w:name w:val="TOC4"/>
    <w:basedOn w:val="Normal"/>
    <w:qFormat/>
    <w:rsid w:val="00CF6938"/>
  </w:style>
  <w:style w:type="paragraph" w:customStyle="1" w:styleId="TOCHeading">
    <w:name w:val="TOCHeading"/>
    <w:basedOn w:val="Normal"/>
    <w:qFormat/>
    <w:rsid w:val="00CF6938"/>
  </w:style>
  <w:style w:type="paragraph" w:customStyle="1" w:styleId="Translation">
    <w:name w:val="Translation"/>
    <w:basedOn w:val="Extract"/>
    <w:qFormat/>
    <w:rsid w:val="00CF6938"/>
    <w:rPr>
      <w:color w:val="7030A0"/>
    </w:rPr>
  </w:style>
  <w:style w:type="paragraph" w:customStyle="1" w:styleId="Update">
    <w:name w:val="Update"/>
    <w:basedOn w:val="Normal"/>
    <w:qFormat/>
    <w:rsid w:val="00CF6938"/>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CF6938"/>
  </w:style>
  <w:style w:type="paragraph" w:customStyle="1" w:styleId="Video">
    <w:name w:val="Video"/>
    <w:basedOn w:val="Normal"/>
    <w:qFormat/>
    <w:rsid w:val="00CF6938"/>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CF6938"/>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CF6938"/>
  </w:style>
  <w:style w:type="character" w:styleId="PageNumber">
    <w:name w:val="page number"/>
    <w:basedOn w:val="DefaultParagraphFont"/>
    <w:uiPriority w:val="99"/>
    <w:unhideWhenUsed/>
    <w:rsid w:val="00CF6938"/>
    <w:rPr>
      <w:rFonts w:ascii="Linux Libertine" w:hAnsi="Linux Libertine"/>
      <w:sz w:val="14"/>
    </w:rPr>
  </w:style>
  <w:style w:type="character" w:styleId="LineNumber">
    <w:name w:val="line number"/>
    <w:basedOn w:val="DefaultParagraphFont"/>
    <w:uiPriority w:val="99"/>
    <w:unhideWhenUsed/>
    <w:rsid w:val="00CF6938"/>
    <w:rPr>
      <w:sz w:val="16"/>
    </w:rPr>
  </w:style>
  <w:style w:type="paragraph" w:styleId="NoSpacing">
    <w:name w:val="No Spacing"/>
    <w:uiPriority w:val="1"/>
    <w:qFormat/>
    <w:rsid w:val="00CF6938"/>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CF6938"/>
    <w:rPr>
      <w:color w:val="E36C0A" w:themeColor="accent6" w:themeShade="BF"/>
    </w:rPr>
  </w:style>
  <w:style w:type="character" w:customStyle="1" w:styleId="OtherTitle">
    <w:name w:val="OtherTitle"/>
    <w:basedOn w:val="DefaultParagraphFont"/>
    <w:uiPriority w:val="1"/>
    <w:qFormat/>
    <w:rsid w:val="00CF6938"/>
    <w:rPr>
      <w:bdr w:val="none" w:sz="0" w:space="0" w:color="auto"/>
      <w:shd w:val="clear" w:color="auto" w:fill="B6DDE8" w:themeFill="accent5" w:themeFillTint="66"/>
    </w:rPr>
  </w:style>
  <w:style w:type="paragraph" w:customStyle="1" w:styleId="SidebarText">
    <w:name w:val="SidebarText"/>
    <w:basedOn w:val="Normal"/>
    <w:qFormat/>
    <w:rsid w:val="00CF6938"/>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CF6938"/>
  </w:style>
  <w:style w:type="paragraph" w:customStyle="1" w:styleId="CCSHead">
    <w:name w:val="CCSHead"/>
    <w:basedOn w:val="KeyWordHead"/>
    <w:qFormat/>
    <w:rsid w:val="00CF6938"/>
  </w:style>
  <w:style w:type="paragraph" w:customStyle="1" w:styleId="CCSDescription">
    <w:name w:val="CCSDescription"/>
    <w:basedOn w:val="KeyWords"/>
    <w:qFormat/>
    <w:rsid w:val="00CF6938"/>
  </w:style>
  <w:style w:type="paragraph" w:customStyle="1" w:styleId="AlgorithmCaption">
    <w:name w:val="AlgorithmCaption"/>
    <w:basedOn w:val="Normal"/>
    <w:rsid w:val="00CF6938"/>
    <w:pPr>
      <w:pBdr>
        <w:top w:val="single" w:sz="4" w:space="2" w:color="auto"/>
        <w:bottom w:val="single" w:sz="4" w:space="2" w:color="auto"/>
      </w:pBdr>
    </w:pPr>
  </w:style>
  <w:style w:type="paragraph" w:customStyle="1" w:styleId="RefFormatHead">
    <w:name w:val="RefFormatHead"/>
    <w:basedOn w:val="Normal"/>
    <w:qFormat/>
    <w:rsid w:val="00CF6938"/>
    <w:pPr>
      <w:spacing w:before="60" w:after="60"/>
    </w:pPr>
    <w:rPr>
      <w:b/>
    </w:rPr>
  </w:style>
  <w:style w:type="paragraph" w:customStyle="1" w:styleId="RefFormatPara">
    <w:name w:val="RefFormatPara"/>
    <w:basedOn w:val="Normal"/>
    <w:qFormat/>
    <w:rsid w:val="00CF6938"/>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CF6938"/>
  </w:style>
  <w:style w:type="paragraph" w:customStyle="1" w:styleId="PermissionBlock">
    <w:name w:val="PermissionBlock"/>
    <w:basedOn w:val="FootnoteText"/>
    <w:qFormat/>
    <w:rsid w:val="00CF6938"/>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C55206"/>
    <w:pPr>
      <w:autoSpaceDE w:val="0"/>
      <w:autoSpaceDN w:val="0"/>
      <w:adjustRightInd w:val="0"/>
    </w:pPr>
    <w:rPr>
      <w:rFonts w:ascii="Times New Roman" w:hAnsi="Times New Roman" w:cs="Times New Roman"/>
      <w:color w:val="000000"/>
      <w:sz w:val="24"/>
      <w:szCs w:val="24"/>
      <w:lang w:val="en-US"/>
    </w:rPr>
  </w:style>
  <w:style w:type="paragraph" w:styleId="Revision">
    <w:name w:val="Revision"/>
    <w:hidden/>
    <w:uiPriority w:val="99"/>
    <w:semiHidden/>
    <w:rsid w:val="00E21F67"/>
    <w:rPr>
      <w:rFonts w:ascii="Linux Libertine" w:eastAsiaTheme="minorHAnsi" w:hAnsi="Linux Libertine" w:cstheme="minorBidi"/>
      <w:sz w:val="18"/>
      <w:szCs w:val="22"/>
      <w:lang w:val="en-US" w:eastAsia="en-US"/>
    </w:rPr>
  </w:style>
  <w:style w:type="character" w:customStyle="1" w:styleId="BookTitle1">
    <w:name w:val="Book Title1"/>
    <w:basedOn w:val="DefaultParagraphFont"/>
    <w:uiPriority w:val="1"/>
    <w:qFormat/>
    <w:rsid w:val="007B3EE5"/>
    <w:rPr>
      <w:color w:val="auto"/>
      <w:bdr w:val="none" w:sz="0" w:space="0" w:color="auto"/>
      <w:shd w:val="clear" w:color="auto" w:fill="FFD9B3"/>
    </w:rPr>
  </w:style>
  <w:style w:type="character" w:customStyle="1" w:styleId="BookTitle2">
    <w:name w:val="Book Title2"/>
    <w:basedOn w:val="DefaultParagraphFont"/>
    <w:uiPriority w:val="1"/>
    <w:qFormat/>
    <w:rsid w:val="00097101"/>
    <w:rPr>
      <w:color w:val="auto"/>
      <w:bdr w:val="none" w:sz="0" w:space="0" w:color="auto"/>
      <w:shd w:val="clear" w:color="auto" w:fill="FFD9B3"/>
    </w:rPr>
  </w:style>
  <w:style w:type="character" w:customStyle="1" w:styleId="BookTitle3">
    <w:name w:val="Book Title3"/>
    <w:basedOn w:val="DefaultParagraphFont"/>
    <w:uiPriority w:val="1"/>
    <w:qFormat/>
    <w:rsid w:val="005D7A87"/>
    <w:rPr>
      <w:color w:val="auto"/>
      <w:bdr w:val="none" w:sz="0" w:space="0" w:color="auto"/>
      <w:shd w:val="clear" w:color="auto" w:fill="FFD9B3"/>
    </w:rPr>
  </w:style>
  <w:style w:type="character" w:customStyle="1" w:styleId="BookTitle30">
    <w:name w:val="Book Title30"/>
    <w:basedOn w:val="DefaultParagraphFont"/>
    <w:uiPriority w:val="1"/>
    <w:qFormat/>
    <w:rsid w:val="00091ACF"/>
    <w:rPr>
      <w:color w:val="auto"/>
      <w:bdr w:val="none" w:sz="0" w:space="0" w:color="auto"/>
      <w:shd w:val="clear" w:color="auto" w:fill="FFD9B3"/>
    </w:rPr>
  </w:style>
  <w:style w:type="character" w:customStyle="1" w:styleId="BookTitle">
    <w:name w:val="BookTitle"/>
    <w:basedOn w:val="DefaultParagraphFont"/>
    <w:uiPriority w:val="1"/>
    <w:qFormat/>
    <w:rsid w:val="00CF6938"/>
    <w:rPr>
      <w:color w:val="auto"/>
      <w:bdr w:val="none" w:sz="0" w:space="0" w:color="auto"/>
      <w:shd w:val="clear" w:color="auto" w:fill="FFD9B3"/>
    </w:rPr>
  </w:style>
  <w:style w:type="character" w:customStyle="1" w:styleId="BookTitle4">
    <w:name w:val="Book Title4"/>
    <w:basedOn w:val="DefaultParagraphFont"/>
    <w:uiPriority w:val="1"/>
    <w:qFormat/>
    <w:rsid w:val="00703A9C"/>
    <w:rPr>
      <w:color w:val="auto"/>
      <w:bdr w:val="none" w:sz="0" w:space="0" w:color="auto"/>
      <w:shd w:val="clear" w:color="auto" w:fill="FFD9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561E8B8-EA5F-4214-B7D3-4BDD45F6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123</TotalTime>
  <Pages>9</Pages>
  <Words>8287</Words>
  <Characters>47237</Characters>
  <Application>Microsoft Office Word</Application>
  <DocSecurity>0</DocSecurity>
  <Lines>393</Lines>
  <Paragraphs>110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55414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37</cp:revision>
  <cp:lastPrinted>2017-01-11T16:29:00Z</cp:lastPrinted>
  <dcterms:created xsi:type="dcterms:W3CDTF">2017-01-30T08:44:00Z</dcterms:created>
  <dcterms:modified xsi:type="dcterms:W3CDTF">2017-01-30T10:54:00Z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