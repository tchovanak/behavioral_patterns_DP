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user's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853FB0">
        <w:tc>
          <w:tcPr>
            <w:tcW w:w="3432" w:type="dxa"/>
            <w:gridSpan w:val="2"/>
          </w:tcPr>
          <w:p w:rsidR="00742DB2" w:rsidRPr="00DA041E" w:rsidRDefault="00742DB2" w:rsidP="00853FB0">
            <w:pPr>
              <w:pStyle w:val="Authors"/>
              <w:jc w:val="center"/>
            </w:pPr>
            <w:bookmarkStart w:id="0" w:name="AU1"/>
            <w:r>
              <w:rPr>
                <w:rStyle w:val="FirstName"/>
                <w:rFonts w:cs="Linux Libertine"/>
              </w:rPr>
              <w:t>T</w:t>
            </w:r>
            <w:r w:rsidRPr="00DA041E">
              <w:rPr>
                <w:rStyle w:val="FirstName"/>
                <w:rFonts w:cs="Linux Libertine"/>
              </w:rPr>
              <w:t>.</w:t>
            </w:r>
            <w:r w:rsidRPr="00DA041E">
              <w:rPr>
                <w:rFonts w:cs="Linux Libertine"/>
              </w:rPr>
              <w:t xml:space="preserve"> </w:t>
            </w:r>
            <w:bookmarkEnd w:id="0"/>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P.O. Box 1212</w:t>
            </w:r>
            <w: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853FB0">
            <w:pPr>
              <w:pStyle w:val="Authors"/>
              <w:jc w:val="center"/>
            </w:pPr>
            <w:bookmarkStart w:id="1" w:name="AU2"/>
            <w:r>
              <w:rPr>
                <w:rStyle w:val="FirstName"/>
                <w:rFonts w:cs="Linux Libertine"/>
              </w:rPr>
              <w:t>O</w:t>
            </w:r>
            <w:r w:rsidRPr="00DA041E">
              <w:rPr>
                <w:rStyle w:val="FirstName"/>
                <w:rFonts w:cs="Linux Libertine"/>
              </w:rPr>
              <w:t>.</w:t>
            </w:r>
            <w:r w:rsidRPr="00DA041E">
              <w:rPr>
                <w:rFonts w:cs="Linux Libertine"/>
              </w:rPr>
              <w:t xml:space="preserve"> </w:t>
            </w:r>
            <w:bookmarkEnd w:id="1"/>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P.O. Box 6221</w:t>
            </w:r>
            <w: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853FB0">
            <w:pPr>
              <w:pStyle w:val="Authors"/>
              <w:jc w:val="center"/>
            </w:pPr>
            <w:bookmarkStart w:id="2"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2"/>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P.O. Box 5000</w:t>
            </w:r>
            <w: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853FB0">
        <w:trPr>
          <w:gridAfter w:val="3"/>
          <w:wAfter w:w="8576" w:type="dxa"/>
        </w:trPr>
        <w:tc>
          <w:tcPr>
            <w:tcW w:w="1720" w:type="dxa"/>
          </w:tcPr>
          <w:p w:rsidR="00742DB2" w:rsidRPr="00DA041E" w:rsidRDefault="00742DB2" w:rsidP="00853FB0">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n-GB" w:eastAsia="ja-JP"/>
        </w:rPr>
      </w:pPr>
      <w:r w:rsidRPr="00DF2AA0">
        <w:rPr>
          <w:bCs/>
          <w:lang w:val="en-GB" w:eastAsia="ja-JP"/>
        </w:rPr>
        <w:t>ABSTRACT</w:t>
      </w:r>
    </w:p>
    <w:p w:rsidR="00BE4EB1" w:rsidRPr="00DF2AA0" w:rsidRDefault="00A063E8" w:rsidP="00BE4EB1">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w:t>
      </w:r>
      <w:r w:rsidR="00BE4EB1">
        <w:rPr>
          <w:lang w:eastAsia="ja-JP"/>
        </w:rPr>
        <w:t xml:space="preserve"> </w:t>
      </w:r>
      <w:r w:rsidR="00BE4EB1">
        <w:rPr>
          <w:lang w:eastAsia="ja-JP"/>
        </w:rPr>
        <w:t>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w:t>
      </w:r>
      <w:r w:rsidR="00BE4EB1">
        <w:rPr>
          <w:lang w:eastAsia="ja-JP"/>
        </w:rPr>
        <w:t xml:space="preserve"> </w:t>
      </w:r>
      <w:r w:rsidR="00BE4EB1">
        <w:rPr>
          <w:lang w:eastAsia="ja-JP"/>
        </w:rPr>
        <w:t>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to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9E30B2">
      <w:pPr>
        <w:pStyle w:val="CCSHead"/>
        <w:rPr>
          <w:lang w:eastAsia="it-IT"/>
        </w:rPr>
      </w:pPr>
      <w:r>
        <w:rPr>
          <w:lang w:eastAsia="it-IT"/>
        </w:rPr>
        <w:t>CCS CONCEPTS</w:t>
      </w:r>
    </w:p>
    <w:p w:rsidR="00BB6D68" w:rsidRPr="00225AD9" w:rsidRDefault="00BB6D68" w:rsidP="009E30B2">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BB6D68">
      <w:pPr>
        <w:pStyle w:val="KeyWordHead"/>
        <w:rPr>
          <w:lang w:eastAsia="it-IT"/>
        </w:rPr>
      </w:pPr>
      <w:r>
        <w:rPr>
          <w:lang w:eastAsia="it-IT"/>
        </w:rPr>
        <w:t>KEYWORDS</w:t>
      </w:r>
    </w:p>
    <w:p w:rsidR="00ED5F35" w:rsidRDefault="00BB6D68" w:rsidP="007D544C">
      <w:pPr>
        <w:pStyle w:val="KeyWords"/>
        <w:rPr>
          <w:lang w:eastAsia="it-IT"/>
        </w:rPr>
      </w:pPr>
      <w:r>
        <w:rPr>
          <w:lang w:eastAsia="it-IT"/>
        </w:rPr>
        <w:t>ACM proceedings, text tagging</w:t>
      </w:r>
    </w:p>
    <w:p w:rsidR="00040AE8" w:rsidRPr="001137CF" w:rsidRDefault="00614A8A" w:rsidP="00DA041E">
      <w:pPr>
        <w:pStyle w:val="Head1"/>
        <w:spacing w:before="380"/>
      </w:pPr>
      <w:r>
        <w:t>1</w:t>
      </w:r>
      <w:r w:rsidR="00FF1AC1">
        <w:rPr>
          <w:szCs w:val="22"/>
        </w:rPr>
        <w:t> </w:t>
      </w:r>
      <w:r w:rsidR="00DF2AA0" w:rsidRPr="001137CF">
        <w:t>INTRODUCTION</w:t>
      </w:r>
    </w:p>
    <w:p w:rsidR="00E41CFC" w:rsidRDefault="00860B83" w:rsidP="002A0717">
      <w:pPr>
        <w:pStyle w:val="ParaContinue"/>
        <w:jc w:val="both"/>
        <w:pPrChange w:id="3" w:author="Tomas Chovanak" w:date="2017-01-04T11:30: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2A0717">
      <w:pPr>
        <w:pStyle w:val="Para"/>
        <w:jc w:val="both"/>
        <w:pPrChange w:id="4" w:author="Tomas Chovanak" w:date="2017-01-04T11:30: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2A0717">
      <w:pPr>
        <w:pStyle w:val="Para"/>
        <w:jc w:val="both"/>
        <w:pPrChange w:id="5" w:author="Tomas Chovanak" w:date="2017-01-04T11:30:00Z">
          <w:pPr>
            <w:pStyle w:val="Para"/>
          </w:pPr>
        </w:pPrChange>
      </w:pPr>
      <w:r>
        <w:t>1.</w:t>
      </w:r>
      <w:r>
        <w:tab/>
        <w:t>Collecting data from data sources</w:t>
      </w:r>
    </w:p>
    <w:p w:rsidR="00E41CFC" w:rsidRDefault="00E41CFC" w:rsidP="002A0717">
      <w:pPr>
        <w:pStyle w:val="Para"/>
        <w:jc w:val="both"/>
        <w:pPrChange w:id="6" w:author="Tomas Chovanak" w:date="2017-01-04T11:30:00Z">
          <w:pPr>
            <w:pStyle w:val="Para"/>
          </w:pPr>
        </w:pPrChange>
      </w:pPr>
      <w:r>
        <w:t>2.</w:t>
      </w:r>
      <w:r>
        <w:tab/>
        <w:t xml:space="preserve">Preprocessing data </w:t>
      </w:r>
    </w:p>
    <w:p w:rsidR="00E41CFC" w:rsidRDefault="00E41CFC" w:rsidP="002A0717">
      <w:pPr>
        <w:pStyle w:val="Para"/>
        <w:jc w:val="both"/>
        <w:pPrChange w:id="7" w:author="Tomas Chovanak" w:date="2017-01-04T11:30:00Z">
          <w:pPr>
            <w:pStyle w:val="Para"/>
          </w:pPr>
        </w:pPrChange>
      </w:pPr>
      <w:r>
        <w:t>3.</w:t>
      </w:r>
      <w:r>
        <w:tab/>
        <w:t>Patterns discovery</w:t>
      </w:r>
    </w:p>
    <w:p w:rsidR="003F4ABA" w:rsidRDefault="00E41CFC" w:rsidP="002A0717">
      <w:pPr>
        <w:pStyle w:val="Para"/>
        <w:jc w:val="both"/>
        <w:pPrChange w:id="8" w:author="Tomas Chovanak" w:date="2017-01-04T11:30:00Z">
          <w:pPr>
            <w:pStyle w:val="Para"/>
          </w:pPr>
        </w:pPrChange>
      </w:pPr>
      <w:r>
        <w:t>4.</w:t>
      </w:r>
      <w:r>
        <w:tab/>
        <w:t>Analysis, validation and use of discovered patterns</w:t>
      </w:r>
    </w:p>
    <w:p w:rsidR="003F4ABA" w:rsidRDefault="00326E8A" w:rsidP="002A0717">
      <w:pPr>
        <w:pStyle w:val="Para"/>
        <w:jc w:val="both"/>
        <w:pPrChange w:id="9" w:author="Tomas Chovanak" w:date="2017-01-04T11:30: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rsidP="002A0717">
      <w:pPr>
        <w:pStyle w:val="Para"/>
        <w:jc w:val="both"/>
        <w:pPrChange w:id="10" w:author="Tomas Chovanak" w:date="2017-01-04T11:30: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2A0717">
      <w:pPr>
        <w:pStyle w:val="Para"/>
        <w:jc w:val="both"/>
        <w:pPrChange w:id="11" w:author="Tomas Chovanak" w:date="2017-01-04T11:30: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w:t>
      </w:r>
      <w:r w:rsidR="00C219E5">
        <w:t>algorithm</w:t>
      </w:r>
      <w:r w:rsidR="00C219E5">
        <w:t xml:space="preserve">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2A0717">
      <w:pPr>
        <w:pStyle w:val="Para"/>
        <w:jc w:val="both"/>
        <w:pPrChange w:id="12" w:author="Tomas Chovanak" w:date="2017-01-04T11:30: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2A0717">
      <w:pPr>
        <w:pStyle w:val="Para"/>
        <w:jc w:val="both"/>
        <w:pPrChange w:id="13" w:author="Tomas Chovanak" w:date="2017-01-04T11:30:00Z">
          <w:pPr>
            <w:pStyle w:val="Para"/>
          </w:pPr>
        </w:pPrChange>
      </w:pPr>
      <w:r>
        <w:t xml:space="preserve">We apply </w:t>
      </w:r>
      <w:r w:rsidR="00F04F9C">
        <w:t>discovered knowledge about user</w:t>
      </w:r>
      <w:r>
        <w:t>s</w:t>
      </w:r>
      <w:r w:rsidR="00F04F9C">
        <w:t>’ behavio</w:t>
      </w:r>
      <w:r>
        <w:t xml:space="preserve">r to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r w:rsidR="00ED0473">
        <w:t>.</w:t>
      </w:r>
    </w:p>
    <w:p w:rsidR="00E9102E" w:rsidRDefault="00BD0271" w:rsidP="002A0717">
      <w:pPr>
        <w:pStyle w:val="Para"/>
        <w:jc w:val="both"/>
        <w:pPrChange w:id="14" w:author="Tomas Chovanak" w:date="2017-01-04T11:30:00Z">
          <w:pPr>
            <w:pStyle w:val="Para"/>
          </w:pPr>
        </w:pPrChange>
      </w:pPr>
      <w:r>
        <w:t>The paper is organized as follows.</w:t>
      </w:r>
      <w:r>
        <w:t xml:space="preserve">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We conclude</w:t>
      </w:r>
      <w:r>
        <w:t xml:space="preserve"> </w:t>
      </w:r>
      <w:r w:rsidR="008F22A6">
        <w:t>the paper in §5</w:t>
      </w:r>
      <w:r>
        <w:t>.</w:t>
      </w:r>
      <w:r w:rsidR="00ED0473">
        <w:t xml:space="preserve"> </w:t>
      </w:r>
    </w:p>
    <w:p w:rsidR="0051798B" w:rsidRDefault="00FC5E30" w:rsidP="002A0717">
      <w:pPr>
        <w:pStyle w:val="Head1"/>
        <w:jc w:val="both"/>
        <w:pPrChange w:id="15" w:author="Tomas Chovanak" w:date="2017-01-04T11:30:00Z">
          <w:pPr>
            <w:pStyle w:val="Head1"/>
          </w:pPr>
        </w:pPrChange>
      </w:pPr>
      <w:r>
        <w:t>2</w:t>
      </w:r>
      <w:r>
        <w:rPr>
          <w:szCs w:val="22"/>
        </w:rPr>
        <w:t> </w:t>
      </w:r>
      <w:r w:rsidRPr="00FC5E30">
        <w:t xml:space="preserve"> </w:t>
      </w:r>
      <w:r>
        <w:t>Related Work</w:t>
      </w:r>
    </w:p>
    <w:p w:rsidR="002C472E" w:rsidRPr="00040AE8" w:rsidRDefault="002C472E" w:rsidP="002A0717">
      <w:pPr>
        <w:pStyle w:val="Para"/>
        <w:jc w:val="both"/>
        <w:pPrChange w:id="16" w:author="Tomas Chovanak" w:date="2017-01-04T11:31: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rsidP="002A0717">
      <w:pPr>
        <w:pStyle w:val="Head2"/>
        <w:jc w:val="both"/>
        <w:pPrChange w:id="17" w:author="Tomas Chovanak" w:date="2017-01-04T11:31: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rsidP="002A0717">
      <w:pPr>
        <w:pStyle w:val="Para"/>
        <w:jc w:val="both"/>
        <w:pPrChange w:id="18" w:author="Tomas Chovanak" w:date="2017-01-04T11:31: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RDefault="00BF05F6" w:rsidP="002A0717">
      <w:pPr>
        <w:pStyle w:val="Para"/>
        <w:jc w:val="both"/>
        <w:pPrChange w:id="19" w:author="Tomas Chovanak" w:date="2017-01-04T11:31:00Z">
          <w:pPr>
            <w:pStyle w:val="Para"/>
          </w:pPr>
        </w:pPrChange>
      </w:pPr>
      <w:r>
        <w:t>In (Jalali, Mustapha, Nasir Sulaiman, \&amp; Mamat, 2010) WebPUM method was proposed which represents behavioural patterns as partitions resulting from graph partitioning alghoritm applied on user navigation graph where nodes are web pages, connection between them have weight computed from time and frequency information from user's sessions. Weight of connection rises as more frequently  two pages appear, less timegap between them  and more time user's spent on pages.</w:t>
      </w:r>
    </w:p>
    <w:p w:rsidR="00BF05F6" w:rsidRDefault="00BF05F6" w:rsidP="002A0717">
      <w:pPr>
        <w:pStyle w:val="Para"/>
        <w:jc w:val="both"/>
        <w:pPrChange w:id="20" w:author="Tomas Chovanak" w:date="2017-01-04T11:31:00Z">
          <w:pPr>
            <w:pStyle w:val="Para"/>
          </w:pPr>
        </w:pPrChange>
      </w:pPr>
      <w:r>
        <w:t>They use gained patterns to recommend next pages to user according their actual behaviour.</w:t>
      </w:r>
    </w:p>
    <w:p w:rsidR="00BF05F6" w:rsidRDefault="00BF05F6" w:rsidP="002A0717">
      <w:pPr>
        <w:pStyle w:val="Para"/>
        <w:jc w:val="both"/>
        <w:pPrChange w:id="21" w:author="Tomas Chovanak" w:date="2017-01-04T11:31:00Z">
          <w:pPr>
            <w:pStyle w:val="Para"/>
          </w:pPr>
        </w:pPrChange>
      </w:pPr>
      <w:r>
        <w:t xml:space="preserve"> Next interesting method predicting user's next steps was proposed in (Liraki \&amp; Harounabadi, 2015). It is sofisticated system using fuzzy c-means clustering to find behavioural patterns represented as association rules. </w:t>
      </w:r>
    </w:p>
    <w:p w:rsidR="00BF05F6" w:rsidRDefault="00BF05F6" w:rsidP="002A0717">
      <w:pPr>
        <w:pStyle w:val="Para"/>
        <w:jc w:val="both"/>
        <w:pPrChange w:id="22" w:author="Tomas Chovanak" w:date="2017-01-04T11:31:00Z">
          <w:pPr>
            <w:pStyle w:val="Para"/>
          </w:pPr>
        </w:pPrChange>
      </w:pPr>
      <w:r>
        <w:t>In (Anandhi \&amp; Irfan Ahmed, 2014) 3 new contributions to enhance WUM process. First they proposed heuristic to identify user's sessions. Second they used DBScan to cluster user's sessions. DBScan is able to reveal otherwise ignored patterns because of their low support but high confidence when represented as association rules.</w:t>
      </w:r>
    </w:p>
    <w:p w:rsidR="00040AE8" w:rsidRPr="00040AE8" w:rsidRDefault="00BF05F6" w:rsidP="002A0717">
      <w:pPr>
        <w:pStyle w:val="Para"/>
        <w:jc w:val="both"/>
        <w:pPrChange w:id="23" w:author="Tomas Chovanak" w:date="2017-01-04T11:31:00Z">
          <w:pPr>
            <w:pStyle w:val="Para"/>
          </w:pPr>
        </w:pPrChange>
      </w:pPr>
      <w:r>
        <w:t>Their last proposed contribution is using inverted index to effectively predict user's behaviour online.</w:t>
      </w:r>
    </w:p>
    <w:p w:rsidR="00040AE8" w:rsidRPr="001137CF" w:rsidRDefault="00B1718D" w:rsidP="00DA041E">
      <w:pPr>
        <w:pStyle w:val="Head2"/>
      </w:pPr>
      <w:r>
        <w:t>2.2</w:t>
      </w:r>
      <w:r w:rsidR="00FF1AC1">
        <w:rPr>
          <w:szCs w:val="22"/>
        </w:rPr>
        <w:t> </w:t>
      </w:r>
      <w:r w:rsidR="00DF2AA0" w:rsidRPr="001137CF">
        <w:t>Quasi</w:t>
      </w:r>
      <w:r w:rsidR="00F13699" w:rsidRPr="001137CF">
        <w:t>-Static Measurements:</w:t>
      </w:r>
      <w:r w:rsidR="00DF2AA0" w:rsidRPr="001137CF">
        <w:t xml:space="preserve"> MOKE and MFM</w:t>
      </w:r>
    </w:p>
    <w:p w:rsidR="00040AE8" w:rsidRPr="00040AE8" w:rsidRDefault="00DA041E" w:rsidP="004A3B74">
      <w:pPr>
        <w:pStyle w:val="Para"/>
      </w:pPr>
      <w:r w:rsidRPr="00DA041E">
        <w:rPr>
          <w:rFonts w:ascii="Linux Biolinum" w:hAnsi="Linux Biolinum" w:cs="Linux Biolinum"/>
          <w:i/>
        </w:rPr>
        <w:t>2.2.1</w:t>
      </w:r>
      <w:r w:rsidRPr="00DA041E">
        <w:rPr>
          <w:rFonts w:ascii="Linux Biolinum" w:hAnsi="Linux Biolinum" w:cs="Linux Biolinum"/>
          <w:i/>
        </w:rPr>
        <w:t> </w:t>
      </w:r>
      <w:r w:rsidRPr="00DA041E">
        <w:rPr>
          <w:rFonts w:ascii="Linux Biolinum" w:hAnsi="Linux Biolinum" w:cs="Linux Biolinum"/>
          <w:i/>
        </w:rPr>
        <w:t>Component Structures</w:t>
      </w:r>
      <w:r>
        <w:rPr>
          <w:rFonts w:ascii="Linux Biolinum" w:hAnsi="Linux Biolinum" w:cs="Linux Biolinum"/>
          <w:i/>
        </w:rPr>
        <w:t xml:space="preserve">. </w:t>
      </w:r>
      <w:r w:rsidR="00DF2AA0" w:rsidRPr="00A76DD7">
        <w:t>Hysteresis loops were measured in the longitudinal configuration</w:t>
      </w:r>
      <w:r w:rsidR="00DF2AA0">
        <w:t xml:space="preserve"> </w:t>
      </w:r>
      <w:r w:rsidR="00DF2AA0" w:rsidRPr="006A37A6">
        <w:t>by magneto-optic</w:t>
      </w:r>
      <w:r w:rsidR="00DF2AA0">
        <w:t>al</w:t>
      </w:r>
      <w:r w:rsidR="00DF2AA0" w:rsidRPr="006A37A6">
        <w:t xml:space="preserve"> Kerr effect </w:t>
      </w:r>
      <w:r w:rsidR="00DF2AA0">
        <w:t>(MOKE</w:t>
      </w:r>
      <w:r w:rsidR="00DF2AA0" w:rsidRPr="004057BA">
        <w:t xml:space="preserve">) using a Photo-Elastic Modulator operating at 50 kHz and lock-in amplification. The magnetic field, applied along the major axis of the elliptical elements, was swept between </w:t>
      </w:r>
      <w:r w:rsidR="00BD6F05">
        <w:rPr>
          <w:rFonts w:cs="Linux Libertine"/>
        </w:rPr>
        <w:sym w:font="Symbol" w:char="F02B"/>
      </w:r>
      <w:r w:rsidR="00DF2AA0" w:rsidRPr="004057BA">
        <w:t xml:space="preserve">1.0 and </w:t>
      </w:r>
      <w:r w:rsidR="009168EB">
        <w:sym w:font="Symbol" w:char="F02D"/>
      </w:r>
      <w:r w:rsidR="00DF2AA0" w:rsidRPr="004057BA">
        <w:t xml:space="preserve">1.0 kOe. </w:t>
      </w:r>
      <w:r w:rsidR="00DF2AA0" w:rsidRPr="004057BA">
        <w:rPr>
          <w:color w:val="000000"/>
        </w:rPr>
        <w:t>To gain further information on the magnetization reversal process and the switching fields of the distinct dots, longitudinal minor loops were also measured.</w:t>
      </w:r>
    </w:p>
    <w:p w:rsidR="008C28BC" w:rsidRDefault="00DA041E" w:rsidP="004A3B74">
      <w:pPr>
        <w:pStyle w:val="Para"/>
      </w:pPr>
      <w:r w:rsidRPr="00DA041E">
        <w:rPr>
          <w:rFonts w:ascii="Linux Biolinum" w:hAnsi="Linux Biolinum" w:cs="Linux Biolinum"/>
          <w:i/>
        </w:rPr>
        <w:t>2.2.2</w:t>
      </w:r>
      <w:r w:rsidRPr="00DA041E">
        <w:rPr>
          <w:rFonts w:ascii="Linux Biolinum" w:hAnsi="Linux Biolinum" w:cs="Linux Biolinum"/>
          <w:i/>
        </w:rPr>
        <w:t> </w:t>
      </w:r>
      <w:r w:rsidRPr="00DA041E">
        <w:rPr>
          <w:rFonts w:ascii="Linux Biolinum" w:hAnsi="Linux Biolinum" w:cs="Linux Biolinum"/>
          <w:i/>
        </w:rPr>
        <w:t>Magnetization</w:t>
      </w:r>
      <w:r>
        <w:rPr>
          <w:rFonts w:ascii="Linux Biolinum" w:hAnsi="Linux Biolinum" w:cs="Linux Biolinum"/>
          <w:i/>
        </w:rPr>
        <w:t xml:space="preserve">. </w:t>
      </w:r>
      <w:r w:rsidR="00DF2AA0" w:rsidRPr="004057BA">
        <w:t>To complement the above analysis of the magnetization evolution under an external field, the magnetic states of the bi-component structures were directly imaged at different point of the hysteresis cycle using in-field ma</w:t>
      </w:r>
      <w:r w:rsidR="008337F6">
        <w:t>gnetic force microscopy (MFM)</w:t>
      </w:r>
      <w:r w:rsidR="00DF2AA0" w:rsidRPr="00BE0E50">
        <w:t xml:space="preserve"> [</w:t>
      </w:r>
      <w:hyperlink w:anchor="bib5" w:history="1">
        <w:r w:rsidR="00DF2AA0" w:rsidRPr="00DA041E">
          <w:rPr>
            <w:rStyle w:val="Hyperlink"/>
            <w:u w:val="none"/>
          </w:rPr>
          <w:t>5</w:t>
        </w:r>
      </w:hyperlink>
      <w:ins w:id="24" w:author="Tomas Chovanak" w:date="2017-01-04T11:28:00Z">
        <w:r w:rsidR="00341F6F">
          <w:rPr>
            <w:rStyle w:val="Hyperlink"/>
            <w:u w:val="none"/>
          </w:rPr>
          <w:t>].</w:t>
        </w:r>
      </w:ins>
      <w:ins w:id="25" w:author="Tomas Chovanak" w:date="2017-01-04T11:29:00Z">
        <w:r w:rsidR="00341F6F">
          <w:rPr>
            <w:rStyle w:val="Hyperlink"/>
            <w:u w:val="none"/>
          </w:rPr>
          <w:t>[1]</w:t>
        </w:r>
      </w:ins>
      <w:del w:id="26" w:author="Tomas Chovanak" w:date="2017-01-04T11:28:00Z">
        <w:r w:rsidR="00DF2AA0" w:rsidRPr="00BE0E50" w:rsidDel="00341F6F">
          <w:delText>]</w:delText>
        </w:r>
        <w:r w:rsidR="008337F6" w:rsidDel="00341F6F">
          <w:delText>.</w:delText>
        </w:r>
        <w:r w:rsidR="00D3733E" w:rsidDel="00341F6F">
          <w:delText>[1]</w:delText>
        </w:r>
      </w:del>
    </w:p>
    <w:p w:rsidR="00040AE8" w:rsidRDefault="00DA041E" w:rsidP="004A3B74">
      <w:pPr>
        <w:pStyle w:val="Para"/>
      </w:pPr>
      <w:r w:rsidRPr="00DA041E">
        <w:rPr>
          <w:rFonts w:cs="Linux Libertine"/>
          <w:i/>
        </w:rPr>
        <w:t>Eavesdropping.</w:t>
      </w:r>
      <w:r>
        <w:rPr>
          <w:rFonts w:cs="Linux Libertine"/>
          <w:i/>
        </w:rPr>
        <w:t> </w:t>
      </w:r>
      <w:r w:rsidR="00DF2AA0" w:rsidRPr="004057BA">
        <w:t>MFM images were recorded by a Digital Instruments Nanoscope IIIa, using the phase detection mode, i.e., monitoring the cantilever</w:t>
      </w:r>
      <w:r w:rsidR="00DF2AA0" w:rsidRPr="00040AE8">
        <w:t>'</w:t>
      </w:r>
      <w:r w:rsidR="00DF2AA0" w:rsidRPr="004057BA">
        <w: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t>
      </w:r>
    </w:p>
    <w:p w:rsidR="00040AE8" w:rsidRPr="001137CF" w:rsidRDefault="008E533C" w:rsidP="00DA041E">
      <w:pPr>
        <w:pStyle w:val="Head2"/>
      </w:pPr>
      <w:r>
        <w:t>2.</w:t>
      </w:r>
      <w:r w:rsidR="00B1718D">
        <w:t>3</w:t>
      </w:r>
      <w:r w:rsidR="00FF1AC1">
        <w:rPr>
          <w:szCs w:val="22"/>
        </w:rPr>
        <w:t> </w:t>
      </w:r>
      <w:r w:rsidR="00DF2AA0" w:rsidRPr="001137CF">
        <w:t xml:space="preserve">Dynamic </w:t>
      </w:r>
      <w:r w:rsidR="00C77E48" w:rsidRPr="001137CF">
        <w:t>Measurements:</w:t>
      </w:r>
      <w:r w:rsidR="00DF2AA0" w:rsidRPr="001137CF">
        <w:t xml:space="preserve"> BLS</w:t>
      </w:r>
    </w:p>
    <w:p w:rsidR="00040AE8" w:rsidRPr="00040AE8" w:rsidRDefault="00DF2AA0" w:rsidP="004A3B74">
      <w:pPr>
        <w:pStyle w:val="Para"/>
      </w:pPr>
      <w:r w:rsidRPr="00282721">
        <w:t xml:space="preserve">BLS </w:t>
      </w:r>
      <w:r w:rsidRPr="004057BA">
        <w:t xml:space="preserve">spectra of the thermal magnetic excitations were measured at room temperature in the back-scattering </w:t>
      </w:r>
      <w:r w:rsidRPr="00260F76">
        <w:t>geometry by using a (3</w:t>
      </w:r>
      <w:r w:rsidR="00BD6F05">
        <w:rPr>
          <w:rFonts w:cs="Linux Libertine"/>
        </w:rPr>
        <w:sym w:font="Symbol" w:char="F02B"/>
      </w:r>
      <w:r w:rsidRPr="00260F76">
        <w:t>3)-pass tandem Fabry–Perot interferometer. About 200 mW of monochromatic (</w:t>
      </w:r>
      <w:r w:rsidRPr="00260F76">
        <w:rPr>
          <w:rFonts w:ascii="Symbol" w:hAnsi="Symbol"/>
        </w:rPr>
        <w:t></w:t>
      </w:r>
      <w:r w:rsidR="00246F8E">
        <w:t> </w:t>
      </w:r>
      <w:r w:rsidR="00246F8E">
        <w:sym w:font="Symbol" w:char="F03D"/>
      </w:r>
      <w:r w:rsidR="00246F8E">
        <w:t> </w:t>
      </w:r>
      <w:r w:rsidRPr="00260F76">
        <w:t xml:space="preserve">532 nm) laser were focused onto a spot having a diameter of about 30 microns. An external magnetic field with intensity ranging </w:t>
      </w:r>
      <w:r w:rsidRPr="00260F76">
        <w:rPr>
          <w:rFonts w:ascii="TimesNewRoman" w:hAnsi="TimesNewRoman" w:cs="TimesNewRoman"/>
        </w:rPr>
        <w:t xml:space="preserve">between </w:t>
      </w:r>
      <w:r w:rsidR="009168EB">
        <w:sym w:font="Symbol" w:char="F02D"/>
      </w:r>
      <w:r w:rsidRPr="00260F76">
        <w:rPr>
          <w:rFonts w:ascii="TimesNewRoman" w:hAnsi="TimesNewRoman" w:cs="TimesNewRoman"/>
        </w:rPr>
        <w:t xml:space="preserve">1.0 kOe &lt; </w:t>
      </w:r>
      <w:r w:rsidRPr="00260F76">
        <w:rPr>
          <w:rFonts w:ascii="TimesNewRoman" w:hAnsi="TimesNewRoman" w:cs="TimesNewRoman"/>
          <w:i/>
        </w:rPr>
        <w:t>H</w:t>
      </w:r>
      <w:r w:rsidRPr="00260F76">
        <w:rPr>
          <w:rFonts w:ascii="TimesNewRoman" w:hAnsi="TimesNewRoman" w:cs="TimesNewRoman"/>
        </w:rPr>
        <w:t xml:space="preserve"> &lt; </w:t>
      </w:r>
      <w:r w:rsidR="00BD6F05">
        <w:rPr>
          <w:rFonts w:cs="Linux Libertine"/>
        </w:rPr>
        <w:sym w:font="Symbol" w:char="F02B"/>
      </w:r>
      <w:r w:rsidRPr="00260F76">
        <w:rPr>
          <w:rFonts w:ascii="TimesNewRoman" w:hAnsi="TimesNewRoman" w:cs="TimesNewRoman"/>
        </w:rPr>
        <w:t>1.0 kOe</w:t>
      </w:r>
      <w:r w:rsidRPr="00260F76">
        <w:t xml:space="preserve"> was applied parallel to the sample surface along</w:t>
      </w:r>
      <w:r w:rsidRPr="00260F76">
        <w:rPr>
          <w:rFonts w:ascii="TimesNewRoman" w:hAnsi="TimesNewRoman" w:cs="TimesNewRoman"/>
        </w:rPr>
        <w:t xml:space="preserve"> the dots length and perpendicular to the incidence plane of light (Voigt geometry).</w:t>
      </w:r>
    </w:p>
    <w:p w:rsidR="00040AE8" w:rsidRPr="001137CF" w:rsidRDefault="008E533C" w:rsidP="00DA041E">
      <w:pPr>
        <w:pStyle w:val="Head2"/>
      </w:pPr>
      <w:r>
        <w:t>2.</w:t>
      </w:r>
      <w:r w:rsidR="00B1718D">
        <w:t>4</w:t>
      </w:r>
      <w:r w:rsidR="00FF1AC1">
        <w:rPr>
          <w:szCs w:val="22"/>
        </w:rPr>
        <w:t> </w:t>
      </w:r>
      <w:r w:rsidR="00DF2AA0" w:rsidRPr="001137CF">
        <w:t>Ground-</w:t>
      </w:r>
      <w:r w:rsidR="00C77E48" w:rsidRPr="001137CF">
        <w:t xml:space="preserve">State Magnetization </w:t>
      </w:r>
      <w:r w:rsidR="00AE4D68" w:rsidRPr="001137CF">
        <w:t>Determination</w:t>
      </w:r>
      <w:r w:rsidR="00DF2AA0" w:rsidRPr="001137CF">
        <w:t xml:space="preserve"> and DMM </w:t>
      </w:r>
      <w:r w:rsidR="00AE4D68" w:rsidRPr="001137CF">
        <w:t>Micromagnetic</w:t>
      </w:r>
      <w:r w:rsidR="00C77E48" w:rsidRPr="001137CF">
        <w:t xml:space="preserve"> </w:t>
      </w:r>
      <w:r w:rsidR="00AE4D68" w:rsidRPr="001137CF">
        <w:t>Simulation</w:t>
      </w:r>
      <w:r w:rsidR="00C77E48" w:rsidRPr="001137CF">
        <w:t>s</w:t>
      </w:r>
    </w:p>
    <w:p w:rsidR="00040AE8" w:rsidRPr="00040AE8" w:rsidRDefault="00DA041E" w:rsidP="004A3B74">
      <w:pPr>
        <w:pStyle w:val="Para"/>
      </w:pPr>
      <w:bookmarkStart w:id="27" w:name="sec1"/>
      <w:r w:rsidRPr="00DA041E">
        <w:rPr>
          <w:rFonts w:ascii="Linux Biolinum" w:hAnsi="Linux Biolinum" w:cs="Linux Biolinum"/>
          <w:i/>
        </w:rPr>
        <w:t>2.4.1</w:t>
      </w:r>
      <w:bookmarkEnd w:id="27"/>
      <w:r w:rsidRPr="00DA041E">
        <w:rPr>
          <w:rFonts w:ascii="Linux Biolinum" w:hAnsi="Linux Biolinum" w:cs="Linux Biolinum"/>
          <w:i/>
        </w:rPr>
        <w:t> </w:t>
      </w:r>
      <w:r w:rsidRPr="00DA041E">
        <w:rPr>
          <w:rFonts w:ascii="Linux Biolinum" w:hAnsi="Linux Biolinum" w:cs="Linux Biolinum"/>
          <w:i/>
        </w:rPr>
        <w:t>Determined</w:t>
      </w:r>
      <w:r>
        <w:rPr>
          <w:rFonts w:ascii="Linux Biolinum" w:hAnsi="Linux Biolinum" w:cs="Linux Biolinum"/>
          <w:i/>
        </w:rPr>
        <w:t xml:space="preserve">. </w:t>
      </w:r>
      <w:r w:rsidR="00DF2AA0" w:rsidRPr="00141063">
        <w:rPr>
          <w:lang w:val="en-GB"/>
        </w:rPr>
        <w:t>The magnetization ground-state</w:t>
      </w:r>
      <w:r w:rsidR="00DF2AA0">
        <w:rPr>
          <w:lang w:val="en-GB"/>
        </w:rPr>
        <w:t>s</w:t>
      </w:r>
      <w:r w:rsidR="00DF2AA0" w:rsidRPr="00141063">
        <w:rPr>
          <w:lang w:val="en-GB"/>
        </w:rPr>
        <w:t xml:space="preserve"> </w:t>
      </w:r>
      <w:r w:rsidR="00DF2AA0">
        <w:rPr>
          <w:lang w:val="en-GB"/>
        </w:rPr>
        <w:t xml:space="preserve">as well as the hysteresis loops </w:t>
      </w:r>
      <w:r w:rsidR="00DF2AA0" w:rsidRPr="00141063">
        <w:rPr>
          <w:lang w:val="en-GB"/>
        </w:rPr>
        <w:t>w</w:t>
      </w:r>
      <w:r w:rsidR="00DF2AA0">
        <w:rPr>
          <w:lang w:val="en-GB"/>
        </w:rPr>
        <w:t>ere</w:t>
      </w:r>
      <w:r w:rsidR="00DF2AA0" w:rsidRPr="00141063">
        <w:rPr>
          <w:lang w:val="en-GB"/>
        </w:rPr>
        <w:t xml:space="preserve"> determined by using</w:t>
      </w:r>
      <w:r w:rsidR="00DF2AA0">
        <w:rPr>
          <w:lang w:val="en-GB"/>
        </w:rPr>
        <w:t xml:space="preserve"> the</w:t>
      </w:r>
      <w:r w:rsidR="00DF2AA0" w:rsidRPr="00141063">
        <w:rPr>
          <w:lang w:val="en-GB"/>
        </w:rPr>
        <w:t xml:space="preserve"> OOMMF code</w:t>
      </w:r>
      <w:r w:rsidR="00246A01">
        <w:rPr>
          <w:lang w:val="en-GB"/>
        </w:rPr>
        <w:t xml:space="preserve">. </w:t>
      </w:r>
      <w:r w:rsidR="00DF2AA0" w:rsidRPr="00141063">
        <w:rPr>
          <w:lang w:val="en-GB"/>
        </w:rPr>
        <w:t xml:space="preserve">To reproduce the exact shape of the dots, a bitmap image of the basic unit of the bi-component dots was created from the SEM image of </w:t>
      </w:r>
      <w:hyperlink w:anchor="fig1" w:history="1">
        <w:r w:rsidR="007D542C" w:rsidRPr="00DA041E">
          <w:rPr>
            <w:rStyle w:val="Hyperlink"/>
            <w:u w:val="none"/>
            <w:lang w:val="en-GB"/>
          </w:rPr>
          <w:t>Fig. 1</w:t>
        </w:r>
      </w:hyperlink>
      <w:r w:rsidR="00DF2AA0" w:rsidRPr="00141063">
        <w:rPr>
          <w:lang w:val="en-GB"/>
        </w:rPr>
        <w:t xml:space="preserve">, and used as input for </w:t>
      </w:r>
      <w:r w:rsidR="00DF2AA0">
        <w:rPr>
          <w:lang w:val="en-GB"/>
        </w:rPr>
        <w:t xml:space="preserve">the </w:t>
      </w:r>
      <w:r w:rsidR="00DF2AA0" w:rsidRPr="00141063">
        <w:rPr>
          <w:lang w:val="en-GB"/>
        </w:rPr>
        <w:t>simulation</w:t>
      </w:r>
      <w:r w:rsidR="00DF2AA0">
        <w:rPr>
          <w:lang w:val="en-GB"/>
        </w:rPr>
        <w:t>s</w:t>
      </w:r>
      <w:r w:rsidR="00DF2AA0" w:rsidRPr="00141063">
        <w:rPr>
          <w:lang w:val="en-GB"/>
        </w:rPr>
        <w:t>. Periodic boundary condition</w:t>
      </w:r>
      <w:r w:rsidR="00DF2AA0">
        <w:rPr>
          <w:lang w:val="en-GB"/>
        </w:rPr>
        <w:t>s</w:t>
      </w:r>
      <w:r w:rsidR="00DF2AA0" w:rsidRPr="00141063">
        <w:rPr>
          <w:lang w:val="en-GB"/>
        </w:rPr>
        <w:t xml:space="preserve"> have been applied to account for the chain arrangement of the Py/Co dots</w:t>
      </w:r>
      <w:r w:rsidR="00DF2AA0">
        <w:rPr>
          <w:lang w:val="en-GB"/>
        </w:rPr>
        <w:t xml:space="preserve"> in the investigated sample</w:t>
      </w:r>
      <w:r w:rsidR="00DF2AA0" w:rsidRPr="00141063">
        <w:rPr>
          <w:lang w:val="en-GB"/>
        </w:rPr>
        <w:t>.</w:t>
      </w:r>
    </w:p>
    <w:p w:rsidR="00040AE8" w:rsidRPr="00040AE8" w:rsidRDefault="00AE4D68" w:rsidP="004A3B74">
      <w:pPr>
        <w:pStyle w:val="Para"/>
        <w:rPr>
          <w:lang w:val="en-GB"/>
        </w:rPr>
      </w:pPr>
      <w:bookmarkStart w:id="28" w:name="sec2"/>
      <w:r w:rsidRPr="00AE4D68">
        <w:rPr>
          <w:rFonts w:ascii="Linux Biolinum" w:hAnsi="Linux Biolinum" w:cs="Linux Biolinum"/>
          <w:i/>
        </w:rPr>
        <w:t>2.4.2</w:t>
      </w:r>
      <w:bookmarkEnd w:id="28"/>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BE22F9" w:rsidP="00DA041E">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29" w:name="eqn1"/>
            <w:r w:rsidRPr="00DA041E">
              <w:t>1</w:t>
            </w:r>
            <w:bookmarkEnd w:id="29"/>
            <w:r w:rsidRPr="00DA041E">
              <w:rPr>
                <w:lang w:val="en-GB"/>
              </w:rPr>
              <w:t>)</w:t>
            </w:r>
          </w:p>
        </w:tc>
      </w:tr>
    </w:tbl>
    <w:p w:rsidR="000374FC" w:rsidRPr="00040AE8" w:rsidRDefault="000374FC" w:rsidP="004A3B74">
      <w:pPr>
        <w:pStyle w:val="ParaContinue"/>
        <w:rPr>
          <w:lang w:val="en-GB"/>
        </w:rPr>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The second derivatives of the energy 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4A3B74">
      <w:pPr>
        <w:pStyle w:val="Para"/>
        <w:rPr>
          <w:lang w:val="en-GB"/>
        </w:rPr>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hyperlink w:anchor="tb1" w:history="1">
        <w:r w:rsidR="001C1B01" w:rsidRPr="00DA041E">
          <w:rPr>
            <w:rStyle w:val="Hyperlink"/>
            <w:u w:val="none"/>
            <w:lang w:val="en-GB"/>
          </w:rPr>
          <w:t>Table 1</w:t>
        </w:r>
      </w:hyperlink>
      <w:r>
        <w:rPr>
          <w:lang w:val="en-GB"/>
        </w:rPr>
        <w:t>.</w:t>
      </w:r>
    </w:p>
    <w:p w:rsidR="00595309" w:rsidRPr="00CB5BFA" w:rsidRDefault="00595309" w:rsidP="00595309">
      <w:pPr>
        <w:pStyle w:val="TableCaption"/>
        <w:rPr>
          <w:b w:val="0"/>
        </w:rPr>
      </w:pPr>
      <w:bookmarkStart w:id="30" w:name="tb1"/>
      <w:r w:rsidRPr="00ED5F35">
        <w:rPr>
          <w:rStyle w:val="Label"/>
        </w:rPr>
        <w:t>Table 1</w:t>
      </w:r>
      <w:bookmarkEnd w:id="30"/>
      <w:r w:rsidRPr="00ED5F35">
        <w:rPr>
          <w:rStyle w:val="Label"/>
        </w:rPr>
        <w:t>:</w:t>
      </w:r>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Used in business</w:t>
            </w:r>
          </w:p>
        </w:tc>
      </w:tr>
    </w:tbl>
    <w:p w:rsidR="00EE7FA6" w:rsidRDefault="00EE7FA6" w:rsidP="004A3B74">
      <w:pPr>
        <w:pStyle w:val="Para"/>
        <w:rPr>
          <w:lang w:val="en-GB"/>
        </w:rPr>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31" w:name="eqn2"/>
            <w:r w:rsidRPr="00DA041E">
              <w:t>2</w:t>
            </w:r>
            <w:bookmarkEnd w:id="31"/>
            <w:r w:rsidRPr="00DA041E">
              <w:rPr>
                <w:lang w:val="en-GB"/>
              </w:rPr>
              <w:t>)</w:t>
            </w:r>
          </w:p>
        </w:tc>
      </w:tr>
    </w:tbl>
    <w:p w:rsidR="00040AE8" w:rsidRPr="00040AE8" w:rsidRDefault="00DF2AA0" w:rsidP="004A3B74">
      <w:pPr>
        <w:pStyle w:val="Para"/>
      </w:pPr>
      <w:r w:rsidRPr="004057BA">
        <w:t>Therefore one can observe either an in-phase (acoustic) or an out-of-phase (optical) character of the modes, with respect to the precession of the in-plane magnetization components in adjacent Py and Co dots.</w:t>
      </w:r>
    </w:p>
    <w:p w:rsidR="00040AE8" w:rsidRDefault="00DF2AA0" w:rsidP="004A3B74">
      <w:pPr>
        <w:pStyle w:val="Para"/>
        <w:rPr>
          <w:lang w:val="en-GB"/>
        </w:rPr>
      </w:pPr>
      <w:r w:rsidRPr="00260F76">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4A3B74">
      <w:pPr>
        <w:pStyle w:val="Para"/>
      </w:pPr>
      <w:r w:rsidRPr="003918F7">
        <w:t xml:space="preserve">The </w:t>
      </w:r>
      <w:r>
        <w:t xml:space="preserve">major </w:t>
      </w:r>
      <w:r w:rsidRPr="003918F7">
        <w:t>hysteresis loop</w:t>
      </w:r>
      <w:r>
        <w:t xml:space="preserve"> </w:t>
      </w:r>
      <w:r w:rsidRPr="003E4206">
        <w:t xml:space="preserve">measured by </w:t>
      </w:r>
      <w:r>
        <w:t xml:space="preserve">MOKE, plotted in </w:t>
      </w:r>
      <w:hyperlink w:anchor="fig1" w:history="1">
        <w:r w:rsidR="007D542C" w:rsidRPr="00DA041E">
          <w:rPr>
            <w:rStyle w:val="Hyperlink"/>
            <w:u w:val="none"/>
          </w:rPr>
          <w:t>Fig. 1</w:t>
        </w:r>
      </w:hyperlink>
      <w:r>
        <w:t xml:space="preserve">, </w:t>
      </w:r>
      <w:r w:rsidRPr="003918F7">
        <w:t>display</w:t>
      </w:r>
      <w:r>
        <w:t>s</w:t>
      </w:r>
      <w:r w:rsidRPr="003918F7">
        <w:t xml:space="preserve"> a two-step switching process due to the distinct </w:t>
      </w:r>
      <w:r w:rsidRPr="004057BA">
        <w:t>magnetization reversal of the Py and Co sub-elements, 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4A3B74">
      <w:pPr>
        <w:pStyle w:val="Para"/>
      </w:pPr>
      <w:r>
        <w:t xml:space="preserve">To directly visualize the evolution of the magnetization in the Py and Co subunits of our bi-component dots during the reversal process, we performed a field-dependent MFM analysis whose main results are reported in </w:t>
      </w:r>
      <w:hyperlink w:anchor="fig2" w:history="1">
        <w:r w:rsidR="007D542C" w:rsidRPr="00DA041E">
          <w:rPr>
            <w:rStyle w:val="Hyperlink"/>
            <w:u w:val="none"/>
          </w:rPr>
          <w:t>Fig. 2</w:t>
        </w:r>
      </w:hyperlink>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hyperlink w:anchor="fig1" w:history="1">
        <w:r w:rsidR="007D542C" w:rsidRPr="00DA041E">
          <w:rPr>
            <w:rStyle w:val="Hyperlink"/>
            <w:u w:val="none"/>
          </w:rPr>
          <w:t>Fig. 1</w:t>
        </w:r>
      </w:hyperlink>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3034E3F7" wp14:editId="781A462E">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5309" w:rsidP="00DA041E">
      <w:pPr>
        <w:pStyle w:val="FigureCaption"/>
        <w:jc w:val="both"/>
        <w:rPr>
          <w:b w:val="0"/>
        </w:rPr>
      </w:pPr>
      <w:bookmarkStart w:id="32" w:name="fig2"/>
      <w:r w:rsidRPr="00ED5F35">
        <w:rPr>
          <w:rStyle w:val="Label"/>
        </w:rPr>
        <w:t>Figure 2</w:t>
      </w:r>
      <w:bookmarkEnd w:id="32"/>
      <w:r w:rsidRPr="00ED5F35">
        <w:rPr>
          <w:rStyle w:val="Label"/>
        </w:rPr>
        <w:t>:</w:t>
      </w:r>
      <w:r w:rsidRPr="00ED5F35">
        <w:rPr>
          <w:color w:val="000000"/>
        </w:rPr>
        <w:t xml:space="preserve"> MFM images of the bi-component Py/Co dots for different values of the applied magnetic field which are</w:t>
      </w:r>
      <w:r w:rsidRPr="00ED5F35">
        <w:t xml:space="preserve"> indicated by greek letters along both the major and minor hysteresis loop.</w:t>
      </w:r>
    </w:p>
    <w:p w:rsidR="00040AE8" w:rsidRDefault="00DF2AA0" w:rsidP="004A3B74">
      <w:pPr>
        <w:pStyle w:val="Para"/>
        <w:rPr>
          <w:szCs w:val="18"/>
        </w:rPr>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4A3B74">
      <w:pPr>
        <w:pStyle w:val="Para"/>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hyperlink w:anchor="fig1" w:history="1">
        <w:r w:rsidR="007D542C" w:rsidRPr="00DA041E">
          <w:rPr>
            <w:rStyle w:val="Hyperlink"/>
            <w:u w:val="none"/>
          </w:rPr>
          <w:t>Fig. 1.</w:t>
        </w:r>
      </w:hyperlink>
    </w:p>
    <w:p w:rsidR="00040AE8" w:rsidRPr="00040AE8" w:rsidRDefault="00DF2AA0" w:rsidP="004A3B74">
      <w:pPr>
        <w:pStyle w:val="Para"/>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hyperlink w:anchor="fig2" w:history="1">
        <w:r w:rsidR="007D542C" w:rsidRPr="00DA041E">
          <w:rPr>
            <w:rStyle w:val="Hyperlink"/>
            <w:u w:val="none"/>
          </w:rPr>
          <w:t>Fig. 2</w:t>
        </w:r>
      </w:hyperlink>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t>
      </w:r>
      <w:r w:rsidRPr="00420B4C">
        <w:lastRenderedPageBreak/>
        <w:t>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BE22F9" w:rsidP="004A3B74">
      <w:pPr>
        <w:pStyle w:val="Para"/>
        <w:rPr>
          <w:color w:val="000000"/>
        </w:rPr>
      </w:pP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hyperlink w:anchor="fig4" w:history="1">
        <w:r w:rsidR="007D542C" w:rsidRPr="00DA041E">
          <w:rPr>
            <w:rStyle w:val="Hyperlink"/>
            <w:u w:val="none"/>
          </w:rPr>
          <w:t>Fig. 4</w:t>
        </w:r>
      </w:hyperlink>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drawing>
          <wp:inline distT="0" distB="0" distL="0" distR="0" wp14:anchorId="23034F8B" wp14:editId="510F52A6">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DA041E" w:rsidP="00DA041E">
      <w:pPr>
        <w:pStyle w:val="FigureCaption"/>
        <w:jc w:val="both"/>
        <w:rPr>
          <w:b w:val="0"/>
        </w:rPr>
      </w:pPr>
      <w:bookmarkStart w:id="33" w:name="fig3"/>
      <w:r w:rsidRPr="00ED5F35">
        <w:rPr>
          <w:rStyle w:val="Label"/>
        </w:rPr>
        <w:t>Figure 3</w:t>
      </w:r>
      <w:bookmarkEnd w:id="33"/>
      <w:r w:rsidRPr="00ED5F35">
        <w:rPr>
          <w:rStyle w:val="Label"/>
        </w:rPr>
        <w:t>:</w:t>
      </w:r>
      <w:r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53E28B43" wp14:editId="350564D4">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DA041E" w:rsidP="00DA041E">
      <w:pPr>
        <w:pStyle w:val="FigureCaption"/>
        <w:jc w:val="both"/>
        <w:rPr>
          <w:b w:val="0"/>
        </w:rPr>
      </w:pPr>
      <w:bookmarkStart w:id="34" w:name="fig4"/>
      <w:r w:rsidRPr="00ED5F35">
        <w:rPr>
          <w:rStyle w:val="Label"/>
        </w:rPr>
        <w:t>Figure 4</w:t>
      </w:r>
      <w:bookmarkEnd w:id="34"/>
      <w:r w:rsidRPr="00ED5F35">
        <w:rPr>
          <w:rStyle w:val="Label"/>
        </w:rPr>
        <w:t>:</w:t>
      </w:r>
      <w:r w:rsidRPr="00ED5F35">
        <w:t xml:space="preserve"> Calculated spatial distribution of the in-plane dynamic magnetization.</w:t>
      </w:r>
    </w:p>
    <w:p w:rsidR="00040AE8" w:rsidRPr="00040AE8" w:rsidRDefault="00DF2AA0" w:rsidP="004A3B74">
      <w:pPr>
        <w:pStyle w:val="Para"/>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rsidP="004A3B74">
      <w:pPr>
        <w:pStyle w:val="Para"/>
      </w:pPr>
      <w:r>
        <w:t xml:space="preserve">When the dots are in the P state, up to five modes were detected in BLS spectra. On the basis of the calculated profiles (right panel of </w:t>
      </w:r>
      <w:hyperlink w:anchor="fig4" w:history="1">
        <w:r w:rsidR="007D542C" w:rsidRPr="00DA041E">
          <w:rPr>
            <w:rStyle w:val="Hyperlink"/>
            <w:u w:val="none"/>
          </w:rPr>
          <w:t>Fig. 4</w:t>
        </w:r>
      </w:hyperlink>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w:t>
      </w:r>
      <w:r>
        <w:t xml:space="preserve">existence of spin waves. </w:t>
      </w:r>
      <w:r w:rsidRPr="00693A5B">
        <w:t>A similar effect has been observed in periodic array of alternating Permalloy and Co nanostripes</w:t>
      </w:r>
    </w:p>
    <w:p w:rsidR="00040AE8" w:rsidRPr="00040AE8" w:rsidRDefault="00DF2AA0" w:rsidP="004A3B74">
      <w:pPr>
        <w:pStyle w:val="Para"/>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hyperlink w:anchor="fig3" w:history="1">
        <w:r w:rsidR="007D542C" w:rsidRPr="00DA041E">
          <w:rPr>
            <w:rStyle w:val="Hyperlink"/>
            <w:u w:val="none"/>
          </w:rPr>
          <w:t>Fig. 3</w:t>
        </w:r>
      </w:hyperlink>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rsidP="004A3B74">
      <w:pPr>
        <w:pStyle w:val="Para"/>
      </w:pPr>
      <w:r>
        <w:t xml:space="preserve">The corresponding spatial profiles of the modes are shown in the left panels of </w:t>
      </w:r>
      <w:hyperlink w:anchor="fig4" w:history="1">
        <w:r w:rsidR="007D542C" w:rsidRPr="00DA041E">
          <w:rPr>
            <w:rStyle w:val="Hyperlink"/>
            <w:u w:val="none"/>
          </w:rPr>
          <w:t>Fig. 4</w:t>
        </w:r>
      </w:hyperlink>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2AF9EA8A" wp14:editId="50A77B96">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DA041E" w:rsidP="00DA041E">
      <w:pPr>
        <w:pStyle w:val="FigureCaption"/>
        <w:jc w:val="both"/>
        <w:rPr>
          <w:b w:val="0"/>
        </w:rPr>
      </w:pPr>
      <w:bookmarkStart w:id="35" w:name="fig5"/>
      <w:r w:rsidRPr="00ED5F35">
        <w:rPr>
          <w:rStyle w:val="Label"/>
        </w:rPr>
        <w:t>Figure 5</w:t>
      </w:r>
      <w:bookmarkEnd w:id="35"/>
      <w:r w:rsidRPr="00ED5F35">
        <w:rPr>
          <w:rStyle w:val="Label"/>
        </w:rPr>
        <w:t>:</w:t>
      </w:r>
      <w:r w:rsidRPr="00ED5F35">
        <w:t xml:space="preserve"> Full point are the frequencies measured along the minor hysteresis.</w:t>
      </w:r>
    </w:p>
    <w:p w:rsidR="00040AE8" w:rsidRDefault="00DA041E" w:rsidP="004A3B74">
      <w:pPr>
        <w:pStyle w:val="Para"/>
      </w:pPr>
      <w:r>
        <w:t>A</w:t>
      </w:r>
      <w:r w:rsidR="00DF2AA0" w:rsidRPr="00D415D9">
        <w:t xml:space="preserve">gain </w:t>
      </w:r>
      <w:r w:rsidR="00DF2AA0">
        <w:t xml:space="preserve">as a function of the applied field. In this field range the frequencies of modes in the Py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rsidP="004A3B74">
      <w:pPr>
        <w:pStyle w:val="Para"/>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hyperlink w:anchor="fig2" w:history="1">
        <w:r w:rsidR="007D542C" w:rsidRPr="00DA041E">
          <w:rPr>
            <w:rStyle w:val="Hyperlink"/>
            <w:rFonts w:ascii="Times-Roman" w:hAnsi="Times-Roman" w:cs="Times-Roman"/>
            <w:u w:val="none"/>
          </w:rPr>
          <w:t>Fig. 2</w:t>
        </w:r>
      </w:hyperlink>
      <w:r w:rsidRPr="002C016C">
        <w:t xml:space="preserve">), a configuration which cannot be achieved </w:t>
      </w:r>
      <w:r>
        <w:t xml:space="preserve">at remanence </w:t>
      </w:r>
      <w:r w:rsidRPr="002C016C">
        <w:t xml:space="preserve">along the major M-H loop. In </w:t>
      </w:r>
      <w:hyperlink w:anchor="fig5" w:history="1">
        <w:r w:rsidR="007D542C" w:rsidRPr="00DA041E">
          <w:rPr>
            <w:rStyle w:val="Hyperlink"/>
            <w:rFonts w:ascii="Times-Roman" w:hAnsi="Times-Roman" w:cs="Times-Roman"/>
            <w:u w:val="none"/>
          </w:rPr>
          <w:t>Fig. 5</w:t>
        </w:r>
      </w:hyperlink>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4A3B74">
      <w:pPr>
        <w:pStyle w:val="Para"/>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4A3B74">
      <w:pPr>
        <w:pStyle w:val="Para"/>
      </w:pPr>
      <w:r w:rsidRPr="004057BA">
        <w:t xml:space="preserve">In particular, for three (two) modes we measure a negative (positive) frequency slope with an almost linear dependence on </w:t>
      </w:r>
      <w:r w:rsidRPr="004057BA">
        <w:rPr>
          <w:i/>
        </w:rPr>
        <w:t>H</w:t>
      </w:r>
      <w:r w:rsidRPr="004057BA">
        <w:t>. It is evident that modes with negative frequency slope are modes localized into the Py dot (EM, F and 1DE) while the two with positive slope are the F(Co) and the EM(Co) modes.</w:t>
      </w:r>
    </w:p>
    <w:p w:rsidR="00040AE8" w:rsidRPr="001137CF" w:rsidRDefault="008E533C" w:rsidP="00DA041E">
      <w:pPr>
        <w:pStyle w:val="Head2"/>
      </w:pPr>
      <w:r>
        <w:lastRenderedPageBreak/>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4A3B74">
      <w:pPr>
        <w:pStyle w:val="Para"/>
      </w:pPr>
      <w:r>
        <w:t xml:space="preserve">One interesting point which emerges from analysis of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is that the frequency values of the eigenmodes are not the same at </w:t>
      </w:r>
      <w:r w:rsidR="00BD6F05">
        <w:rPr>
          <w:rFonts w:cs="Linux Libertine"/>
        </w:rPr>
        <w:sym w:font="Symbol" w:char="F02B"/>
      </w:r>
      <w:r>
        <w:t xml:space="preserve">500 Oe and at </w:t>
      </w:r>
      <w:r w:rsidR="009168EB">
        <w:sym w:font="Symbol" w:char="F02D"/>
      </w:r>
      <w:r>
        <w:t>500 Oe. This is expected for modes localized into the Co elements, since the external field is either parallel or antiparallel to their magnetization. However, for those mode localized into the Py sub-element</w:t>
      </w:r>
      <w:r w:rsidR="00DA041E">
        <w:t>. O</w:t>
      </w:r>
      <w:r>
        <w:t xml:space="preserve">ne could have predicted to find the same frequency values at ±500 Oe, unless the dipolar coupling arising from the adjacent Co dot plays a significant role. In fact, as seen in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reversing the field from </w:t>
      </w:r>
      <w:r w:rsidR="00BD6F05">
        <w:rPr>
          <w:rFonts w:cs="Linux Libertine"/>
        </w:rPr>
        <w:sym w:font="Symbol" w:char="F02B"/>
      </w:r>
      <w:r>
        <w:t xml:space="preserve">500 to </w:t>
      </w:r>
      <w:r w:rsidR="00BD6F05">
        <w:sym w:font="Symbol" w:char="F02D"/>
      </w:r>
      <w: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t xml:space="preserve"> </w:t>
      </w:r>
      <w:hyperlink w:anchor="tb2" w:history="1">
        <w:r w:rsidR="000644CD" w:rsidRPr="000644CD">
          <w:rPr>
            <w:color w:val="0000FF"/>
          </w:rPr>
          <w:t>Table 2</w:t>
        </w:r>
      </w:hyperlink>
      <w:r>
        <w:t>.</w:t>
      </w:r>
    </w:p>
    <w:p w:rsidR="00DA041E" w:rsidRDefault="00DA041E" w:rsidP="004A3B74">
      <w:pPr>
        <w:pStyle w:val="Para"/>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36" w:name="tb2"/>
      <w:r w:rsidRPr="00ED5F35">
        <w:rPr>
          <w:rStyle w:val="Label"/>
        </w:rPr>
        <w:t>Table 2</w:t>
      </w:r>
      <w:bookmarkEnd w:id="36"/>
      <w:r w:rsidRPr="00ED5F35">
        <w:rPr>
          <w:rStyle w:val="Label"/>
        </w:rPr>
        <w:t>:</w:t>
      </w:r>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252232E6" wp14:editId="2C0768D0">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9C1B5B" w:rsidP="00DA041E">
      <w:pPr>
        <w:pStyle w:val="FigureCaption"/>
        <w:jc w:val="both"/>
        <w:rPr>
          <w:b w:val="0"/>
        </w:rPr>
      </w:pPr>
      <w:bookmarkStart w:id="37" w:name="fig6"/>
      <w:r w:rsidRPr="00ED5F35">
        <w:rPr>
          <w:rStyle w:val="Label"/>
        </w:rPr>
        <w:t>Figure 6</w:t>
      </w:r>
      <w:bookmarkEnd w:id="37"/>
      <w:r w:rsidRPr="00ED5F35">
        <w:rPr>
          <w:rStyle w:val="Label"/>
        </w:rPr>
        <w:t>:</w:t>
      </w:r>
      <w:r w:rsidRPr="00ED5F35">
        <w:t xml:space="preserve"> Calculated frequency evolution of modes detected in the BLS spectra.</w:t>
      </w:r>
    </w:p>
    <w:p w:rsidR="00040AE8" w:rsidRDefault="00DF2AA0" w:rsidP="004A3B74">
      <w:pPr>
        <w:pStyle w:val="Para"/>
      </w:pPr>
      <w:r>
        <w:t xml:space="preserve">In </w:t>
      </w:r>
      <w:hyperlink w:anchor="fig6" w:history="1">
        <w:r w:rsidR="007D542C" w:rsidRPr="009C1B5B">
          <w:rPr>
            <w:color w:val="0000FF"/>
          </w:rPr>
          <w:t>Fig. 6</w:t>
        </w:r>
      </w:hyperlink>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P state. In </w:t>
      </w:r>
      <w:r w:rsidR="000644CD">
        <w:t>particular</w:t>
      </w:r>
      <w:r>
        <w:t xml:space="preserve">, the lowest three frequency modes of the AP state (EM(Co), EM(Py) and F(Py)) are downshifted with respect </w:t>
      </w:r>
      <w:r>
        <w:t xml:space="preserve">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4A3B74">
      <w:pPr>
        <w:pStyle w:val="Para"/>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4A3B74">
      <w:pPr>
        <w:pStyle w:val="Para"/>
      </w:pPr>
      <w:r w:rsidRPr="007F321D">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lastRenderedPageBreak/>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Default="004B4F18" w:rsidP="00227916">
      <w:pPr>
        <w:pStyle w:val="ReferenceHead"/>
        <w:rPr>
          <w:ins w:id="38" w:author="Tomas Chovanak" w:date="2017-01-04T11:28:00Z"/>
        </w:rPr>
        <w:pPrChange w:id="39" w:author="Tomas Chovanak" w:date="2017-01-04T11:47:00Z">
          <w:pPr>
            <w:pStyle w:val="ReferenceHead"/>
          </w:pPr>
        </w:pPrChange>
      </w:pPr>
      <w:del w:id="40" w:author="Tomas Chovanak" w:date="2017-01-04T11:32:00Z">
        <w:r w:rsidRPr="001137CF" w:rsidDel="007D4317">
          <w:delText>REFERENCES</w:delText>
        </w:r>
      </w:del>
      <w:ins w:id="41" w:author="Tomas Chovanak" w:date="2017-01-04T11:47:00Z">
        <w:r w:rsidR="00227916" w:rsidRPr="001137CF">
          <w:t>REFERENCES</w:t>
        </w:r>
      </w:ins>
    </w:p>
    <w:p w:rsidR="00D3733E" w:rsidRPr="001137CF" w:rsidDel="0005185A" w:rsidRDefault="0005185A" w:rsidP="00D3733E">
      <w:pPr>
        <w:cnfStyle w:val="000010100000" w:firstRow="0" w:lastRow="0" w:firstColumn="0" w:lastColumn="0" w:oddVBand="1" w:evenVBand="0" w:oddHBand="1" w:evenHBand="0" w:firstRowFirstColumn="0" w:firstRowLastColumn="0" w:lastRowFirstColumn="0" w:lastRowLastColumn="0"/>
        <w:rPr>
          <w:del w:id="42" w:author="Tomas Chovanak" w:date="2017-01-04T11:45:00Z"/>
        </w:rPr>
        <w:pPrChange w:id="43" w:author="Tomas Chovanak" w:date="2017-01-04T11:28:00Z">
          <w:pPr>
            <w:pStyle w:val="ReferenceHead"/>
            <w:cnfStyle w:val="000010100000" w:firstRow="0" w:lastRow="0" w:firstColumn="0" w:lastColumn="0" w:oddVBand="1" w:evenVBand="0" w:oddHBand="1" w:evenHBand="0" w:firstRowFirstColumn="0" w:firstRowLastColumn="0" w:lastRowFirstColumn="0" w:lastRowLastColumn="0"/>
          </w:pPr>
        </w:pPrChange>
      </w:pPr>
      <w:ins w:id="44"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45" w:author="Tomas Chovanak" w:date="2017-01-04T11:46:00Z">
          <w:tblPr>
            <w:tblStyle w:val="PlainTable2"/>
            <w:tblW w:w="0" w:type="auto"/>
            <w:tblLook w:val="0000" w:firstRow="0" w:lastRow="0" w:firstColumn="0" w:lastColumn="0" w:noHBand="0" w:noVBand="0"/>
          </w:tblPr>
        </w:tblPrChange>
      </w:tblPr>
      <w:tblGrid>
        <w:gridCol w:w="4800"/>
        <w:tblGridChange w:id="46">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47"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48" w:author="Tomas Chovanak" w:date="2017-01-04T11:46:00Z">
              <w:tcPr>
                <w:tcW w:w="0" w:type="auto"/>
              </w:tcPr>
            </w:tcPrChange>
          </w:tcPr>
          <w:p w:rsidR="00F00330" w:rsidRPr="00D3733E" w:rsidDel="00F00330" w:rsidRDefault="00F00330" w:rsidP="00D3733E">
            <w:pPr>
              <w:cnfStyle w:val="000010100000" w:firstRow="0" w:lastRow="0" w:firstColumn="0" w:lastColumn="0" w:oddVBand="1" w:evenVBand="0" w:oddHBand="1" w:evenHBand="0" w:firstRowFirstColumn="0" w:firstRowLastColumn="0" w:lastRowFirstColumn="0" w:lastRowLastColumn="0"/>
              <w:rPr>
                <w:del w:id="49" w:author="Tomas Chovanak" w:date="2017-01-04T11:42:00Z"/>
                <w:rFonts w:cs="Times New Roman"/>
                <w:rPrChange w:id="50" w:author="Tomas Chovanak" w:date="2017-01-04T11:28:00Z">
                  <w:rPr>
                    <w:del w:id="51" w:author="Tomas Chovanak" w:date="2017-01-04T11:42:00Z"/>
                    <w:rFonts w:cs="Times New Roman"/>
                  </w:rPr>
                </w:rPrChange>
              </w:rPr>
              <w:pPrChange w:id="52"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53" w:name="bib1"/>
            <w:bookmarkStart w:id="54" w:name="BIBL"/>
            <w:bookmarkStart w:id="55" w:name="RefPart"/>
            <w:bookmarkEnd w:id="53"/>
            <w:bookmarkEnd w:id="54"/>
            <w:del w:id="56" w:author="Tomas Chovanak" w:date="2017-01-04T11:28:00Z">
              <w:r w:rsidRPr="00D3733E" w:rsidDel="007B7BDD">
                <w:rPr>
                  <w:rFonts w:cs="Times New Roman"/>
                  <w:rPrChange w:id="57" w:author="Tomas Chovanak" w:date="2017-01-04T11:28:00Z">
                    <w:rPr>
                      <w:rFonts w:cs="Times New Roman"/>
                    </w:rPr>
                  </w:rPrChange>
                </w:rPr>
                <w:delText>[1]</w:delText>
              </w:r>
            </w:del>
          </w:p>
        </w:tc>
      </w:tr>
      <w:tr w:rsidR="00F00330" w:rsidRPr="00D3733E" w:rsidDel="00F00330" w:rsidTr="0005185A">
        <w:trPr>
          <w:del w:id="58"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59" w:author="Tomas Chovanak" w:date="2017-01-04T11:46:00Z">
              <w:tcPr>
                <w:tcW w:w="0" w:type="auto"/>
              </w:tcPr>
            </w:tcPrChange>
          </w:tcPr>
          <w:p w:rsidR="00F00330" w:rsidRPr="00D3733E" w:rsidDel="00F00330" w:rsidRDefault="00F00330" w:rsidP="00D3733E">
            <w:pPr>
              <w:rPr>
                <w:del w:id="60" w:author="Tomas Chovanak" w:date="2017-01-04T11:42:00Z"/>
                <w:rFonts w:cs="Times New Roman"/>
                <w:rPrChange w:id="61" w:author="Tomas Chovanak" w:date="2017-01-04T11:28:00Z">
                  <w:rPr>
                    <w:del w:id="62" w:author="Tomas Chovanak" w:date="2017-01-04T11:42:00Z"/>
                    <w:rFonts w:cs="Times New Roman"/>
                  </w:rPr>
                </w:rPrChange>
              </w:rPr>
              <w:pPrChange w:id="63" w:author="Tomas Chovanak" w:date="2017-01-04T11:28:00Z">
                <w:pPr>
                  <w:pStyle w:val="Bibentry"/>
                </w:pPr>
              </w:pPrChange>
            </w:pPr>
            <w:del w:id="64" w:author="Tomas Chovanak" w:date="2017-01-04T11:28:00Z">
              <w:r w:rsidRPr="00D3733E" w:rsidDel="007B7BDD">
                <w:rPr>
                  <w:rFonts w:cs="Times New Roman"/>
                  <w:rPrChange w:id="65"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380"/>
        <w:gridCol w:w="431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6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67" w:author="Tomas Chovanak" w:date="2017-01-04T11:49:00Z"/>
                <w:rFonts w:cs="Times New Roman"/>
              </w:rPr>
            </w:pPr>
            <w:ins w:id="68" w:author="Tomas Chovanak" w:date="2017-01-04T11:49:00Z">
              <w:r w:rsidRPr="00DA041E">
                <w:rPr>
                  <w:rFonts w:cs="Times New Roman"/>
                </w:rPr>
                <w:t>[1]</w:t>
              </w:r>
            </w:ins>
          </w:p>
        </w:tc>
        <w:tc>
          <w:tcPr>
            <w:tcW w:w="0" w:type="auto"/>
          </w:tcPr>
          <w:p w:rsidR="004D4025" w:rsidRPr="00DA041E" w:rsidRDefault="004D4025" w:rsidP="005314F9">
            <w:pPr>
              <w:pStyle w:val="Bibentry"/>
              <w:jc w:val="both"/>
              <w:cnfStyle w:val="000000100000" w:firstRow="0" w:lastRow="0" w:firstColumn="0" w:lastColumn="0" w:oddVBand="0" w:evenVBand="0" w:oddHBand="1" w:evenHBand="0" w:firstRowFirstColumn="0" w:firstRowLastColumn="0" w:lastRowFirstColumn="0" w:lastRowLastColumn="0"/>
              <w:rPr>
                <w:ins w:id="69" w:author="Tomas Chovanak" w:date="2017-01-04T11:49:00Z"/>
              </w:rPr>
            </w:pPr>
            <w:ins w:id="70" w:author="Tomas Chovanak" w:date="2017-01-04T11:49:00Z">
              <w:r w:rsidRPr="00DA041E">
                <w:rPr>
                  <w:rStyle w:val="FirstName"/>
                </w:rPr>
                <w:t>Patricia S.</w:t>
              </w:r>
              <w:r w:rsidRPr="00DA041E">
                <w:t xml:space="preserve"> </w:t>
              </w:r>
              <w:r w:rsidRPr="00DA041E">
                <w:rPr>
                  <w:rStyle w:val="Surname"/>
                </w:rPr>
                <w:t>Abril</w:t>
              </w:r>
              <w:r w:rsidRPr="00DA041E">
                <w:rPr>
                  <w:lang w:eastAsia="it-IT"/>
                </w:rPr>
                <w:t xml:space="preserve"> and </w:t>
              </w:r>
              <w:r w:rsidRPr="00DA041E">
                <w:rPr>
                  <w:rStyle w:val="FirstName"/>
                </w:rPr>
                <w:t>Robert</w:t>
              </w:r>
              <w:r w:rsidRPr="00DA041E">
                <w:t xml:space="preserve"> </w:t>
              </w:r>
              <w:r w:rsidRPr="00DA041E">
                <w:rPr>
                  <w:rStyle w:val="Surname"/>
                </w:rPr>
                <w:t>Plant</w:t>
              </w:r>
              <w:r w:rsidRPr="00DA041E">
                <w:rPr>
                  <w:lang w:eastAsia="it-IT"/>
                </w:rPr>
                <w:t xml:space="preserve">. </w:t>
              </w:r>
              <w:r w:rsidRPr="00DA041E">
                <w:rPr>
                  <w:rStyle w:val="Year"/>
                </w:rPr>
                <w:t>2007</w:t>
              </w:r>
              <w:r w:rsidRPr="00DA041E">
                <w:rPr>
                  <w:lang w:eastAsia="it-IT"/>
                </w:rPr>
                <w:t xml:space="preserve">. </w:t>
              </w:r>
              <w:r w:rsidRPr="00DA041E">
                <w:rPr>
                  <w:rStyle w:val="ArticleTitle"/>
                </w:rPr>
                <w:t>The patent holder’s dilemma: Buy, sell, or troll?</w:t>
              </w:r>
              <w:r w:rsidRPr="00DA041E">
                <w:t xml:space="preserve"> </w:t>
              </w:r>
              <w:r w:rsidRPr="00DA041E">
                <w:rPr>
                  <w:i/>
                </w:rPr>
                <w:t>Commun. ACM</w:t>
              </w:r>
              <w:r w:rsidRPr="00DA041E">
                <w:t xml:space="preserve"> 50, 1 (Jan. 2007), 36–44. DOI: http://dx.doi.org/10.1145/1188913.1188915</w:t>
              </w:r>
            </w:ins>
          </w:p>
        </w:tc>
      </w:tr>
      <w:tr w:rsidR="004D4025" w:rsidRPr="00DA041E" w:rsidTr="004D4025">
        <w:trPr>
          <w:ins w:id="7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72" w:author="Tomas Chovanak" w:date="2017-01-04T11:49:00Z"/>
                <w:rFonts w:cs="Times New Roman"/>
              </w:rPr>
            </w:pPr>
            <w:ins w:id="73" w:author="Tomas Chovanak" w:date="2017-01-04T11:49:00Z">
              <w:r w:rsidRPr="00DA041E">
                <w:rPr>
                  <w:rFonts w:cs="Times New Roman"/>
                </w:rPr>
                <w:t>[2]</w:t>
              </w:r>
            </w:ins>
          </w:p>
        </w:tc>
        <w:tc>
          <w:tcPr>
            <w:tcW w:w="0" w:type="auto"/>
          </w:tcPr>
          <w:p w:rsidR="004D4025" w:rsidRPr="00DA041E" w:rsidRDefault="004D4025" w:rsidP="005314F9">
            <w:pPr>
              <w:pStyle w:val="Bibentry"/>
              <w:jc w:val="both"/>
              <w:cnfStyle w:val="000000000000" w:firstRow="0" w:lastRow="0" w:firstColumn="0" w:lastColumn="0" w:oddVBand="0" w:evenVBand="0" w:oddHBand="0" w:evenHBand="0" w:firstRowFirstColumn="0" w:firstRowLastColumn="0" w:lastRowFirstColumn="0" w:lastRowLastColumn="0"/>
              <w:rPr>
                <w:ins w:id="74" w:author="Tomas Chovanak" w:date="2017-01-04T11:49:00Z"/>
              </w:rPr>
            </w:pPr>
            <w:ins w:id="75" w:author="Tomas Chovanak" w:date="2017-01-04T11:49:00Z">
              <w:r w:rsidRPr="00DA041E">
                <w:rPr>
                  <w:rStyle w:val="FirstName"/>
                </w:rPr>
                <w:t>I. F.</w:t>
              </w:r>
              <w:r w:rsidRPr="00DA041E">
                <w:t xml:space="preserve"> </w:t>
              </w:r>
              <w:r w:rsidRPr="00DA041E">
                <w:rPr>
                  <w:rStyle w:val="Surname"/>
                </w:rPr>
                <w:t>Akyildiz</w:t>
              </w:r>
              <w:r w:rsidRPr="00DA041E">
                <w:rPr>
                  <w:lang w:eastAsia="it-IT"/>
                </w:rPr>
                <w:t xml:space="preserve">, </w:t>
              </w:r>
              <w:r w:rsidRPr="00DA041E">
                <w:rPr>
                  <w:rStyle w:val="FirstName"/>
                </w:rPr>
                <w:t>W.</w:t>
              </w:r>
              <w:r w:rsidRPr="00DA041E">
                <w:t xml:space="preserve"> </w:t>
              </w:r>
              <w:r w:rsidRPr="00DA041E">
                <w:rPr>
                  <w:rStyle w:val="Surname"/>
                </w:rPr>
                <w:t>Su</w:t>
              </w:r>
              <w:r w:rsidRPr="00DA041E">
                <w:rPr>
                  <w:lang w:eastAsia="it-IT"/>
                </w:rPr>
                <w:t xml:space="preserve">, </w:t>
              </w:r>
              <w:r w:rsidRPr="00DA041E">
                <w:rPr>
                  <w:rStyle w:val="FirstName"/>
                </w:rPr>
                <w:t>Y.</w:t>
              </w:r>
              <w:r w:rsidRPr="00DA041E">
                <w:t xml:space="preserve"> </w:t>
              </w:r>
              <w:r w:rsidRPr="00DA041E">
                <w:rPr>
                  <w:rStyle w:val="Surname"/>
                </w:rPr>
                <w:t>Sankarasubramaniam</w:t>
              </w:r>
              <w:r w:rsidRPr="00DA041E">
                <w:rPr>
                  <w:lang w:eastAsia="it-IT"/>
                </w:rPr>
                <w:t xml:space="preserve">, and </w:t>
              </w:r>
              <w:r w:rsidRPr="00DA041E">
                <w:rPr>
                  <w:rStyle w:val="FirstName"/>
                </w:rPr>
                <w:t>E.</w:t>
              </w:r>
              <w:r w:rsidRPr="00DA041E">
                <w:t xml:space="preserve"> </w:t>
              </w:r>
              <w:r w:rsidRPr="00DA041E">
                <w:rPr>
                  <w:rStyle w:val="Surname"/>
                </w:rPr>
                <w:t>Cayirci</w:t>
              </w:r>
              <w:r w:rsidRPr="00DA041E">
                <w:rPr>
                  <w:lang w:eastAsia="it-IT"/>
                </w:rPr>
                <w:t xml:space="preserve">. </w:t>
              </w:r>
              <w:r w:rsidRPr="00DA041E">
                <w:rPr>
                  <w:rStyle w:val="Year"/>
                </w:rPr>
                <w:t>2002</w:t>
              </w:r>
              <w:r w:rsidRPr="00DA041E">
                <w:rPr>
                  <w:lang w:eastAsia="it-IT"/>
                </w:rPr>
                <w:t xml:space="preserve">. </w:t>
              </w:r>
              <w:r w:rsidRPr="00DA041E">
                <w:rPr>
                  <w:rStyle w:val="ArticleTitle"/>
                </w:rPr>
                <w:t>Wireless Sensor Networks: A Survey</w:t>
              </w:r>
              <w:r w:rsidRPr="00DA041E">
                <w:rPr>
                  <w:lang w:eastAsia="it-IT"/>
                </w:rPr>
                <w:t>.</w:t>
              </w:r>
              <w:r w:rsidRPr="00DA041E">
                <w:rPr>
                  <w:i/>
                </w:rPr>
                <w:t xml:space="preserve"> Comm. ACM</w:t>
              </w:r>
              <w:r w:rsidRPr="00DA041E">
                <w:t xml:space="preserve"> 38, 4 (2002), 393–422.</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7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77" w:author="Tomas Chovanak" w:date="2017-01-04T11:49:00Z"/>
                <w:rFonts w:cs="Times New Roman"/>
              </w:rPr>
            </w:pPr>
            <w:ins w:id="78" w:author="Tomas Chovanak" w:date="2017-01-04T11:49:00Z">
              <w:r w:rsidRPr="00DA041E">
                <w:rPr>
                  <w:rFonts w:cs="Times New Roman"/>
                </w:rPr>
                <w:t>[3]</w:t>
              </w:r>
            </w:ins>
          </w:p>
        </w:tc>
        <w:tc>
          <w:tcPr>
            <w:tcW w:w="0" w:type="auto"/>
          </w:tcPr>
          <w:p w:rsidR="004D4025" w:rsidRPr="00DA041E" w:rsidRDefault="004D4025" w:rsidP="005314F9">
            <w:pPr>
              <w:pStyle w:val="Bibentry"/>
              <w:jc w:val="both"/>
              <w:cnfStyle w:val="000000100000" w:firstRow="0" w:lastRow="0" w:firstColumn="0" w:lastColumn="0" w:oddVBand="0" w:evenVBand="0" w:oddHBand="1" w:evenHBand="0" w:firstRowFirstColumn="0" w:firstRowLastColumn="0" w:lastRowFirstColumn="0" w:lastRowLastColumn="0"/>
              <w:rPr>
                <w:ins w:id="79" w:author="Tomas Chovanak" w:date="2017-01-04T11:49:00Z"/>
                <w:lang w:eastAsia="it-IT"/>
              </w:rPr>
            </w:pPr>
            <w:ins w:id="80" w:author="Tomas Chovanak" w:date="2017-01-04T11:49:00Z">
              <w:r w:rsidRPr="00DA041E">
                <w:rPr>
                  <w:rStyle w:val="FirstName"/>
                </w:rPr>
                <w:t>David A.</w:t>
              </w:r>
              <w:r w:rsidRPr="00DA041E">
                <w:t xml:space="preserve"> </w:t>
              </w:r>
              <w:r w:rsidRPr="00DA041E">
                <w:rPr>
                  <w:rStyle w:val="Surname"/>
                </w:rPr>
                <w:t>Anisi</w:t>
              </w:r>
              <w:r w:rsidRPr="00DA041E">
                <w:rPr>
                  <w:lang w:eastAsia="it-IT"/>
                </w:rPr>
                <w:t xml:space="preserve">. </w:t>
              </w:r>
              <w:r w:rsidRPr="00DA041E">
                <w:rPr>
                  <w:rStyle w:val="Year"/>
                </w:rPr>
                <w:t>2003</w:t>
              </w:r>
              <w:r w:rsidRPr="00DA041E">
                <w:rPr>
                  <w:lang w:eastAsia="it-IT"/>
                </w:rPr>
                <w:t xml:space="preserve">. </w:t>
              </w:r>
              <w:r w:rsidRPr="00DA041E">
                <w:rPr>
                  <w:rStyle w:val="ArticleTitle"/>
                  <w:i/>
                </w:rPr>
                <w:t>Optimal Motion Control of a Ground Vehicle</w:t>
              </w:r>
              <w:r w:rsidRPr="00DA041E">
                <w:rPr>
                  <w:rStyle w:val="ArticleTitle"/>
                </w:rPr>
                <w:t>.</w:t>
              </w:r>
              <w:r w:rsidRPr="00DA041E">
                <w:rPr>
                  <w:lang w:eastAsia="it-IT"/>
                </w:rPr>
                <w:t xml:space="preserve"> Master’s thesis. Royal Institute of Technology (KTH), Stockholm, Sweden.</w:t>
              </w:r>
            </w:ins>
          </w:p>
        </w:tc>
      </w:tr>
      <w:tr w:rsidR="004D4025" w:rsidRPr="00DA041E" w:rsidTr="004D4025">
        <w:trPr>
          <w:ins w:id="8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82" w:author="Tomas Chovanak" w:date="2017-01-04T11:49:00Z"/>
                <w:rFonts w:cs="Times New Roman"/>
              </w:rPr>
            </w:pPr>
            <w:ins w:id="83" w:author="Tomas Chovanak" w:date="2017-01-04T11:49:00Z">
              <w:r w:rsidRPr="00DA041E">
                <w:rPr>
                  <w:rFonts w:cs="Times New Roman"/>
                </w:rPr>
                <w:t>[4]</w:t>
              </w:r>
            </w:ins>
          </w:p>
        </w:tc>
        <w:tc>
          <w:tcPr>
            <w:tcW w:w="0" w:type="auto"/>
          </w:tcPr>
          <w:p w:rsidR="004D4025" w:rsidRPr="00DA041E" w:rsidRDefault="004D4025" w:rsidP="005314F9">
            <w:pPr>
              <w:pStyle w:val="Bibentry"/>
              <w:jc w:val="both"/>
              <w:cnfStyle w:val="000000000000" w:firstRow="0" w:lastRow="0" w:firstColumn="0" w:lastColumn="0" w:oddVBand="0" w:evenVBand="0" w:oddHBand="0" w:evenHBand="0" w:firstRowFirstColumn="0" w:firstRowLastColumn="0" w:lastRowFirstColumn="0" w:lastRowLastColumn="0"/>
              <w:rPr>
                <w:ins w:id="84" w:author="Tomas Chovanak" w:date="2017-01-04T11:49:00Z"/>
              </w:rPr>
            </w:pPr>
            <w:ins w:id="85" w:author="Tomas Chovanak" w:date="2017-01-04T11:49:00Z">
              <w:r w:rsidRPr="00DA041E">
                <w:rPr>
                  <w:rStyle w:val="FirstName"/>
                </w:rPr>
                <w:t>P.</w:t>
              </w:r>
              <w:r w:rsidRPr="00DA041E">
                <w:t xml:space="preserve"> </w:t>
              </w:r>
              <w:r w:rsidRPr="00DA041E">
                <w:rPr>
                  <w:rStyle w:val="Surname"/>
                </w:rPr>
                <w:t>Bahl</w:t>
              </w:r>
              <w:r w:rsidRPr="00DA041E">
                <w:rPr>
                  <w:lang w:eastAsia="it-IT"/>
                </w:rPr>
                <w:t xml:space="preserve">, </w:t>
              </w:r>
              <w:r w:rsidRPr="00DA041E">
                <w:rPr>
                  <w:rStyle w:val="FirstName"/>
                </w:rPr>
                <w:t>R.</w:t>
              </w:r>
              <w:r w:rsidRPr="00DA041E">
                <w:t xml:space="preserve"> </w:t>
              </w:r>
              <w:r w:rsidRPr="00DA041E">
                <w:rPr>
                  <w:rStyle w:val="Surname"/>
                </w:rPr>
                <w:t>Chancre</w:t>
              </w:r>
              <w:r w:rsidRPr="00DA041E">
                <w:rPr>
                  <w:lang w:eastAsia="it-IT"/>
                </w:rPr>
                <w:t xml:space="preserve">, and </w:t>
              </w:r>
              <w:r w:rsidRPr="00DA041E">
                <w:rPr>
                  <w:rStyle w:val="FirstName"/>
                </w:rPr>
                <w:t>J.</w:t>
              </w:r>
              <w:r w:rsidRPr="00DA041E">
                <w:t xml:space="preserve"> </w:t>
              </w:r>
              <w:r w:rsidRPr="00DA041E">
                <w:rPr>
                  <w:rStyle w:val="Surname"/>
                </w:rPr>
                <w:t>Dungeon</w:t>
              </w:r>
              <w:r w:rsidRPr="00DA041E">
                <w:rPr>
                  <w:lang w:eastAsia="it-IT"/>
                </w:rPr>
                <w:t xml:space="preserve">. </w:t>
              </w:r>
              <w:r w:rsidRPr="00DA041E">
                <w:rPr>
                  <w:rStyle w:val="Year"/>
                </w:rPr>
                <w:t>2004</w:t>
              </w:r>
              <w:r w:rsidRPr="00DA041E">
                <w:rPr>
                  <w:lang w:eastAsia="it-IT"/>
                </w:rPr>
                <w:t xml:space="preserve">. </w:t>
              </w:r>
              <w:r w:rsidRPr="00DA041E">
                <w:rPr>
                  <w:rStyle w:val="ArticleTitle"/>
                </w:rPr>
                <w:t>SSCH: Slotted Seeded Channel Hopping for Capacity Improvement in IEEE 802.</w:t>
              </w:r>
              <w:r w:rsidRPr="00DA041E">
                <w:rPr>
                  <w:lang w:eastAsia="it-IT"/>
                </w:rPr>
                <w:t>11 Ad-Hoc Wireless Networks. In</w:t>
              </w:r>
              <w:r w:rsidRPr="00DA041E">
                <w:t xml:space="preserve"> </w:t>
              </w:r>
              <w:r w:rsidRPr="00DA041E">
                <w:rPr>
                  <w:i/>
                </w:rPr>
                <w:t>Proceeding of the 10th International Conference on Mobile Computing and Networking</w:t>
              </w:r>
              <w:r w:rsidRPr="00DA041E">
                <w:t xml:space="preserve"> (MobiCom’04). ACM, New York, NY, 112–117.</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8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87" w:author="Tomas Chovanak" w:date="2017-01-04T11:49:00Z"/>
                <w:rFonts w:cs="Times New Roman"/>
              </w:rPr>
            </w:pPr>
            <w:ins w:id="88" w:author="Tomas Chovanak" w:date="2017-01-04T11:49:00Z">
              <w:r w:rsidRPr="00DA041E">
                <w:rPr>
                  <w:rFonts w:cs="Times New Roman"/>
                </w:rPr>
                <w:t>[5]</w:t>
              </w:r>
            </w:ins>
          </w:p>
        </w:tc>
        <w:tc>
          <w:tcPr>
            <w:tcW w:w="0" w:type="auto"/>
          </w:tcPr>
          <w:p w:rsidR="004D4025" w:rsidRPr="00DA041E" w:rsidRDefault="004D4025" w:rsidP="005314F9">
            <w:pPr>
              <w:pStyle w:val="Bibentry"/>
              <w:jc w:val="both"/>
              <w:cnfStyle w:val="000000100000" w:firstRow="0" w:lastRow="0" w:firstColumn="0" w:lastColumn="0" w:oddVBand="0" w:evenVBand="0" w:oddHBand="1" w:evenHBand="0" w:firstRowFirstColumn="0" w:firstRowLastColumn="0" w:lastRowFirstColumn="0" w:lastRowLastColumn="0"/>
              <w:rPr>
                <w:ins w:id="89" w:author="Tomas Chovanak" w:date="2017-01-04T11:49:00Z"/>
                <w:lang w:eastAsia="it-IT"/>
              </w:rPr>
            </w:pPr>
            <w:ins w:id="90" w:author="Tomas Chovanak" w:date="2017-01-04T11:49:00Z">
              <w:r w:rsidRPr="00DA041E">
                <w:rPr>
                  <w:rStyle w:val="FirstName"/>
                </w:rPr>
                <w:t>Kenneth L.</w:t>
              </w:r>
              <w:r w:rsidRPr="00DA041E">
                <w:t xml:space="preserve"> </w:t>
              </w:r>
              <w:r w:rsidRPr="00DA041E">
                <w:rPr>
                  <w:rStyle w:val="Surname"/>
                </w:rPr>
                <w:t>Clarkson</w:t>
              </w:r>
              <w:r w:rsidRPr="00DA041E">
                <w:rPr>
                  <w:lang w:eastAsia="it-IT"/>
                </w:rPr>
                <w:t xml:space="preserve">. </w:t>
              </w:r>
              <w:r w:rsidRPr="00DA041E">
                <w:rPr>
                  <w:rStyle w:val="Year"/>
                </w:rPr>
                <w:t>1985</w:t>
              </w:r>
              <w:r w:rsidRPr="00DA041E">
                <w:rPr>
                  <w:lang w:eastAsia="it-IT"/>
                </w:rPr>
                <w:t xml:space="preserve">. </w:t>
              </w:r>
              <w:r w:rsidRPr="00DA041E">
                <w:rPr>
                  <w:rStyle w:val="ArticleTitle"/>
                  <w:i/>
                </w:rPr>
                <w:t>Algorithms for Closest-Point Problems (Computational Geometry)</w:t>
              </w:r>
              <w:r w:rsidRPr="00DA041E">
                <w:rPr>
                  <w:rStyle w:val="ArticleTitle"/>
                </w:rPr>
                <w:t>. Ph.D.</w:t>
              </w:r>
              <w:r w:rsidRPr="00DA041E">
                <w:rPr>
                  <w:lang w:eastAsia="it-IT"/>
                </w:rPr>
                <w:t xml:space="preserve"> Dissertation. Stanford University, Palo Alto, CA. UMI Order Number: AAT 8506171.</w:t>
              </w:r>
            </w:ins>
          </w:p>
        </w:tc>
      </w:tr>
      <w:tr w:rsidR="004D4025" w:rsidRPr="00DA041E" w:rsidTr="004D4025">
        <w:trPr>
          <w:ins w:id="9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92" w:author="Tomas Chovanak" w:date="2017-01-04T11:49:00Z"/>
                <w:rFonts w:cs="Times New Roman"/>
              </w:rPr>
            </w:pPr>
            <w:ins w:id="93" w:author="Tomas Chovanak" w:date="2017-01-04T11:49:00Z">
              <w:r w:rsidRPr="00DA041E">
                <w:rPr>
                  <w:rFonts w:cs="Times New Roman"/>
                </w:rPr>
                <w:t>[6]</w:t>
              </w:r>
            </w:ins>
          </w:p>
        </w:tc>
        <w:tc>
          <w:tcPr>
            <w:tcW w:w="0" w:type="auto"/>
          </w:tcPr>
          <w:p w:rsidR="004D4025" w:rsidRPr="00DA041E" w:rsidRDefault="004D4025" w:rsidP="005314F9">
            <w:pPr>
              <w:pStyle w:val="Bibentry"/>
              <w:jc w:val="both"/>
              <w:cnfStyle w:val="000000000000" w:firstRow="0" w:lastRow="0" w:firstColumn="0" w:lastColumn="0" w:oddVBand="0" w:evenVBand="0" w:oddHBand="0" w:evenHBand="0" w:firstRowFirstColumn="0" w:firstRowLastColumn="0" w:lastRowFirstColumn="0" w:lastRowLastColumn="0"/>
              <w:rPr>
                <w:ins w:id="94" w:author="Tomas Chovanak" w:date="2017-01-04T11:49:00Z"/>
              </w:rPr>
            </w:pPr>
            <w:ins w:id="95" w:author="Tomas Chovanak" w:date="2017-01-04T11:49:00Z">
              <w:r w:rsidRPr="00DA041E">
                <w:rPr>
                  <w:rStyle w:val="FirstName"/>
                </w:rPr>
                <w:t>Jacques</w:t>
              </w:r>
              <w:r w:rsidRPr="00DA041E">
                <w:t xml:space="preserve"> </w:t>
              </w:r>
              <w:r w:rsidRPr="00DA041E">
                <w:rPr>
                  <w:rStyle w:val="Surname"/>
                </w:rPr>
                <w:t>Cohen</w:t>
              </w:r>
              <w:r w:rsidRPr="00DA041E">
                <w:rPr>
                  <w:lang w:eastAsia="it-IT"/>
                </w:rPr>
                <w:t xml:space="preserve"> (Ed.). </w:t>
              </w:r>
              <w:r w:rsidRPr="00DA041E">
                <w:rPr>
                  <w:rStyle w:val="Year"/>
                </w:rPr>
                <w:t>1996</w:t>
              </w:r>
              <w:r w:rsidRPr="00DA041E">
                <w:rPr>
                  <w:lang w:eastAsia="it-IT"/>
                </w:rPr>
                <w:t xml:space="preserve">. </w:t>
              </w:r>
              <w:r w:rsidRPr="00DA041E">
                <w:rPr>
                  <w:rStyle w:val="ArticleTitle"/>
                </w:rPr>
                <w:t>Special Issue: Digital Libraries</w:t>
              </w:r>
              <w:r w:rsidRPr="00DA041E">
                <w:t xml:space="preserve">. </w:t>
              </w:r>
              <w:r w:rsidRPr="00DA041E">
                <w:rPr>
                  <w:i/>
                </w:rPr>
                <w:t>Commun. ACM</w:t>
              </w:r>
              <w:r w:rsidRPr="00DA041E">
                <w:t xml:space="preserve"> 39, 11 (Nov. 1996).</w:t>
              </w:r>
            </w:ins>
          </w:p>
        </w:tc>
        <w:bookmarkStart w:id="96" w:name="_GoBack"/>
        <w:bookmarkEnd w:id="96"/>
      </w:tr>
      <w:tr w:rsidR="004D4025" w:rsidRPr="00DA041E" w:rsidTr="004D4025">
        <w:trPr>
          <w:cnfStyle w:val="000000100000" w:firstRow="0" w:lastRow="0" w:firstColumn="0" w:lastColumn="0" w:oddVBand="0" w:evenVBand="0" w:oddHBand="1" w:evenHBand="0" w:firstRowFirstColumn="0" w:firstRowLastColumn="0" w:lastRowFirstColumn="0" w:lastRowLastColumn="0"/>
          <w:ins w:id="97"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98" w:author="Tomas Chovanak" w:date="2017-01-04T11:49:00Z"/>
                <w:rFonts w:cs="Times New Roman"/>
              </w:rPr>
            </w:pPr>
            <w:ins w:id="99" w:author="Tomas Chovanak" w:date="2017-01-04T11:49:00Z">
              <w:r w:rsidRPr="00DA041E">
                <w:rPr>
                  <w:rFonts w:cs="Times New Roman"/>
                </w:rPr>
                <w:t>[7]</w:t>
              </w:r>
            </w:ins>
          </w:p>
        </w:tc>
        <w:tc>
          <w:tcPr>
            <w:tcW w:w="0" w:type="auto"/>
          </w:tcPr>
          <w:p w:rsidR="004D4025" w:rsidRPr="00DA041E" w:rsidRDefault="004D4025" w:rsidP="005314F9">
            <w:pPr>
              <w:pStyle w:val="Bibentry"/>
              <w:jc w:val="both"/>
              <w:cnfStyle w:val="000000100000" w:firstRow="0" w:lastRow="0" w:firstColumn="0" w:lastColumn="0" w:oddVBand="0" w:evenVBand="0" w:oddHBand="1" w:evenHBand="0" w:firstRowFirstColumn="0" w:firstRowLastColumn="0" w:lastRowFirstColumn="0" w:lastRowLastColumn="0"/>
              <w:rPr>
                <w:ins w:id="100" w:author="Tomas Chovanak" w:date="2017-01-04T11:49:00Z"/>
              </w:rPr>
            </w:pPr>
            <w:ins w:id="101" w:author="Tomas Chovanak" w:date="2017-01-04T11:49:00Z">
              <w:r w:rsidRPr="00DA041E">
                <w:rPr>
                  <w:rStyle w:val="FirstName"/>
                </w:rPr>
                <w:t>Bruce P.</w:t>
              </w:r>
              <w:r w:rsidRPr="00DA041E">
                <w:t xml:space="preserve"> </w:t>
              </w:r>
              <w:r w:rsidRPr="00DA041E">
                <w:rPr>
                  <w:rStyle w:val="Surname"/>
                </w:rPr>
                <w:t>Douglass</w:t>
              </w:r>
              <w:r w:rsidRPr="00DA041E">
                <w:rPr>
                  <w:lang w:eastAsia="it-IT"/>
                </w:rPr>
                <w:t xml:space="preserve">. </w:t>
              </w:r>
              <w:r w:rsidRPr="00DA041E">
                <w:rPr>
                  <w:rStyle w:val="Year"/>
                </w:rPr>
                <w:t>1998</w:t>
              </w:r>
              <w:r w:rsidRPr="00DA041E">
                <w:rPr>
                  <w:lang w:eastAsia="it-IT"/>
                </w:rPr>
                <w:t xml:space="preserve">. </w:t>
              </w:r>
              <w:r w:rsidRPr="00DA041E">
                <w:rPr>
                  <w:rStyle w:val="ArticleTitle"/>
                </w:rPr>
                <w:t>Statecarts in use: structured analysis and object-orientation.</w:t>
              </w:r>
              <w:r w:rsidRPr="00DA041E">
                <w:rPr>
                  <w:lang w:eastAsia="it-IT"/>
                </w:rPr>
                <w:t xml:space="preserve"> In</w:t>
              </w:r>
              <w:r w:rsidRPr="00DA041E">
                <w:rPr>
                  <w:i/>
                </w:rPr>
                <w:t xml:space="preserve"> Lectures on Embedded Systems</w:t>
              </w:r>
              <w:r w:rsidRPr="00DA041E">
                <w:t>, Grzegorz Rozenberg and Frits W. Vaandrager (Eds.). Lecture Notes in Computer Science, Vol. 1494. Springer-Verlag, London, 368–394. DOI: http://dx.doi.org/10.1007/3-540-65193-429</w:t>
              </w:r>
            </w:ins>
          </w:p>
        </w:tc>
      </w:tr>
      <w:tr w:rsidR="004D4025" w:rsidRPr="00DA041E" w:rsidTr="004D4025">
        <w:trPr>
          <w:ins w:id="102"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103" w:author="Tomas Chovanak" w:date="2017-01-04T11:49:00Z"/>
                <w:rFonts w:cs="Times New Roman"/>
              </w:rPr>
            </w:pPr>
            <w:ins w:id="104" w:author="Tomas Chovanak" w:date="2017-01-04T11:49:00Z">
              <w:r w:rsidRPr="00DA041E">
                <w:rPr>
                  <w:rFonts w:cs="Times New Roman"/>
                </w:rPr>
                <w:t>[8]</w:t>
              </w:r>
            </w:ins>
          </w:p>
        </w:tc>
        <w:tc>
          <w:tcPr>
            <w:tcW w:w="0" w:type="auto"/>
          </w:tcPr>
          <w:p w:rsidR="004D4025" w:rsidRPr="00DA041E" w:rsidRDefault="004D4025" w:rsidP="005314F9">
            <w:pPr>
              <w:pStyle w:val="Bibentry"/>
              <w:jc w:val="both"/>
              <w:cnfStyle w:val="000000000000" w:firstRow="0" w:lastRow="0" w:firstColumn="0" w:lastColumn="0" w:oddVBand="0" w:evenVBand="0" w:oddHBand="0" w:evenHBand="0" w:firstRowFirstColumn="0" w:firstRowLastColumn="0" w:lastRowFirstColumn="0" w:lastRowLastColumn="0"/>
              <w:rPr>
                <w:ins w:id="105" w:author="Tomas Chovanak" w:date="2017-01-04T11:49:00Z"/>
              </w:rPr>
            </w:pPr>
            <w:ins w:id="106" w:author="Tomas Chovanak" w:date="2017-01-04T11:49:00Z">
              <w:r w:rsidRPr="00DA041E">
                <w:rPr>
                  <w:rStyle w:val="FirstName"/>
                </w:rPr>
                <w:t>Ian</w:t>
              </w:r>
              <w:r w:rsidRPr="00DA041E">
                <w:t xml:space="preserve"> </w:t>
              </w:r>
              <w:r w:rsidRPr="00DA041E">
                <w:rPr>
                  <w:rStyle w:val="Surname"/>
                </w:rPr>
                <w:t>Editor</w:t>
              </w:r>
              <w:r w:rsidRPr="00DA041E">
                <w:rPr>
                  <w:lang w:eastAsia="it-IT"/>
                </w:rPr>
                <w:t xml:space="preserve"> (Ed.). </w:t>
              </w:r>
              <w:r w:rsidRPr="00DA041E">
                <w:rPr>
                  <w:rStyle w:val="Year"/>
                </w:rPr>
                <w:t>2008</w:t>
              </w:r>
              <w:r w:rsidRPr="00DA041E">
                <w:rPr>
                  <w:lang w:eastAsia="it-IT"/>
                </w:rPr>
                <w:t xml:space="preserve">. </w:t>
              </w:r>
              <w:r w:rsidRPr="00DA041E">
                <w:rPr>
                  <w:rStyle w:val="ArticleTitle"/>
                  <w:i/>
                </w:rPr>
                <w:t>The title of book two</w:t>
              </w:r>
              <w:r w:rsidRPr="00DA041E">
                <w:rPr>
                  <w:rStyle w:val="ArticleTitle"/>
                </w:rPr>
                <w:t xml:space="preserve"> (2nd. ed.).</w:t>
              </w:r>
              <w:r w:rsidRPr="00DA041E">
                <w:rPr>
                  <w:lang w:eastAsia="it-IT"/>
                </w:rPr>
                <w:t xml:space="preserve"> University of Chicago Press, Chicago, Chapter 100. </w:t>
              </w:r>
              <w:r w:rsidRPr="00DA041E">
                <w:t>DOI: http://dx.doi.org/10.1007/3-540-09237-4</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107" w:author="Tomas Chovanak" w:date="2017-01-04T11:46:00Z">
          <w:tblPr>
            <w:tblStyle w:val="PlainTable2"/>
            <w:tblW w:w="0" w:type="auto"/>
            <w:tblLook w:val="0000" w:firstRow="0" w:lastRow="0" w:firstColumn="0" w:lastColumn="0" w:noHBand="0" w:noVBand="0"/>
          </w:tblPr>
        </w:tblPrChange>
      </w:tblPr>
      <w:tblGrid>
        <w:gridCol w:w="426"/>
        <w:tblGridChange w:id="108">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09" w:author="Tomas Chovanak" w:date="2017-01-04T11:46:00Z">
              <w:tcPr>
                <w:tcW w:w="0" w:type="auto"/>
              </w:tcPr>
            </w:tcPrChange>
          </w:tcPr>
          <w:p w:rsidR="00F00330" w:rsidRPr="00D3733E" w:rsidRDefault="00F00330" w:rsidP="004D4025">
            <w:pPr>
              <w:pStyle w:val="Bibentry"/>
              <w:cnfStyle w:val="000010100000" w:firstRow="0" w:lastRow="0" w:firstColumn="0" w:lastColumn="0" w:oddVBand="1" w:evenVBand="0" w:oddHBand="1" w:evenHBand="0" w:firstRowFirstColumn="0" w:firstRowLastColumn="0" w:lastRowFirstColumn="0" w:lastRowLastColumn="0"/>
              <w:rPr>
                <w:rFonts w:cs="Times New Roman"/>
                <w:rPrChange w:id="110" w:author="Tomas Chovanak" w:date="2017-01-04T11:28:00Z">
                  <w:rPr>
                    <w:rFonts w:cs="Times New Roman"/>
                  </w:rPr>
                </w:rPrChange>
              </w:rPr>
              <w:pPrChange w:id="111" w:author="Tomas Chovanak" w:date="2017-01-04T11:49:00Z">
                <w:pPr>
                  <w:pStyle w:val="Bibentry"/>
                  <w:cnfStyle w:val="000010100000" w:firstRow="0" w:lastRow="0" w:firstColumn="0" w:lastColumn="0" w:oddVBand="1" w:evenVBand="0" w:oddHBand="1" w:evenHBand="0" w:firstRowFirstColumn="0" w:firstRowLastColumn="0" w:lastRowFirstColumn="0" w:lastRowLastColumn="0"/>
                </w:pPr>
              </w:pPrChange>
            </w:pPr>
            <w:del w:id="112" w:author="Tomas Chovanak" w:date="2017-01-04T11:28:00Z">
              <w:r w:rsidRPr="00D3733E" w:rsidDel="007B7BDD">
                <w:rPr>
                  <w:rPrChange w:id="113" w:author="Tomas Chovanak" w:date="2017-01-04T11:28:00Z">
                    <w:rPr>
                      <w:rFonts w:cs="Times New Roman"/>
                    </w:rPr>
                  </w:rPrChange>
                </w:rPr>
                <w:delText>[3]</w:delText>
              </w:r>
            </w:del>
          </w:p>
        </w:tc>
      </w:tr>
      <w:tr w:rsidR="00F00330" w:rsidRPr="00D3733E" w:rsidDel="001A6D21" w:rsidTr="0005185A">
        <w:trPr>
          <w:del w:id="114"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15" w:author="Tomas Chovanak" w:date="2017-01-04T11:46:00Z">
              <w:tcPr>
                <w:tcW w:w="0" w:type="auto"/>
              </w:tcPr>
            </w:tcPrChange>
          </w:tcPr>
          <w:p w:rsidR="00F00330" w:rsidRPr="00D3733E" w:rsidDel="001A6D21" w:rsidRDefault="00F00330" w:rsidP="00D3733E">
            <w:pPr>
              <w:rPr>
                <w:del w:id="116" w:author="Tomas Chovanak" w:date="2017-01-04T11:43:00Z"/>
                <w:rFonts w:cs="Times New Roman"/>
                <w:rPrChange w:id="117" w:author="Tomas Chovanak" w:date="2017-01-04T11:28:00Z">
                  <w:rPr>
                    <w:del w:id="118" w:author="Tomas Chovanak" w:date="2017-01-04T11:43:00Z"/>
                    <w:rFonts w:cs="Times New Roman"/>
                  </w:rPr>
                </w:rPrChange>
              </w:rPr>
              <w:pPrChange w:id="119" w:author="Tomas Chovanak" w:date="2017-01-04T11:28:00Z">
                <w:pPr>
                  <w:pStyle w:val="Bibentry"/>
                </w:pPr>
              </w:pPrChange>
            </w:pPr>
            <w:del w:id="120" w:author="Tomas Chovanak" w:date="2017-01-04T11:28:00Z">
              <w:r w:rsidRPr="00D3733E" w:rsidDel="007B7BDD">
                <w:rPr>
                  <w:rFonts w:cs="Times New Roman"/>
                  <w:rPrChange w:id="121"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122"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23" w:author="Tomas Chovanak" w:date="2017-01-04T11:46:00Z">
              <w:tcPr>
                <w:tcW w:w="0" w:type="auto"/>
              </w:tcPr>
            </w:tcPrChange>
          </w:tcPr>
          <w:p w:rsidR="00F00330" w:rsidRPr="00D3733E" w:rsidDel="001A6D21" w:rsidRDefault="00F00330" w:rsidP="00D3733E">
            <w:pPr>
              <w:cnfStyle w:val="000010100000" w:firstRow="0" w:lastRow="0" w:firstColumn="0" w:lastColumn="0" w:oddVBand="1" w:evenVBand="0" w:oddHBand="1" w:evenHBand="0" w:firstRowFirstColumn="0" w:firstRowLastColumn="0" w:lastRowFirstColumn="0" w:lastRowLastColumn="0"/>
              <w:rPr>
                <w:del w:id="124" w:author="Tomas Chovanak" w:date="2017-01-04T11:43:00Z"/>
                <w:rFonts w:cs="Times New Roman"/>
                <w:rPrChange w:id="125" w:author="Tomas Chovanak" w:date="2017-01-04T11:28:00Z">
                  <w:rPr>
                    <w:del w:id="126" w:author="Tomas Chovanak" w:date="2017-01-04T11:43:00Z"/>
                    <w:rFonts w:cs="Times New Roman"/>
                  </w:rPr>
                </w:rPrChange>
              </w:rPr>
              <w:pPrChange w:id="127"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128" w:author="Tomas Chovanak" w:date="2017-01-04T11:28:00Z">
              <w:r w:rsidRPr="00D3733E" w:rsidDel="007B7BDD">
                <w:rPr>
                  <w:rFonts w:cs="Times New Roman"/>
                  <w:rPrChange w:id="129" w:author="Tomas Chovanak" w:date="2017-01-04T11:28:00Z">
                    <w:rPr>
                      <w:rFonts w:cs="Times New Roman"/>
                    </w:rPr>
                  </w:rPrChange>
                </w:rPr>
                <w:delText>[5]</w:delText>
              </w:r>
            </w:del>
          </w:p>
        </w:tc>
      </w:tr>
      <w:tr w:rsidR="00F00330" w:rsidRPr="00D3733E" w:rsidDel="001A6D21" w:rsidTr="0005185A">
        <w:trPr>
          <w:del w:id="130"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31" w:author="Tomas Chovanak" w:date="2017-01-04T11:46:00Z">
              <w:tcPr>
                <w:tcW w:w="0" w:type="auto"/>
              </w:tcPr>
            </w:tcPrChange>
          </w:tcPr>
          <w:p w:rsidR="00F00330" w:rsidRPr="00D3733E" w:rsidDel="001A6D21" w:rsidRDefault="00F00330" w:rsidP="00D3733E">
            <w:pPr>
              <w:rPr>
                <w:del w:id="132" w:author="Tomas Chovanak" w:date="2017-01-04T11:43:00Z"/>
                <w:rFonts w:cs="Times New Roman"/>
                <w:rPrChange w:id="133" w:author="Tomas Chovanak" w:date="2017-01-04T11:28:00Z">
                  <w:rPr>
                    <w:del w:id="134" w:author="Tomas Chovanak" w:date="2017-01-04T11:43:00Z"/>
                    <w:rFonts w:cs="Times New Roman"/>
                  </w:rPr>
                </w:rPrChange>
              </w:rPr>
              <w:pPrChange w:id="135" w:author="Tomas Chovanak" w:date="2017-01-04T11:28:00Z">
                <w:pPr>
                  <w:pStyle w:val="Bibentry"/>
                </w:pPr>
              </w:pPrChange>
            </w:pPr>
            <w:del w:id="136" w:author="Tomas Chovanak" w:date="2017-01-04T11:28:00Z">
              <w:r w:rsidRPr="00D3733E" w:rsidDel="007B7BDD">
                <w:rPr>
                  <w:rFonts w:cs="Times New Roman"/>
                  <w:rPrChange w:id="137"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138"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39" w:author="Tomas Chovanak" w:date="2017-01-04T11:46:00Z">
              <w:tcPr>
                <w:tcW w:w="0" w:type="auto"/>
              </w:tcPr>
            </w:tcPrChange>
          </w:tcPr>
          <w:p w:rsidR="00F00330" w:rsidRPr="00D3733E" w:rsidDel="001A6D21" w:rsidRDefault="00F00330" w:rsidP="00D3733E">
            <w:pPr>
              <w:cnfStyle w:val="000010100000" w:firstRow="0" w:lastRow="0" w:firstColumn="0" w:lastColumn="0" w:oddVBand="1" w:evenVBand="0" w:oddHBand="1" w:evenHBand="0" w:firstRowFirstColumn="0" w:firstRowLastColumn="0" w:lastRowFirstColumn="0" w:lastRowLastColumn="0"/>
              <w:rPr>
                <w:del w:id="140" w:author="Tomas Chovanak" w:date="2017-01-04T11:43:00Z"/>
                <w:rFonts w:cs="Times New Roman"/>
                <w:rPrChange w:id="141" w:author="Tomas Chovanak" w:date="2017-01-04T11:28:00Z">
                  <w:rPr>
                    <w:del w:id="142" w:author="Tomas Chovanak" w:date="2017-01-04T11:43:00Z"/>
                    <w:rFonts w:cs="Times New Roman"/>
                  </w:rPr>
                </w:rPrChange>
              </w:rPr>
              <w:pPrChange w:id="143"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144" w:author="Tomas Chovanak" w:date="2017-01-04T11:28:00Z">
              <w:r w:rsidRPr="00D3733E" w:rsidDel="007B7BDD">
                <w:rPr>
                  <w:rFonts w:cs="Times New Roman"/>
                  <w:rPrChange w:id="145" w:author="Tomas Chovanak" w:date="2017-01-04T11:28:00Z">
                    <w:rPr>
                      <w:rFonts w:cs="Times New Roman"/>
                    </w:rPr>
                  </w:rPrChange>
                </w:rPr>
                <w:delText>[7]</w:delText>
              </w:r>
            </w:del>
          </w:p>
        </w:tc>
      </w:tr>
      <w:tr w:rsidR="00F00330" w:rsidRPr="00D3733E" w:rsidDel="001A6D21" w:rsidTr="0005185A">
        <w:trPr>
          <w:del w:id="146"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47" w:author="Tomas Chovanak" w:date="2017-01-04T11:46:00Z">
              <w:tcPr>
                <w:tcW w:w="0" w:type="auto"/>
              </w:tcPr>
            </w:tcPrChange>
          </w:tcPr>
          <w:p w:rsidR="00F00330" w:rsidRPr="00D3733E" w:rsidDel="001A6D21" w:rsidRDefault="00F00330" w:rsidP="00D3733E">
            <w:pPr>
              <w:rPr>
                <w:del w:id="148" w:author="Tomas Chovanak" w:date="2017-01-04T11:43:00Z"/>
                <w:rFonts w:cs="Times New Roman"/>
                <w:rPrChange w:id="149" w:author="Tomas Chovanak" w:date="2017-01-04T11:28:00Z">
                  <w:rPr>
                    <w:del w:id="150" w:author="Tomas Chovanak" w:date="2017-01-04T11:43:00Z"/>
                    <w:rFonts w:cs="Times New Roman"/>
                  </w:rPr>
                </w:rPrChange>
              </w:rPr>
              <w:pPrChange w:id="151" w:author="Tomas Chovanak" w:date="2017-01-04T11:28:00Z">
                <w:pPr>
                  <w:pStyle w:val="Bibentry"/>
                </w:pPr>
              </w:pPrChange>
            </w:pPr>
            <w:del w:id="152" w:author="Tomas Chovanak" w:date="2017-01-04T11:28:00Z">
              <w:r w:rsidRPr="00D3733E" w:rsidDel="007B7BDD">
                <w:rPr>
                  <w:rFonts w:cs="Times New Roman"/>
                  <w:rPrChange w:id="153" w:author="Tomas Chovanak" w:date="2017-01-04T11:28:00Z">
                    <w:rPr>
                      <w:rFonts w:cs="Times New Roman"/>
                    </w:rPr>
                  </w:rPrChange>
                </w:rPr>
                <w:delText>[8]</w:delText>
              </w:r>
            </w:del>
          </w:p>
        </w:tc>
      </w:tr>
      <w:bookmarkEnd w:id="55"/>
    </w:tbl>
    <w:p w:rsidR="0077324E" w:rsidDel="00F00330" w:rsidRDefault="0077324E" w:rsidP="00DA041E">
      <w:pPr>
        <w:pStyle w:val="Bibentry"/>
        <w:rPr>
          <w:del w:id="154" w:author="Tomas Chovanak" w:date="2017-01-04T11:43:00Z"/>
        </w:rPr>
      </w:pPr>
    </w:p>
    <w:p w:rsidR="00ED5F35" w:rsidDel="0005185A" w:rsidRDefault="00ED5F35" w:rsidP="00ED5F35">
      <w:pPr>
        <w:rPr>
          <w:del w:id="155" w:author="Tomas Chovanak" w:date="2017-01-04T11:46:00Z"/>
        </w:rPr>
      </w:pPr>
    </w:p>
    <w:p w:rsidR="00ED5F35" w:rsidDel="0005185A" w:rsidRDefault="00ED5F35" w:rsidP="00ED5F35">
      <w:pPr>
        <w:rPr>
          <w:del w:id="156" w:author="Tomas Chovanak" w:date="2017-01-04T11:46:00Z"/>
        </w:rPr>
      </w:pPr>
    </w:p>
    <w:p w:rsidR="00ED5F35" w:rsidRPr="00ED5F35" w:rsidRDefault="00ED5F35" w:rsidP="00ED5F35">
      <w:pPr>
        <w:pStyle w:val="MetadataHead"/>
        <w:rPr>
          <w:vanish/>
        </w:rPr>
      </w:pPr>
      <w:bookmarkStart w:id="157"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157"/>
    </w:p>
    <w:p w:rsidR="00ED5F35" w:rsidRDefault="00ED5F35" w:rsidP="00ED5F35">
      <w:pPr>
        <w:rPr>
          <w:ins w:id="158" w:author="Tomas Chovanak" w:date="2017-01-04T11:28:00Z"/>
        </w:rPr>
      </w:pPr>
    </w:p>
    <w:p w:rsidR="00D3733E" w:rsidRDefault="00D3733E" w:rsidP="00D3733E">
      <w:pPr>
        <w:rPr>
          <w:ins w:id="159" w:author="Tomas Chovanak" w:date="2017-01-04T11:28:00Z"/>
        </w:rPr>
      </w:pPr>
    </w:p>
    <w:p w:rsidR="00D3733E" w:rsidRPr="00DA041E" w:rsidRDefault="00D3733E" w:rsidP="00D3733E">
      <w:pPr>
        <w:pPrChange w:id="160" w:author="Tomas Chovanak" w:date="2017-01-04T11:28:00Z">
          <w:pPr/>
        </w:pPrChange>
      </w:pPr>
    </w:p>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2F9" w:rsidRDefault="00BE22F9" w:rsidP="00842867">
      <w:r>
        <w:separator/>
      </w:r>
    </w:p>
  </w:endnote>
  <w:endnote w:type="continuationSeparator" w:id="0">
    <w:p w:rsidR="00BE22F9" w:rsidRDefault="00BE22F9" w:rsidP="00842867">
      <w:r>
        <w:continuationSeparator/>
      </w:r>
    </w:p>
  </w:endnote>
  <w:endnote w:type="continuationNotice" w:id="1">
    <w:p w:rsidR="00BE22F9" w:rsidRDefault="00BE2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D4025">
      <w:rPr>
        <w:rStyle w:val="PageNumber"/>
        <w:rFonts w:ascii="Linux Biolinum" w:hAnsi="Linux Biolinum" w:cs="Linux Biolinum"/>
        <w:noProof/>
      </w:rPr>
      <w:t>6</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D4025">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2F9" w:rsidRDefault="00BE22F9" w:rsidP="00C24563">
      <w:r>
        <w:separator/>
      </w:r>
    </w:p>
  </w:footnote>
  <w:footnote w:type="continuationSeparator" w:id="0">
    <w:p w:rsidR="00BE22F9" w:rsidRDefault="00BE22F9" w:rsidP="00842867">
      <w:r>
        <w:continuationSeparator/>
      </w:r>
    </w:p>
  </w:footnote>
  <w:footnote w:type="continuationNotice" w:id="1">
    <w:p w:rsidR="00BE22F9" w:rsidRDefault="00BE22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6"/>
  </w:num>
  <w:num w:numId="7">
    <w:abstractNumId w:val="13"/>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2"/>
  </w:num>
  <w:num w:numId="46">
    <w:abstractNumId w:val="39"/>
  </w:num>
  <w:num w:numId="47">
    <w:abstractNumId w:val="36"/>
  </w:num>
  <w:num w:numId="4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50E2"/>
    <w:rsid w:val="00006511"/>
    <w:rsid w:val="000066AF"/>
    <w:rsid w:val="000070DA"/>
    <w:rsid w:val="00007493"/>
    <w:rsid w:val="00007C21"/>
    <w:rsid w:val="00007C69"/>
    <w:rsid w:val="000129EA"/>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A36"/>
    <w:rsid w:val="00041E90"/>
    <w:rsid w:val="0004466F"/>
    <w:rsid w:val="00045680"/>
    <w:rsid w:val="0004577A"/>
    <w:rsid w:val="00046400"/>
    <w:rsid w:val="0005185A"/>
    <w:rsid w:val="00053441"/>
    <w:rsid w:val="00053943"/>
    <w:rsid w:val="00053ABE"/>
    <w:rsid w:val="0005498A"/>
    <w:rsid w:val="00055236"/>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5C52"/>
    <w:rsid w:val="00096274"/>
    <w:rsid w:val="00096970"/>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451A"/>
    <w:rsid w:val="000C5E18"/>
    <w:rsid w:val="000C5EED"/>
    <w:rsid w:val="000C60F0"/>
    <w:rsid w:val="000C7591"/>
    <w:rsid w:val="000D04A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8E8"/>
    <w:rsid w:val="001778FA"/>
    <w:rsid w:val="00177A47"/>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6D21"/>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0906"/>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6EAA"/>
    <w:rsid w:val="002171C3"/>
    <w:rsid w:val="00217A8B"/>
    <w:rsid w:val="00217BE8"/>
    <w:rsid w:val="002213B4"/>
    <w:rsid w:val="002214F5"/>
    <w:rsid w:val="00221D1B"/>
    <w:rsid w:val="00221EB3"/>
    <w:rsid w:val="0022321D"/>
    <w:rsid w:val="00223636"/>
    <w:rsid w:val="00223F2A"/>
    <w:rsid w:val="00225AD9"/>
    <w:rsid w:val="00227916"/>
    <w:rsid w:val="00230247"/>
    <w:rsid w:val="00230BFF"/>
    <w:rsid w:val="00231344"/>
    <w:rsid w:val="00231AF6"/>
    <w:rsid w:val="002329E0"/>
    <w:rsid w:val="00233095"/>
    <w:rsid w:val="0023359A"/>
    <w:rsid w:val="00233702"/>
    <w:rsid w:val="002341FE"/>
    <w:rsid w:val="00234BFD"/>
    <w:rsid w:val="0023508E"/>
    <w:rsid w:val="002351D6"/>
    <w:rsid w:val="00235710"/>
    <w:rsid w:val="00236DD0"/>
    <w:rsid w:val="002402EC"/>
    <w:rsid w:val="00240418"/>
    <w:rsid w:val="0024054C"/>
    <w:rsid w:val="00241FD1"/>
    <w:rsid w:val="00242042"/>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0B6"/>
    <w:rsid w:val="00264511"/>
    <w:rsid w:val="00264D40"/>
    <w:rsid w:val="00265626"/>
    <w:rsid w:val="002660C5"/>
    <w:rsid w:val="00266D94"/>
    <w:rsid w:val="00267027"/>
    <w:rsid w:val="00267C3D"/>
    <w:rsid w:val="00267EB8"/>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259"/>
    <w:rsid w:val="002A036F"/>
    <w:rsid w:val="002A0717"/>
    <w:rsid w:val="002A0BDA"/>
    <w:rsid w:val="002A1499"/>
    <w:rsid w:val="002A15CB"/>
    <w:rsid w:val="002A1919"/>
    <w:rsid w:val="002A1A50"/>
    <w:rsid w:val="002A1DF2"/>
    <w:rsid w:val="002A1F04"/>
    <w:rsid w:val="002A277D"/>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34E0"/>
    <w:rsid w:val="003340F8"/>
    <w:rsid w:val="003355B2"/>
    <w:rsid w:val="0033587E"/>
    <w:rsid w:val="003376A6"/>
    <w:rsid w:val="00340313"/>
    <w:rsid w:val="003410E1"/>
    <w:rsid w:val="003413DC"/>
    <w:rsid w:val="0034158E"/>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7046A"/>
    <w:rsid w:val="0037127D"/>
    <w:rsid w:val="00372B18"/>
    <w:rsid w:val="00374076"/>
    <w:rsid w:val="0037436E"/>
    <w:rsid w:val="003767D7"/>
    <w:rsid w:val="0037690C"/>
    <w:rsid w:val="00376CCD"/>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B7C9C"/>
    <w:rsid w:val="003C0DAB"/>
    <w:rsid w:val="003C3A05"/>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1AE8"/>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9AF"/>
    <w:rsid w:val="00404BC3"/>
    <w:rsid w:val="0040520C"/>
    <w:rsid w:val="004057BA"/>
    <w:rsid w:val="00405B5E"/>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FF"/>
    <w:rsid w:val="004332C5"/>
    <w:rsid w:val="00433FCA"/>
    <w:rsid w:val="004347E8"/>
    <w:rsid w:val="00434C4D"/>
    <w:rsid w:val="0043503B"/>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0A2"/>
    <w:rsid w:val="004705F4"/>
    <w:rsid w:val="004725B2"/>
    <w:rsid w:val="00473361"/>
    <w:rsid w:val="00473C5B"/>
    <w:rsid w:val="00473CFB"/>
    <w:rsid w:val="00474C96"/>
    <w:rsid w:val="004761D5"/>
    <w:rsid w:val="004768A6"/>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4025"/>
    <w:rsid w:val="004D4E4B"/>
    <w:rsid w:val="004D59C6"/>
    <w:rsid w:val="004D6BB0"/>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37F1"/>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1972"/>
    <w:rsid w:val="00522292"/>
    <w:rsid w:val="005229DC"/>
    <w:rsid w:val="005239FE"/>
    <w:rsid w:val="00524B0F"/>
    <w:rsid w:val="005266CB"/>
    <w:rsid w:val="00526765"/>
    <w:rsid w:val="00527E07"/>
    <w:rsid w:val="00530BC3"/>
    <w:rsid w:val="00530BFE"/>
    <w:rsid w:val="00531544"/>
    <w:rsid w:val="005319E9"/>
    <w:rsid w:val="00531A18"/>
    <w:rsid w:val="00532EC8"/>
    <w:rsid w:val="00533089"/>
    <w:rsid w:val="00533FCE"/>
    <w:rsid w:val="00535064"/>
    <w:rsid w:val="00535838"/>
    <w:rsid w:val="00535FCA"/>
    <w:rsid w:val="005360D6"/>
    <w:rsid w:val="0053660D"/>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4970"/>
    <w:rsid w:val="00555735"/>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C4D"/>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915"/>
    <w:rsid w:val="005E178E"/>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8BD"/>
    <w:rsid w:val="0067791F"/>
    <w:rsid w:val="00680779"/>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59E7"/>
    <w:rsid w:val="006D68B6"/>
    <w:rsid w:val="006D7F3E"/>
    <w:rsid w:val="006E044F"/>
    <w:rsid w:val="006E3AE2"/>
    <w:rsid w:val="006E3D46"/>
    <w:rsid w:val="006E57F2"/>
    <w:rsid w:val="006E6504"/>
    <w:rsid w:val="006E6827"/>
    <w:rsid w:val="006E7E11"/>
    <w:rsid w:val="006F075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DEA"/>
    <w:rsid w:val="00705139"/>
    <w:rsid w:val="007056DD"/>
    <w:rsid w:val="00706BED"/>
    <w:rsid w:val="0070704D"/>
    <w:rsid w:val="00707B25"/>
    <w:rsid w:val="00710470"/>
    <w:rsid w:val="00710744"/>
    <w:rsid w:val="00710F92"/>
    <w:rsid w:val="0071240A"/>
    <w:rsid w:val="007125B7"/>
    <w:rsid w:val="00712757"/>
    <w:rsid w:val="00714499"/>
    <w:rsid w:val="00714FB2"/>
    <w:rsid w:val="00715F19"/>
    <w:rsid w:val="00716129"/>
    <w:rsid w:val="00716D9F"/>
    <w:rsid w:val="00716DFC"/>
    <w:rsid w:val="007202FA"/>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DD6"/>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0DF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EA3"/>
    <w:rsid w:val="0082405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EAE"/>
    <w:rsid w:val="008550F7"/>
    <w:rsid w:val="008562B4"/>
    <w:rsid w:val="00857E3E"/>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BF4"/>
    <w:rsid w:val="008F0C28"/>
    <w:rsid w:val="008F12E8"/>
    <w:rsid w:val="008F22A6"/>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93"/>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73B"/>
    <w:rsid w:val="00951B07"/>
    <w:rsid w:val="00952BAE"/>
    <w:rsid w:val="00952D5D"/>
    <w:rsid w:val="009550E9"/>
    <w:rsid w:val="00955589"/>
    <w:rsid w:val="00955F90"/>
    <w:rsid w:val="00956223"/>
    <w:rsid w:val="00957692"/>
    <w:rsid w:val="00957D81"/>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2AC6"/>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1F37"/>
    <w:rsid w:val="00A0238B"/>
    <w:rsid w:val="00A03850"/>
    <w:rsid w:val="00A03D63"/>
    <w:rsid w:val="00A03F5B"/>
    <w:rsid w:val="00A05160"/>
    <w:rsid w:val="00A05CCC"/>
    <w:rsid w:val="00A063E8"/>
    <w:rsid w:val="00A07226"/>
    <w:rsid w:val="00A07551"/>
    <w:rsid w:val="00A1097D"/>
    <w:rsid w:val="00A1548E"/>
    <w:rsid w:val="00A15636"/>
    <w:rsid w:val="00A15C27"/>
    <w:rsid w:val="00A16796"/>
    <w:rsid w:val="00A17873"/>
    <w:rsid w:val="00A2390C"/>
    <w:rsid w:val="00A2394E"/>
    <w:rsid w:val="00A25373"/>
    <w:rsid w:val="00A25A89"/>
    <w:rsid w:val="00A2677B"/>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2227"/>
    <w:rsid w:val="00A57272"/>
    <w:rsid w:val="00A57DD1"/>
    <w:rsid w:val="00A57F82"/>
    <w:rsid w:val="00A60402"/>
    <w:rsid w:val="00A607AE"/>
    <w:rsid w:val="00A61290"/>
    <w:rsid w:val="00A61333"/>
    <w:rsid w:val="00A61CD8"/>
    <w:rsid w:val="00A63818"/>
    <w:rsid w:val="00A65034"/>
    <w:rsid w:val="00A65A8B"/>
    <w:rsid w:val="00A66EA4"/>
    <w:rsid w:val="00A67EBB"/>
    <w:rsid w:val="00A7129D"/>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875"/>
    <w:rsid w:val="00A91DB7"/>
    <w:rsid w:val="00A92BA7"/>
    <w:rsid w:val="00A93E9E"/>
    <w:rsid w:val="00A946BE"/>
    <w:rsid w:val="00A94FFC"/>
    <w:rsid w:val="00A95711"/>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B12"/>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52"/>
    <w:rsid w:val="00B14C7A"/>
    <w:rsid w:val="00B16148"/>
    <w:rsid w:val="00B162D7"/>
    <w:rsid w:val="00B16681"/>
    <w:rsid w:val="00B1718D"/>
    <w:rsid w:val="00B20764"/>
    <w:rsid w:val="00B21872"/>
    <w:rsid w:val="00B2191D"/>
    <w:rsid w:val="00B223F2"/>
    <w:rsid w:val="00B22CF3"/>
    <w:rsid w:val="00B2446E"/>
    <w:rsid w:val="00B252A5"/>
    <w:rsid w:val="00B25C40"/>
    <w:rsid w:val="00B25EF2"/>
    <w:rsid w:val="00B300C9"/>
    <w:rsid w:val="00B31A24"/>
    <w:rsid w:val="00B32C84"/>
    <w:rsid w:val="00B337E0"/>
    <w:rsid w:val="00B359DD"/>
    <w:rsid w:val="00B368B6"/>
    <w:rsid w:val="00B42B07"/>
    <w:rsid w:val="00B42DAA"/>
    <w:rsid w:val="00B43DEC"/>
    <w:rsid w:val="00B44475"/>
    <w:rsid w:val="00B45761"/>
    <w:rsid w:val="00B46DEF"/>
    <w:rsid w:val="00B50721"/>
    <w:rsid w:val="00B516F9"/>
    <w:rsid w:val="00B51FF1"/>
    <w:rsid w:val="00B52730"/>
    <w:rsid w:val="00B54020"/>
    <w:rsid w:val="00B5432A"/>
    <w:rsid w:val="00B5618D"/>
    <w:rsid w:val="00B56F63"/>
    <w:rsid w:val="00B5731D"/>
    <w:rsid w:val="00B5741A"/>
    <w:rsid w:val="00B62815"/>
    <w:rsid w:val="00B672C7"/>
    <w:rsid w:val="00B7089B"/>
    <w:rsid w:val="00B7112B"/>
    <w:rsid w:val="00B71D66"/>
    <w:rsid w:val="00B72DFC"/>
    <w:rsid w:val="00B73140"/>
    <w:rsid w:val="00B73561"/>
    <w:rsid w:val="00B742D4"/>
    <w:rsid w:val="00B77ED0"/>
    <w:rsid w:val="00B8044D"/>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46A2"/>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91C"/>
    <w:rsid w:val="00BE0E50"/>
    <w:rsid w:val="00BE1063"/>
    <w:rsid w:val="00BE1AA2"/>
    <w:rsid w:val="00BE1DCA"/>
    <w:rsid w:val="00BE22F9"/>
    <w:rsid w:val="00BE47A6"/>
    <w:rsid w:val="00BE4B9E"/>
    <w:rsid w:val="00BE4EB1"/>
    <w:rsid w:val="00BE5523"/>
    <w:rsid w:val="00BE561E"/>
    <w:rsid w:val="00BE60F8"/>
    <w:rsid w:val="00BE6A6C"/>
    <w:rsid w:val="00BE6F59"/>
    <w:rsid w:val="00BE79EF"/>
    <w:rsid w:val="00BF0141"/>
    <w:rsid w:val="00BF05F6"/>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9E5"/>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FE8"/>
    <w:rsid w:val="00C46608"/>
    <w:rsid w:val="00C500F0"/>
    <w:rsid w:val="00C50E38"/>
    <w:rsid w:val="00C50FF4"/>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EAA"/>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3A4"/>
    <w:rsid w:val="00D52773"/>
    <w:rsid w:val="00D528E8"/>
    <w:rsid w:val="00D52B0D"/>
    <w:rsid w:val="00D541E2"/>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696"/>
    <w:rsid w:val="00DA38BE"/>
    <w:rsid w:val="00DA572E"/>
    <w:rsid w:val="00DA5746"/>
    <w:rsid w:val="00DA5796"/>
    <w:rsid w:val="00DA683B"/>
    <w:rsid w:val="00DA6B61"/>
    <w:rsid w:val="00DA719A"/>
    <w:rsid w:val="00DB295C"/>
    <w:rsid w:val="00DB2CEC"/>
    <w:rsid w:val="00DB3E25"/>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8F"/>
    <w:rsid w:val="00E44EFB"/>
    <w:rsid w:val="00E4526B"/>
    <w:rsid w:val="00E45570"/>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722C"/>
    <w:rsid w:val="00E57432"/>
    <w:rsid w:val="00E57AB8"/>
    <w:rsid w:val="00E60174"/>
    <w:rsid w:val="00E61344"/>
    <w:rsid w:val="00E61CC0"/>
    <w:rsid w:val="00E62D96"/>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02E"/>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85E"/>
    <w:rsid w:val="00EB4FA1"/>
    <w:rsid w:val="00EB52A3"/>
    <w:rsid w:val="00EB579C"/>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0330"/>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7BA"/>
    <w:rsid w:val="00F53959"/>
    <w:rsid w:val="00F540B2"/>
    <w:rsid w:val="00F560F5"/>
    <w:rsid w:val="00F602CB"/>
    <w:rsid w:val="00F606BE"/>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5E30"/>
    <w:rsid w:val="00FC6EF3"/>
    <w:rsid w:val="00FD0197"/>
    <w:rsid w:val="00FD0306"/>
    <w:rsid w:val="00FD1B9A"/>
    <w:rsid w:val="00FD1BCF"/>
    <w:rsid w:val="00FD2375"/>
    <w:rsid w:val="00FD281E"/>
    <w:rsid w:val="00FD3725"/>
    <w:rsid w:val="00FD4D0B"/>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F26BD"/>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27916"/>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2279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227916"/>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227916"/>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227916"/>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227916"/>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227916"/>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227916"/>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227916"/>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227916"/>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rsid w:val="002279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7916"/>
  </w:style>
  <w:style w:type="paragraph" w:styleId="BalloonText">
    <w:name w:val="Balloon Text"/>
    <w:basedOn w:val="Normal"/>
    <w:link w:val="BalloonTextChar"/>
    <w:semiHidden/>
    <w:rsid w:val="00227916"/>
    <w:rPr>
      <w:rFonts w:ascii="Tahoma" w:hAnsi="Tahoma" w:cs="Tahoma"/>
      <w:sz w:val="16"/>
      <w:szCs w:val="16"/>
    </w:rPr>
  </w:style>
  <w:style w:type="character" w:customStyle="1" w:styleId="BalloonTextChar">
    <w:name w:val="Balloon Text Char"/>
    <w:basedOn w:val="DefaultParagraphFont"/>
    <w:link w:val="BalloonText"/>
    <w:semiHidden/>
    <w:locked/>
    <w:rsid w:val="00227916"/>
    <w:rPr>
      <w:rFonts w:ascii="Tahoma" w:eastAsiaTheme="minorHAnsi" w:hAnsi="Tahoma" w:cs="Tahoma"/>
      <w:sz w:val="16"/>
      <w:szCs w:val="16"/>
      <w:lang w:val="en-US" w:eastAsia="en-US"/>
    </w:rPr>
  </w:style>
  <w:style w:type="paragraph" w:styleId="Header">
    <w:name w:val="header"/>
    <w:basedOn w:val="Normal"/>
    <w:link w:val="HeaderChar"/>
    <w:semiHidden/>
    <w:rsid w:val="00227916"/>
    <w:pPr>
      <w:tabs>
        <w:tab w:val="center" w:pos="4320"/>
        <w:tab w:val="right" w:pos="8640"/>
      </w:tabs>
    </w:pPr>
  </w:style>
  <w:style w:type="character" w:customStyle="1" w:styleId="HeaderChar">
    <w:name w:val="Header Char"/>
    <w:basedOn w:val="DefaultParagraphFont"/>
    <w:link w:val="Header"/>
    <w:semiHidden/>
    <w:locked/>
    <w:rsid w:val="00227916"/>
    <w:rPr>
      <w:rFonts w:ascii="Linux Libertine" w:eastAsiaTheme="minorHAnsi" w:hAnsi="Linux Libertine" w:cstheme="minorBidi"/>
      <w:sz w:val="18"/>
      <w:szCs w:val="22"/>
      <w:lang w:val="en-US" w:eastAsia="en-US"/>
    </w:rPr>
  </w:style>
  <w:style w:type="paragraph" w:styleId="Footer">
    <w:name w:val="footer"/>
    <w:basedOn w:val="Normal"/>
    <w:link w:val="FooterChar"/>
    <w:rsid w:val="00227916"/>
    <w:pPr>
      <w:tabs>
        <w:tab w:val="center" w:pos="4320"/>
        <w:tab w:val="right" w:pos="8640"/>
      </w:tabs>
    </w:pPr>
  </w:style>
  <w:style w:type="character" w:customStyle="1" w:styleId="FooterChar">
    <w:name w:val="Footer Char"/>
    <w:basedOn w:val="DefaultParagraphFont"/>
    <w:link w:val="Footer"/>
    <w:locked/>
    <w:rsid w:val="00227916"/>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227916"/>
    <w:rPr>
      <w:sz w:val="20"/>
      <w:szCs w:val="20"/>
    </w:rPr>
  </w:style>
  <w:style w:type="character" w:customStyle="1" w:styleId="EndnoteTextChar">
    <w:name w:val="Endnote Text Char"/>
    <w:basedOn w:val="DefaultParagraphFont"/>
    <w:link w:val="EndnoteText"/>
    <w:uiPriority w:val="99"/>
    <w:locked/>
    <w:rsid w:val="00227916"/>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227916"/>
    <w:rPr>
      <w:vertAlign w:val="superscript"/>
    </w:rPr>
  </w:style>
  <w:style w:type="table" w:styleId="TableGrid">
    <w:name w:val="Table Grid"/>
    <w:basedOn w:val="TableNormal"/>
    <w:locked/>
    <w:rsid w:val="00227916"/>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227916"/>
    <w:rPr>
      <w:color w:val="0000FF" w:themeColor="hyperlink"/>
      <w:u w:val="single"/>
    </w:rPr>
  </w:style>
  <w:style w:type="character" w:styleId="FollowedHyperlink">
    <w:name w:val="FollowedHyperlink"/>
    <w:basedOn w:val="DefaultParagraphFont"/>
    <w:uiPriority w:val="99"/>
    <w:unhideWhenUsed/>
    <w:rsid w:val="00227916"/>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227916"/>
    <w:rPr>
      <w:sz w:val="16"/>
      <w:szCs w:val="16"/>
    </w:rPr>
  </w:style>
  <w:style w:type="paragraph" w:styleId="CommentText">
    <w:name w:val="annotation text"/>
    <w:basedOn w:val="Normal"/>
    <w:link w:val="CommentTextChar"/>
    <w:rsid w:val="00227916"/>
    <w:rPr>
      <w:sz w:val="20"/>
    </w:rPr>
  </w:style>
  <w:style w:type="character" w:customStyle="1" w:styleId="CommentTextChar">
    <w:name w:val="Comment Text Char"/>
    <w:basedOn w:val="DefaultParagraphFont"/>
    <w:link w:val="CommentText"/>
    <w:rsid w:val="00227916"/>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227916"/>
    <w:rPr>
      <w:b/>
      <w:bCs/>
    </w:rPr>
  </w:style>
  <w:style w:type="character" w:customStyle="1" w:styleId="CommentSubjectChar">
    <w:name w:val="Comment Subject Char"/>
    <w:basedOn w:val="CommentTextChar"/>
    <w:link w:val="CommentSubject"/>
    <w:rsid w:val="00227916"/>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227916"/>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27916"/>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227916"/>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227916"/>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227916"/>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227916"/>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227916"/>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227916"/>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227916"/>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227916"/>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227916"/>
    <w:rPr>
      <w:rFonts w:ascii="Times New Roman" w:eastAsia="Times New Roman" w:hAnsi="Times New Roman"/>
      <w:i/>
      <w:sz w:val="24"/>
      <w:szCs w:val="22"/>
      <w:lang w:val="en-GB" w:eastAsia="en-US" w:bidi="ar-DZ"/>
    </w:rPr>
  </w:style>
  <w:style w:type="paragraph" w:customStyle="1" w:styleId="Abstract">
    <w:name w:val="Abstract"/>
    <w:qFormat/>
    <w:rsid w:val="00227916"/>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227916"/>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227916"/>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227916"/>
    <w:rPr>
      <w:color w:val="auto"/>
      <w:bdr w:val="none" w:sz="0" w:space="0" w:color="auto"/>
      <w:shd w:val="clear" w:color="auto" w:fill="CFBFB1"/>
    </w:rPr>
  </w:style>
  <w:style w:type="character" w:styleId="FootnoteReference">
    <w:name w:val="footnote reference"/>
    <w:basedOn w:val="DefaultParagraphFont"/>
    <w:uiPriority w:val="99"/>
    <w:unhideWhenUsed/>
    <w:rsid w:val="00227916"/>
    <w:rPr>
      <w:vertAlign w:val="superscript"/>
    </w:rPr>
  </w:style>
  <w:style w:type="paragraph" w:customStyle="1" w:styleId="Head1">
    <w:name w:val="Head1"/>
    <w:autoRedefine/>
    <w:qFormat/>
    <w:rsid w:val="00227916"/>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227916"/>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227916"/>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227916"/>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227916"/>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227916"/>
  </w:style>
  <w:style w:type="paragraph" w:customStyle="1" w:styleId="Titledocument">
    <w:name w:val="Title_document"/>
    <w:autoRedefine/>
    <w:qFormat/>
    <w:rsid w:val="00227916"/>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227916"/>
    <w:rPr>
      <w:rFonts w:ascii="Courier New" w:eastAsia="Arial Unicode MS" w:hAnsi="Courier New" w:cs="Times New Roman"/>
      <w:sz w:val="20"/>
      <w:szCs w:val="20"/>
    </w:rPr>
  </w:style>
  <w:style w:type="character" w:customStyle="1" w:styleId="Publisher">
    <w:name w:val="Publisher"/>
    <w:basedOn w:val="DefaultParagraphFont"/>
    <w:uiPriority w:val="1"/>
    <w:qFormat/>
    <w:rsid w:val="00227916"/>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227916"/>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227916"/>
    <w:rPr>
      <w:color w:val="auto"/>
      <w:bdr w:val="none" w:sz="0" w:space="0" w:color="auto"/>
      <w:shd w:val="clear" w:color="auto" w:fill="FF3300"/>
    </w:rPr>
  </w:style>
  <w:style w:type="paragraph" w:customStyle="1" w:styleId="VersoLRH">
    <w:name w:val="Verso_(LRH)"/>
    <w:autoRedefine/>
    <w:qFormat/>
    <w:rsid w:val="00227916"/>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227916"/>
    <w:rPr>
      <w:color w:val="auto"/>
      <w:bdr w:val="none" w:sz="0" w:space="0" w:color="auto"/>
      <w:shd w:val="clear" w:color="auto" w:fill="FFCC66"/>
    </w:rPr>
  </w:style>
  <w:style w:type="character" w:customStyle="1" w:styleId="Pages">
    <w:name w:val="Pages"/>
    <w:basedOn w:val="DefaultParagraphFont"/>
    <w:uiPriority w:val="1"/>
    <w:qFormat/>
    <w:rsid w:val="00227916"/>
    <w:rPr>
      <w:color w:val="auto"/>
      <w:bdr w:val="none" w:sz="0" w:space="0" w:color="auto"/>
      <w:shd w:val="clear" w:color="auto" w:fill="D279FF"/>
    </w:rPr>
  </w:style>
  <w:style w:type="character" w:customStyle="1" w:styleId="Degree">
    <w:name w:val="Degree"/>
    <w:basedOn w:val="DefaultParagraphFont"/>
    <w:uiPriority w:val="1"/>
    <w:qFormat/>
    <w:rsid w:val="00227916"/>
    <w:rPr>
      <w:color w:val="auto"/>
      <w:bdr w:val="none" w:sz="0" w:space="0" w:color="auto"/>
      <w:shd w:val="clear" w:color="auto" w:fill="00C400"/>
    </w:rPr>
  </w:style>
  <w:style w:type="character" w:customStyle="1" w:styleId="Role">
    <w:name w:val="Role"/>
    <w:basedOn w:val="DefaultParagraphFont"/>
    <w:uiPriority w:val="1"/>
    <w:qFormat/>
    <w:rsid w:val="00227916"/>
    <w:rPr>
      <w:color w:val="92D050"/>
    </w:rPr>
  </w:style>
  <w:style w:type="paragraph" w:customStyle="1" w:styleId="AbsHead">
    <w:name w:val="AbsHead"/>
    <w:link w:val="AbsHeadChar"/>
    <w:autoRedefine/>
    <w:qFormat/>
    <w:rsid w:val="00227916"/>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227916"/>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227916"/>
    <w:rPr>
      <w:color w:val="FF0000"/>
    </w:rPr>
  </w:style>
  <w:style w:type="paragraph" w:customStyle="1" w:styleId="AckHead">
    <w:name w:val="AckHead"/>
    <w:link w:val="AckHeadChar"/>
    <w:autoRedefine/>
    <w:qFormat/>
    <w:rsid w:val="00227916"/>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227916"/>
    <w:rPr>
      <w:rFonts w:ascii="Linux Biolinum" w:eastAsiaTheme="minorHAnsi" w:hAnsi="Linux Biolinum" w:cstheme="minorBidi"/>
      <w:b/>
      <w:sz w:val="22"/>
      <w:szCs w:val="22"/>
      <w:lang w:val="en-US" w:eastAsia="en-US"/>
    </w:rPr>
  </w:style>
  <w:style w:type="paragraph" w:customStyle="1" w:styleId="AckPara">
    <w:name w:val="AckPara"/>
    <w:autoRedefine/>
    <w:qFormat/>
    <w:rsid w:val="00227916"/>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227916"/>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227916"/>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227916"/>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227916"/>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227916"/>
    <w:rPr>
      <w:color w:val="auto"/>
      <w:bdr w:val="none" w:sz="0" w:space="0" w:color="auto"/>
      <w:shd w:val="clear" w:color="auto" w:fill="CCCCFF"/>
    </w:rPr>
  </w:style>
  <w:style w:type="paragraph" w:customStyle="1" w:styleId="AuthNotes">
    <w:name w:val="AuthNotes"/>
    <w:qFormat/>
    <w:rsid w:val="00227916"/>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227916"/>
    <w:rPr>
      <w:color w:val="8064A2" w:themeColor="accent4"/>
    </w:rPr>
  </w:style>
  <w:style w:type="paragraph" w:customStyle="1" w:styleId="Authors">
    <w:name w:val="Authors"/>
    <w:link w:val="AuthorsChar"/>
    <w:autoRedefine/>
    <w:qFormat/>
    <w:rsid w:val="00227916"/>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227916"/>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227916"/>
    <w:rPr>
      <w:color w:val="auto"/>
      <w:bdr w:val="none" w:sz="0" w:space="0" w:color="auto"/>
      <w:shd w:val="clear" w:color="auto" w:fill="FFD9B3"/>
    </w:rPr>
  </w:style>
  <w:style w:type="paragraph" w:customStyle="1" w:styleId="BoxText">
    <w:name w:val="BoxText"/>
    <w:qFormat/>
    <w:rsid w:val="00227916"/>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227916"/>
    <w:rPr>
      <w:rFonts w:asciiTheme="majorHAnsi" w:hAnsiTheme="majorHAnsi" w:cs="Times New Roman"/>
      <w:sz w:val="24"/>
      <w:szCs w:val="24"/>
    </w:rPr>
  </w:style>
  <w:style w:type="character" w:customStyle="1" w:styleId="City">
    <w:name w:val="City"/>
    <w:basedOn w:val="DefaultParagraphFont"/>
    <w:uiPriority w:val="1"/>
    <w:qFormat/>
    <w:rsid w:val="00227916"/>
    <w:rPr>
      <w:color w:val="auto"/>
      <w:bdr w:val="none" w:sz="0" w:space="0" w:color="auto"/>
      <w:shd w:val="clear" w:color="auto" w:fill="66FFFF"/>
    </w:rPr>
  </w:style>
  <w:style w:type="character" w:customStyle="1" w:styleId="Collab">
    <w:name w:val="Collab"/>
    <w:basedOn w:val="DefaultParagraphFont"/>
    <w:uiPriority w:val="1"/>
    <w:qFormat/>
    <w:rsid w:val="00227916"/>
    <w:rPr>
      <w:color w:val="auto"/>
      <w:bdr w:val="none" w:sz="0" w:space="0" w:color="auto"/>
      <w:shd w:val="clear" w:color="auto" w:fill="5F5F5F"/>
    </w:rPr>
  </w:style>
  <w:style w:type="character" w:customStyle="1" w:styleId="ConfDate">
    <w:name w:val="ConfDate"/>
    <w:basedOn w:val="DefaultParagraphFont"/>
    <w:uiPriority w:val="1"/>
    <w:rsid w:val="00227916"/>
    <w:rPr>
      <w:rFonts w:ascii="Times New Roman" w:hAnsi="Times New Roman"/>
      <w:color w:val="FF0066"/>
      <w:sz w:val="20"/>
    </w:rPr>
  </w:style>
  <w:style w:type="character" w:customStyle="1" w:styleId="ConfLoc">
    <w:name w:val="ConfLoc"/>
    <w:basedOn w:val="DefaultParagraphFont"/>
    <w:uiPriority w:val="1"/>
    <w:rsid w:val="00227916"/>
    <w:rPr>
      <w:color w:val="003300"/>
      <w:bdr w:val="none" w:sz="0" w:space="0" w:color="auto"/>
      <w:shd w:val="clear" w:color="auto" w:fill="9999FF"/>
    </w:rPr>
  </w:style>
  <w:style w:type="character" w:customStyle="1" w:styleId="ConfName">
    <w:name w:val="ConfName"/>
    <w:basedOn w:val="DefaultParagraphFont"/>
    <w:uiPriority w:val="1"/>
    <w:qFormat/>
    <w:rsid w:val="00227916"/>
    <w:rPr>
      <w:color w:val="15BDBD"/>
    </w:rPr>
  </w:style>
  <w:style w:type="paragraph" w:customStyle="1" w:styleId="Correspondence">
    <w:name w:val="Correspondence"/>
    <w:basedOn w:val="Normal"/>
    <w:link w:val="CorrespondenceChar"/>
    <w:autoRedefine/>
    <w:qFormat/>
    <w:rsid w:val="00227916"/>
    <w:rPr>
      <w:color w:val="215868" w:themeColor="accent5" w:themeShade="80"/>
    </w:rPr>
  </w:style>
  <w:style w:type="character" w:customStyle="1" w:styleId="CorrespondenceChar">
    <w:name w:val="Correspondence Char"/>
    <w:basedOn w:val="DefaultParagraphFont"/>
    <w:link w:val="Correspondence"/>
    <w:rsid w:val="00227916"/>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227916"/>
    <w:rPr>
      <w:color w:val="auto"/>
      <w:bdr w:val="none" w:sz="0" w:space="0" w:color="auto"/>
      <w:shd w:val="clear" w:color="auto" w:fill="00A5E0"/>
    </w:rPr>
  </w:style>
  <w:style w:type="paragraph" w:customStyle="1" w:styleId="DefItem">
    <w:name w:val="DefItem"/>
    <w:basedOn w:val="Normal"/>
    <w:autoRedefine/>
    <w:qFormat/>
    <w:rsid w:val="00227916"/>
    <w:pPr>
      <w:spacing w:after="80"/>
      <w:ind w:left="720"/>
    </w:pPr>
    <w:rPr>
      <w:color w:val="632423" w:themeColor="accent2" w:themeShade="80"/>
    </w:rPr>
  </w:style>
  <w:style w:type="paragraph" w:customStyle="1" w:styleId="DisplayFormula">
    <w:name w:val="DisplayFormula"/>
    <w:link w:val="DisplayFormulaChar"/>
    <w:qFormat/>
    <w:rsid w:val="00227916"/>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227916"/>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227916"/>
    <w:rPr>
      <w:color w:val="auto"/>
      <w:bdr w:val="none" w:sz="0" w:space="0" w:color="auto"/>
      <w:shd w:val="clear" w:color="auto" w:fill="FFD1E8"/>
    </w:rPr>
  </w:style>
  <w:style w:type="character" w:customStyle="1" w:styleId="Edition">
    <w:name w:val="Edition"/>
    <w:basedOn w:val="DefaultParagraphFont"/>
    <w:uiPriority w:val="1"/>
    <w:qFormat/>
    <w:rsid w:val="00227916"/>
    <w:rPr>
      <w:color w:val="auto"/>
      <w:bdr w:val="none" w:sz="0" w:space="0" w:color="auto"/>
      <w:shd w:val="clear" w:color="auto" w:fill="9999FF"/>
    </w:rPr>
  </w:style>
  <w:style w:type="character" w:customStyle="1" w:styleId="EdSurname">
    <w:name w:val="EdSurname"/>
    <w:basedOn w:val="DefaultParagraphFont"/>
    <w:uiPriority w:val="1"/>
    <w:qFormat/>
    <w:rsid w:val="00227916"/>
    <w:rPr>
      <w:color w:val="auto"/>
      <w:bdr w:val="none" w:sz="0" w:space="0" w:color="auto"/>
      <w:shd w:val="clear" w:color="auto" w:fill="FF95CA"/>
    </w:rPr>
  </w:style>
  <w:style w:type="character" w:customStyle="1" w:styleId="Email">
    <w:name w:val="Email"/>
    <w:basedOn w:val="DefaultParagraphFont"/>
    <w:uiPriority w:val="1"/>
    <w:qFormat/>
    <w:rsid w:val="00227916"/>
    <w:rPr>
      <w:color w:val="0808B8"/>
    </w:rPr>
  </w:style>
  <w:style w:type="character" w:customStyle="1" w:styleId="Fax">
    <w:name w:val="Fax"/>
    <w:basedOn w:val="DefaultParagraphFont"/>
    <w:uiPriority w:val="1"/>
    <w:qFormat/>
    <w:rsid w:val="00227916"/>
    <w:rPr>
      <w:color w:val="C00000"/>
    </w:rPr>
  </w:style>
  <w:style w:type="paragraph" w:customStyle="1" w:styleId="FigNote">
    <w:name w:val="FigNote"/>
    <w:basedOn w:val="TableFootnote"/>
    <w:qFormat/>
    <w:rsid w:val="00227916"/>
  </w:style>
  <w:style w:type="paragraph" w:customStyle="1" w:styleId="FigureCaption">
    <w:name w:val="FigureCaption"/>
    <w:link w:val="FigureCaptionChar"/>
    <w:autoRedefine/>
    <w:qFormat/>
    <w:rsid w:val="00227916"/>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227916"/>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227916"/>
    <w:rPr>
      <w:color w:val="auto"/>
      <w:bdr w:val="none" w:sz="0" w:space="0" w:color="auto"/>
      <w:shd w:val="clear" w:color="auto" w:fill="DDDDDD"/>
    </w:rPr>
  </w:style>
  <w:style w:type="character" w:customStyle="1" w:styleId="focus">
    <w:name w:val="focus"/>
    <w:basedOn w:val="DefaultParagraphFont"/>
    <w:rsid w:val="00227916"/>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227916"/>
    <w:rPr>
      <w:rFonts w:asciiTheme="majorHAnsi" w:hAnsiTheme="majorHAnsi"/>
      <w:color w:val="943634" w:themeColor="accent2" w:themeShade="BF"/>
      <w:sz w:val="28"/>
    </w:rPr>
  </w:style>
  <w:style w:type="character" w:customStyle="1" w:styleId="Issue">
    <w:name w:val="Issue"/>
    <w:basedOn w:val="DefaultParagraphFont"/>
    <w:uiPriority w:val="1"/>
    <w:qFormat/>
    <w:rsid w:val="00227916"/>
    <w:rPr>
      <w:color w:val="auto"/>
      <w:bdr w:val="none" w:sz="0" w:space="0" w:color="auto"/>
      <w:shd w:val="clear" w:color="auto" w:fill="C8BE84"/>
    </w:rPr>
  </w:style>
  <w:style w:type="character" w:customStyle="1" w:styleId="JournalTitle">
    <w:name w:val="JournalTitle"/>
    <w:basedOn w:val="DefaultParagraphFont"/>
    <w:uiPriority w:val="1"/>
    <w:qFormat/>
    <w:rsid w:val="00227916"/>
    <w:rPr>
      <w:color w:val="auto"/>
      <w:bdr w:val="none" w:sz="0" w:space="0" w:color="auto"/>
      <w:shd w:val="clear" w:color="auto" w:fill="CCFF99"/>
    </w:rPr>
  </w:style>
  <w:style w:type="paragraph" w:customStyle="1" w:styleId="KeyWordHead">
    <w:name w:val="KeyWordHead"/>
    <w:autoRedefine/>
    <w:qFormat/>
    <w:rsid w:val="00227916"/>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227916"/>
    <w:pPr>
      <w:spacing w:before="60" w:after="60"/>
    </w:pPr>
  </w:style>
  <w:style w:type="character" w:customStyle="1" w:styleId="Label">
    <w:name w:val="Label"/>
    <w:basedOn w:val="DefaultParagraphFont"/>
    <w:uiPriority w:val="1"/>
    <w:qFormat/>
    <w:rsid w:val="00227916"/>
    <w:rPr>
      <w:b w:val="0"/>
      <w:color w:val="0070C0"/>
    </w:rPr>
  </w:style>
  <w:style w:type="character" w:customStyle="1" w:styleId="MiscDate">
    <w:name w:val="MiscDate"/>
    <w:basedOn w:val="DefaultParagraphFont"/>
    <w:uiPriority w:val="1"/>
    <w:qFormat/>
    <w:rsid w:val="00227916"/>
    <w:rPr>
      <w:color w:val="7030A0"/>
    </w:rPr>
  </w:style>
  <w:style w:type="character" w:customStyle="1" w:styleId="name-alternative">
    <w:name w:val="name-alternative"/>
    <w:basedOn w:val="DefaultParagraphFont"/>
    <w:uiPriority w:val="1"/>
    <w:qFormat/>
    <w:rsid w:val="00227916"/>
    <w:rPr>
      <w:color w:val="0D0D0D" w:themeColor="text1" w:themeTint="F2"/>
    </w:rPr>
  </w:style>
  <w:style w:type="paragraph" w:customStyle="1" w:styleId="NomenclatureHead">
    <w:name w:val="NomenclatureHead"/>
    <w:basedOn w:val="Normal"/>
    <w:qFormat/>
    <w:rsid w:val="00227916"/>
    <w:rPr>
      <w:rFonts w:asciiTheme="majorHAnsi" w:hAnsiTheme="majorHAnsi"/>
      <w:color w:val="943634" w:themeColor="accent2" w:themeShade="BF"/>
      <w:sz w:val="28"/>
    </w:rPr>
  </w:style>
  <w:style w:type="character" w:customStyle="1" w:styleId="OrgDiv">
    <w:name w:val="OrgDiv"/>
    <w:basedOn w:val="DefaultParagraphFont"/>
    <w:uiPriority w:val="1"/>
    <w:qFormat/>
    <w:rsid w:val="00227916"/>
    <w:rPr>
      <w:color w:val="548DD4" w:themeColor="text2" w:themeTint="99"/>
    </w:rPr>
  </w:style>
  <w:style w:type="character" w:customStyle="1" w:styleId="OrgName">
    <w:name w:val="OrgName"/>
    <w:basedOn w:val="DefaultParagraphFont"/>
    <w:uiPriority w:val="1"/>
    <w:qFormat/>
    <w:rsid w:val="00227916"/>
    <w:rPr>
      <w:color w:val="17365D" w:themeColor="text2" w:themeShade="BF"/>
    </w:rPr>
  </w:style>
  <w:style w:type="paragraph" w:customStyle="1" w:styleId="Para">
    <w:name w:val="Para"/>
    <w:autoRedefine/>
    <w:qFormat/>
    <w:rsid w:val="00227916"/>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227916"/>
    <w:rPr>
      <w:color w:val="0000FF"/>
    </w:rPr>
  </w:style>
  <w:style w:type="character" w:customStyle="1" w:styleId="Phone">
    <w:name w:val="Phone"/>
    <w:basedOn w:val="DefaultParagraphFont"/>
    <w:uiPriority w:val="1"/>
    <w:qFormat/>
    <w:rsid w:val="00227916"/>
    <w:rPr>
      <w:color w:val="A0502C"/>
    </w:rPr>
  </w:style>
  <w:style w:type="character" w:customStyle="1" w:styleId="PinCode">
    <w:name w:val="PinCode"/>
    <w:basedOn w:val="DefaultParagraphFont"/>
    <w:uiPriority w:val="1"/>
    <w:qFormat/>
    <w:rsid w:val="00227916"/>
    <w:rPr>
      <w:color w:val="808000"/>
    </w:rPr>
  </w:style>
  <w:style w:type="character" w:styleId="PlaceholderText">
    <w:name w:val="Placeholder Text"/>
    <w:basedOn w:val="DefaultParagraphFont"/>
    <w:uiPriority w:val="99"/>
    <w:semiHidden/>
    <w:rsid w:val="00227916"/>
    <w:rPr>
      <w:color w:val="808080"/>
    </w:rPr>
  </w:style>
  <w:style w:type="paragraph" w:customStyle="1" w:styleId="Poem">
    <w:name w:val="Poem"/>
    <w:basedOn w:val="Normal"/>
    <w:qFormat/>
    <w:rsid w:val="00227916"/>
    <w:pPr>
      <w:ind w:left="1440"/>
    </w:pPr>
    <w:rPr>
      <w:color w:val="4F6228" w:themeColor="accent3" w:themeShade="80"/>
    </w:rPr>
  </w:style>
  <w:style w:type="paragraph" w:customStyle="1" w:styleId="PoemSource">
    <w:name w:val="PoemSource"/>
    <w:basedOn w:val="Normal"/>
    <w:qFormat/>
    <w:rsid w:val="00227916"/>
    <w:pPr>
      <w:jc w:val="right"/>
    </w:pPr>
    <w:rPr>
      <w:color w:val="4F6228" w:themeColor="accent3" w:themeShade="80"/>
    </w:rPr>
  </w:style>
  <w:style w:type="character" w:customStyle="1" w:styleId="Prefix">
    <w:name w:val="Prefix"/>
    <w:basedOn w:val="DefaultParagraphFont"/>
    <w:uiPriority w:val="1"/>
    <w:qFormat/>
    <w:rsid w:val="00227916"/>
    <w:rPr>
      <w:color w:val="auto"/>
      <w:bdr w:val="none" w:sz="0" w:space="0" w:color="auto"/>
      <w:shd w:val="clear" w:color="auto" w:fill="FF8633"/>
    </w:rPr>
  </w:style>
  <w:style w:type="paragraph" w:customStyle="1" w:styleId="Source0">
    <w:name w:val="Source"/>
    <w:basedOn w:val="Normal"/>
    <w:qFormat/>
    <w:rsid w:val="00227916"/>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227916"/>
    <w:rPr>
      <w:color w:val="00B050"/>
    </w:rPr>
  </w:style>
  <w:style w:type="paragraph" w:customStyle="1" w:styleId="ReferenceHead">
    <w:name w:val="ReferenceHead"/>
    <w:autoRedefine/>
    <w:qFormat/>
    <w:rsid w:val="00227916"/>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227916"/>
    <w:rPr>
      <w:color w:val="auto"/>
      <w:bdr w:val="none" w:sz="0" w:space="0" w:color="auto"/>
      <w:shd w:val="clear" w:color="auto" w:fill="FF9933"/>
    </w:rPr>
  </w:style>
  <w:style w:type="character" w:customStyle="1" w:styleId="RevisedDate">
    <w:name w:val="RevisedDate"/>
    <w:basedOn w:val="DefaultParagraphFont"/>
    <w:uiPriority w:val="1"/>
    <w:qFormat/>
    <w:rsid w:val="00227916"/>
    <w:rPr>
      <w:color w:val="0070C0"/>
    </w:rPr>
  </w:style>
  <w:style w:type="paragraph" w:customStyle="1" w:styleId="SignatureAff">
    <w:name w:val="SignatureAff"/>
    <w:basedOn w:val="Normal"/>
    <w:qFormat/>
    <w:rsid w:val="00227916"/>
    <w:pPr>
      <w:jc w:val="right"/>
    </w:pPr>
  </w:style>
  <w:style w:type="paragraph" w:customStyle="1" w:styleId="SignatureBlock">
    <w:name w:val="SignatureBlock"/>
    <w:basedOn w:val="Normal"/>
    <w:qFormat/>
    <w:rsid w:val="00227916"/>
    <w:pPr>
      <w:jc w:val="right"/>
    </w:pPr>
    <w:rPr>
      <w:bdr w:val="dotted" w:sz="4" w:space="0" w:color="auto"/>
    </w:rPr>
  </w:style>
  <w:style w:type="character" w:customStyle="1" w:styleId="State">
    <w:name w:val="State"/>
    <w:basedOn w:val="DefaultParagraphFont"/>
    <w:uiPriority w:val="1"/>
    <w:qFormat/>
    <w:rsid w:val="00227916"/>
    <w:rPr>
      <w:color w:val="A70B38"/>
    </w:rPr>
  </w:style>
  <w:style w:type="paragraph" w:customStyle="1" w:styleId="StatementItalic">
    <w:name w:val="StatementItalic"/>
    <w:basedOn w:val="Normal"/>
    <w:autoRedefine/>
    <w:qFormat/>
    <w:rsid w:val="00227916"/>
    <w:pPr>
      <w:ind w:left="720"/>
    </w:pPr>
    <w:rPr>
      <w:i/>
      <w:sz w:val="20"/>
    </w:rPr>
  </w:style>
  <w:style w:type="paragraph" w:customStyle="1" w:styleId="Statements">
    <w:name w:val="Statements"/>
    <w:basedOn w:val="Normal"/>
    <w:qFormat/>
    <w:rsid w:val="00227916"/>
    <w:pPr>
      <w:ind w:firstLine="240"/>
    </w:pPr>
    <w:rPr>
      <w:sz w:val="20"/>
    </w:rPr>
  </w:style>
  <w:style w:type="character" w:customStyle="1" w:styleId="Street">
    <w:name w:val="Street"/>
    <w:basedOn w:val="DefaultParagraphFont"/>
    <w:uiPriority w:val="1"/>
    <w:qFormat/>
    <w:rsid w:val="00227916"/>
    <w:rPr>
      <w:color w:val="auto"/>
      <w:bdr w:val="none" w:sz="0" w:space="0" w:color="auto"/>
      <w:shd w:val="clear" w:color="auto" w:fill="00CC99"/>
    </w:rPr>
  </w:style>
  <w:style w:type="character" w:customStyle="1" w:styleId="Suffix">
    <w:name w:val="Suffix"/>
    <w:basedOn w:val="DefaultParagraphFont"/>
    <w:uiPriority w:val="1"/>
    <w:qFormat/>
    <w:rsid w:val="00227916"/>
    <w:rPr>
      <w:color w:val="auto"/>
      <w:bdr w:val="none" w:sz="0" w:space="0" w:color="auto"/>
      <w:shd w:val="clear" w:color="auto" w:fill="FFA86D"/>
    </w:rPr>
  </w:style>
  <w:style w:type="character" w:customStyle="1" w:styleId="Surname">
    <w:name w:val="Surname"/>
    <w:basedOn w:val="DefaultParagraphFont"/>
    <w:uiPriority w:val="1"/>
    <w:qFormat/>
    <w:rsid w:val="00227916"/>
    <w:rPr>
      <w:color w:val="auto"/>
      <w:bdr w:val="none" w:sz="0" w:space="0" w:color="auto"/>
      <w:shd w:val="clear" w:color="auto" w:fill="BCBCBC"/>
    </w:rPr>
  </w:style>
  <w:style w:type="paragraph" w:customStyle="1" w:styleId="TableCaption">
    <w:name w:val="TableCaption"/>
    <w:link w:val="TableCaptionChar"/>
    <w:autoRedefine/>
    <w:qFormat/>
    <w:rsid w:val="00227916"/>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227916"/>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227916"/>
  </w:style>
  <w:style w:type="character" w:customStyle="1" w:styleId="TableFootnoteChar">
    <w:name w:val="TableFootnote Char"/>
    <w:basedOn w:val="DefaultParagraphFont"/>
    <w:link w:val="TableFootnote"/>
    <w:rsid w:val="00227916"/>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227916"/>
    <w:rPr>
      <w:sz w:val="20"/>
    </w:rPr>
  </w:style>
  <w:style w:type="paragraph" w:customStyle="1" w:styleId="TransAbstract">
    <w:name w:val="TransAbstract"/>
    <w:basedOn w:val="Abstract"/>
    <w:qFormat/>
    <w:rsid w:val="00227916"/>
    <w:pPr>
      <w:spacing w:after="210"/>
    </w:pPr>
  </w:style>
  <w:style w:type="character" w:customStyle="1" w:styleId="TransTitle">
    <w:name w:val="TransTitle"/>
    <w:basedOn w:val="DefaultParagraphFont"/>
    <w:uiPriority w:val="1"/>
    <w:qFormat/>
    <w:rsid w:val="00227916"/>
    <w:rPr>
      <w:color w:val="E36C0A" w:themeColor="accent6" w:themeShade="BF"/>
    </w:rPr>
  </w:style>
  <w:style w:type="character" w:customStyle="1" w:styleId="Year">
    <w:name w:val="Year"/>
    <w:basedOn w:val="DefaultParagraphFont"/>
    <w:uiPriority w:val="1"/>
    <w:qFormat/>
    <w:rsid w:val="00227916"/>
    <w:rPr>
      <w:color w:val="auto"/>
      <w:bdr w:val="none" w:sz="0" w:space="0" w:color="auto"/>
      <w:shd w:val="clear" w:color="auto" w:fill="66FF66"/>
    </w:rPr>
  </w:style>
  <w:style w:type="paragraph" w:customStyle="1" w:styleId="DisplayFormulaUnnum">
    <w:name w:val="DisplayFormulaUnnum"/>
    <w:basedOn w:val="Normal"/>
    <w:link w:val="DisplayFormulaUnnumChar"/>
    <w:rsid w:val="00227916"/>
  </w:style>
  <w:style w:type="character" w:customStyle="1" w:styleId="DateChar">
    <w:name w:val="Date Char"/>
    <w:basedOn w:val="DefaultParagraphFont"/>
    <w:uiPriority w:val="99"/>
    <w:semiHidden/>
    <w:rsid w:val="00227916"/>
  </w:style>
  <w:style w:type="character" w:customStyle="1" w:styleId="SubtitleChar">
    <w:name w:val="Subtitle Char"/>
    <w:basedOn w:val="DefaultParagraphFont"/>
    <w:uiPriority w:val="11"/>
    <w:rsid w:val="00227916"/>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227916"/>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227916"/>
  </w:style>
  <w:style w:type="character" w:customStyle="1" w:styleId="FigureUnnumChar">
    <w:name w:val="FigureUnnum Char"/>
    <w:basedOn w:val="DefaultParagraphFont"/>
    <w:link w:val="FigureUnnum"/>
    <w:rsid w:val="00227916"/>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227916"/>
  </w:style>
  <w:style w:type="character" w:customStyle="1" w:styleId="PresentAddressChar">
    <w:name w:val="PresentAddress Char"/>
    <w:basedOn w:val="DefaultParagraphFont"/>
    <w:link w:val="PresentAddress"/>
    <w:rsid w:val="00227916"/>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227916"/>
    <w:pPr>
      <w:ind w:firstLine="0"/>
    </w:pPr>
  </w:style>
  <w:style w:type="character" w:customStyle="1" w:styleId="ParaContinueChar">
    <w:name w:val="ParaContinue Char"/>
    <w:basedOn w:val="DefaultParagraphFont"/>
    <w:link w:val="ParaContinue"/>
    <w:rsid w:val="00227916"/>
    <w:rPr>
      <w:rFonts w:ascii="Linux Libertine" w:eastAsiaTheme="minorHAnsi" w:hAnsi="Linux Libertine" w:cstheme="minorBidi"/>
      <w:sz w:val="18"/>
      <w:szCs w:val="22"/>
      <w:lang w:val="en-US" w:eastAsia="en-US"/>
    </w:rPr>
  </w:style>
  <w:style w:type="paragraph" w:customStyle="1" w:styleId="AuthorBio">
    <w:name w:val="AuthorBio"/>
    <w:link w:val="AuthorBioChar"/>
    <w:rsid w:val="00227916"/>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227916"/>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22791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27916"/>
    <w:rPr>
      <w:color w:val="auto"/>
      <w:bdr w:val="none" w:sz="0" w:space="0" w:color="auto"/>
      <w:shd w:val="clear" w:color="auto" w:fill="A5BED6"/>
    </w:rPr>
  </w:style>
  <w:style w:type="character" w:customStyle="1" w:styleId="Report">
    <w:name w:val="Report"/>
    <w:basedOn w:val="DefaultParagraphFont"/>
    <w:uiPriority w:val="1"/>
    <w:qFormat/>
    <w:rsid w:val="00227916"/>
    <w:rPr>
      <w:bdr w:val="none" w:sz="0" w:space="0" w:color="auto"/>
      <w:shd w:val="clear" w:color="auto" w:fill="auto"/>
    </w:rPr>
  </w:style>
  <w:style w:type="character" w:customStyle="1" w:styleId="Thesis">
    <w:name w:val="Thesis"/>
    <w:basedOn w:val="DefaultParagraphFont"/>
    <w:uiPriority w:val="1"/>
    <w:qFormat/>
    <w:rsid w:val="00227916"/>
    <w:rPr>
      <w:color w:val="auto"/>
      <w:bdr w:val="none" w:sz="0" w:space="0" w:color="auto"/>
      <w:shd w:val="clear" w:color="auto" w:fill="E5D007"/>
    </w:rPr>
  </w:style>
  <w:style w:type="character" w:customStyle="1" w:styleId="Issn">
    <w:name w:val="Issn"/>
    <w:basedOn w:val="DefaultParagraphFont"/>
    <w:uiPriority w:val="1"/>
    <w:qFormat/>
    <w:rsid w:val="00227916"/>
    <w:rPr>
      <w:bdr w:val="none" w:sz="0" w:space="0" w:color="auto"/>
      <w:shd w:val="clear" w:color="auto" w:fill="A17189"/>
    </w:rPr>
  </w:style>
  <w:style w:type="character" w:customStyle="1" w:styleId="Isbn">
    <w:name w:val="Isbn"/>
    <w:basedOn w:val="DefaultParagraphFont"/>
    <w:uiPriority w:val="1"/>
    <w:qFormat/>
    <w:rsid w:val="00227916"/>
    <w:rPr>
      <w:bdr w:val="none" w:sz="0" w:space="0" w:color="auto"/>
      <w:shd w:val="clear" w:color="auto" w:fill="C8EBFC"/>
    </w:rPr>
  </w:style>
  <w:style w:type="character" w:customStyle="1" w:styleId="Coden">
    <w:name w:val="Coden"/>
    <w:basedOn w:val="DefaultParagraphFont"/>
    <w:uiPriority w:val="1"/>
    <w:qFormat/>
    <w:rsid w:val="00227916"/>
    <w:rPr>
      <w:color w:val="auto"/>
      <w:bdr w:val="none" w:sz="0" w:space="0" w:color="auto"/>
      <w:shd w:val="clear" w:color="auto" w:fill="F9A88F"/>
    </w:rPr>
  </w:style>
  <w:style w:type="character" w:customStyle="1" w:styleId="Patent">
    <w:name w:val="Patent"/>
    <w:basedOn w:val="DefaultParagraphFont"/>
    <w:uiPriority w:val="1"/>
    <w:qFormat/>
    <w:rsid w:val="00227916"/>
    <w:rPr>
      <w:color w:val="auto"/>
      <w:bdr w:val="none" w:sz="0" w:space="0" w:color="auto"/>
      <w:shd w:val="clear" w:color="auto" w:fill="B26510"/>
    </w:rPr>
  </w:style>
  <w:style w:type="character" w:customStyle="1" w:styleId="MiddleName">
    <w:name w:val="MiddleName"/>
    <w:basedOn w:val="DefaultParagraphFont"/>
    <w:uiPriority w:val="1"/>
    <w:qFormat/>
    <w:rsid w:val="00227916"/>
    <w:rPr>
      <w:color w:val="auto"/>
      <w:bdr w:val="none" w:sz="0" w:space="0" w:color="auto"/>
      <w:shd w:val="clear" w:color="auto" w:fill="9C9C9C"/>
    </w:rPr>
  </w:style>
  <w:style w:type="character" w:customStyle="1" w:styleId="Query">
    <w:name w:val="Query"/>
    <w:basedOn w:val="DefaultParagraphFont"/>
    <w:uiPriority w:val="1"/>
    <w:rsid w:val="00227916"/>
    <w:rPr>
      <w:bdr w:val="none" w:sz="0" w:space="0" w:color="auto"/>
      <w:shd w:val="clear" w:color="auto" w:fill="FFFF0F"/>
    </w:rPr>
  </w:style>
  <w:style w:type="character" w:customStyle="1" w:styleId="EdMiddleName">
    <w:name w:val="EdMiddleName"/>
    <w:basedOn w:val="DefaultParagraphFont"/>
    <w:uiPriority w:val="1"/>
    <w:rsid w:val="00227916"/>
    <w:rPr>
      <w:bdr w:val="none" w:sz="0" w:space="0" w:color="auto"/>
      <w:shd w:val="clear" w:color="auto" w:fill="FF67B3"/>
    </w:rPr>
  </w:style>
  <w:style w:type="paragraph" w:customStyle="1" w:styleId="UnnumFigure">
    <w:name w:val="UnnumFigure"/>
    <w:basedOn w:val="Normal"/>
    <w:qFormat/>
    <w:rsid w:val="00227916"/>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227916"/>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227916"/>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227916"/>
  </w:style>
  <w:style w:type="paragraph" w:customStyle="1" w:styleId="Bibentry">
    <w:name w:val="Bib_entry"/>
    <w:autoRedefine/>
    <w:qFormat/>
    <w:rsid w:val="00227916"/>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227916"/>
  </w:style>
  <w:style w:type="paragraph" w:customStyle="1" w:styleId="ListEnd">
    <w:name w:val="ListEnd"/>
    <w:basedOn w:val="Normal"/>
    <w:qFormat/>
    <w:rsid w:val="00227916"/>
  </w:style>
  <w:style w:type="paragraph" w:customStyle="1" w:styleId="AbbreviationHead">
    <w:name w:val="AbbreviationHead"/>
    <w:basedOn w:val="NomenclatureHead"/>
    <w:qFormat/>
    <w:rsid w:val="00227916"/>
  </w:style>
  <w:style w:type="paragraph" w:customStyle="1" w:styleId="GraphAbstract">
    <w:name w:val="GraphAbstract"/>
    <w:basedOn w:val="Normal"/>
    <w:qFormat/>
    <w:rsid w:val="00227916"/>
  </w:style>
  <w:style w:type="paragraph" w:styleId="Caption">
    <w:name w:val="caption"/>
    <w:basedOn w:val="Normal"/>
    <w:next w:val="Normal"/>
    <w:autoRedefine/>
    <w:uiPriority w:val="35"/>
    <w:unhideWhenUsed/>
    <w:qFormat/>
    <w:locked/>
    <w:rsid w:val="00227916"/>
    <w:rPr>
      <w:b/>
      <w:bCs/>
      <w:color w:val="4F81BD" w:themeColor="accent1"/>
      <w:szCs w:val="18"/>
    </w:rPr>
  </w:style>
  <w:style w:type="paragraph" w:customStyle="1" w:styleId="Epigraph">
    <w:name w:val="Epigraph"/>
    <w:basedOn w:val="Normal"/>
    <w:autoRedefine/>
    <w:qFormat/>
    <w:rsid w:val="00227916"/>
    <w:pPr>
      <w:ind w:left="720"/>
    </w:pPr>
    <w:rPr>
      <w:iCs/>
      <w:color w:val="5F497A" w:themeColor="accent4" w:themeShade="BF"/>
    </w:rPr>
  </w:style>
  <w:style w:type="paragraph" w:customStyle="1" w:styleId="Dedication">
    <w:name w:val="Dedication"/>
    <w:basedOn w:val="Para"/>
    <w:autoRedefine/>
    <w:qFormat/>
    <w:rsid w:val="00227916"/>
    <w:rPr>
      <w:color w:val="943634" w:themeColor="accent2" w:themeShade="BF"/>
    </w:rPr>
  </w:style>
  <w:style w:type="paragraph" w:customStyle="1" w:styleId="ConflictofInterest">
    <w:name w:val="Conflictof Interest"/>
    <w:basedOn w:val="Para"/>
    <w:autoRedefine/>
    <w:qFormat/>
    <w:rsid w:val="00227916"/>
    <w:rPr>
      <w:sz w:val="22"/>
    </w:rPr>
  </w:style>
  <w:style w:type="paragraph" w:customStyle="1" w:styleId="FloatQuote">
    <w:name w:val="FloatQuote"/>
    <w:basedOn w:val="Para"/>
    <w:qFormat/>
    <w:rsid w:val="00227916"/>
    <w:pPr>
      <w:shd w:val="clear" w:color="auto" w:fill="FDE9D9" w:themeFill="accent6" w:themeFillTint="33"/>
      <w:ind w:left="1134" w:right="1134" w:firstLine="0"/>
      <w:jc w:val="both"/>
    </w:pPr>
  </w:style>
  <w:style w:type="paragraph" w:customStyle="1" w:styleId="PullQuote">
    <w:name w:val="PullQuote"/>
    <w:basedOn w:val="Para"/>
    <w:qFormat/>
    <w:rsid w:val="00227916"/>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227916"/>
    <w:rPr>
      <w:sz w:val="22"/>
    </w:rPr>
  </w:style>
  <w:style w:type="character" w:customStyle="1" w:styleId="GrantNumber">
    <w:name w:val="GrantNumber"/>
    <w:basedOn w:val="FundingNumber"/>
    <w:uiPriority w:val="1"/>
    <w:qFormat/>
    <w:rsid w:val="00227916"/>
    <w:rPr>
      <w:color w:val="9900FF"/>
    </w:rPr>
  </w:style>
  <w:style w:type="character" w:customStyle="1" w:styleId="GrantSponser">
    <w:name w:val="GrantSponser"/>
    <w:basedOn w:val="FundingAgency"/>
    <w:uiPriority w:val="1"/>
    <w:qFormat/>
    <w:rsid w:val="00227916"/>
    <w:rPr>
      <w:color w:val="666699"/>
    </w:rPr>
  </w:style>
  <w:style w:type="character" w:customStyle="1" w:styleId="FundingNumber">
    <w:name w:val="FundingNumber"/>
    <w:basedOn w:val="DefaultParagraphFont"/>
    <w:uiPriority w:val="1"/>
    <w:qFormat/>
    <w:rsid w:val="00227916"/>
    <w:rPr>
      <w:color w:val="9900FF"/>
    </w:rPr>
  </w:style>
  <w:style w:type="character" w:customStyle="1" w:styleId="FundingAgency">
    <w:name w:val="FundingAgency"/>
    <w:basedOn w:val="DefaultParagraphFont"/>
    <w:uiPriority w:val="1"/>
    <w:qFormat/>
    <w:rsid w:val="00227916"/>
    <w:rPr>
      <w:color w:val="FF0000"/>
    </w:rPr>
  </w:style>
  <w:style w:type="paragraph" w:customStyle="1" w:styleId="SuppHead">
    <w:name w:val="SuppHead"/>
    <w:basedOn w:val="Head1"/>
    <w:qFormat/>
    <w:rsid w:val="00227916"/>
  </w:style>
  <w:style w:type="paragraph" w:customStyle="1" w:styleId="SuppInfo">
    <w:name w:val="SuppInfo"/>
    <w:basedOn w:val="Para"/>
    <w:qFormat/>
    <w:rsid w:val="00227916"/>
  </w:style>
  <w:style w:type="paragraph" w:customStyle="1" w:styleId="SuppMedia">
    <w:name w:val="SuppMedia"/>
    <w:basedOn w:val="Para"/>
    <w:qFormat/>
    <w:rsid w:val="00227916"/>
  </w:style>
  <w:style w:type="paragraph" w:customStyle="1" w:styleId="AdditionalInfoHead">
    <w:name w:val="AdditionalInfoHead"/>
    <w:basedOn w:val="Head1"/>
    <w:qFormat/>
    <w:rsid w:val="00227916"/>
  </w:style>
  <w:style w:type="paragraph" w:customStyle="1" w:styleId="AdditionalInfo">
    <w:name w:val="AdditionalInfo"/>
    <w:basedOn w:val="Para"/>
    <w:qFormat/>
    <w:rsid w:val="00227916"/>
  </w:style>
  <w:style w:type="paragraph" w:customStyle="1" w:styleId="Feature">
    <w:name w:val="Feature"/>
    <w:basedOn w:val="BoxTitle"/>
    <w:qFormat/>
    <w:rsid w:val="00227916"/>
  </w:style>
  <w:style w:type="paragraph" w:customStyle="1" w:styleId="AltTitle">
    <w:name w:val="AltTitle"/>
    <w:basedOn w:val="Titledocument"/>
    <w:qFormat/>
    <w:rsid w:val="00227916"/>
  </w:style>
  <w:style w:type="paragraph" w:customStyle="1" w:styleId="AltSubTitle">
    <w:name w:val="AltSubTitle"/>
    <w:basedOn w:val="Subtitle"/>
    <w:qFormat/>
    <w:rsid w:val="00227916"/>
  </w:style>
  <w:style w:type="paragraph" w:customStyle="1" w:styleId="SelfCitation">
    <w:name w:val="SelfCitation"/>
    <w:basedOn w:val="Para"/>
    <w:qFormat/>
    <w:rsid w:val="00227916"/>
  </w:style>
  <w:style w:type="paragraph" w:styleId="Subtitle">
    <w:name w:val="Subtitle"/>
    <w:basedOn w:val="Normal"/>
    <w:next w:val="Normal"/>
    <w:link w:val="SubtitleChar1"/>
    <w:uiPriority w:val="11"/>
    <w:qFormat/>
    <w:locked/>
    <w:rsid w:val="00227916"/>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227916"/>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227916"/>
    <w:rPr>
      <w:rFonts w:ascii="Linux Biolinum" w:hAnsi="Linux Biolinum"/>
      <w:b/>
      <w:color w:val="0070C0"/>
      <w:sz w:val="18"/>
    </w:rPr>
  </w:style>
  <w:style w:type="character" w:customStyle="1" w:styleId="Isource">
    <w:name w:val="Isource"/>
    <w:basedOn w:val="ListTitle"/>
    <w:uiPriority w:val="1"/>
    <w:qFormat/>
    <w:rsid w:val="00227916"/>
    <w:rPr>
      <w:rFonts w:ascii="Linux Biolinum" w:hAnsi="Linux Biolinum"/>
      <w:b/>
      <w:color w:val="C0504D" w:themeColor="accent2"/>
      <w:sz w:val="18"/>
    </w:rPr>
  </w:style>
  <w:style w:type="paragraph" w:customStyle="1" w:styleId="FigSource">
    <w:name w:val="FigSource"/>
    <w:basedOn w:val="Normal"/>
    <w:qFormat/>
    <w:rsid w:val="00227916"/>
  </w:style>
  <w:style w:type="paragraph" w:customStyle="1" w:styleId="Copyright">
    <w:name w:val="Copyright"/>
    <w:basedOn w:val="Normal"/>
    <w:qFormat/>
    <w:rsid w:val="00227916"/>
  </w:style>
  <w:style w:type="paragraph" w:customStyle="1" w:styleId="InlineSupp">
    <w:name w:val="InlineSupp"/>
    <w:basedOn w:val="Normal"/>
    <w:qFormat/>
    <w:rsid w:val="00227916"/>
  </w:style>
  <w:style w:type="paragraph" w:customStyle="1" w:styleId="SidebarQuote">
    <w:name w:val="SidebarQuote"/>
    <w:basedOn w:val="Normal"/>
    <w:qFormat/>
    <w:rsid w:val="00227916"/>
  </w:style>
  <w:style w:type="character" w:customStyle="1" w:styleId="AltName">
    <w:name w:val="AltName"/>
    <w:basedOn w:val="DefaultParagraphFont"/>
    <w:uiPriority w:val="1"/>
    <w:qFormat/>
    <w:rsid w:val="00227916"/>
    <w:rPr>
      <w:color w:val="403152" w:themeColor="accent4" w:themeShade="80"/>
    </w:rPr>
  </w:style>
  <w:style w:type="paragraph" w:customStyle="1" w:styleId="StereoChemComp">
    <w:name w:val="StereoChemComp"/>
    <w:basedOn w:val="Normal"/>
    <w:qFormat/>
    <w:rsid w:val="00227916"/>
  </w:style>
  <w:style w:type="paragraph" w:customStyle="1" w:styleId="StereoChemForm">
    <w:name w:val="StereoChemForm"/>
    <w:basedOn w:val="Normal"/>
    <w:qFormat/>
    <w:rsid w:val="00227916"/>
  </w:style>
  <w:style w:type="paragraph" w:customStyle="1" w:styleId="StereoChemInfo">
    <w:name w:val="StereoChemInfo"/>
    <w:basedOn w:val="Normal"/>
    <w:qFormat/>
    <w:rsid w:val="00227916"/>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227916"/>
    <w:rPr>
      <w:sz w:val="14"/>
    </w:rPr>
  </w:style>
  <w:style w:type="character" w:customStyle="1" w:styleId="FootnoteTextChar">
    <w:name w:val="Footnote Text Char"/>
    <w:basedOn w:val="DefaultParagraphFont"/>
    <w:link w:val="FootnoteText"/>
    <w:rsid w:val="00227916"/>
    <w:rPr>
      <w:rFonts w:ascii="Linux Libertine" w:eastAsiaTheme="minorHAnsi" w:hAnsi="Linux Libertine" w:cstheme="minorBidi"/>
      <w:sz w:val="14"/>
      <w:szCs w:val="22"/>
      <w:lang w:val="en-US" w:eastAsia="en-US"/>
    </w:rPr>
  </w:style>
  <w:style w:type="paragraph" w:customStyle="1" w:styleId="SIGPLANBasic">
    <w:name w:val="SIGPLAN Basic"/>
    <w:rsid w:val="00227916"/>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227916"/>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27916"/>
    <w:pPr>
      <w:numPr>
        <w:numId w:val="36"/>
      </w:numPr>
    </w:pPr>
  </w:style>
  <w:style w:type="paragraph" w:customStyle="1" w:styleId="SIGPLANAbstractheading">
    <w:name w:val="SIGPLAN Abstract heading"/>
    <w:basedOn w:val="SIGPLANAcknowledgmentsheading"/>
    <w:next w:val="SIGPLANParagraph1"/>
    <w:rsid w:val="00227916"/>
    <w:pPr>
      <w:numPr>
        <w:numId w:val="37"/>
      </w:numPr>
      <w:spacing w:before="0" w:line="240" w:lineRule="exact"/>
    </w:pPr>
  </w:style>
  <w:style w:type="paragraph" w:customStyle="1" w:styleId="SIGPLANAppendixheading">
    <w:name w:val="SIGPLAN Appendix heading"/>
    <w:basedOn w:val="SIGPLANSectionheading"/>
    <w:next w:val="SIGPLANParagraph1"/>
    <w:rsid w:val="00227916"/>
    <w:pPr>
      <w:numPr>
        <w:numId w:val="38"/>
      </w:numPr>
    </w:pPr>
  </w:style>
  <w:style w:type="paragraph" w:customStyle="1" w:styleId="SIGPLANAuthorname">
    <w:name w:val="SIGPLAN Author name"/>
    <w:basedOn w:val="Normal"/>
    <w:next w:val="SIGPLANAuthoraffiliation"/>
    <w:rsid w:val="00227916"/>
    <w:pPr>
      <w:suppressAutoHyphens/>
      <w:spacing w:after="20" w:line="260" w:lineRule="exact"/>
      <w:jc w:val="center"/>
    </w:pPr>
  </w:style>
  <w:style w:type="paragraph" w:customStyle="1" w:styleId="SIGPLANAuthoraffiliation">
    <w:name w:val="SIGPLAN Author affiliation"/>
    <w:basedOn w:val="SIGPLANAuthorname"/>
    <w:next w:val="SIGPLANAuthoremail"/>
    <w:rsid w:val="00227916"/>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27916"/>
    <w:pPr>
      <w:spacing w:before="40"/>
      <w:contextualSpacing w:val="0"/>
    </w:pPr>
    <w:rPr>
      <w:rFonts w:ascii="Trebuchet MS" w:hAnsi="Trebuchet MS"/>
      <w:sz w:val="16"/>
    </w:rPr>
  </w:style>
  <w:style w:type="character" w:customStyle="1" w:styleId="SIGPLANCode">
    <w:name w:val="SIGPLAN Code"/>
    <w:basedOn w:val="DefaultParagraphFont"/>
    <w:rsid w:val="00227916"/>
    <w:rPr>
      <w:rFonts w:ascii="Lucida Console" w:hAnsi="Lucida Console"/>
      <w:sz w:val="16"/>
    </w:rPr>
  </w:style>
  <w:style w:type="character" w:customStyle="1" w:styleId="SIGPLANComputer">
    <w:name w:val="SIGPLAN Computer"/>
    <w:basedOn w:val="DefaultParagraphFont"/>
    <w:rsid w:val="00227916"/>
    <w:rPr>
      <w:rFonts w:ascii="Trebuchet MS" w:hAnsi="Trebuchet MS"/>
      <w:sz w:val="16"/>
    </w:rPr>
  </w:style>
  <w:style w:type="paragraph" w:customStyle="1" w:styleId="SIGPLANCopyrightnotice">
    <w:name w:val="SIGPLAN Copyright notice"/>
    <w:basedOn w:val="SIGPLANBasic"/>
    <w:rsid w:val="00227916"/>
    <w:pPr>
      <w:suppressAutoHyphens/>
      <w:spacing w:line="160" w:lineRule="exact"/>
      <w:jc w:val="both"/>
    </w:pPr>
    <w:rPr>
      <w:sz w:val="14"/>
    </w:rPr>
  </w:style>
  <w:style w:type="character" w:customStyle="1" w:styleId="SIGPLANEmphasize">
    <w:name w:val="SIGPLAN Emphasize"/>
    <w:rsid w:val="00227916"/>
    <w:rPr>
      <w:i/>
    </w:rPr>
  </w:style>
  <w:style w:type="paragraph" w:customStyle="1" w:styleId="SIGPLANParagraph1">
    <w:name w:val="SIGPLAN Paragraph 1"/>
    <w:basedOn w:val="SIGPLANBasic"/>
    <w:next w:val="SIGPLANParagraph"/>
    <w:rsid w:val="00227916"/>
    <w:pPr>
      <w:jc w:val="both"/>
    </w:pPr>
  </w:style>
  <w:style w:type="paragraph" w:customStyle="1" w:styleId="SIGPLANEnunciation">
    <w:name w:val="SIGPLAN Enunciation"/>
    <w:basedOn w:val="SIGPLANParagraph1"/>
    <w:next w:val="SIGPLANParagraph1"/>
    <w:rsid w:val="00227916"/>
    <w:pPr>
      <w:spacing w:before="140" w:after="140"/>
    </w:pPr>
  </w:style>
  <w:style w:type="character" w:customStyle="1" w:styleId="SIGPLANEnunciationcaption">
    <w:name w:val="SIGPLAN Enunciation caption"/>
    <w:basedOn w:val="DefaultParagraphFont"/>
    <w:rsid w:val="00227916"/>
    <w:rPr>
      <w:smallCaps/>
    </w:rPr>
  </w:style>
  <w:style w:type="paragraph" w:customStyle="1" w:styleId="SIGPLANEquation">
    <w:name w:val="SIGPLAN Equation"/>
    <w:basedOn w:val="SIGPLANParagraph1"/>
    <w:next w:val="SIGPLANParagraph1"/>
    <w:rsid w:val="00227916"/>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27916"/>
    <w:pPr>
      <w:jc w:val="right"/>
    </w:pPr>
  </w:style>
  <w:style w:type="paragraph" w:customStyle="1" w:styleId="SIGPLANFigurecaption">
    <w:name w:val="SIGPLAN Figure caption"/>
    <w:basedOn w:val="SIGPLANParagraph1"/>
    <w:rsid w:val="00227916"/>
    <w:pPr>
      <w:spacing w:before="20"/>
      <w:jc w:val="left"/>
    </w:pPr>
  </w:style>
  <w:style w:type="numbering" w:customStyle="1" w:styleId="SIGPLANListbullet">
    <w:name w:val="SIGPLAN List bullet"/>
    <w:basedOn w:val="NoList"/>
    <w:rsid w:val="00227916"/>
    <w:pPr>
      <w:numPr>
        <w:numId w:val="39"/>
      </w:numPr>
    </w:pPr>
  </w:style>
  <w:style w:type="paragraph" w:customStyle="1" w:styleId="SIGPLANListparagraph">
    <w:name w:val="SIGPLAN List paragraph"/>
    <w:basedOn w:val="SIGPLANParagraph1"/>
    <w:rsid w:val="00227916"/>
    <w:pPr>
      <w:spacing w:before="80" w:after="80"/>
      <w:ind w:left="260"/>
    </w:pPr>
  </w:style>
  <w:style w:type="paragraph" w:customStyle="1" w:styleId="SIGPLANListitem">
    <w:name w:val="SIGPLAN List item"/>
    <w:basedOn w:val="SIGPLANListparagraph"/>
    <w:rsid w:val="00227916"/>
    <w:pPr>
      <w:ind w:left="0"/>
    </w:pPr>
  </w:style>
  <w:style w:type="numbering" w:customStyle="1" w:styleId="SIGPLANListletter">
    <w:name w:val="SIGPLAN List letter"/>
    <w:basedOn w:val="NoList"/>
    <w:rsid w:val="00227916"/>
    <w:pPr>
      <w:numPr>
        <w:numId w:val="40"/>
      </w:numPr>
    </w:pPr>
  </w:style>
  <w:style w:type="numbering" w:customStyle="1" w:styleId="SIGPLANListnumber">
    <w:name w:val="SIGPLAN List number"/>
    <w:basedOn w:val="NoList"/>
    <w:rsid w:val="00227916"/>
    <w:pPr>
      <w:numPr>
        <w:numId w:val="41"/>
      </w:numPr>
    </w:pPr>
  </w:style>
  <w:style w:type="paragraph" w:customStyle="1" w:styleId="SIGPLANParagraph">
    <w:name w:val="SIGPLAN Paragraph"/>
    <w:basedOn w:val="SIGPLANParagraph1"/>
    <w:rsid w:val="00227916"/>
    <w:pPr>
      <w:ind w:firstLine="240"/>
    </w:pPr>
  </w:style>
  <w:style w:type="character" w:customStyle="1" w:styleId="SIGPLANParagraphheading">
    <w:name w:val="SIGPLAN Paragraph heading"/>
    <w:rsid w:val="00227916"/>
    <w:rPr>
      <w:b/>
      <w:i/>
    </w:rPr>
  </w:style>
  <w:style w:type="paragraph" w:customStyle="1" w:styleId="SIGPLANParagraphSubparagraphheading">
    <w:name w:val="SIGPLAN Paragraph/Subparagraph heading"/>
    <w:basedOn w:val="SIGPLANParagraph1"/>
    <w:next w:val="SIGPLANParagraph"/>
    <w:rsid w:val="00227916"/>
    <w:pPr>
      <w:spacing w:before="140"/>
      <w:outlineLvl w:val="3"/>
    </w:pPr>
  </w:style>
  <w:style w:type="paragraph" w:customStyle="1" w:styleId="SIGPLANReference">
    <w:name w:val="SIGPLAN Reference"/>
    <w:basedOn w:val="SIGPLANParagraph1"/>
    <w:rsid w:val="00227916"/>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27916"/>
    <w:pPr>
      <w:numPr>
        <w:numId w:val="42"/>
      </w:numPr>
    </w:pPr>
  </w:style>
  <w:style w:type="character" w:customStyle="1" w:styleId="SIGPLANSubparagraphheading">
    <w:name w:val="SIGPLAN Subparagraph heading"/>
    <w:rsid w:val="00227916"/>
    <w:rPr>
      <w:i/>
    </w:rPr>
  </w:style>
  <w:style w:type="paragraph" w:customStyle="1" w:styleId="SIGPLANSubsectionheading">
    <w:name w:val="SIGPLAN Subsection heading"/>
    <w:basedOn w:val="SIGPLANSectionheading"/>
    <w:next w:val="SIGPLANParagraph1"/>
    <w:rsid w:val="00227916"/>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27916"/>
    <w:pPr>
      <w:outlineLvl w:val="2"/>
    </w:pPr>
  </w:style>
  <w:style w:type="paragraph" w:customStyle="1" w:styleId="SIGPLANTitle">
    <w:name w:val="SIGPLAN Title"/>
    <w:basedOn w:val="SIGPLANBasic"/>
    <w:rsid w:val="00227916"/>
    <w:pPr>
      <w:suppressAutoHyphens/>
      <w:spacing w:line="400" w:lineRule="exact"/>
      <w:jc w:val="center"/>
    </w:pPr>
    <w:rPr>
      <w:b/>
      <w:sz w:val="36"/>
    </w:rPr>
  </w:style>
  <w:style w:type="paragraph" w:customStyle="1" w:styleId="SIGPLANSubtitle">
    <w:name w:val="SIGPLAN Subtitle"/>
    <w:basedOn w:val="SIGPLANTitle"/>
    <w:next w:val="SIGPLANBasic"/>
    <w:rsid w:val="00227916"/>
    <w:pPr>
      <w:spacing w:before="120" w:line="360" w:lineRule="exact"/>
    </w:pPr>
    <w:rPr>
      <w:sz w:val="28"/>
    </w:rPr>
  </w:style>
  <w:style w:type="paragraph" w:customStyle="1" w:styleId="SIGPLANTablecaption">
    <w:name w:val="SIGPLAN Table caption"/>
    <w:basedOn w:val="SIGPLANFigurecaption"/>
    <w:rsid w:val="00227916"/>
    <w:pPr>
      <w:spacing w:before="0" w:after="20"/>
    </w:pPr>
  </w:style>
  <w:style w:type="paragraph" w:customStyle="1" w:styleId="Address">
    <w:name w:val="Address"/>
    <w:rsid w:val="00227916"/>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227916"/>
    <w:pPr>
      <w:spacing w:line="240" w:lineRule="auto"/>
    </w:pPr>
  </w:style>
  <w:style w:type="paragraph" w:customStyle="1" w:styleId="Annotation">
    <w:name w:val="Annotation"/>
    <w:basedOn w:val="Normal"/>
    <w:qFormat/>
    <w:rsid w:val="00227916"/>
    <w:rPr>
      <w:sz w:val="20"/>
    </w:rPr>
  </w:style>
  <w:style w:type="paragraph" w:customStyle="1" w:styleId="Answer">
    <w:name w:val="Answer"/>
    <w:qFormat/>
    <w:rsid w:val="00227916"/>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22791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227916"/>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227916"/>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227916"/>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27916"/>
  </w:style>
  <w:style w:type="paragraph" w:customStyle="1" w:styleId="BoxHead1">
    <w:name w:val="BoxHead1"/>
    <w:basedOn w:val="AppendixH1"/>
    <w:qFormat/>
    <w:rsid w:val="00227916"/>
  </w:style>
  <w:style w:type="paragraph" w:customStyle="1" w:styleId="BoxHead2">
    <w:name w:val="BoxHead2"/>
    <w:basedOn w:val="AppendixH2"/>
    <w:qFormat/>
    <w:rsid w:val="00227916"/>
  </w:style>
  <w:style w:type="paragraph" w:customStyle="1" w:styleId="BoxHead3">
    <w:name w:val="BoxHead3"/>
    <w:basedOn w:val="AppendixH3"/>
    <w:qFormat/>
    <w:rsid w:val="00227916"/>
  </w:style>
  <w:style w:type="paragraph" w:customStyle="1" w:styleId="BoxKeyword">
    <w:name w:val="BoxKeyword"/>
    <w:autoRedefine/>
    <w:qFormat/>
    <w:rsid w:val="00227916"/>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227916"/>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22791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22791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22791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27916"/>
    <w:pPr>
      <w:jc w:val="left"/>
    </w:pPr>
    <w:rPr>
      <w:i w:val="0"/>
      <w:sz w:val="40"/>
    </w:rPr>
  </w:style>
  <w:style w:type="paragraph" w:customStyle="1" w:styleId="ChapterSubTitle">
    <w:name w:val="ChapterSubTitle"/>
    <w:basedOn w:val="ChapterTitle"/>
    <w:next w:val="Normal"/>
    <w:rsid w:val="00227916"/>
    <w:pPr>
      <w:spacing w:before="0"/>
    </w:pPr>
    <w:rPr>
      <w:b w:val="0"/>
      <w:i/>
      <w:sz w:val="36"/>
    </w:rPr>
  </w:style>
  <w:style w:type="paragraph" w:customStyle="1" w:styleId="ChemFormula">
    <w:name w:val="ChemFormula"/>
    <w:basedOn w:val="Normal"/>
    <w:qFormat/>
    <w:rsid w:val="00227916"/>
  </w:style>
  <w:style w:type="paragraph" w:customStyle="1" w:styleId="ChemFormulaUnnum">
    <w:name w:val="ChemFormulaUnnum"/>
    <w:basedOn w:val="Normal"/>
    <w:qFormat/>
    <w:rsid w:val="00227916"/>
  </w:style>
  <w:style w:type="paragraph" w:customStyle="1" w:styleId="Chemistry">
    <w:name w:val="Chemistry"/>
    <w:basedOn w:val="Normal"/>
    <w:qFormat/>
    <w:rsid w:val="00227916"/>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27916"/>
  </w:style>
  <w:style w:type="paragraph" w:customStyle="1" w:styleId="ClientTag">
    <w:name w:val="ClientTag"/>
    <w:basedOn w:val="Normal"/>
    <w:qFormat/>
    <w:rsid w:val="00227916"/>
  </w:style>
  <w:style w:type="paragraph" w:customStyle="1" w:styleId="Contributor">
    <w:name w:val="Contributor"/>
    <w:basedOn w:val="Normal"/>
    <w:qFormat/>
    <w:rsid w:val="00227916"/>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227916"/>
    <w:rPr>
      <w:b/>
      <w:color w:val="0070C0"/>
    </w:rPr>
  </w:style>
  <w:style w:type="paragraph" w:customStyle="1" w:styleId="Definition">
    <w:name w:val="Definition"/>
    <w:basedOn w:val="Normal"/>
    <w:qFormat/>
    <w:rsid w:val="00227916"/>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27916"/>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27916"/>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27916"/>
  </w:style>
  <w:style w:type="paragraph" w:customStyle="1" w:styleId="DisclosureHead">
    <w:name w:val="DisclosureHead"/>
    <w:basedOn w:val="Head1"/>
    <w:qFormat/>
    <w:rsid w:val="00227916"/>
  </w:style>
  <w:style w:type="paragraph" w:customStyle="1" w:styleId="Editors">
    <w:name w:val="Editors"/>
    <w:basedOn w:val="Normal"/>
    <w:qFormat/>
    <w:rsid w:val="00227916"/>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227916"/>
    <w:rPr>
      <w:bdr w:val="none" w:sz="0" w:space="0" w:color="auto"/>
      <w:shd w:val="clear" w:color="auto" w:fill="B8CCE4" w:themeFill="accent1" w:themeFillTint="66"/>
    </w:rPr>
  </w:style>
  <w:style w:type="character" w:customStyle="1" w:styleId="EqnCount">
    <w:name w:val="EqnCount"/>
    <w:basedOn w:val="DefaultParagraphFont"/>
    <w:uiPriority w:val="1"/>
    <w:qFormat/>
    <w:rsid w:val="00227916"/>
    <w:rPr>
      <w:color w:val="0000FF"/>
    </w:rPr>
  </w:style>
  <w:style w:type="character" w:customStyle="1" w:styleId="eSlide">
    <w:name w:val="eSlide"/>
    <w:basedOn w:val="DefaultParagraphFont"/>
    <w:uiPriority w:val="1"/>
    <w:qFormat/>
    <w:rsid w:val="00227916"/>
    <w:rPr>
      <w:color w:val="FF0000"/>
    </w:rPr>
  </w:style>
  <w:style w:type="paragraph" w:customStyle="1" w:styleId="ExampleBegin">
    <w:name w:val="Example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227916"/>
  </w:style>
  <w:style w:type="paragraph" w:customStyle="1" w:styleId="Explanation">
    <w:name w:val="Explanation"/>
    <w:basedOn w:val="Normal"/>
    <w:rsid w:val="00227916"/>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227916"/>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227916"/>
  </w:style>
  <w:style w:type="paragraph" w:customStyle="1" w:styleId="FeatureHead1">
    <w:name w:val="FeatureHead1"/>
    <w:basedOn w:val="Normal"/>
    <w:qFormat/>
    <w:rsid w:val="00227916"/>
  </w:style>
  <w:style w:type="paragraph" w:customStyle="1" w:styleId="FeatureHead2">
    <w:name w:val="FeatureHead2"/>
    <w:basedOn w:val="FeatureHead1"/>
    <w:qFormat/>
    <w:rsid w:val="00227916"/>
  </w:style>
  <w:style w:type="paragraph" w:customStyle="1" w:styleId="FeatureTitle">
    <w:name w:val="FeatureTitle"/>
    <w:basedOn w:val="BoxTitle"/>
    <w:qFormat/>
    <w:rsid w:val="00227916"/>
  </w:style>
  <w:style w:type="paragraph" w:customStyle="1" w:styleId="FigCopyright">
    <w:name w:val="FigCopyright"/>
    <w:basedOn w:val="Normal"/>
    <w:qFormat/>
    <w:rsid w:val="00227916"/>
  </w:style>
  <w:style w:type="character" w:customStyle="1" w:styleId="FigCount">
    <w:name w:val="FigCount"/>
    <w:basedOn w:val="DefaultParagraphFont"/>
    <w:uiPriority w:val="1"/>
    <w:qFormat/>
    <w:rsid w:val="00227916"/>
    <w:rPr>
      <w:color w:val="0000FF"/>
    </w:rPr>
  </w:style>
  <w:style w:type="paragraph" w:customStyle="1" w:styleId="FigKeyword">
    <w:name w:val="FigKeyword"/>
    <w:basedOn w:val="Normal"/>
    <w:qFormat/>
    <w:rsid w:val="00227916"/>
  </w:style>
  <w:style w:type="paragraph" w:customStyle="1" w:styleId="FundingHead">
    <w:name w:val="FundingHead"/>
    <w:basedOn w:val="AckHead"/>
    <w:qFormat/>
    <w:rsid w:val="00227916"/>
  </w:style>
  <w:style w:type="paragraph" w:customStyle="1" w:styleId="FundingPara">
    <w:name w:val="FundingPara"/>
    <w:basedOn w:val="FundingHead"/>
    <w:next w:val="AckPara"/>
    <w:qFormat/>
    <w:rsid w:val="00227916"/>
  </w:style>
  <w:style w:type="paragraph" w:customStyle="1" w:styleId="Head6">
    <w:name w:val="Head6"/>
    <w:basedOn w:val="Normal"/>
    <w:rsid w:val="00227916"/>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227916"/>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227916"/>
  </w:style>
  <w:style w:type="paragraph" w:customStyle="1" w:styleId="Index2">
    <w:name w:val="Index2"/>
    <w:basedOn w:val="Normal"/>
    <w:qFormat/>
    <w:rsid w:val="00227916"/>
    <w:pPr>
      <w:ind w:left="284"/>
    </w:pPr>
  </w:style>
  <w:style w:type="paragraph" w:customStyle="1" w:styleId="Index3">
    <w:name w:val="Index3"/>
    <w:basedOn w:val="Normal"/>
    <w:qFormat/>
    <w:rsid w:val="00227916"/>
    <w:pPr>
      <w:ind w:left="567"/>
    </w:pPr>
  </w:style>
  <w:style w:type="paragraph" w:customStyle="1" w:styleId="Index4">
    <w:name w:val="Index4"/>
    <w:basedOn w:val="Normal"/>
    <w:qFormat/>
    <w:rsid w:val="00227916"/>
    <w:pPr>
      <w:ind w:left="851"/>
    </w:pPr>
  </w:style>
  <w:style w:type="paragraph" w:customStyle="1" w:styleId="IndexHead">
    <w:name w:val="IndexHead"/>
    <w:basedOn w:val="Normal"/>
    <w:qFormat/>
    <w:rsid w:val="00227916"/>
  </w:style>
  <w:style w:type="paragraph" w:customStyle="1" w:styleId="Letter-ps">
    <w:name w:val="Letter-ps"/>
    <w:basedOn w:val="Normal"/>
    <w:next w:val="Normal"/>
    <w:qFormat/>
    <w:rsid w:val="00227916"/>
  </w:style>
  <w:style w:type="paragraph" w:customStyle="1" w:styleId="MainHeading">
    <w:name w:val="MainHeading"/>
    <w:basedOn w:val="Normal"/>
    <w:rsid w:val="00227916"/>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27916"/>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227916"/>
    <w:rPr>
      <w:rFonts w:ascii="Times New Roman" w:hAnsi="Times New Roman"/>
      <w:color w:val="548DD4" w:themeColor="text2" w:themeTint="99"/>
      <w:sz w:val="20"/>
    </w:rPr>
  </w:style>
  <w:style w:type="paragraph" w:customStyle="1" w:styleId="MiscText">
    <w:name w:val="MiscText"/>
    <w:autoRedefine/>
    <w:qFormat/>
    <w:rsid w:val="00227916"/>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227916"/>
    <w:rPr>
      <w:color w:val="7030A0"/>
    </w:rPr>
  </w:style>
  <w:style w:type="paragraph" w:customStyle="1" w:styleId="Parabib">
    <w:name w:val="Para_bib"/>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227916"/>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22791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27916"/>
    <w:pPr>
      <w:pBdr>
        <w:top w:val="none" w:sz="0" w:space="0" w:color="auto"/>
        <w:bottom w:val="thickThinSmallGap" w:sz="24" w:space="1" w:color="auto"/>
      </w:pBdr>
    </w:pPr>
  </w:style>
  <w:style w:type="paragraph" w:customStyle="1" w:styleId="PartNumber">
    <w:name w:val="PartNumber"/>
    <w:basedOn w:val="Normal"/>
    <w:next w:val="Normal"/>
    <w:rsid w:val="00227916"/>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27916"/>
    <w:rPr>
      <w:b/>
    </w:rPr>
  </w:style>
  <w:style w:type="paragraph" w:customStyle="1" w:styleId="Prelims">
    <w:name w:val="Prelims"/>
    <w:basedOn w:val="Normal"/>
    <w:rsid w:val="00227916"/>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27916"/>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27916"/>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27916"/>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227916"/>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227916"/>
    <w:pPr>
      <w:jc w:val="center"/>
    </w:pPr>
    <w:rPr>
      <w:sz w:val="16"/>
    </w:rPr>
  </w:style>
  <w:style w:type="character" w:customStyle="1" w:styleId="RefCount">
    <w:name w:val="RefCount"/>
    <w:basedOn w:val="DefaultParagraphFont"/>
    <w:uiPriority w:val="1"/>
    <w:qFormat/>
    <w:rsid w:val="00227916"/>
    <w:rPr>
      <w:color w:val="0000FF"/>
    </w:rPr>
  </w:style>
  <w:style w:type="paragraph" w:customStyle="1" w:styleId="RefHead1">
    <w:name w:val="RefHead1"/>
    <w:basedOn w:val="ReferenceHead"/>
    <w:qFormat/>
    <w:rsid w:val="00227916"/>
    <w:pPr>
      <w:ind w:left="284"/>
    </w:pPr>
  </w:style>
  <w:style w:type="paragraph" w:customStyle="1" w:styleId="RefHead2">
    <w:name w:val="RefHead2"/>
    <w:basedOn w:val="ReferenceHead"/>
    <w:qFormat/>
    <w:rsid w:val="00227916"/>
    <w:pPr>
      <w:ind w:left="567"/>
    </w:pPr>
  </w:style>
  <w:style w:type="paragraph" w:customStyle="1" w:styleId="RefHead3">
    <w:name w:val="RefHead3"/>
    <w:basedOn w:val="ReferenceHead"/>
    <w:qFormat/>
    <w:rsid w:val="00227916"/>
    <w:pPr>
      <w:spacing w:before="30"/>
      <w:ind w:left="851"/>
    </w:pPr>
  </w:style>
  <w:style w:type="paragraph" w:customStyle="1" w:styleId="RelatedArticle">
    <w:name w:val="RelatedArticle"/>
    <w:qFormat/>
    <w:rsid w:val="00227916"/>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227916"/>
    <w:rPr>
      <w:color w:val="5F497A" w:themeColor="accent4" w:themeShade="BF"/>
    </w:rPr>
  </w:style>
  <w:style w:type="character" w:customStyle="1" w:styleId="RevisedDate2">
    <w:name w:val="RevisedDate2"/>
    <w:basedOn w:val="DefaultParagraphFont"/>
    <w:uiPriority w:val="1"/>
    <w:qFormat/>
    <w:rsid w:val="00227916"/>
    <w:rPr>
      <w:color w:val="E36C0A" w:themeColor="accent6" w:themeShade="BF"/>
    </w:rPr>
  </w:style>
  <w:style w:type="paragraph" w:styleId="Salutation">
    <w:name w:val="Salutation"/>
    <w:basedOn w:val="Normal"/>
    <w:next w:val="Normal"/>
    <w:link w:val="SalutationChar"/>
    <w:uiPriority w:val="99"/>
    <w:unhideWhenUsed/>
    <w:rsid w:val="00227916"/>
  </w:style>
  <w:style w:type="character" w:customStyle="1" w:styleId="SalutationChar">
    <w:name w:val="Salutation Char"/>
    <w:basedOn w:val="DefaultParagraphFont"/>
    <w:link w:val="Salutation"/>
    <w:uiPriority w:val="99"/>
    <w:rsid w:val="00227916"/>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227916"/>
  </w:style>
  <w:style w:type="paragraph" w:customStyle="1" w:styleId="Spine">
    <w:name w:val="Spine"/>
    <w:basedOn w:val="Normal"/>
    <w:qFormat/>
    <w:rsid w:val="00227916"/>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227916"/>
    <w:rPr>
      <w:rFonts w:ascii="Times New Roman" w:hAnsi="Times New Roman"/>
      <w:color w:val="002060"/>
      <w:sz w:val="20"/>
    </w:rPr>
  </w:style>
  <w:style w:type="character" w:customStyle="1" w:styleId="Subject2">
    <w:name w:val="Subject2"/>
    <w:basedOn w:val="Subject1"/>
    <w:uiPriority w:val="1"/>
    <w:rsid w:val="00227916"/>
    <w:rPr>
      <w:rFonts w:ascii="Times New Roman" w:hAnsi="Times New Roman"/>
      <w:color w:val="002060"/>
      <w:sz w:val="20"/>
    </w:rPr>
  </w:style>
  <w:style w:type="paragraph" w:customStyle="1" w:styleId="SuppKeyword">
    <w:name w:val="SuppKeyword"/>
    <w:basedOn w:val="SuppInfo"/>
    <w:qFormat/>
    <w:rsid w:val="00227916"/>
  </w:style>
  <w:style w:type="character" w:customStyle="1" w:styleId="TblCount">
    <w:name w:val="TblCount"/>
    <w:basedOn w:val="DefaultParagraphFont"/>
    <w:uiPriority w:val="1"/>
    <w:qFormat/>
    <w:rsid w:val="00227916"/>
    <w:rPr>
      <w:color w:val="0000FF"/>
    </w:rPr>
  </w:style>
  <w:style w:type="paragraph" w:customStyle="1" w:styleId="TOC1">
    <w:name w:val="TOC1"/>
    <w:basedOn w:val="Normal"/>
    <w:qFormat/>
    <w:rsid w:val="00227916"/>
  </w:style>
  <w:style w:type="paragraph" w:customStyle="1" w:styleId="TOC2">
    <w:name w:val="TOC2"/>
    <w:basedOn w:val="Normal"/>
    <w:qFormat/>
    <w:rsid w:val="00227916"/>
  </w:style>
  <w:style w:type="paragraph" w:customStyle="1" w:styleId="TOC3">
    <w:name w:val="TOC3"/>
    <w:basedOn w:val="Normal"/>
    <w:qFormat/>
    <w:rsid w:val="00227916"/>
  </w:style>
  <w:style w:type="paragraph" w:customStyle="1" w:styleId="TOC4">
    <w:name w:val="TOC4"/>
    <w:basedOn w:val="Normal"/>
    <w:qFormat/>
    <w:rsid w:val="00227916"/>
  </w:style>
  <w:style w:type="paragraph" w:customStyle="1" w:styleId="TOCHeading">
    <w:name w:val="TOCHeading"/>
    <w:basedOn w:val="Normal"/>
    <w:qFormat/>
    <w:rsid w:val="00227916"/>
  </w:style>
  <w:style w:type="paragraph" w:customStyle="1" w:styleId="Translation">
    <w:name w:val="Translation"/>
    <w:basedOn w:val="Extract"/>
    <w:qFormat/>
    <w:rsid w:val="00227916"/>
    <w:rPr>
      <w:color w:val="7030A0"/>
    </w:rPr>
  </w:style>
  <w:style w:type="paragraph" w:customStyle="1" w:styleId="Update">
    <w:name w:val="Update"/>
    <w:basedOn w:val="Normal"/>
    <w:qFormat/>
    <w:rsid w:val="00227916"/>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227916"/>
  </w:style>
  <w:style w:type="paragraph" w:customStyle="1" w:styleId="Video">
    <w:name w:val="Video"/>
    <w:basedOn w:val="Normal"/>
    <w:qFormat/>
    <w:rsid w:val="00227916"/>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227916"/>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227916"/>
  </w:style>
  <w:style w:type="character" w:styleId="PageNumber">
    <w:name w:val="page number"/>
    <w:basedOn w:val="DefaultParagraphFont"/>
    <w:uiPriority w:val="99"/>
    <w:unhideWhenUsed/>
    <w:rsid w:val="00227916"/>
    <w:rPr>
      <w:rFonts w:ascii="Linux Libertine" w:hAnsi="Linux Libertine"/>
      <w:sz w:val="14"/>
    </w:rPr>
  </w:style>
  <w:style w:type="character" w:styleId="LineNumber">
    <w:name w:val="line number"/>
    <w:basedOn w:val="DefaultParagraphFont"/>
    <w:uiPriority w:val="99"/>
    <w:unhideWhenUsed/>
    <w:rsid w:val="00227916"/>
    <w:rPr>
      <w:sz w:val="16"/>
    </w:rPr>
  </w:style>
  <w:style w:type="paragraph" w:styleId="NoSpacing">
    <w:name w:val="No Spacing"/>
    <w:uiPriority w:val="1"/>
    <w:qFormat/>
    <w:rsid w:val="00227916"/>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227916"/>
    <w:rPr>
      <w:color w:val="E36C0A" w:themeColor="accent6" w:themeShade="BF"/>
    </w:rPr>
  </w:style>
  <w:style w:type="character" w:customStyle="1" w:styleId="OtherTitle">
    <w:name w:val="OtherTitle"/>
    <w:basedOn w:val="DefaultParagraphFont"/>
    <w:uiPriority w:val="1"/>
    <w:qFormat/>
    <w:rsid w:val="00227916"/>
    <w:rPr>
      <w:bdr w:val="none" w:sz="0" w:space="0" w:color="auto"/>
      <w:shd w:val="clear" w:color="auto" w:fill="B6DDE8" w:themeFill="accent5" w:themeFillTint="66"/>
    </w:rPr>
  </w:style>
  <w:style w:type="paragraph" w:customStyle="1" w:styleId="SidebarText">
    <w:name w:val="SidebarText"/>
    <w:basedOn w:val="Normal"/>
    <w:qFormat/>
    <w:rsid w:val="00227916"/>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27916"/>
  </w:style>
  <w:style w:type="paragraph" w:customStyle="1" w:styleId="CCSHead">
    <w:name w:val="CCSHead"/>
    <w:basedOn w:val="KeyWordHead"/>
    <w:qFormat/>
    <w:rsid w:val="00227916"/>
  </w:style>
  <w:style w:type="paragraph" w:customStyle="1" w:styleId="CCSDescription">
    <w:name w:val="CCSDescription"/>
    <w:basedOn w:val="KeyWords"/>
    <w:qFormat/>
    <w:rsid w:val="00227916"/>
  </w:style>
  <w:style w:type="paragraph" w:customStyle="1" w:styleId="AlgorithmCaption">
    <w:name w:val="AlgorithmCaption"/>
    <w:basedOn w:val="Normal"/>
    <w:rsid w:val="00227916"/>
    <w:pPr>
      <w:pBdr>
        <w:top w:val="single" w:sz="4" w:space="2" w:color="auto"/>
        <w:bottom w:val="single" w:sz="4" w:space="2" w:color="auto"/>
      </w:pBdr>
    </w:pPr>
  </w:style>
  <w:style w:type="paragraph" w:customStyle="1" w:styleId="RefFormatHead">
    <w:name w:val="RefFormatHead"/>
    <w:basedOn w:val="Normal"/>
    <w:qFormat/>
    <w:rsid w:val="00227916"/>
    <w:pPr>
      <w:spacing w:before="60" w:after="60"/>
    </w:pPr>
    <w:rPr>
      <w:b/>
    </w:rPr>
  </w:style>
  <w:style w:type="paragraph" w:customStyle="1" w:styleId="RefFormatPara">
    <w:name w:val="RefFormatPara"/>
    <w:basedOn w:val="Normal"/>
    <w:qFormat/>
    <w:rsid w:val="00227916"/>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227916"/>
  </w:style>
  <w:style w:type="paragraph" w:customStyle="1" w:styleId="PermissionBlock">
    <w:name w:val="PermissionBlock"/>
    <w:basedOn w:val="FootnoteText"/>
    <w:qFormat/>
    <w:rsid w:val="00227916"/>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0260499-40F2-425E-AC73-54629C5D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19</TotalTime>
  <Pages>6</Pages>
  <Words>3994</Words>
  <Characters>22766</Characters>
  <Application>Microsoft Office Word</Application>
  <DocSecurity>0</DocSecurity>
  <Lines>189</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26707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17</cp:revision>
  <cp:lastPrinted>2017-01-04T10:48:00Z</cp:lastPrinted>
  <dcterms:created xsi:type="dcterms:W3CDTF">2017-01-04T10:28:00Z</dcterms:created>
  <dcterms:modified xsi:type="dcterms:W3CDTF">2017-01-04T10:49:00Z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