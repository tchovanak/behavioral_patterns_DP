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w:t>
      </w:r>
      <w:del w:id="0" w:author="Tomas Chovanak" w:date="2017-01-08T11:35:00Z">
        <w:r w:rsidR="00A063E8" w:rsidDel="00407A36">
          <w:delText>'</w:delText>
        </w:r>
      </w:del>
      <w:r w:rsidR="00A063E8">
        <w:t>s</w:t>
      </w:r>
      <w:ins w:id="1" w:author="Tomas Chovanak" w:date="2017-01-08T11:35:00Z">
        <w:r w:rsidR="00407A36">
          <w:rPr>
            <w:lang w:val="en-GB"/>
          </w:rPr>
          <w:t>’</w:t>
        </w:r>
      </w:ins>
      <w:r w:rsidR="00A063E8">
        <w:t xml:space="preserve">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C15FED">
        <w:tc>
          <w:tcPr>
            <w:tcW w:w="3432" w:type="dxa"/>
            <w:gridSpan w:val="2"/>
          </w:tcPr>
          <w:p w:rsidR="00742DB2" w:rsidRPr="00DA041E" w:rsidRDefault="00742DB2" w:rsidP="00C15FED">
            <w:pPr>
              <w:pStyle w:val="Authors"/>
              <w:jc w:val="center"/>
            </w:pPr>
            <w:bookmarkStart w:id="2" w:name="AU1"/>
            <w:r>
              <w:rPr>
                <w:rStyle w:val="FirstName"/>
                <w:rFonts w:cs="Linux Libertine"/>
              </w:rPr>
              <w:t>T</w:t>
            </w:r>
            <w:r w:rsidRPr="00DA041E">
              <w:rPr>
                <w:rStyle w:val="FirstName"/>
                <w:rFonts w:cs="Linux Libertine"/>
              </w:rPr>
              <w:t>.</w:t>
            </w:r>
            <w:r w:rsidRPr="00DA041E">
              <w:rPr>
                <w:rFonts w:cs="Linux Libertine"/>
              </w:rPr>
              <w:t xml:space="preserve"> </w:t>
            </w:r>
            <w:bookmarkEnd w:id="2"/>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 xml:space="preserve">P.O. </w:t>
            </w:r>
            <w:ins w:id="3" w:author="Tomas Chovanak" w:date="2017-01-08T11:58:00Z">
              <w:r w:rsidR="005949BA" w:rsidRPr="005949BA">
                <w:rPr>
                  <w:rStyle w:val="PinCode"/>
                  <w:rFonts w:eastAsia="PMingLiU" w:cs="Linux Libertine"/>
                  <w:color w:val="auto"/>
                  <w:sz w:val="20"/>
                  <w:highlight w:val="darkYellow"/>
                  <w:rPrChange w:id="4" w:author="Tomas Chovanak" w:date="2017-01-08T11:59:00Z">
                    <w:rPr>
                      <w:rStyle w:val="PinCode"/>
                      <w:rFonts w:eastAsia="PMingLiU" w:cs="Linux Libertine"/>
                      <w:color w:val="FF00FF"/>
                      <w:sz w:val="20"/>
                    </w:rPr>
                  </w:rPrChange>
                </w:rPr>
                <w:t>Box 1212</w:t>
              </w:r>
            </w:ins>
            <w:del w:id="5" w:author="Tomas Chovanak" w:date="2017-01-08T11:58:00Z">
              <w:r w:rsidRPr="005949BA" w:rsidDel="005949BA">
                <w:rPr>
                  <w:rStyle w:val="PinCode"/>
                  <w:rFonts w:eastAsia="PMingLiU" w:cs="Linux Libertine"/>
                  <w:color w:val="auto"/>
                  <w:sz w:val="20"/>
                  <w:highlight w:val="darkYellow"/>
                  <w:rPrChange w:id="6" w:author="Tomas Chovanak" w:date="2017-01-08T11:59:00Z">
                    <w:rPr>
                      <w:rStyle w:val="PinCode"/>
                      <w:rFonts w:eastAsia="PMingLiU" w:cs="Linux Libertine"/>
                      <w:color w:val="FF00FF"/>
                      <w:sz w:val="20"/>
                    </w:rPr>
                  </w:rPrChange>
                </w:rPr>
                <w:delText>Box 1212</w:delText>
              </w:r>
            </w:del>
            <w:r w:rsidRPr="005949BA">
              <w:rPr>
                <w:highlight w:val="darkYellow"/>
                <w:rPrChange w:id="7"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C15FED">
            <w:pPr>
              <w:pStyle w:val="Authors"/>
              <w:jc w:val="center"/>
            </w:pPr>
            <w:bookmarkStart w:id="8" w:name="AU2"/>
            <w:r>
              <w:rPr>
                <w:rStyle w:val="FirstName"/>
                <w:rFonts w:cs="Linux Libertine"/>
              </w:rPr>
              <w:t>O</w:t>
            </w:r>
            <w:r w:rsidRPr="00DA041E">
              <w:rPr>
                <w:rStyle w:val="FirstName"/>
                <w:rFonts w:cs="Linux Libertine"/>
              </w:rPr>
              <w:t>.</w:t>
            </w:r>
            <w:r w:rsidRPr="00DA041E">
              <w:rPr>
                <w:rFonts w:cs="Linux Libertine"/>
              </w:rPr>
              <w:t xml:space="preserve"> </w:t>
            </w:r>
            <w:bookmarkEnd w:id="8"/>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 xml:space="preserve">P.O. </w:t>
            </w:r>
            <w:ins w:id="9" w:author="Tomas Chovanak" w:date="2017-01-08T11:58:00Z">
              <w:r w:rsidR="005949BA" w:rsidRPr="005949BA">
                <w:rPr>
                  <w:rStyle w:val="PinCode"/>
                  <w:rFonts w:eastAsia="PMingLiU" w:cs="Linux Libertine"/>
                  <w:color w:val="auto"/>
                  <w:sz w:val="20"/>
                  <w:highlight w:val="darkYellow"/>
                  <w:rPrChange w:id="10" w:author="Tomas Chovanak" w:date="2017-01-08T11:59:00Z">
                    <w:rPr>
                      <w:rStyle w:val="PinCode"/>
                      <w:rFonts w:eastAsia="PMingLiU" w:cs="Linux Libertine"/>
                      <w:color w:val="FF00FF"/>
                      <w:sz w:val="20"/>
                    </w:rPr>
                  </w:rPrChange>
                </w:rPr>
                <w:t>Box 6221</w:t>
              </w:r>
            </w:ins>
            <w:del w:id="11" w:author="Tomas Chovanak" w:date="2017-01-08T11:58:00Z">
              <w:r w:rsidRPr="005949BA" w:rsidDel="005949BA">
                <w:rPr>
                  <w:rStyle w:val="PinCode"/>
                  <w:rFonts w:eastAsia="PMingLiU" w:cs="Linux Libertine"/>
                  <w:color w:val="auto"/>
                  <w:sz w:val="20"/>
                  <w:highlight w:val="darkYellow"/>
                  <w:rPrChange w:id="12" w:author="Tomas Chovanak" w:date="2017-01-08T11:59:00Z">
                    <w:rPr>
                      <w:rStyle w:val="PinCode"/>
                      <w:rFonts w:eastAsia="PMingLiU" w:cs="Linux Libertine"/>
                      <w:color w:val="FF00FF"/>
                      <w:sz w:val="20"/>
                    </w:rPr>
                  </w:rPrChange>
                </w:rPr>
                <w:delText>Box 6221</w:delText>
              </w:r>
            </w:del>
            <w:r w:rsidRPr="005949BA">
              <w:rPr>
                <w:highlight w:val="darkYellow"/>
                <w:rPrChange w:id="13" w:author="Tomas Chovanak" w:date="2017-01-08T11:59:00Z">
                  <w:rPr/>
                </w:rPrChange>
              </w:rP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C15FED">
            <w:pPr>
              <w:pStyle w:val="Authors"/>
              <w:jc w:val="center"/>
            </w:pPr>
            <w:bookmarkStart w:id="14"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14"/>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 xml:space="preserve">P.O. </w:t>
            </w:r>
            <w:ins w:id="15" w:author="Tomas Chovanak" w:date="2017-01-08T11:58:00Z">
              <w:r w:rsidR="005949BA" w:rsidRPr="005949BA">
                <w:rPr>
                  <w:rStyle w:val="PinCode"/>
                  <w:rFonts w:eastAsia="PMingLiU" w:cs="Linux Libertine"/>
                  <w:color w:val="auto"/>
                  <w:sz w:val="20"/>
                  <w:highlight w:val="darkYellow"/>
                  <w:rPrChange w:id="16" w:author="Tomas Chovanak" w:date="2017-01-08T11:59:00Z">
                    <w:rPr>
                      <w:rStyle w:val="PinCode"/>
                      <w:rFonts w:eastAsia="PMingLiU" w:cs="Linux Libertine"/>
                      <w:color w:val="FF00FF"/>
                      <w:sz w:val="20"/>
                    </w:rPr>
                  </w:rPrChange>
                </w:rPr>
                <w:t>Box 5000</w:t>
              </w:r>
            </w:ins>
            <w:del w:id="17" w:author="Tomas Chovanak" w:date="2017-01-08T11:58:00Z">
              <w:r w:rsidRPr="005949BA" w:rsidDel="005949BA">
                <w:rPr>
                  <w:rStyle w:val="PinCode"/>
                  <w:rFonts w:eastAsia="PMingLiU" w:cs="Linux Libertine"/>
                  <w:color w:val="auto"/>
                  <w:sz w:val="20"/>
                  <w:highlight w:val="darkYellow"/>
                  <w:rPrChange w:id="18" w:author="Tomas Chovanak" w:date="2017-01-08T11:59:00Z">
                    <w:rPr>
                      <w:rStyle w:val="PinCode"/>
                      <w:rFonts w:eastAsia="PMingLiU" w:cs="Linux Libertine"/>
                      <w:color w:val="FF00FF"/>
                      <w:sz w:val="20"/>
                    </w:rPr>
                  </w:rPrChange>
                </w:rPr>
                <w:delText>Box 5000</w:delText>
              </w:r>
            </w:del>
            <w:r w:rsidRPr="005949BA">
              <w:rPr>
                <w:highlight w:val="darkYellow"/>
                <w:rPrChange w:id="19"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C15FED">
        <w:trPr>
          <w:gridAfter w:val="3"/>
          <w:wAfter w:w="8576" w:type="dxa"/>
        </w:trPr>
        <w:tc>
          <w:tcPr>
            <w:tcW w:w="1720" w:type="dxa"/>
          </w:tcPr>
          <w:p w:rsidR="00742DB2" w:rsidRPr="00DA041E" w:rsidRDefault="00742DB2" w:rsidP="00C15FED">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pPr>
        <w:pStyle w:val="AbsHead"/>
        <w:jc w:val="both"/>
        <w:rPr>
          <w:bCs/>
          <w:lang w:val="en-GB" w:eastAsia="ja-JP"/>
        </w:rPr>
        <w:pPrChange w:id="20" w:author="Tomas Chovanak" w:date="2017-01-08T12:00:00Z">
          <w:pPr>
            <w:pStyle w:val="AbsHead"/>
          </w:pPr>
        </w:pPrChange>
      </w:pPr>
      <w:r w:rsidRPr="00DF2AA0">
        <w:rPr>
          <w:bCs/>
          <w:lang w:val="en-GB" w:eastAsia="ja-JP"/>
        </w:rPr>
        <w:t>ABSTRACT</w:t>
      </w:r>
    </w:p>
    <w:p w:rsidR="00BE4EB1" w:rsidRPr="00DF2AA0" w:rsidRDefault="00A063E8">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 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 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w:t>
      </w:r>
      <w:ins w:id="21" w:author="Tomas Chovanak" w:date="2017-01-06T16:16:00Z">
        <w:r w:rsidR="009A01A9">
          <w:rPr>
            <w:lang w:eastAsia="ja-JP"/>
          </w:rPr>
          <w:t>in</w:t>
        </w:r>
      </w:ins>
      <w:del w:id="22" w:author="Tomas Chovanak" w:date="2017-01-06T16:16:00Z">
        <w:r w:rsidR="00BE4EB1" w:rsidDel="009A01A9">
          <w:rPr>
            <w:lang w:eastAsia="ja-JP"/>
          </w:rPr>
          <w:delText>to</w:delText>
        </w:r>
      </w:del>
      <w:r w:rsidR="00BE4EB1">
        <w:rPr>
          <w:lang w:eastAsia="ja-JP"/>
        </w:rPr>
        <w:t xml:space="preserve">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pPr>
        <w:pStyle w:val="CCSHead"/>
        <w:jc w:val="both"/>
        <w:rPr>
          <w:lang w:eastAsia="it-IT"/>
        </w:rPr>
        <w:pPrChange w:id="23" w:author="Tomas Chovanak" w:date="2017-01-08T12:00:00Z">
          <w:pPr>
            <w:pStyle w:val="CCSHead"/>
          </w:pPr>
        </w:pPrChange>
      </w:pPr>
      <w:r>
        <w:rPr>
          <w:lang w:eastAsia="it-IT"/>
        </w:rPr>
        <w:t>CCS CONCEPTS</w:t>
      </w:r>
    </w:p>
    <w:p w:rsidR="00BB6D68" w:rsidRPr="00225AD9" w:rsidRDefault="00BB6D68">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pPr>
        <w:pStyle w:val="KeyWordHead"/>
        <w:jc w:val="both"/>
        <w:rPr>
          <w:lang w:eastAsia="it-IT"/>
        </w:rPr>
        <w:pPrChange w:id="24" w:author="Tomas Chovanak" w:date="2017-01-08T12:00:00Z">
          <w:pPr>
            <w:pStyle w:val="KeyWordHead"/>
          </w:pPr>
        </w:pPrChange>
      </w:pPr>
      <w:r>
        <w:rPr>
          <w:lang w:eastAsia="it-IT"/>
        </w:rPr>
        <w:t>KEYWORDS</w:t>
      </w:r>
    </w:p>
    <w:p w:rsidR="00ED5F35" w:rsidRDefault="00BB6D68">
      <w:pPr>
        <w:pStyle w:val="KeyWords"/>
        <w:rPr>
          <w:lang w:eastAsia="it-IT"/>
        </w:rPr>
      </w:pPr>
      <w:r>
        <w:rPr>
          <w:lang w:eastAsia="it-IT"/>
        </w:rPr>
        <w:t>ACM proceedings, text tagging</w:t>
      </w:r>
    </w:p>
    <w:p w:rsidR="00040AE8" w:rsidRPr="001137CF" w:rsidRDefault="00614A8A">
      <w:pPr>
        <w:pStyle w:val="Head1"/>
        <w:spacing w:before="380"/>
        <w:jc w:val="both"/>
        <w:pPrChange w:id="25" w:author="Tomas Chovanak" w:date="2017-01-08T12:00:00Z">
          <w:pPr>
            <w:pStyle w:val="Head1"/>
            <w:spacing w:before="380"/>
          </w:pPr>
        </w:pPrChange>
      </w:pPr>
      <w:r>
        <w:t>1</w:t>
      </w:r>
      <w:r w:rsidR="00FF1AC1">
        <w:rPr>
          <w:szCs w:val="22"/>
        </w:rPr>
        <w:t> </w:t>
      </w:r>
      <w:r w:rsidR="00DF2AA0" w:rsidRPr="001137CF">
        <w:t>INTRODUCTION</w:t>
      </w:r>
    </w:p>
    <w:p w:rsidR="00E41CFC" w:rsidRDefault="00860B83">
      <w:pPr>
        <w:pStyle w:val="ParaContinue"/>
        <w:jc w:val="both"/>
        <w:pPrChange w:id="26" w:author="Tomas Chovanak" w:date="2017-01-08T12:00:00Z">
          <w:pPr>
            <w:pStyle w:val="ParaContinue"/>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pPr>
        <w:pStyle w:val="Para"/>
        <w:jc w:val="both"/>
        <w:pPrChange w:id="27" w:author="Tomas Chovanak" w:date="2017-01-08T12:00: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pPr>
        <w:pStyle w:val="Para"/>
        <w:jc w:val="both"/>
        <w:pPrChange w:id="28" w:author="Tomas Chovanak" w:date="2017-01-08T12:00:00Z">
          <w:pPr>
            <w:pStyle w:val="Para"/>
          </w:pPr>
        </w:pPrChange>
      </w:pPr>
      <w:r>
        <w:t>1.</w:t>
      </w:r>
      <w:r>
        <w:tab/>
        <w:t>Collecting data from data sources</w:t>
      </w:r>
    </w:p>
    <w:p w:rsidR="00E41CFC" w:rsidRDefault="00E41CFC">
      <w:pPr>
        <w:pStyle w:val="Para"/>
        <w:jc w:val="both"/>
        <w:pPrChange w:id="29" w:author="Tomas Chovanak" w:date="2017-01-08T12:00:00Z">
          <w:pPr>
            <w:pStyle w:val="Para"/>
          </w:pPr>
        </w:pPrChange>
      </w:pPr>
      <w:r>
        <w:t>2.</w:t>
      </w:r>
      <w:r>
        <w:tab/>
        <w:t xml:space="preserve">Preprocessing data </w:t>
      </w:r>
    </w:p>
    <w:p w:rsidR="00E41CFC" w:rsidRDefault="00E41CFC">
      <w:pPr>
        <w:pStyle w:val="Para"/>
        <w:jc w:val="both"/>
        <w:pPrChange w:id="30" w:author="Tomas Chovanak" w:date="2017-01-08T12:00:00Z">
          <w:pPr>
            <w:pStyle w:val="Para"/>
          </w:pPr>
        </w:pPrChange>
      </w:pPr>
      <w:r>
        <w:t>3.</w:t>
      </w:r>
      <w:r>
        <w:tab/>
        <w:t>Patterns discovery</w:t>
      </w:r>
    </w:p>
    <w:p w:rsidR="003F4ABA" w:rsidRDefault="00E41CFC">
      <w:pPr>
        <w:pStyle w:val="Para"/>
        <w:jc w:val="both"/>
        <w:pPrChange w:id="31" w:author="Tomas Chovanak" w:date="2017-01-08T12:00:00Z">
          <w:pPr>
            <w:pStyle w:val="Para"/>
          </w:pPr>
        </w:pPrChange>
      </w:pPr>
      <w:r>
        <w:t>4.</w:t>
      </w:r>
      <w:r>
        <w:tab/>
        <w:t>Analysis, validation and use of discovered patterns</w:t>
      </w:r>
    </w:p>
    <w:p w:rsidR="003F4ABA" w:rsidRDefault="00326E8A">
      <w:pPr>
        <w:pStyle w:val="Para"/>
        <w:jc w:val="both"/>
        <w:pPrChange w:id="32" w:author="Tomas Chovanak" w:date="2017-01-08T12:00: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itemsets </w:t>
      </w:r>
      <w:r w:rsidR="00824053">
        <w:t xml:space="preserve">of actions </w:t>
      </w:r>
      <w:r w:rsidR="003F4ABA">
        <w:t>gathered from preprocessed logs.</w:t>
      </w:r>
    </w:p>
    <w:p w:rsidR="0023359A" w:rsidRDefault="003F4ABA">
      <w:pPr>
        <w:pStyle w:val="Para"/>
        <w:jc w:val="both"/>
        <w:pPrChange w:id="33" w:author="Tomas Chovanak" w:date="2017-01-08T12:00: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pPr>
        <w:pStyle w:val="Para"/>
        <w:jc w:val="both"/>
        <w:pPrChange w:id="34" w:author="Tomas Chovanak" w:date="2017-01-08T12:00: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algorithm mining</w:t>
      </w:r>
      <w:r>
        <w:t xml:space="preserve"> frequent closed itemsets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ral patterns represented as frequent closed itemsets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pPr>
        <w:pStyle w:val="Para"/>
        <w:jc w:val="both"/>
        <w:pPrChange w:id="35" w:author="Tomas Chovanak" w:date="2017-01-08T12:00: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pPr>
        <w:pStyle w:val="Para"/>
        <w:jc w:val="both"/>
        <w:pPrChange w:id="36" w:author="Tomas Chovanak" w:date="2017-01-08T12:00:00Z">
          <w:pPr>
            <w:pStyle w:val="Para"/>
          </w:pPr>
        </w:pPrChange>
      </w:pPr>
      <w:r>
        <w:t xml:space="preserve">We apply </w:t>
      </w:r>
      <w:r w:rsidR="00F04F9C">
        <w:t>discovered knowledge about user</w:t>
      </w:r>
      <w:r>
        <w:t>s</w:t>
      </w:r>
      <w:r w:rsidR="00F04F9C">
        <w:t>’ behavio</w:t>
      </w:r>
      <w:r>
        <w:t xml:space="preserve">r </w:t>
      </w:r>
      <w:ins w:id="37" w:author="Tomas Chovanak" w:date="2017-01-06T16:16:00Z">
        <w:r w:rsidR="00465315">
          <w:t>in</w:t>
        </w:r>
      </w:ins>
      <w:del w:id="38" w:author="Tomas Chovanak" w:date="2017-01-06T16:16:00Z">
        <w:r w:rsidDel="00465315">
          <w:delText>to</w:delText>
        </w:r>
      </w:del>
      <w:r>
        <w:t xml:space="preserve">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p>
    <w:p w:rsidR="00E9102E" w:rsidRDefault="00BD0271">
      <w:pPr>
        <w:pStyle w:val="Para"/>
        <w:jc w:val="both"/>
        <w:pPrChange w:id="39" w:author="Tomas Chovanak" w:date="2017-01-08T12:00:00Z">
          <w:pPr>
            <w:pStyle w:val="Para"/>
          </w:pPr>
        </w:pPrChange>
      </w:pPr>
      <w:r>
        <w:t xml:space="preserve">The paper is organized as follows.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 xml:space="preserve">We conclude </w:t>
      </w:r>
      <w:r w:rsidR="008F22A6">
        <w:t>the paper in §5</w:t>
      </w:r>
      <w:r>
        <w:t>.</w:t>
      </w:r>
      <w:r w:rsidR="00ED0473">
        <w:t xml:space="preserve"> </w:t>
      </w:r>
    </w:p>
    <w:p w:rsidR="0051798B" w:rsidRDefault="00FC5E30">
      <w:pPr>
        <w:pStyle w:val="Head1"/>
        <w:jc w:val="both"/>
        <w:pPrChange w:id="40" w:author="Tomas Chovanak" w:date="2017-01-08T12:00:00Z">
          <w:pPr>
            <w:pStyle w:val="Head1"/>
          </w:pPr>
        </w:pPrChange>
      </w:pPr>
      <w:r w:rsidRPr="005949BA">
        <w:rPr>
          <w:rStyle w:val="Label"/>
          <w:rPrChange w:id="41" w:author="Tomas Chovanak" w:date="2017-01-08T11:58:00Z">
            <w:rPr/>
          </w:rPrChange>
        </w:rPr>
        <w:t>2</w:t>
      </w:r>
      <w:r w:rsidRPr="005949BA">
        <w:rPr>
          <w:rStyle w:val="Label"/>
          <w:rPrChange w:id="42" w:author="Tomas Chovanak" w:date="2017-01-08T11:58:00Z">
            <w:rPr>
              <w:szCs w:val="22"/>
            </w:rPr>
          </w:rPrChange>
        </w:rPr>
        <w:t> </w:t>
      </w:r>
      <w:r w:rsidRPr="00FC5E30">
        <w:t xml:space="preserve"> </w:t>
      </w:r>
      <w:r>
        <w:t>Related Work</w:t>
      </w:r>
    </w:p>
    <w:p w:rsidR="002C472E" w:rsidRPr="00040AE8" w:rsidRDefault="002C472E">
      <w:pPr>
        <w:pStyle w:val="Para"/>
        <w:jc w:val="both"/>
        <w:pPrChange w:id="43" w:author="Tomas Chovanak" w:date="2017-01-08T12:00: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pPr>
        <w:pStyle w:val="Head2"/>
        <w:jc w:val="both"/>
        <w:pPrChange w:id="44" w:author="Tomas Chovanak" w:date="2017-01-08T12:00: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pPr>
        <w:pStyle w:val="Para"/>
        <w:jc w:val="both"/>
        <w:pPrChange w:id="45" w:author="Tomas Chovanak" w:date="2017-01-08T12:00: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Del="00A93991" w:rsidRDefault="00BF05F6">
      <w:pPr>
        <w:pStyle w:val="Para"/>
        <w:jc w:val="both"/>
        <w:rPr>
          <w:del w:id="46" w:author="Tomas Chovanak" w:date="2017-01-04T17:25:00Z"/>
        </w:rPr>
        <w:pPrChange w:id="47" w:author="Tomas Chovanak" w:date="2017-01-08T12:00:00Z">
          <w:pPr>
            <w:pStyle w:val="Para"/>
          </w:pPr>
        </w:pPrChange>
      </w:pPr>
      <w:r>
        <w:t xml:space="preserve">In </w:t>
      </w:r>
      <w:ins w:id="48" w:author="Tomas Chovanak" w:date="2017-01-04T17:25:00Z">
        <w:r w:rsidR="00A93991">
          <w:t xml:space="preserve">[1] </w:t>
        </w:r>
      </w:ins>
      <w:del w:id="49" w:author="Tomas Chovanak" w:date="2017-01-04T17:25:00Z">
        <w:r w:rsidDel="00A93991">
          <w:delText xml:space="preserve">(Jalali, Mustapha, Nasir Sulaiman, \&amp; Mamat, 2010) </w:delText>
        </w:r>
      </w:del>
      <w:r>
        <w:t>WebPUM method was proposed which represents behavio</w:t>
      </w:r>
      <w:del w:id="50" w:author="Tomas Chovanak" w:date="2017-01-04T17:25:00Z">
        <w:r w:rsidDel="00BC440C">
          <w:delText>u</w:delText>
        </w:r>
      </w:del>
      <w:r>
        <w:t>ral patterns as partitions resulting from graph partitioning alg</w:t>
      </w:r>
      <w:del w:id="51" w:author="Tomas Chovanak" w:date="2017-01-04T17:25:00Z">
        <w:r w:rsidDel="00B730E8">
          <w:delText>h</w:delText>
        </w:r>
      </w:del>
      <w:r>
        <w:t>orit</w:t>
      </w:r>
      <w:ins w:id="52" w:author="Tomas Chovanak" w:date="2017-01-04T17:25:00Z">
        <w:r w:rsidR="00B730E8">
          <w:t>h</w:t>
        </w:r>
      </w:ins>
      <w:r>
        <w:t>m applied on user navigation graph</w:t>
      </w:r>
      <w:ins w:id="53" w:author="Tomas Chovanak" w:date="2017-01-04T17:26:00Z">
        <w:r w:rsidR="00977E41">
          <w:t xml:space="preserve">, </w:t>
        </w:r>
      </w:ins>
      <w:del w:id="54" w:author="Tomas Chovanak" w:date="2017-01-04T17:26:00Z">
        <w:r w:rsidDel="00977E41">
          <w:delText xml:space="preserve"> </w:delText>
        </w:r>
      </w:del>
      <w:r>
        <w:t>where nodes are web pages, connection</w:t>
      </w:r>
      <w:ins w:id="55" w:author="Tomas Chovanak" w:date="2017-01-04T17:26:00Z">
        <w:r w:rsidR="00977E41">
          <w:t>s</w:t>
        </w:r>
      </w:ins>
      <w:r>
        <w:t xml:space="preserve"> between them </w:t>
      </w:r>
      <w:ins w:id="56" w:author="Tomas Chovanak" w:date="2017-01-04T17:26:00Z">
        <w:r w:rsidR="00977E41">
          <w:t>have</w:t>
        </w:r>
      </w:ins>
      <w:del w:id="57" w:author="Tomas Chovanak" w:date="2017-01-04T17:26:00Z">
        <w:r w:rsidDel="00977E41">
          <w:delText>have</w:delText>
        </w:r>
      </w:del>
      <w:r>
        <w:t xml:space="preserve"> weight computed from time and frequency information </w:t>
      </w:r>
      <w:ins w:id="58" w:author="Tomas Chovanak" w:date="2017-01-05T07:22:00Z">
        <w:r w:rsidR="00A44646">
          <w:t>of</w:t>
        </w:r>
      </w:ins>
      <w:del w:id="59" w:author="Tomas Chovanak" w:date="2017-01-05T07:22:00Z">
        <w:r w:rsidDel="00A44646">
          <w:delText>from</w:delText>
        </w:r>
      </w:del>
      <w:r>
        <w:t xml:space="preserve"> user</w:t>
      </w:r>
      <w:del w:id="60" w:author="Tomas Chovanak" w:date="2017-01-04T17:26:00Z">
        <w:r w:rsidDel="005533B8">
          <w:delText>'</w:delText>
        </w:r>
      </w:del>
      <w:r>
        <w:t>s</w:t>
      </w:r>
      <w:ins w:id="61" w:author="Tomas Chovanak" w:date="2017-01-04T17:26:00Z">
        <w:r w:rsidR="005533B8">
          <w:t>’</w:t>
        </w:r>
      </w:ins>
      <w:r>
        <w:t xml:space="preserve"> sessions. Weight of connection rises a</w:t>
      </w:r>
      <w:ins w:id="62" w:author="Tomas Chovanak" w:date="2017-01-04T17:26:00Z">
        <w:r w:rsidR="00D80D16">
          <w:t xml:space="preserve">s </w:t>
        </w:r>
      </w:ins>
      <w:del w:id="63" w:author="Tomas Chovanak" w:date="2017-01-04T17:26:00Z">
        <w:r w:rsidDel="00C228EB">
          <w:delText xml:space="preserve">s </w:delText>
        </w:r>
      </w:del>
      <w:r>
        <w:t xml:space="preserve">more frequently </w:t>
      </w:r>
      <w:del w:id="64" w:author="Tomas Chovanak" w:date="2017-01-04T17:26:00Z">
        <w:r w:rsidDel="00C228EB">
          <w:delText xml:space="preserve"> </w:delText>
        </w:r>
      </w:del>
      <w:r>
        <w:t>two pages appear</w:t>
      </w:r>
      <w:ins w:id="65" w:author="Tomas Chovanak" w:date="2017-01-04T17:26:00Z">
        <w:r w:rsidR="00C228EB">
          <w:t xml:space="preserve"> in sessions together</w:t>
        </w:r>
      </w:ins>
      <w:ins w:id="66" w:author="Tomas Chovanak" w:date="2017-01-05T07:22:00Z">
        <w:r w:rsidR="00A44646">
          <w:t xml:space="preserve"> and</w:t>
        </w:r>
      </w:ins>
      <w:del w:id="67" w:author="Tomas Chovanak" w:date="2017-01-05T07:22:00Z">
        <w:r w:rsidDel="00A44646">
          <w:delText>,</w:delText>
        </w:r>
      </w:del>
      <w:r>
        <w:t xml:space="preserve"> </w:t>
      </w:r>
      <w:ins w:id="68" w:author="Tomas Chovanak" w:date="2017-01-05T07:22:00Z">
        <w:r w:rsidR="00A44646">
          <w:t>smaller</w:t>
        </w:r>
      </w:ins>
      <w:del w:id="69" w:author="Tomas Chovanak" w:date="2017-01-05T07:22:00Z">
        <w:r w:rsidDel="00A44646">
          <w:delText>less</w:delText>
        </w:r>
      </w:del>
      <w:r>
        <w:t xml:space="preserve"> time</w:t>
      </w:r>
      <w:ins w:id="70" w:author="Tomas Chovanak" w:date="2017-01-04T17:27:00Z">
        <w:r w:rsidR="00EC62B6">
          <w:t xml:space="preserve"> </w:t>
        </w:r>
      </w:ins>
      <w:r>
        <w:t xml:space="preserve">gap between them </w:t>
      </w:r>
      <w:del w:id="71" w:author="Tomas Chovanak" w:date="2017-01-04T17:27:00Z">
        <w:r w:rsidDel="00012640">
          <w:delText xml:space="preserve"> </w:delText>
        </w:r>
      </w:del>
      <w:r>
        <w:t>and more time user</w:t>
      </w:r>
      <w:del w:id="72" w:author="Tomas Chovanak" w:date="2017-01-04T17:27:00Z">
        <w:r w:rsidDel="004D6FE4">
          <w:delText>'</w:delText>
        </w:r>
      </w:del>
      <w:r>
        <w:t>s</w:t>
      </w:r>
      <w:ins w:id="73" w:author="Tomas Chovanak" w:date="2017-01-04T17:27:00Z">
        <w:r w:rsidR="004D6FE4">
          <w:t>’</w:t>
        </w:r>
      </w:ins>
      <w:r>
        <w:t xml:space="preserve"> spent on pages.</w:t>
      </w:r>
      <w:ins w:id="74" w:author="Tomas Chovanak" w:date="2017-01-04T17:25:00Z">
        <w:r w:rsidR="00A93991">
          <w:t xml:space="preserve"> </w:t>
        </w:r>
      </w:ins>
    </w:p>
    <w:p w:rsidR="00BF05F6" w:rsidRDefault="00BF05F6">
      <w:pPr>
        <w:pStyle w:val="Para"/>
        <w:jc w:val="both"/>
        <w:pPrChange w:id="75" w:author="Tomas Chovanak" w:date="2017-01-08T12:00:00Z">
          <w:pPr>
            <w:pStyle w:val="Para"/>
          </w:pPr>
        </w:pPrChange>
      </w:pPr>
      <w:r>
        <w:t xml:space="preserve">They use gained patterns to recommend </w:t>
      </w:r>
      <w:del w:id="76" w:author="Tomas Chovanak" w:date="2017-01-04T17:27:00Z">
        <w:r w:rsidDel="00097525">
          <w:delText xml:space="preserve">next </w:delText>
        </w:r>
      </w:del>
      <w:r>
        <w:t>pages to user</w:t>
      </w:r>
      <w:ins w:id="77" w:author="Tomas Chovanak" w:date="2017-01-05T07:23:00Z">
        <w:r w:rsidR="00A44646">
          <w:t>s</w:t>
        </w:r>
      </w:ins>
      <w:r>
        <w:t xml:space="preserve"> according their actual behavio</w:t>
      </w:r>
      <w:del w:id="78" w:author="Tomas Chovanak" w:date="2017-01-04T17:27:00Z">
        <w:r w:rsidDel="00DE7ABA">
          <w:delText>u</w:delText>
        </w:r>
      </w:del>
      <w:r>
        <w:t>r.</w:t>
      </w:r>
    </w:p>
    <w:p w:rsidR="00BF05F6" w:rsidRDefault="00BF05F6">
      <w:pPr>
        <w:pStyle w:val="Para"/>
        <w:jc w:val="both"/>
        <w:pPrChange w:id="79" w:author="Tomas Chovanak" w:date="2017-01-08T12:00:00Z">
          <w:pPr>
            <w:pStyle w:val="Para"/>
          </w:pPr>
        </w:pPrChange>
      </w:pPr>
      <w:r>
        <w:t xml:space="preserve"> Next interesting method predicting user</w:t>
      </w:r>
      <w:del w:id="80" w:author="Tomas Chovanak" w:date="2017-01-05T07:23:00Z">
        <w:r w:rsidDel="002529C6">
          <w:delText>'</w:delText>
        </w:r>
      </w:del>
      <w:r>
        <w:t>s</w:t>
      </w:r>
      <w:ins w:id="81" w:author="Tomas Chovanak" w:date="2017-01-05T07:23:00Z">
        <w:r w:rsidR="002529C6">
          <w:t>’</w:t>
        </w:r>
      </w:ins>
      <w:r>
        <w:t xml:space="preserve"> next steps was proposed in</w:t>
      </w:r>
      <w:ins w:id="82" w:author="Tomas Chovanak" w:date="2017-01-05T07:29:00Z">
        <w:r w:rsidR="00EB0A22">
          <w:t xml:space="preserve"> [2]. </w:t>
        </w:r>
      </w:ins>
      <w:del w:id="83" w:author="Tomas Chovanak" w:date="2017-01-05T07:29:00Z">
        <w:r w:rsidDel="00EB0A22">
          <w:delText xml:space="preserve"> (Liraki \&amp; Harounabadi, 2015). </w:delText>
        </w:r>
      </w:del>
      <w:r>
        <w:t>It is so</w:t>
      </w:r>
      <w:ins w:id="84" w:author="Tomas Chovanak" w:date="2017-01-05T07:31:00Z">
        <w:r w:rsidR="00801C20">
          <w:rPr>
            <w:lang w:val="sk-SK"/>
          </w:rPr>
          <w:t>ph</w:t>
        </w:r>
      </w:ins>
      <w:del w:id="85" w:author="Tomas Chovanak" w:date="2017-01-05T07:31:00Z">
        <w:r w:rsidDel="00801C20">
          <w:delText>f</w:delText>
        </w:r>
      </w:del>
      <w:r>
        <w:t>isticated system using fuzzy c-means clustering to find behavio</w:t>
      </w:r>
      <w:del w:id="86" w:author="Tomas Chovanak" w:date="2017-01-05T07:30:00Z">
        <w:r w:rsidDel="00801C20">
          <w:delText>u</w:delText>
        </w:r>
      </w:del>
      <w:r>
        <w:t xml:space="preserve">ral patterns represented as association rules. </w:t>
      </w:r>
    </w:p>
    <w:p w:rsidR="00BF05F6" w:rsidDel="00E84C93" w:rsidRDefault="00BF05F6">
      <w:pPr>
        <w:pStyle w:val="Para"/>
        <w:jc w:val="both"/>
        <w:rPr>
          <w:del w:id="87" w:author="Tomas Chovanak" w:date="2017-01-05T07:39:00Z"/>
        </w:rPr>
        <w:pPrChange w:id="88" w:author="Tomas Chovanak" w:date="2017-01-08T12:00:00Z">
          <w:pPr>
            <w:pStyle w:val="Para"/>
          </w:pPr>
        </w:pPrChange>
      </w:pPr>
      <w:r>
        <w:t xml:space="preserve">In </w:t>
      </w:r>
      <w:ins w:id="89" w:author="Tomas Chovanak" w:date="2017-01-05T07:37:00Z">
        <w:r w:rsidR="00A50303">
          <w:rPr>
            <w:lang w:val="en-GB"/>
          </w:rPr>
          <w:t xml:space="preserve">[3] </w:t>
        </w:r>
      </w:ins>
      <w:del w:id="90" w:author="Tomas Chovanak" w:date="2017-01-05T07:37:00Z">
        <w:r w:rsidDel="00A50303">
          <w:delText xml:space="preserve">(Anandhi \&amp; Irfan Ahmed, 2014) </w:delText>
        </w:r>
      </w:del>
      <w:r>
        <w:t>3 new contributions to enhance WUM process</w:t>
      </w:r>
      <w:ins w:id="91" w:author="Tomas Chovanak" w:date="2017-01-05T07:37:00Z">
        <w:r w:rsidR="009E2D66">
          <w:t xml:space="preserve"> were proposed</w:t>
        </w:r>
      </w:ins>
      <w:r>
        <w:t xml:space="preserve">. First </w:t>
      </w:r>
      <w:ins w:id="92" w:author="Tomas Chovanak" w:date="2017-01-05T07:38:00Z">
        <w:r w:rsidR="008035C4">
          <w:t>is</w:t>
        </w:r>
      </w:ins>
      <w:del w:id="93" w:author="Tomas Chovanak" w:date="2017-01-05T07:38:00Z">
        <w:r w:rsidDel="008035C4">
          <w:delText>they</w:delText>
        </w:r>
      </w:del>
      <w:r>
        <w:t xml:space="preserve"> </w:t>
      </w:r>
      <w:del w:id="94" w:author="Tomas Chovanak" w:date="2017-01-05T07:38:00Z">
        <w:r w:rsidDel="008035C4">
          <w:delText xml:space="preserve">proposed </w:delText>
        </w:r>
      </w:del>
      <w:r>
        <w:t>heuristic to identify user</w:t>
      </w:r>
      <w:del w:id="95" w:author="Tomas Chovanak" w:date="2017-01-05T07:38:00Z">
        <w:r w:rsidDel="008035C4">
          <w:delText>'</w:delText>
        </w:r>
      </w:del>
      <w:r>
        <w:t>s</w:t>
      </w:r>
      <w:ins w:id="96" w:author="Tomas Chovanak" w:date="2017-01-05T07:38:00Z">
        <w:r w:rsidR="008035C4">
          <w:t>’</w:t>
        </w:r>
      </w:ins>
      <w:r>
        <w:t xml:space="preserve"> sessions. Second </w:t>
      </w:r>
      <w:del w:id="97" w:author="Tomas Chovanak" w:date="2017-01-05T07:38:00Z">
        <w:r w:rsidDel="00B52F43">
          <w:delText>they</w:delText>
        </w:r>
      </w:del>
      <w:ins w:id="98" w:author="Tomas Chovanak" w:date="2017-01-05T07:38:00Z">
        <w:r w:rsidR="00B52F43">
          <w:t>is</w:t>
        </w:r>
      </w:ins>
      <w:r>
        <w:t xml:space="preserve"> us</w:t>
      </w:r>
      <w:ins w:id="99" w:author="Tomas Chovanak" w:date="2017-01-05T07:38:00Z">
        <w:r w:rsidR="00B52F43">
          <w:t>age of</w:t>
        </w:r>
      </w:ins>
      <w:del w:id="100" w:author="Tomas Chovanak" w:date="2017-01-05T07:38:00Z">
        <w:r w:rsidDel="00B52F43">
          <w:delText>ed</w:delText>
        </w:r>
      </w:del>
      <w:r>
        <w:t xml:space="preserve"> DBScan </w:t>
      </w:r>
      <w:ins w:id="101" w:author="Tomas Chovanak" w:date="2017-01-05T07:38:00Z">
        <w:r w:rsidR="00B52F43">
          <w:t xml:space="preserve">algorithm </w:t>
        </w:r>
      </w:ins>
      <w:r>
        <w:t>to cluster user</w:t>
      </w:r>
      <w:del w:id="102" w:author="Tomas Chovanak" w:date="2017-01-05T07:38:00Z">
        <w:r w:rsidDel="00B52F43">
          <w:delText>'</w:delText>
        </w:r>
      </w:del>
      <w:r>
        <w:t>s</w:t>
      </w:r>
      <w:ins w:id="103" w:author="Tomas Chovanak" w:date="2017-01-05T07:38:00Z">
        <w:r w:rsidR="00B52F43">
          <w:t>’</w:t>
        </w:r>
      </w:ins>
      <w:r>
        <w:t xml:space="preserve"> sessions. DBScan is able to reveal otherwise ignored patterns because of their low support but high confidence when represented as association rules.</w:t>
      </w:r>
      <w:ins w:id="104" w:author="Tomas Chovanak" w:date="2017-01-05T07:41:00Z">
        <w:r w:rsidR="009A4E0F">
          <w:t xml:space="preserve"> </w:t>
        </w:r>
      </w:ins>
    </w:p>
    <w:p w:rsidR="00040AE8" w:rsidRDefault="00BF05F6">
      <w:pPr>
        <w:pStyle w:val="Para"/>
        <w:jc w:val="both"/>
        <w:rPr>
          <w:ins w:id="105" w:author="Tomas Chovanak" w:date="2017-01-05T07:40:00Z"/>
        </w:rPr>
        <w:pPrChange w:id="106" w:author="Tomas Chovanak" w:date="2017-01-08T12:00:00Z">
          <w:pPr>
            <w:pStyle w:val="Para"/>
          </w:pPr>
        </w:pPrChange>
      </w:pPr>
      <w:r>
        <w:t>Their last proposed contribution is using inverted index to effectively predict user</w:t>
      </w:r>
      <w:del w:id="107" w:author="Tomas Chovanak" w:date="2017-01-05T07:39:00Z">
        <w:r w:rsidDel="00646E56">
          <w:delText>'</w:delText>
        </w:r>
      </w:del>
      <w:r>
        <w:t>s</w:t>
      </w:r>
      <w:ins w:id="108" w:author="Tomas Chovanak" w:date="2017-01-05T07:39:00Z">
        <w:r w:rsidR="00646E56">
          <w:t>’</w:t>
        </w:r>
      </w:ins>
      <w:r>
        <w:t xml:space="preserve"> behavio</w:t>
      </w:r>
      <w:del w:id="109" w:author="Tomas Chovanak" w:date="2017-01-05T07:39:00Z">
        <w:r w:rsidDel="009A0A3F">
          <w:delText>u</w:delText>
        </w:r>
      </w:del>
      <w:r>
        <w:t>r online.</w:t>
      </w:r>
    </w:p>
    <w:p w:rsidR="00374507" w:rsidRPr="00040AE8" w:rsidDel="00374507" w:rsidRDefault="00374507">
      <w:pPr>
        <w:pStyle w:val="Head2"/>
        <w:jc w:val="both"/>
        <w:rPr>
          <w:del w:id="110" w:author="Tomas Chovanak" w:date="2017-01-05T07:40:00Z"/>
        </w:rPr>
        <w:pPrChange w:id="111" w:author="Tomas Chovanak" w:date="2017-01-08T12:00:00Z">
          <w:pPr>
            <w:pStyle w:val="Para"/>
          </w:pPr>
        </w:pPrChange>
      </w:pPr>
    </w:p>
    <w:p w:rsidR="00040AE8" w:rsidRDefault="00B1718D">
      <w:pPr>
        <w:pStyle w:val="Head2"/>
        <w:jc w:val="both"/>
        <w:rPr>
          <w:ins w:id="112" w:author="Tomas Chovanak" w:date="2017-01-05T07:41:00Z"/>
        </w:rPr>
        <w:pPrChange w:id="113" w:author="Tomas Chovanak" w:date="2017-01-08T12:00:00Z">
          <w:pPr>
            <w:pStyle w:val="Head2"/>
          </w:pPr>
        </w:pPrChange>
      </w:pPr>
      <w:del w:id="114" w:author="Tomas Chovanak" w:date="2017-01-05T07:40:00Z">
        <w:r w:rsidDel="00374507">
          <w:delText>2.2</w:delText>
        </w:r>
        <w:r w:rsidR="00FF1AC1" w:rsidDel="00374507">
          <w:rPr>
            <w:szCs w:val="22"/>
          </w:rPr>
          <w:delText> </w:delText>
        </w:r>
        <w:r w:rsidR="00DF2AA0" w:rsidRPr="001137CF" w:rsidDel="00374507">
          <w:delText>Quasi</w:delText>
        </w:r>
        <w:r w:rsidR="00F13699" w:rsidRPr="001137CF" w:rsidDel="00374507">
          <w:delText>-Static Measurements:</w:delText>
        </w:r>
        <w:r w:rsidR="00DF2AA0" w:rsidRPr="001137CF" w:rsidDel="00374507">
          <w:delText xml:space="preserve"> MOKE and MFM</w:delText>
        </w:r>
      </w:del>
      <w:ins w:id="115" w:author="Tomas Chovanak" w:date="2017-01-05T07:40:00Z">
        <w:r w:rsidR="00374507">
          <w:t>2.2</w:t>
        </w:r>
        <w:r w:rsidR="00374507">
          <w:rPr>
            <w:szCs w:val="22"/>
          </w:rPr>
          <w:t> </w:t>
        </w:r>
        <w:r w:rsidR="008B2EEB">
          <w:t>Alg</w:t>
        </w:r>
        <w:r w:rsidR="00374507">
          <w:t>orit</w:t>
        </w:r>
      </w:ins>
      <w:ins w:id="116" w:author="Tomas Chovanak" w:date="2017-01-05T07:45:00Z">
        <w:r w:rsidR="008B2EEB">
          <w:t>h</w:t>
        </w:r>
      </w:ins>
      <w:ins w:id="117" w:author="Tomas Chovanak" w:date="2017-01-05T07:40:00Z">
        <w:r w:rsidR="00374507">
          <w:t>ms for mining frequent closed itemsets over data stream</w:t>
        </w:r>
      </w:ins>
    </w:p>
    <w:p w:rsidR="00374507" w:rsidRPr="001137CF" w:rsidDel="00374507" w:rsidRDefault="00374507">
      <w:pPr>
        <w:pStyle w:val="Para"/>
        <w:jc w:val="both"/>
        <w:rPr>
          <w:del w:id="118" w:author="Tomas Chovanak" w:date="2017-01-05T07:41:00Z"/>
        </w:rPr>
        <w:pPrChange w:id="119" w:author="Tomas Chovanak" w:date="2017-01-08T12:00:00Z">
          <w:pPr>
            <w:pStyle w:val="Head2"/>
          </w:pPr>
        </w:pPrChange>
      </w:pPr>
    </w:p>
    <w:p w:rsidR="00040AE8" w:rsidRPr="00040AE8" w:rsidDel="00A17533" w:rsidRDefault="00DA041E">
      <w:pPr>
        <w:pStyle w:val="Para"/>
        <w:jc w:val="both"/>
        <w:rPr>
          <w:del w:id="120" w:author="Tomas Chovanak" w:date="2017-01-05T07:43:00Z"/>
        </w:rPr>
        <w:pPrChange w:id="121" w:author="Tomas Chovanak" w:date="2017-01-08T12:00:00Z">
          <w:pPr>
            <w:pStyle w:val="Para"/>
          </w:pPr>
        </w:pPrChange>
      </w:pPr>
      <w:del w:id="122" w:author="Tomas Chovanak" w:date="2017-01-05T07:43:00Z">
        <w:r w:rsidRPr="00DA041E" w:rsidDel="00A17533">
          <w:rPr>
            <w:rFonts w:ascii="Linux Biolinum" w:hAnsi="Linux Biolinum" w:cs="Linux Biolinum"/>
            <w:i/>
          </w:rPr>
          <w:delText>2.2.1</w:delText>
        </w:r>
        <w:r w:rsidRPr="00DA041E" w:rsidDel="00A17533">
          <w:rPr>
            <w:rFonts w:ascii="Linux Biolinum" w:hAnsi="Linux Biolinum" w:cs="Linux Biolinum"/>
            <w:i/>
          </w:rPr>
          <w:delText> </w:delText>
        </w:r>
        <w:r w:rsidRPr="00DA041E" w:rsidDel="00A17533">
          <w:rPr>
            <w:rFonts w:ascii="Linux Biolinum" w:hAnsi="Linux Biolinum" w:cs="Linux Biolinum"/>
            <w:i/>
          </w:rPr>
          <w:delText>Component Structures</w:delText>
        </w:r>
        <w:r w:rsidDel="00A17533">
          <w:rPr>
            <w:rFonts w:ascii="Linux Biolinum" w:hAnsi="Linux Biolinum" w:cs="Linux Biolinum"/>
            <w:i/>
          </w:rPr>
          <w:delText xml:space="preserve">. </w:delText>
        </w:r>
        <w:r w:rsidR="00DF2AA0" w:rsidRPr="00A76DD7" w:rsidDel="00A17533">
          <w:delText>Hysteresis loops were measured in the longitudinal configuration</w:delText>
        </w:r>
        <w:r w:rsidR="00DF2AA0" w:rsidDel="00A17533">
          <w:delText xml:space="preserve"> </w:delText>
        </w:r>
        <w:r w:rsidR="00DF2AA0" w:rsidRPr="006A37A6" w:rsidDel="00A17533">
          <w:delText>by magneto-optic</w:delText>
        </w:r>
        <w:r w:rsidR="00DF2AA0" w:rsidDel="00A17533">
          <w:delText>al</w:delText>
        </w:r>
        <w:r w:rsidR="00DF2AA0" w:rsidRPr="006A37A6" w:rsidDel="00A17533">
          <w:delText xml:space="preserve"> Kerr effect </w:delText>
        </w:r>
        <w:r w:rsidR="00DF2AA0" w:rsidDel="00A17533">
          <w:delText>(MOKE</w:delText>
        </w:r>
        <w:r w:rsidR="00DF2AA0" w:rsidRPr="004057BA" w:rsidDel="00A17533">
          <w:delText xml:space="preserve">) using a Photo-Elastic Modulator operating at 50 kHz and lock-in amplification. The magnetic field, applied along the major axis of the elliptical elements, was swept between </w:delText>
        </w:r>
        <w:r w:rsidR="00BD6F05" w:rsidDel="00A17533">
          <w:rPr>
            <w:rFonts w:cs="Linux Libertine"/>
          </w:rPr>
          <w:sym w:font="Symbol" w:char="F02B"/>
        </w:r>
        <w:r w:rsidR="00DF2AA0" w:rsidRPr="004057BA" w:rsidDel="00A17533">
          <w:delText xml:space="preserve">1.0 and </w:delText>
        </w:r>
        <w:r w:rsidR="009168EB" w:rsidDel="00A17533">
          <w:sym w:font="Symbol" w:char="F02D"/>
        </w:r>
        <w:r w:rsidR="00DF2AA0" w:rsidRPr="004057BA" w:rsidDel="00A17533">
          <w:delText xml:space="preserve">1.0 kOe. </w:delText>
        </w:r>
        <w:r w:rsidR="00DF2AA0" w:rsidRPr="004057BA" w:rsidDel="00A17533">
          <w:rPr>
            <w:color w:val="000000"/>
          </w:rPr>
          <w:delText>To gain further information on the magnetization reversal process and the switching fields of the distinct dots, longitudinal minor loops were also measured.</w:delText>
        </w:r>
      </w:del>
    </w:p>
    <w:p w:rsidR="008C28BC" w:rsidDel="00A17533" w:rsidRDefault="00DA041E">
      <w:pPr>
        <w:pStyle w:val="Para"/>
        <w:jc w:val="both"/>
        <w:rPr>
          <w:del w:id="123" w:author="Tomas Chovanak" w:date="2017-01-05T07:43:00Z"/>
        </w:rPr>
        <w:pPrChange w:id="124" w:author="Tomas Chovanak" w:date="2017-01-08T12:00:00Z">
          <w:pPr>
            <w:pStyle w:val="Para"/>
          </w:pPr>
        </w:pPrChange>
      </w:pPr>
      <w:del w:id="125" w:author="Tomas Chovanak" w:date="2017-01-05T07:43:00Z">
        <w:r w:rsidRPr="00DA041E" w:rsidDel="00A17533">
          <w:rPr>
            <w:rFonts w:ascii="Linux Biolinum" w:hAnsi="Linux Biolinum" w:cs="Linux Biolinum"/>
            <w:i/>
          </w:rPr>
          <w:delText>2.2.2</w:delText>
        </w:r>
        <w:r w:rsidRPr="00DA041E" w:rsidDel="00A17533">
          <w:rPr>
            <w:rFonts w:ascii="Linux Biolinum" w:hAnsi="Linux Biolinum" w:cs="Linux Biolinum"/>
            <w:i/>
          </w:rPr>
          <w:delText> </w:delText>
        </w:r>
        <w:r w:rsidRPr="00DA041E" w:rsidDel="00A17533">
          <w:rPr>
            <w:rFonts w:ascii="Linux Biolinum" w:hAnsi="Linux Biolinum" w:cs="Linux Biolinum"/>
            <w:i/>
          </w:rPr>
          <w:delText>Magnetization</w:delText>
        </w:r>
        <w:r w:rsidDel="00A17533">
          <w:rPr>
            <w:rFonts w:ascii="Linux Biolinum" w:hAnsi="Linux Biolinum" w:cs="Linux Biolinum"/>
            <w:i/>
          </w:rPr>
          <w:delText xml:space="preserve">. </w:delText>
        </w:r>
        <w:r w:rsidR="00DF2AA0" w:rsidRPr="004057BA" w:rsidDel="00A17533">
          <w:delText>To complement the above analysis of the magnetization evolution under an external field, the magnetic states of the bi-component structures were directly imaged at different point of the hysteresis cycle using in-field ma</w:delText>
        </w:r>
        <w:r w:rsidR="008337F6" w:rsidDel="00A17533">
          <w:delText>gnetic force microscopy (MFM)</w:delText>
        </w:r>
        <w:r w:rsidR="00DF2AA0" w:rsidRPr="00BE0E50" w:rsidDel="00A17533">
          <w:delText xml:space="preserve"> [</w:delText>
        </w:r>
        <w:r w:rsidR="007425FC" w:rsidDel="00A17533">
          <w:fldChar w:fldCharType="begin"/>
        </w:r>
        <w:r w:rsidR="007425FC" w:rsidDel="00A17533">
          <w:delInstrText xml:space="preserve"> HYPERLINK \l "bib5" </w:delInstrText>
        </w:r>
        <w:r w:rsidR="007425FC" w:rsidDel="00A17533">
          <w:fldChar w:fldCharType="separate"/>
        </w:r>
        <w:r w:rsidR="00DF2AA0" w:rsidRPr="00DA041E" w:rsidDel="00A17533">
          <w:rPr>
            <w:rStyle w:val="Hyperlink"/>
            <w:u w:val="none"/>
          </w:rPr>
          <w:delText>5</w:delText>
        </w:r>
        <w:r w:rsidR="007425FC" w:rsidDel="00A17533">
          <w:rPr>
            <w:rStyle w:val="Hyperlink"/>
            <w:u w:val="none"/>
          </w:rPr>
          <w:fldChar w:fldCharType="end"/>
        </w:r>
      </w:del>
      <w:del w:id="126" w:author="Tomas Chovanak" w:date="2017-01-04T11:28:00Z">
        <w:r w:rsidR="00DF2AA0" w:rsidRPr="00BE0E50" w:rsidDel="00341F6F">
          <w:delText>]</w:delText>
        </w:r>
        <w:r w:rsidR="008337F6" w:rsidDel="00341F6F">
          <w:delText>.</w:delText>
        </w:r>
        <w:r w:rsidR="00D3733E" w:rsidDel="00341F6F">
          <w:delText>[1]</w:delText>
        </w:r>
      </w:del>
    </w:p>
    <w:p w:rsidR="00A17533" w:rsidRDefault="00DA041E">
      <w:pPr>
        <w:pStyle w:val="Para"/>
        <w:jc w:val="both"/>
        <w:rPr>
          <w:ins w:id="127" w:author="Tomas Chovanak" w:date="2017-01-05T07:43:00Z"/>
          <w:rFonts w:ascii="Times New Roman" w:hAnsi="Times New Roman" w:cs="Times New Roman"/>
          <w:sz w:val="24"/>
          <w:szCs w:val="24"/>
          <w:lang w:val="en-GB" w:eastAsia="en-GB"/>
        </w:rPr>
        <w:pPrChange w:id="128" w:author="Tomas Chovanak" w:date="2017-01-08T12:00:00Z">
          <w:pPr>
            <w:pStyle w:val="NormalWeb"/>
            <w:spacing w:before="0" w:beforeAutospacing="0" w:after="0" w:afterAutospacing="0"/>
          </w:pPr>
        </w:pPrChange>
      </w:pPr>
      <w:del w:id="129" w:author="Tomas Chovanak" w:date="2017-01-05T07:43:00Z">
        <w:r w:rsidRPr="00DA041E" w:rsidDel="00A17533">
          <w:rPr>
            <w:rFonts w:cs="Linux Libertine"/>
            <w:i/>
          </w:rPr>
          <w:delText>Eavesdropping.</w:delText>
        </w:r>
        <w:r w:rsidDel="00A17533">
          <w:rPr>
            <w:rFonts w:cs="Linux Libertine"/>
            <w:i/>
          </w:rPr>
          <w:delText> </w:delText>
        </w:r>
        <w:r w:rsidR="00DF2AA0" w:rsidRPr="004057BA" w:rsidDel="00A17533">
          <w:delText>MFM images were recorded by a Digital Instruments Nanoscope IIIa, using the phase detection mode, i.e., monitoring the cantilever</w:delText>
        </w:r>
        <w:r w:rsidR="00DF2AA0" w:rsidRPr="00040AE8" w:rsidDel="00A17533">
          <w:delText>'</w:delText>
        </w:r>
        <w:r w:rsidR="00DF2AA0" w:rsidRPr="004057BA" w:rsidDel="00A17533">
          <w:delTex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delText>
        </w:r>
      </w:del>
      <w:ins w:id="130" w:author="Tomas Chovanak" w:date="2017-01-05T07:44:00Z">
        <w:r w:rsidR="00B74A04" w:rsidRPr="00A17533">
          <w:t xml:space="preserve"> </w:t>
        </w:r>
        <w:r w:rsidR="009966FB">
          <w:t>Our method represents behavio</w:t>
        </w:r>
        <w:r w:rsidR="00B74A04">
          <w:t>ral patterns as closed frequent itemsets extracted from fast stream</w:t>
        </w:r>
        <w:r w:rsidR="002027E1">
          <w:t xml:space="preserve">ing data. </w:t>
        </w:r>
      </w:ins>
      <w:ins w:id="131" w:author="Tomas Chovanak" w:date="2017-01-05T07:45:00Z">
        <w:r w:rsidR="008D044C">
          <w:t>S</w:t>
        </w:r>
      </w:ins>
      <w:ins w:id="132" w:author="Tomas Chovanak" w:date="2017-01-05T07:44:00Z">
        <w:r w:rsidR="002027E1">
          <w:t>everal alg</w:t>
        </w:r>
        <w:r w:rsidR="00B74A04">
          <w:t>orit</w:t>
        </w:r>
      </w:ins>
      <w:ins w:id="133" w:author="Tomas Chovanak" w:date="2017-01-05T07:45:00Z">
        <w:r w:rsidR="00C45AD5">
          <w:t>h</w:t>
        </w:r>
      </w:ins>
      <w:ins w:id="134" w:author="Tomas Chovanak" w:date="2017-01-05T07:44:00Z">
        <w:r w:rsidR="00B74A04">
          <w:t xml:space="preserve">ms </w:t>
        </w:r>
      </w:ins>
      <w:ins w:id="135" w:author="Tomas Chovanak" w:date="2017-01-05T07:45:00Z">
        <w:r w:rsidR="008D044C">
          <w:t xml:space="preserve">were </w:t>
        </w:r>
      </w:ins>
      <w:ins w:id="136" w:author="Tomas Chovanak" w:date="2017-01-05T07:44:00Z">
        <w:r w:rsidR="00B74A04">
          <w:t xml:space="preserve">proposed for this task. We </w:t>
        </w:r>
        <w:r w:rsidR="008105EF">
          <w:t>focused on alg</w:t>
        </w:r>
        <w:r w:rsidR="00B74A04">
          <w:t>orit</w:t>
        </w:r>
      </w:ins>
      <w:ins w:id="137" w:author="Tomas Chovanak" w:date="2017-01-05T07:46:00Z">
        <w:r w:rsidR="008105EF">
          <w:t>h</w:t>
        </w:r>
      </w:ins>
      <w:ins w:id="138" w:author="Tomas Chovanak" w:date="2017-01-05T07:44:00Z">
        <w:r w:rsidR="00E4306B">
          <w:t xml:space="preserve">ms mining only frequent closed </w:t>
        </w:r>
        <w:r w:rsidR="00B74A04">
          <w:t xml:space="preserve">itemsets which are complete and not redundant representation of all frequent </w:t>
        </w:r>
        <w:r w:rsidR="00FD64B4">
          <w:t xml:space="preserve">itemsets. </w:t>
        </w:r>
      </w:ins>
      <w:ins w:id="139" w:author="Tomas Chovanak" w:date="2017-01-05T07:47:00Z">
        <w:r w:rsidR="00FD64B4">
          <w:t>Th</w:t>
        </w:r>
      </w:ins>
      <w:ins w:id="140" w:author="Tomas Chovanak" w:date="2017-01-05T07:44:00Z">
        <w:r w:rsidR="00B74A04">
          <w:t>at significantly reduces size of search space.</w:t>
        </w:r>
      </w:ins>
    </w:p>
    <w:p w:rsidR="00040AE8" w:rsidRDefault="003E2221">
      <w:pPr>
        <w:pStyle w:val="Para"/>
        <w:jc w:val="both"/>
        <w:rPr>
          <w:ins w:id="141" w:author="Tomas Chovanak" w:date="2017-01-05T07:44:00Z"/>
        </w:rPr>
        <w:pPrChange w:id="142" w:author="Tomas Chovanak" w:date="2017-01-08T12:00:00Z">
          <w:pPr>
            <w:pStyle w:val="Para"/>
          </w:pPr>
        </w:pPrChange>
      </w:pPr>
      <w:ins w:id="143" w:author="Tomas Chovanak" w:date="2017-01-05T07:43:00Z">
        <w:r>
          <w:t>Existing alg</w:t>
        </w:r>
        <w:r w:rsidR="00A17533">
          <w:t>orit</w:t>
        </w:r>
      </w:ins>
      <w:ins w:id="144" w:author="Tomas Chovanak" w:date="2017-01-05T07:47:00Z">
        <w:r>
          <w:t>h</w:t>
        </w:r>
      </w:ins>
      <w:ins w:id="145" w:author="Tomas Chovanak" w:date="2017-01-05T07:43:00Z">
        <w:r w:rsidR="00A17533">
          <w:t xml:space="preserve">ms can be classified according </w:t>
        </w:r>
      </w:ins>
      <w:ins w:id="146" w:author="Tomas Chovanak" w:date="2017-01-05T07:47:00Z">
        <w:r w:rsidR="00810E96">
          <w:t xml:space="preserve">to </w:t>
        </w:r>
      </w:ins>
      <w:ins w:id="147" w:author="Tomas Chovanak" w:date="2017-01-05T07:43:00Z">
        <w:r w:rsidR="00A17533">
          <w:t xml:space="preserve">window model they use. </w:t>
        </w:r>
      </w:ins>
      <w:ins w:id="148" w:author="Tomas Chovanak" w:date="2017-01-05T07:48:00Z">
        <w:r w:rsidR="00B64DDE">
          <w:t>It</w:t>
        </w:r>
      </w:ins>
      <w:ins w:id="149" w:author="Tomas Chovanak" w:date="2017-01-05T07:43:00Z">
        <w:r w:rsidR="00A17533">
          <w:t xml:space="preserve"> could be landmark window containing all</w:t>
        </w:r>
        <w:r w:rsidR="00DA1E02">
          <w:t xml:space="preserve"> items from start of the stream</w:t>
        </w:r>
        <w:r w:rsidR="00A17533">
          <w:t xml:space="preserve"> or sliding window containing only most re</w:t>
        </w:r>
        <w:r w:rsidR="00E96A1A">
          <w:t>cent elements. Alg</w:t>
        </w:r>
        <w:r w:rsidR="00A17533">
          <w:t>orit</w:t>
        </w:r>
      </w:ins>
      <w:ins w:id="150" w:author="Tomas Chovanak" w:date="2017-01-05T07:48:00Z">
        <w:r w:rsidR="00E96A1A">
          <w:t>h</w:t>
        </w:r>
      </w:ins>
      <w:ins w:id="151" w:author="Tomas Chovanak" w:date="2017-01-05T07:43:00Z">
        <w:r w:rsidR="00A17533">
          <w:t xml:space="preserve">ms could be mining exact set of frequent itemsets or approximate set of frequent itemsets. Approximate mining can be much more effective </w:t>
        </w:r>
      </w:ins>
      <w:ins w:id="152" w:author="Tomas Chovanak" w:date="2017-01-05T07:48:00Z">
        <w:r w:rsidR="00723D98">
          <w:t>be</w:t>
        </w:r>
      </w:ins>
      <w:ins w:id="153" w:author="Tomas Chovanak" w:date="2017-01-05T07:43:00Z">
        <w:r w:rsidR="00A17533">
          <w:t>cause it doesn't have to track all itemsets (frequent and not frequent) in history and is able to respond to conceptual drift well.</w:t>
        </w:r>
      </w:ins>
    </w:p>
    <w:p w:rsidR="00A17533" w:rsidRDefault="00C113E9">
      <w:pPr>
        <w:pStyle w:val="Para"/>
        <w:jc w:val="both"/>
        <w:rPr>
          <w:ins w:id="154" w:author="Tomas Chovanak" w:date="2017-01-05T07:44:00Z"/>
        </w:rPr>
        <w:pPrChange w:id="155" w:author="Tomas Chovanak" w:date="2017-01-08T12:00:00Z">
          <w:pPr>
            <w:pStyle w:val="Para"/>
          </w:pPr>
        </w:pPrChange>
      </w:pPr>
      <w:ins w:id="156" w:author="Tomas Chovanak" w:date="2017-01-05T07:44:00Z">
        <w:r>
          <w:t>First alg</w:t>
        </w:r>
        <w:r w:rsidR="00A17533">
          <w:t>orit</w:t>
        </w:r>
      </w:ins>
      <w:ins w:id="157" w:author="Tomas Chovanak" w:date="2017-01-05T07:49:00Z">
        <w:r>
          <w:t>h</w:t>
        </w:r>
      </w:ins>
      <w:ins w:id="158" w:author="Tomas Chovanak" w:date="2017-01-05T07:44:00Z">
        <w:r w:rsidR="00A17533">
          <w:t xml:space="preserve">m for incremental mining of closed frequent itemsets over a data </w:t>
        </w:r>
        <w:r w:rsidR="002E4EDE">
          <w:t xml:space="preserve">stream was MOMENT, proposed in </w:t>
        </w:r>
      </w:ins>
      <w:ins w:id="159" w:author="Tomas Chovanak" w:date="2017-01-05T07:51:00Z">
        <w:r w:rsidR="002E4EDE">
          <w:t>[4]</w:t>
        </w:r>
      </w:ins>
      <w:ins w:id="160" w:author="Tomas Chovanak" w:date="2017-01-05T07:44:00Z">
        <w:r w:rsidR="003E0EE3">
          <w:t>. It mines</w:t>
        </w:r>
        <w:r w:rsidR="00A17533">
          <w:t xml:space="preserve"> exact frequent itemsets using sliding window approach. It</w:t>
        </w:r>
        <w:r w:rsidR="00E677F4">
          <w:t xml:space="preserve"> has become a reference for</w:t>
        </w:r>
        <w:r w:rsidR="00A17533">
          <w:t xml:space="preserve"> solutions proposed later. They propose in-memory prefix-tree-based data structure called closed enumeration tree which effectively stores information about infrequent itemsets, nodes that are likely to become frequent, and closed itemsets.</w:t>
        </w:r>
      </w:ins>
    </w:p>
    <w:p w:rsidR="00A17533" w:rsidRDefault="00936A9A">
      <w:pPr>
        <w:pStyle w:val="Para"/>
        <w:jc w:val="both"/>
        <w:rPr>
          <w:ins w:id="161" w:author="Tomas Chovanak" w:date="2017-01-05T07:44:00Z"/>
        </w:rPr>
        <w:pPrChange w:id="162" w:author="Tomas Chovanak" w:date="2017-01-08T12:00:00Z">
          <w:pPr>
            <w:pStyle w:val="Para"/>
          </w:pPr>
        </w:pPrChange>
      </w:pPr>
      <w:ins w:id="163" w:author="Tomas Chovanak" w:date="2017-01-05T07:44:00Z">
        <w:r>
          <w:t>Alg</w:t>
        </w:r>
        <w:r w:rsidR="00A17533">
          <w:t>orit</w:t>
        </w:r>
      </w:ins>
      <w:ins w:id="164" w:author="Tomas Chovanak" w:date="2017-01-05T07:54:00Z">
        <w:r>
          <w:t>h</w:t>
        </w:r>
      </w:ins>
      <w:ins w:id="165" w:author="Tomas Chovanak" w:date="2017-01-05T07:44:00Z">
        <w:r w:rsidR="00A17533">
          <w:t>m NEWMOMENT proposed in</w:t>
        </w:r>
      </w:ins>
      <w:ins w:id="166" w:author="Tomas Chovanak" w:date="2017-01-05T07:58:00Z">
        <w:r w:rsidR="00022EBD">
          <w:t xml:space="preserve"> [5]</w:t>
        </w:r>
      </w:ins>
      <w:ins w:id="167" w:author="Tomas Chovanak" w:date="2017-01-05T07:44:00Z">
        <w:r w:rsidR="00A17533">
          <w:t xml:space="preserve"> makes MOMENT more efficient. It represents itemsets and window as bitsets. This representation allows usage of efficient bitwise operations for example to count support of itemsets or perform sliding of window with bitwise shift.</w:t>
        </w:r>
      </w:ins>
    </w:p>
    <w:p w:rsidR="004A24FB" w:rsidRDefault="00B74A04">
      <w:pPr>
        <w:pStyle w:val="Para"/>
        <w:jc w:val="both"/>
        <w:rPr>
          <w:ins w:id="168" w:author="Tomas Chovanak" w:date="2017-01-05T08:06:00Z"/>
        </w:rPr>
        <w:pPrChange w:id="169" w:author="Tomas Chovanak" w:date="2017-01-08T12:00:00Z">
          <w:pPr>
            <w:pStyle w:val="Para"/>
          </w:pPr>
        </w:pPrChange>
      </w:pPr>
      <w:ins w:id="170" w:author="Tomas Chovanak" w:date="2017-01-05T07:44:00Z">
        <w:r>
          <w:t xml:space="preserve">CLOSTREAM proposed in </w:t>
        </w:r>
      </w:ins>
      <w:ins w:id="171" w:author="Tomas Chovanak" w:date="2017-01-05T08:02:00Z">
        <w:r w:rsidR="00CD072D">
          <w:t xml:space="preserve">[6] </w:t>
        </w:r>
      </w:ins>
      <w:ins w:id="172" w:author="Tomas Chovanak" w:date="2017-01-05T07:44:00Z">
        <w:r>
          <w:t>uses different data structures and approach to mine exact closed frequent itemsets ov</w:t>
        </w:r>
        <w:r w:rsidR="00B35942">
          <w:t xml:space="preserve">er sliding window than MOMENT. </w:t>
        </w:r>
      </w:ins>
    </w:p>
    <w:p w:rsidR="00B74A04" w:rsidRDefault="00B74A04">
      <w:pPr>
        <w:pStyle w:val="Para"/>
        <w:jc w:val="both"/>
        <w:rPr>
          <w:ins w:id="173" w:author="Tomas Chovanak" w:date="2017-01-05T07:44:00Z"/>
        </w:rPr>
        <w:pPrChange w:id="174" w:author="Tomas Chovanak" w:date="2017-01-08T12:00:00Z">
          <w:pPr>
            <w:pStyle w:val="Para"/>
          </w:pPr>
        </w:pPrChange>
      </w:pPr>
      <w:ins w:id="175" w:author="Tomas Chovanak" w:date="2017-01-05T07:44:00Z">
        <w:r>
          <w:t>Abandoning requirement to mine exact frequent it</w:t>
        </w:r>
        <w:r w:rsidR="004A24FB">
          <w:t>emsets helps to design fast alg</w:t>
        </w:r>
        <w:r>
          <w:t>orit</w:t>
        </w:r>
      </w:ins>
      <w:ins w:id="176" w:author="Tomas Chovanak" w:date="2017-01-05T08:06:00Z">
        <w:r w:rsidR="004A24FB">
          <w:t>h</w:t>
        </w:r>
      </w:ins>
      <w:ins w:id="177" w:author="Tomas Chovanak" w:date="2017-01-05T07:44:00Z">
        <w:r>
          <w:t xml:space="preserve">m for mining approximation of frequent closed itemsets </w:t>
        </w:r>
        <w:r w:rsidR="00D163A6">
          <w:t>like that proposed in</w:t>
        </w:r>
      </w:ins>
      <w:ins w:id="178" w:author="Tomas Chovanak" w:date="2017-01-05T08:07:00Z">
        <w:r w:rsidR="00AC2BEE">
          <w:t xml:space="preserve"> </w:t>
        </w:r>
      </w:ins>
      <w:ins w:id="179" w:author="Tomas Chovanak" w:date="2017-01-05T08:08:00Z">
        <w:r w:rsidR="005F547D">
          <w:t>[7]</w:t>
        </w:r>
      </w:ins>
      <w:ins w:id="180" w:author="Tomas Chovanak" w:date="2017-01-05T07:44:00Z">
        <w:r w:rsidR="00D163A6">
          <w:t xml:space="preserve"> </w:t>
        </w:r>
        <w:r>
          <w:t>called IncMine. They use relaxed mi</w:t>
        </w:r>
        <w:r w:rsidR="004D75DC">
          <w:t>nimal support threshold to keep</w:t>
        </w:r>
        <w:r>
          <w:t xml:space="preserve"> infrequent itemsets that are promising to become frequent later. They use update per batch policy tha</w:t>
        </w:r>
        <w:r w:rsidR="004D75DC">
          <w:t>t is different to all other alg</w:t>
        </w:r>
        <w:r>
          <w:t>orit</w:t>
        </w:r>
      </w:ins>
      <w:ins w:id="181" w:author="Tomas Chovanak" w:date="2017-01-06T15:53:00Z">
        <w:r w:rsidR="004D75DC">
          <w:t>h</w:t>
        </w:r>
      </w:ins>
      <w:ins w:id="182" w:author="Tomas Chovanak" w:date="2017-01-05T07:44:00Z">
        <w:r>
          <w:t>ms we described here. It results in better time-per-transaction at risk of temporarily loosing accuracy of the maintained set while</w:t>
        </w:r>
        <w:r w:rsidR="002A0E46">
          <w:t xml:space="preserve"> each batch is being collected [</w:t>
        </w:r>
      </w:ins>
      <w:ins w:id="183" w:author="Tomas Chovanak" w:date="2017-01-06T15:58:00Z">
        <w:r w:rsidR="002A0E46">
          <w:t>8</w:t>
        </w:r>
      </w:ins>
      <w:ins w:id="184" w:author="Tomas Chovanak" w:date="2017-01-05T07:44:00Z">
        <w:r w:rsidR="002A0E46">
          <w:t>]</w:t>
        </w:r>
      </w:ins>
      <w:ins w:id="185" w:author="Tomas Chovanak" w:date="2017-01-06T15:58:00Z">
        <w:r w:rsidR="002A0E46">
          <w:t xml:space="preserve">. </w:t>
        </w:r>
      </w:ins>
      <w:ins w:id="186" w:author="Tomas Chovanak" w:date="2017-01-06T15:59:00Z">
        <w:r w:rsidR="006E2DA7">
          <w:t xml:space="preserve">In [8] </w:t>
        </w:r>
      </w:ins>
      <w:ins w:id="187" w:author="Tomas Chovanak" w:date="2017-01-05T07:44:00Z">
        <w:r>
          <w:t>They use inverted index to efficiently ad</w:t>
        </w:r>
      </w:ins>
      <w:ins w:id="188" w:author="Tomas Chovanak" w:date="2017-01-06T16:00:00Z">
        <w:r w:rsidR="006E2DA7">
          <w:t>d</w:t>
        </w:r>
      </w:ins>
      <w:ins w:id="189" w:author="Tomas Chovanak" w:date="2017-01-05T07:44:00Z">
        <w:r>
          <w:t>ress stored itemsets</w:t>
        </w:r>
      </w:ins>
      <w:ins w:id="190" w:author="Tomas Chovanak" w:date="2017-01-06T16:00:00Z">
        <w:r w:rsidR="005B0BCC">
          <w:t xml:space="preserve"> </w:t>
        </w:r>
        <w:r w:rsidR="006B29C9">
          <w:t>with</w:t>
        </w:r>
        <w:r w:rsidR="005B0BCC">
          <w:t xml:space="preserve"> IncMine</w:t>
        </w:r>
        <w:r w:rsidR="006B29C9">
          <w:t xml:space="preserve"> algorithm</w:t>
        </w:r>
      </w:ins>
      <w:ins w:id="191" w:author="Tomas Chovanak" w:date="2017-01-05T07:44:00Z">
        <w:r>
          <w:t>.</w:t>
        </w:r>
      </w:ins>
    </w:p>
    <w:p w:rsidR="00B74A04" w:rsidRDefault="00A846A6">
      <w:pPr>
        <w:pStyle w:val="Para"/>
        <w:jc w:val="both"/>
        <w:pPrChange w:id="192" w:author="Tomas Chovanak" w:date="2017-01-08T12:00:00Z">
          <w:pPr>
            <w:pStyle w:val="Para"/>
          </w:pPr>
        </w:pPrChange>
      </w:pPr>
      <w:ins w:id="193" w:author="Tomas Chovanak" w:date="2017-01-05T07:44:00Z">
        <w:r>
          <w:t>Next al</w:t>
        </w:r>
      </w:ins>
      <w:ins w:id="194" w:author="Tomas Chovanak" w:date="2017-01-06T16:01:00Z">
        <w:r>
          <w:t>g</w:t>
        </w:r>
      </w:ins>
      <w:ins w:id="195" w:author="Tomas Chovanak" w:date="2017-01-05T07:44:00Z">
        <w:r w:rsidR="00B74A04">
          <w:t>orit</w:t>
        </w:r>
      </w:ins>
      <w:ins w:id="196" w:author="Tomas Chovanak" w:date="2017-01-06T16:01:00Z">
        <w:r>
          <w:t>h</w:t>
        </w:r>
      </w:ins>
      <w:ins w:id="197" w:author="Tomas Chovanak" w:date="2017-01-05T07:44:00Z">
        <w:r w:rsidR="00B74A04">
          <w:t>m named CLAIM for approximate frequent closed ite</w:t>
        </w:r>
        <w:r w:rsidR="00BE0747">
          <w:t>msets mining was proposed in [9].</w:t>
        </w:r>
        <w:r w:rsidR="002207EE">
          <w:t xml:space="preserve"> This alg</w:t>
        </w:r>
        <w:r w:rsidR="00B74A04">
          <w:t>orit</w:t>
        </w:r>
      </w:ins>
      <w:ins w:id="198" w:author="Tomas Chovanak" w:date="2017-01-06T16:06:00Z">
        <w:r w:rsidR="002207EE">
          <w:t>h</w:t>
        </w:r>
      </w:ins>
      <w:ins w:id="199" w:author="Tomas Chovanak" w:date="2017-01-05T07:44:00Z">
        <w:r w:rsidR="00B74A04">
          <w:t>m is trying to solve problem when conceptual drift</w:t>
        </w:r>
      </w:ins>
      <w:ins w:id="200" w:author="Tomas Chovanak" w:date="2017-01-06T16:06:00Z">
        <w:r w:rsidR="007C7920">
          <w:t>s</w:t>
        </w:r>
      </w:ins>
      <w:ins w:id="201" w:author="Tomas Chovanak" w:date="2017-01-05T07:44:00Z">
        <w:r w:rsidR="007C7920">
          <w:t xml:space="preserve"> appear</w:t>
        </w:r>
        <w:r w:rsidR="004F449F">
          <w:t xml:space="preserve"> frequently and slows down alg</w:t>
        </w:r>
        <w:r w:rsidR="00B74A04">
          <w:t>orit</w:t>
        </w:r>
      </w:ins>
      <w:ins w:id="202" w:author="Tomas Chovanak" w:date="2017-01-06T16:06:00Z">
        <w:r w:rsidR="004F449F">
          <w:t>h</w:t>
        </w:r>
      </w:ins>
      <w:ins w:id="203" w:author="Tomas Chovanak" w:date="2017-01-05T07:44:00Z">
        <w:r w:rsidR="004F449F">
          <w:t xml:space="preserve">m by redefining frequent </w:t>
        </w:r>
        <w:r w:rsidR="00B74A04">
          <w:t>itemset definition and proposing usage of support value intervals considered</w:t>
        </w:r>
      </w:ins>
      <w:ins w:id="204" w:author="Tomas Chovanak" w:date="2017-01-06T16:06:00Z">
        <w:r w:rsidR="00681918">
          <w:t xml:space="preserve"> as</w:t>
        </w:r>
      </w:ins>
      <w:ins w:id="205" w:author="Tomas Chovanak" w:date="2017-01-05T07:44:00Z">
        <w:r w:rsidR="00B74A04">
          <w:t xml:space="preserve"> same value.</w:t>
        </w:r>
      </w:ins>
    </w:p>
    <w:p w:rsidR="00040AE8" w:rsidRPr="001137CF" w:rsidRDefault="008E533C">
      <w:pPr>
        <w:pStyle w:val="Head2"/>
        <w:jc w:val="both"/>
        <w:pPrChange w:id="206" w:author="Tomas Chovanak" w:date="2017-01-08T12:00:00Z">
          <w:pPr>
            <w:pStyle w:val="Head2"/>
          </w:pPr>
        </w:pPrChange>
      </w:pPr>
      <w:r>
        <w:t>2.</w:t>
      </w:r>
      <w:r w:rsidR="00B1718D">
        <w:t>3</w:t>
      </w:r>
      <w:r w:rsidR="00FF1AC1">
        <w:rPr>
          <w:szCs w:val="22"/>
        </w:rPr>
        <w:t> </w:t>
      </w:r>
      <w:ins w:id="207" w:author="Tomas Chovanak" w:date="2017-01-06T16:07:00Z">
        <w:r w:rsidR="003B404A">
          <w:t>Algorithms for clustering over data stream</w:t>
        </w:r>
      </w:ins>
      <w:del w:id="208" w:author="Tomas Chovanak" w:date="2017-01-06T16:07:00Z">
        <w:r w:rsidR="00DF2AA0" w:rsidRPr="001137CF" w:rsidDel="003B404A">
          <w:delText xml:space="preserve">Dynamic </w:delText>
        </w:r>
        <w:r w:rsidR="00C77E48" w:rsidRPr="001137CF" w:rsidDel="003B404A">
          <w:delText>Measurements:</w:delText>
        </w:r>
        <w:r w:rsidR="00DF2AA0" w:rsidRPr="001137CF" w:rsidDel="003B404A">
          <w:delText xml:space="preserve"> BLS</w:delText>
        </w:r>
      </w:del>
    </w:p>
    <w:p w:rsidR="00F00F82" w:rsidRDefault="00DF2AA0">
      <w:pPr>
        <w:pStyle w:val="Para"/>
        <w:jc w:val="both"/>
        <w:rPr>
          <w:ins w:id="209" w:author="Tomas Chovanak" w:date="2017-01-06T16:13:00Z"/>
        </w:rPr>
        <w:pPrChange w:id="210" w:author="Tomas Chovanak" w:date="2017-01-08T12:00:00Z">
          <w:pPr>
            <w:pStyle w:val="Para"/>
          </w:pPr>
        </w:pPrChange>
      </w:pPr>
      <w:del w:id="211" w:author="Tomas Chovanak" w:date="2017-01-06T16:07:00Z">
        <w:r w:rsidRPr="00282721" w:rsidDel="00086F5A">
          <w:delText xml:space="preserve">BLS </w:delText>
        </w:r>
        <w:r w:rsidRPr="004057BA" w:rsidDel="00086F5A">
          <w:delText xml:space="preserve">spectra of the thermal magnetic excitations were measured at </w:delText>
        </w:r>
      </w:del>
      <w:ins w:id="212" w:author="Tomas Chovanak" w:date="2017-01-06T16:07:00Z">
        <w:r w:rsidR="00086F5A">
          <w:t xml:space="preserve">Our method clusters user models into groups </w:t>
        </w:r>
        <w:r w:rsidR="006E1D63">
          <w:t>according their similar behavio</w:t>
        </w:r>
        <w:r w:rsidR="00086F5A">
          <w:t>r. We adapt approach</w:t>
        </w:r>
        <w:r w:rsidR="00E56D11">
          <w:t xml:space="preserve"> proposed</w:t>
        </w:r>
        <w:r w:rsidR="002B39B1">
          <w:t xml:space="preserve"> in </w:t>
        </w:r>
        <w:r w:rsidR="001516C0">
          <w:t>[10]</w:t>
        </w:r>
        <w:r w:rsidR="00086F5A">
          <w:t xml:space="preserve"> </w:t>
        </w:r>
      </w:ins>
      <w:ins w:id="213" w:author="Tomas Chovanak" w:date="2017-01-06T16:08:00Z">
        <w:r w:rsidR="001F7610">
          <w:t>where a</w:t>
        </w:r>
      </w:ins>
      <w:ins w:id="214" w:author="Tomas Chovanak" w:date="2017-01-06T16:07:00Z">
        <w:r w:rsidR="00351E61">
          <w:t xml:space="preserve">uthors </w:t>
        </w:r>
      </w:ins>
      <w:ins w:id="215" w:author="Tomas Chovanak" w:date="2017-01-06T16:08:00Z">
        <w:r w:rsidR="00BB48B6">
          <w:t>introduced</w:t>
        </w:r>
      </w:ins>
      <w:ins w:id="216" w:author="Tomas Chovanak" w:date="2017-01-06T16:07:00Z">
        <w:r w:rsidR="00351E61">
          <w:t xml:space="preserve"> Clust</w:t>
        </w:r>
        <w:r w:rsidR="00086F5A">
          <w:t xml:space="preserve">ream framework for clustering over data stream. It is based on online microclustering component performing fast transformation of incoming data instances into compact approximate statistical representation and offline </w:t>
        </w:r>
        <w:r w:rsidR="00086F5A">
          <w:lastRenderedPageBreak/>
          <w:t>component using this</w:t>
        </w:r>
      </w:ins>
      <w:ins w:id="217" w:author="Tomas Chovanak" w:date="2017-01-06T16:08:00Z">
        <w:r w:rsidR="008060AF">
          <w:t xml:space="preserve"> representation</w:t>
        </w:r>
      </w:ins>
      <w:ins w:id="218" w:author="Tomas Chovanak" w:date="2017-01-06T16:07:00Z">
        <w:r w:rsidR="00086F5A">
          <w:t xml:space="preserve"> to perform macroclustering and get results of clustering on demand. </w:t>
        </w:r>
      </w:ins>
    </w:p>
    <w:p w:rsidR="00F00F82" w:rsidRDefault="00F00F82">
      <w:pPr>
        <w:pStyle w:val="Head1"/>
        <w:jc w:val="both"/>
        <w:rPr>
          <w:ins w:id="219" w:author="Tomas Chovanak" w:date="2017-01-06T16:14:00Z"/>
        </w:rPr>
      </w:pPr>
      <w:ins w:id="220" w:author="Tomas Chovanak" w:date="2017-01-06T16:13:00Z">
        <w:r>
          <w:t>3</w:t>
        </w:r>
        <w:r>
          <w:rPr>
            <w:szCs w:val="22"/>
          </w:rPr>
          <w:t> </w:t>
        </w:r>
        <w:r w:rsidRPr="00FC5E30">
          <w:t xml:space="preserve"> </w:t>
        </w:r>
      </w:ins>
      <w:ins w:id="221" w:author="Tomas Chovanak" w:date="2017-01-06T16:14:00Z">
        <w:r>
          <w:t>Method for mining personalized behavioral patterns over data stream</w:t>
        </w:r>
      </w:ins>
    </w:p>
    <w:p w:rsidR="001E492B" w:rsidRDefault="001E492B">
      <w:pPr>
        <w:pStyle w:val="Para"/>
        <w:jc w:val="both"/>
        <w:rPr>
          <w:ins w:id="222" w:author="Tomas Chovanak" w:date="2017-01-06T16:14:00Z"/>
        </w:rPr>
        <w:pPrChange w:id="223" w:author="Tomas Chovanak" w:date="2017-01-08T12:00:00Z">
          <w:pPr>
            <w:pStyle w:val="Para"/>
          </w:pPr>
        </w:pPrChange>
      </w:pPr>
      <w:ins w:id="224" w:author="Tomas Chovanak" w:date="2017-01-06T16:14:00Z">
        <w:r>
          <w:t>In this section, we describe method</w:t>
        </w:r>
        <w:r w:rsidR="00183646">
          <w:t xml:space="preserve"> for </w:t>
        </w:r>
      </w:ins>
      <w:ins w:id="225" w:author="Tomas Chovanak" w:date="2017-01-06T16:18:00Z">
        <w:r w:rsidR="002A2F4C">
          <w:t>mining</w:t>
        </w:r>
      </w:ins>
      <w:ins w:id="226" w:author="Tomas Chovanak" w:date="2017-01-06T16:14:00Z">
        <w:r w:rsidR="00183646">
          <w:t xml:space="preserve"> behavio</w:t>
        </w:r>
        <w:r>
          <w:t xml:space="preserve">ral patterns common to global community of users </w:t>
        </w:r>
      </w:ins>
      <w:ins w:id="227" w:author="Tomas Chovanak" w:date="2017-01-06T16:15:00Z">
        <w:r w:rsidR="00931F7F">
          <w:t xml:space="preserve">and </w:t>
        </w:r>
      </w:ins>
      <w:ins w:id="228" w:author="Tomas Chovanak" w:date="2017-01-06T16:14:00Z">
        <w:r w:rsidR="00AB4E2E">
          <w:t>behavio</w:t>
        </w:r>
        <w:r>
          <w:t xml:space="preserve">ral patterns common to </w:t>
        </w:r>
      </w:ins>
      <w:ins w:id="229" w:author="Tomas Chovanak" w:date="2017-01-06T16:18:00Z">
        <w:r w:rsidR="006F1EBC">
          <w:t xml:space="preserve">dynamically </w:t>
        </w:r>
      </w:ins>
      <w:ins w:id="230" w:author="Tomas Chovanak" w:date="2017-01-06T16:14:00Z">
        <w:r>
          <w:t>identified groups of users</w:t>
        </w:r>
      </w:ins>
      <w:ins w:id="231" w:author="Tomas Chovanak" w:date="2017-01-06T16:15:00Z">
        <w:r w:rsidR="00A70EB3">
          <w:t xml:space="preserve"> over data stream and their application </w:t>
        </w:r>
        <w:r w:rsidR="00D55964">
          <w:t>in</w:t>
        </w:r>
        <w:r w:rsidR="00A70EB3">
          <w:t xml:space="preserve"> recommendation task.</w:t>
        </w:r>
      </w:ins>
    </w:p>
    <w:p w:rsidR="00040AE8" w:rsidRPr="00040AE8" w:rsidDel="00F00F82" w:rsidRDefault="00DF2AA0">
      <w:pPr>
        <w:pStyle w:val="Head1"/>
        <w:jc w:val="both"/>
        <w:rPr>
          <w:del w:id="232" w:author="Tomas Chovanak" w:date="2017-01-06T16:13:00Z"/>
        </w:rPr>
        <w:pPrChange w:id="233" w:author="Tomas Chovanak" w:date="2017-01-08T12:00:00Z">
          <w:pPr>
            <w:pStyle w:val="Para"/>
          </w:pPr>
        </w:pPrChange>
      </w:pPr>
      <w:del w:id="234" w:author="Tomas Chovanak" w:date="2017-01-06T16:07:00Z">
        <w:r w:rsidRPr="004057BA" w:rsidDel="00086F5A">
          <w:delText xml:space="preserve">room temperature in the back-scattering </w:delText>
        </w:r>
        <w:r w:rsidRPr="00260F76" w:rsidDel="00086F5A">
          <w:delText>geometry by using a (3</w:delText>
        </w:r>
        <w:r w:rsidR="00BD6F05" w:rsidDel="00086F5A">
          <w:rPr>
            <w:rFonts w:cs="Linux Libertine"/>
          </w:rPr>
          <w:sym w:font="Symbol" w:char="F02B"/>
        </w:r>
        <w:r w:rsidRPr="00260F76" w:rsidDel="00086F5A">
          <w:delText>3)-pass tandem Fabry–Perot interferometer. About 200 mW of monochromatic (</w:delText>
        </w:r>
        <w:r w:rsidRPr="00260F76" w:rsidDel="00086F5A">
          <w:rPr>
            <w:rFonts w:ascii="Symbol" w:hAnsi="Symbol"/>
          </w:rPr>
          <w:delText></w:delText>
        </w:r>
        <w:r w:rsidR="00246F8E" w:rsidDel="00086F5A">
          <w:delText> </w:delText>
        </w:r>
        <w:r w:rsidR="00246F8E" w:rsidDel="00086F5A">
          <w:sym w:font="Symbol" w:char="F03D"/>
        </w:r>
        <w:r w:rsidR="00246F8E" w:rsidDel="00086F5A">
          <w:delText> </w:delText>
        </w:r>
        <w:r w:rsidRPr="00260F76" w:rsidDel="00086F5A">
          <w:delText xml:space="preserve">532 nm) laser were focused onto a spot having a diameter of about 30 microns. An external magnetic field with intensity ranging </w:delText>
        </w:r>
        <w:r w:rsidRPr="00260F76" w:rsidDel="00086F5A">
          <w:rPr>
            <w:rFonts w:ascii="TimesNewRoman" w:hAnsi="TimesNewRoman" w:cs="TimesNewRoman"/>
          </w:rPr>
          <w:delText xml:space="preserve">between </w:delText>
        </w:r>
        <w:r w:rsidR="009168EB" w:rsidDel="00086F5A">
          <w:sym w:font="Symbol" w:char="F02D"/>
        </w:r>
        <w:r w:rsidRPr="00260F76" w:rsidDel="00086F5A">
          <w:rPr>
            <w:rFonts w:ascii="TimesNewRoman" w:hAnsi="TimesNewRoman" w:cs="TimesNewRoman"/>
          </w:rPr>
          <w:delText xml:space="preserve">1.0 kOe &lt; </w:delText>
        </w:r>
        <w:r w:rsidRPr="00260F76" w:rsidDel="00086F5A">
          <w:rPr>
            <w:rFonts w:ascii="TimesNewRoman" w:hAnsi="TimesNewRoman" w:cs="TimesNewRoman"/>
            <w:i/>
          </w:rPr>
          <w:delText>H</w:delText>
        </w:r>
        <w:r w:rsidRPr="00260F76" w:rsidDel="00086F5A">
          <w:rPr>
            <w:rFonts w:ascii="TimesNewRoman" w:hAnsi="TimesNewRoman" w:cs="TimesNewRoman"/>
          </w:rPr>
          <w:delText xml:space="preserve"> &lt; </w:delText>
        </w:r>
        <w:r w:rsidR="00BD6F05" w:rsidDel="00086F5A">
          <w:rPr>
            <w:rFonts w:cs="Linux Libertine"/>
          </w:rPr>
          <w:sym w:font="Symbol" w:char="F02B"/>
        </w:r>
        <w:r w:rsidRPr="00260F76" w:rsidDel="00086F5A">
          <w:rPr>
            <w:rFonts w:ascii="TimesNewRoman" w:hAnsi="TimesNewRoman" w:cs="TimesNewRoman"/>
          </w:rPr>
          <w:delText>1.0 kOe</w:delText>
        </w:r>
        <w:r w:rsidRPr="00260F76" w:rsidDel="00086F5A">
          <w:delText xml:space="preserve"> was applied parallel to the sample surface along</w:delText>
        </w:r>
        <w:r w:rsidRPr="00260F76" w:rsidDel="00086F5A">
          <w:rPr>
            <w:rFonts w:ascii="TimesNewRoman" w:hAnsi="TimesNewRoman" w:cs="TimesNewRoman"/>
          </w:rPr>
          <w:delText xml:space="preserve"> the dots length and perpendicular to the incidence plane of light (Voigt geometry).</w:delText>
        </w:r>
      </w:del>
    </w:p>
    <w:p w:rsidR="00040AE8" w:rsidRPr="001137CF" w:rsidRDefault="000366AA">
      <w:pPr>
        <w:pStyle w:val="Head2"/>
        <w:jc w:val="both"/>
        <w:pPrChange w:id="235" w:author="Tomas Chovanak" w:date="2017-01-08T12:00:00Z">
          <w:pPr>
            <w:pStyle w:val="Head2"/>
          </w:pPr>
        </w:pPrChange>
      </w:pPr>
      <w:ins w:id="236" w:author="Tomas Chovanak" w:date="2017-01-07T17:28:00Z">
        <w:r>
          <w:t>3</w:t>
        </w:r>
      </w:ins>
      <w:del w:id="237" w:author="Tomas Chovanak" w:date="2017-01-07T17:28:00Z">
        <w:r w:rsidR="008E533C" w:rsidDel="000366AA">
          <w:delText>2</w:delText>
        </w:r>
      </w:del>
      <w:r w:rsidR="008E533C">
        <w:t>.</w:t>
      </w:r>
      <w:ins w:id="238" w:author="Tomas Chovanak" w:date="2017-01-07T17:28:00Z">
        <w:r>
          <w:t>1</w:t>
        </w:r>
      </w:ins>
      <w:del w:id="239" w:author="Tomas Chovanak" w:date="2017-01-07T17:28:00Z">
        <w:r w:rsidR="00B1718D" w:rsidDel="000366AA">
          <w:delText>4</w:delText>
        </w:r>
      </w:del>
      <w:r w:rsidR="00FF1AC1">
        <w:rPr>
          <w:szCs w:val="22"/>
        </w:rPr>
        <w:t> </w:t>
      </w:r>
      <w:ins w:id="240" w:author="Tomas Chovanak" w:date="2017-01-07T17:29:00Z">
        <w:r w:rsidRPr="000366AA">
          <w:t xml:space="preserve"> </w:t>
        </w:r>
        <w:r>
          <w:t>Input data format</w:t>
        </w:r>
        <w:r w:rsidRPr="001137CF" w:rsidDel="000366AA">
          <w:t xml:space="preserve"> </w:t>
        </w:r>
      </w:ins>
      <w:del w:id="241" w:author="Tomas Chovanak" w:date="2017-01-07T17:29:00Z">
        <w:r w:rsidR="00DF2AA0" w:rsidRPr="001137CF" w:rsidDel="000366AA">
          <w:delText>Ground-</w:delText>
        </w:r>
        <w:r w:rsidR="00C77E48" w:rsidRPr="001137CF" w:rsidDel="000366AA">
          <w:delText xml:space="preserve">State Magnetization </w:delText>
        </w:r>
        <w:r w:rsidR="00AE4D68" w:rsidRPr="001137CF" w:rsidDel="000366AA">
          <w:delText>Determination</w:delText>
        </w:r>
        <w:r w:rsidR="00DF2AA0" w:rsidRPr="001137CF" w:rsidDel="000366AA">
          <w:delText xml:space="preserve"> and DMM </w:delText>
        </w:r>
        <w:r w:rsidR="00AE4D68" w:rsidRPr="001137CF" w:rsidDel="000366AA">
          <w:delText>Micromagnetic</w:delText>
        </w:r>
        <w:r w:rsidR="00C77E48" w:rsidRPr="001137CF" w:rsidDel="000366AA">
          <w:delText xml:space="preserve"> </w:delText>
        </w:r>
        <w:r w:rsidR="00AE4D68" w:rsidRPr="001137CF" w:rsidDel="000366AA">
          <w:delText>Simulation</w:delText>
        </w:r>
        <w:r w:rsidR="00C77E48" w:rsidRPr="001137CF" w:rsidDel="000366AA">
          <w:delText>s</w:delText>
        </w:r>
      </w:del>
    </w:p>
    <w:p w:rsidR="000366AA" w:rsidRDefault="000366AA">
      <w:pPr>
        <w:pStyle w:val="Para"/>
        <w:jc w:val="both"/>
        <w:rPr>
          <w:ins w:id="242" w:author="Tomas Chovanak" w:date="2017-01-07T17:32:00Z"/>
        </w:rPr>
        <w:pPrChange w:id="243" w:author="Tomas Chovanak" w:date="2017-01-08T12:00:00Z">
          <w:pPr>
            <w:pStyle w:val="Para"/>
          </w:pPr>
        </w:pPrChange>
      </w:pPr>
      <w:bookmarkStart w:id="244" w:name="sec1"/>
      <w:ins w:id="245" w:author="Tomas Chovanak" w:date="2017-01-07T17:30:00Z">
        <w:r>
          <w:t>W</w:t>
        </w:r>
      </w:ins>
      <w:ins w:id="246" w:author="Tomas Chovanak" w:date="2017-01-07T17:29:00Z">
        <w:r>
          <w:t xml:space="preserve">e consider </w:t>
        </w:r>
      </w:ins>
      <w:ins w:id="247" w:author="Tomas Chovanak" w:date="2017-01-07T17:31:00Z">
        <w:r>
          <w:t xml:space="preserve">one data instance in data stream as </w:t>
        </w:r>
      </w:ins>
      <w:ins w:id="248" w:author="Tomas Chovanak" w:date="2017-01-07T17:29:00Z">
        <w:r>
          <w:t>on</w:t>
        </w:r>
      </w:ins>
      <w:ins w:id="249" w:author="Tomas Chovanak" w:date="2017-01-07T17:30:00Z">
        <w:r>
          <w:t>e</w:t>
        </w:r>
      </w:ins>
      <w:ins w:id="250" w:author="Tomas Chovanak" w:date="2017-01-07T17:29:00Z">
        <w:r>
          <w:t xml:space="preserve"> user</w:t>
        </w:r>
      </w:ins>
      <w:ins w:id="251" w:author="Tomas Chovanak" w:date="2017-01-07T17:31:00Z">
        <w:r w:rsidR="00D57858">
          <w:t>’s</w:t>
        </w:r>
      </w:ins>
      <w:ins w:id="252" w:author="Tomas Chovanak" w:date="2017-01-07T17:29:00Z">
        <w:r>
          <w:t xml:space="preserve"> session represented as set of actions user made identified by unique identifiers. Actions could be diverse like etc. visits of webpages, b</w:t>
        </w:r>
        <w:r w:rsidR="00E00136">
          <w:t>uying</w:t>
        </w:r>
        <w:r w:rsidR="0086074F">
          <w:t xml:space="preserve"> of products, adding or </w:t>
        </w:r>
        <w:r w:rsidR="00452C34">
          <w:t>removing items to or</w:t>
        </w:r>
      </w:ins>
      <w:ins w:id="253" w:author="Tomas Chovanak" w:date="2017-01-07T17:32:00Z">
        <w:r w:rsidR="008D33DC">
          <w:t xml:space="preserve"> </w:t>
        </w:r>
      </w:ins>
      <w:ins w:id="254" w:author="Tomas Chovanak" w:date="2017-01-07T17:29:00Z">
        <w:r>
          <w:t>from shopping basket in e</w:t>
        </w:r>
      </w:ins>
      <w:ins w:id="255" w:author="Tomas Chovanak" w:date="2017-01-07T17:32:00Z">
        <w:r w:rsidR="008D33DC">
          <w:t>-</w:t>
        </w:r>
      </w:ins>
      <w:ins w:id="256" w:author="Tomas Chovanak" w:date="2017-01-07T17:29:00Z">
        <w:r>
          <w:t>shop.</w:t>
        </w:r>
      </w:ins>
    </w:p>
    <w:p w:rsidR="000366AA" w:rsidRDefault="00C22576">
      <w:pPr>
        <w:pStyle w:val="Head2"/>
        <w:jc w:val="both"/>
        <w:rPr>
          <w:ins w:id="257" w:author="Tomas Chovanak" w:date="2017-01-07T17:33:00Z"/>
        </w:rPr>
        <w:pPrChange w:id="258" w:author="Tomas Chovanak" w:date="2017-01-08T12:00:00Z">
          <w:pPr>
            <w:pStyle w:val="Para"/>
          </w:pPr>
        </w:pPrChange>
      </w:pPr>
      <w:ins w:id="259" w:author="Tomas Chovanak" w:date="2017-01-07T17:32:00Z">
        <w:r>
          <w:t>3.2</w:t>
        </w:r>
        <w:r>
          <w:rPr>
            <w:szCs w:val="22"/>
          </w:rPr>
          <w:t> </w:t>
        </w:r>
        <w:r>
          <w:rPr>
            <w:szCs w:val="22"/>
          </w:rPr>
          <w:t xml:space="preserve"> </w:t>
        </w:r>
        <w:r>
          <w:t>User model representation</w:t>
        </w:r>
      </w:ins>
    </w:p>
    <w:p w:rsidR="00332D1F" w:rsidRDefault="00332D1F">
      <w:pPr>
        <w:pStyle w:val="Para"/>
        <w:jc w:val="both"/>
        <w:rPr>
          <w:ins w:id="260" w:author="Tomas Chovanak" w:date="2017-01-07T17:36:00Z"/>
        </w:rPr>
        <w:pPrChange w:id="261" w:author="Tomas Chovanak" w:date="2017-01-08T12:00:00Z">
          <w:pPr>
            <w:pStyle w:val="Para"/>
          </w:pPr>
        </w:pPrChange>
      </w:pPr>
      <w:ins w:id="262" w:author="Tomas Chovanak" w:date="2017-01-07T17:33:00Z">
        <w:r>
          <w:t xml:space="preserve">Important part of designed process is clustering of users to groups according their similar recent behavior. As data stream could be potentially infinite we need to prevent </w:t>
        </w:r>
        <w:r w:rsidR="00252EAE">
          <w:t xml:space="preserve">possible </w:t>
        </w:r>
        <w:r>
          <w:t xml:space="preserve">memory leak caused by adding new user models to memory and not </w:t>
        </w:r>
        <w:r w:rsidR="003B7346">
          <w:t>deleting old. We represent user</w:t>
        </w:r>
        <w:r>
          <w:t>s</w:t>
        </w:r>
      </w:ins>
      <w:ins w:id="263" w:author="Tomas Chovanak" w:date="2017-01-07T17:34:00Z">
        <w:r w:rsidR="003B7346">
          <w:t>’</w:t>
        </w:r>
      </w:ins>
      <w:ins w:id="264" w:author="Tomas Chovanak" w:date="2017-01-07T17:33:00Z">
        <w:r w:rsidR="003B7346">
          <w:t xml:space="preserve"> behavio</w:t>
        </w:r>
        <w:r>
          <w:t>r simply as different frequency spectrums of their recent actions. We use queue with limited capacity to store this actions. Capacity of this queue is one of input p</w:t>
        </w:r>
        <w:r w:rsidR="00C141D6">
          <w:t>arameters. As we said we use Clu</w:t>
        </w:r>
      </w:ins>
      <w:ins w:id="265" w:author="Tomas Chovanak" w:date="2017-01-07T17:34:00Z">
        <w:r w:rsidR="00C141D6">
          <w:t>s</w:t>
        </w:r>
      </w:ins>
      <w:ins w:id="266" w:author="Tomas Chovanak" w:date="2017-01-07T17:33:00Z">
        <w:r>
          <w:t>tream framework</w:t>
        </w:r>
        <w:r w:rsidR="0073357E">
          <w:t xml:space="preserve"> for clustering user models consisting</w:t>
        </w:r>
        <w:r>
          <w:t xml:space="preserve"> of fast update of microclusters </w:t>
        </w:r>
      </w:ins>
      <w:ins w:id="267" w:author="Tomas Chovanak" w:date="2017-01-07T17:34:00Z">
        <w:r w:rsidR="0073357E">
          <w:t xml:space="preserve">part </w:t>
        </w:r>
      </w:ins>
      <w:ins w:id="268" w:author="Tomas Chovanak" w:date="2017-01-07T17:33:00Z">
        <w:r>
          <w:t>and macroclustering part where k-means or o</w:t>
        </w:r>
        <w:r w:rsidR="00154C4B">
          <w:t>ther traditional clustering alg</w:t>
        </w:r>
        <w:r>
          <w:t>orit</w:t>
        </w:r>
      </w:ins>
      <w:ins w:id="269" w:author="Tomas Chovanak" w:date="2017-01-07T17:35:00Z">
        <w:r w:rsidR="00154C4B">
          <w:t>h</w:t>
        </w:r>
      </w:ins>
      <w:ins w:id="270" w:author="Tomas Chovanak" w:date="2017-01-07T17:33:00Z">
        <w:r>
          <w:t>m can be applied to</w:t>
        </w:r>
        <w:r w:rsidR="008B50CD">
          <w:t xml:space="preserve"> found </w:t>
        </w:r>
      </w:ins>
      <w:ins w:id="271" w:author="Tomas Chovanak" w:date="2017-01-07T17:35:00Z">
        <w:r w:rsidR="00F70851">
          <w:t xml:space="preserve">final </w:t>
        </w:r>
      </w:ins>
      <w:ins w:id="272" w:author="Tomas Chovanak" w:date="2017-01-07T17:33:00Z">
        <w:r>
          <w:t>clusters. Macroclustering is performed on regular basi</w:t>
        </w:r>
        <w:r w:rsidR="006A4809">
          <w:t>s. Every macroclustering has it</w:t>
        </w:r>
        <w:r>
          <w:t>s id number assigned.</w:t>
        </w:r>
      </w:ins>
    </w:p>
    <w:p w:rsidR="00046C0D" w:rsidRDefault="00046C0D">
      <w:pPr>
        <w:pStyle w:val="Para"/>
        <w:jc w:val="both"/>
        <w:rPr>
          <w:ins w:id="273" w:author="Tomas Chovanak" w:date="2017-01-07T17:38:00Z"/>
        </w:rPr>
        <w:pPrChange w:id="274" w:author="Tomas Chovanak" w:date="2017-01-08T12:00:00Z">
          <w:pPr>
            <w:pStyle w:val="Para"/>
          </w:pPr>
        </w:pPrChange>
      </w:pPr>
      <w:ins w:id="275" w:author="Tomas Chovanak" w:date="2017-01-07T17:36:00Z">
        <w:r>
          <w:t xml:space="preserve">User model </w:t>
        </w:r>
        <w:r>
          <w:rPr>
            <w:i/>
          </w:rPr>
          <w:t xml:space="preserve">u </w:t>
        </w:r>
        <w:r>
          <w:t>consists of this fields:</w:t>
        </w:r>
      </w:ins>
    </w:p>
    <w:p w:rsidR="00046C0D" w:rsidRDefault="00046C0D">
      <w:pPr>
        <w:pStyle w:val="Para"/>
        <w:numPr>
          <w:ilvl w:val="0"/>
          <w:numId w:val="51"/>
        </w:numPr>
        <w:jc w:val="both"/>
        <w:rPr>
          <w:ins w:id="276" w:author="Tomas Chovanak" w:date="2017-01-07T17:39:00Z"/>
        </w:rPr>
        <w:pPrChange w:id="277" w:author="Tomas Chovanak" w:date="2017-01-08T12:00:00Z">
          <w:pPr>
            <w:pStyle w:val="Para"/>
          </w:pPr>
        </w:pPrChange>
      </w:pPr>
      <w:ins w:id="278" w:author="Tomas Chovanak" w:date="2017-01-07T17:38:00Z">
        <w:r>
          <w:rPr>
            <w:i/>
          </w:rPr>
          <w:t>uid</w:t>
        </w:r>
      </w:ins>
      <w:ins w:id="279" w:author="Tomas Chovanak" w:date="2017-01-07T17:39:00Z">
        <w:r>
          <w:t xml:space="preserve"> : user identifier,</w:t>
        </w:r>
      </w:ins>
    </w:p>
    <w:p w:rsidR="00046C0D" w:rsidRDefault="00046C0D">
      <w:pPr>
        <w:pStyle w:val="Para"/>
        <w:numPr>
          <w:ilvl w:val="0"/>
          <w:numId w:val="51"/>
        </w:numPr>
        <w:jc w:val="both"/>
        <w:rPr>
          <w:ins w:id="280" w:author="Tomas Chovanak" w:date="2017-01-07T17:38:00Z"/>
        </w:rPr>
        <w:pPrChange w:id="281" w:author="Tomas Chovanak" w:date="2017-01-08T12:00:00Z">
          <w:pPr>
            <w:pStyle w:val="Para"/>
          </w:pPr>
        </w:pPrChange>
      </w:pPr>
      <w:ins w:id="282" w:author="Tomas Chovanak" w:date="2017-01-07T17:39:00Z">
        <w:r>
          <w:rPr>
            <w:i/>
          </w:rPr>
          <w:t>aq</w:t>
        </w:r>
        <w:r w:rsidRPr="00046C0D">
          <w:rPr>
            <w:rPrChange w:id="283" w:author="Tomas Chovanak" w:date="2017-01-07T17:39:00Z">
              <w:rPr>
                <w:i/>
              </w:rPr>
            </w:rPrChange>
          </w:rPr>
          <w:t>:</w:t>
        </w:r>
        <w:r>
          <w:t xml:space="preserve"> actions queue. Queue with limited capacity</w:t>
        </w:r>
      </w:ins>
      <w:ins w:id="284" w:author="Tomas Chovanak" w:date="2017-01-07T17:40:00Z">
        <w:r>
          <w:t xml:space="preserve"> to store actions user took in recent history.</w:t>
        </w:r>
      </w:ins>
    </w:p>
    <w:p w:rsidR="00046C0D" w:rsidRDefault="00046C0D">
      <w:pPr>
        <w:pStyle w:val="Para"/>
        <w:numPr>
          <w:ilvl w:val="0"/>
          <w:numId w:val="51"/>
        </w:numPr>
        <w:jc w:val="both"/>
        <w:rPr>
          <w:ins w:id="285" w:author="Tomas Chovanak" w:date="2017-01-07T17:41:00Z"/>
        </w:rPr>
        <w:pPrChange w:id="286" w:author="Tomas Chovanak" w:date="2017-01-08T12:00:00Z">
          <w:pPr>
            <w:pStyle w:val="Para"/>
          </w:pPr>
        </w:pPrChange>
      </w:pPr>
      <w:ins w:id="287" w:author="Tomas Chovanak" w:date="2017-01-07T17:39:00Z">
        <w:r w:rsidRPr="00046C0D">
          <w:rPr>
            <w:i/>
            <w:rPrChange w:id="288" w:author="Tomas Chovanak" w:date="2017-01-07T17:39:00Z">
              <w:rPr/>
            </w:rPrChange>
          </w:rPr>
          <w:t>gid</w:t>
        </w:r>
        <w:r>
          <w:t>: group identifier</w:t>
        </w:r>
      </w:ins>
      <w:ins w:id="289" w:author="Tomas Chovanak" w:date="2017-01-07T17:40:00Z">
        <w:r>
          <w:t>. Id of group where user was classified to in last macroclustering.</w:t>
        </w:r>
      </w:ins>
    </w:p>
    <w:p w:rsidR="00046C0D" w:rsidRDefault="00046C0D">
      <w:pPr>
        <w:pStyle w:val="Para"/>
        <w:numPr>
          <w:ilvl w:val="0"/>
          <w:numId w:val="51"/>
        </w:numPr>
        <w:jc w:val="both"/>
        <w:rPr>
          <w:ins w:id="290" w:author="Tomas Chovanak" w:date="2017-01-07T17:42:00Z"/>
        </w:rPr>
        <w:pPrChange w:id="291" w:author="Tomas Chovanak" w:date="2017-01-08T12:00:00Z">
          <w:pPr>
            <w:pStyle w:val="Para"/>
          </w:pPr>
        </w:pPrChange>
      </w:pPr>
      <w:ins w:id="292" w:author="Tomas Chovanak" w:date="2017-01-07T17:41:00Z">
        <w:r>
          <w:rPr>
            <w:i/>
          </w:rPr>
          <w:t>nsc</w:t>
        </w:r>
        <w:r w:rsidRPr="00046C0D">
          <w:rPr>
            <w:rPrChange w:id="293" w:author="Tomas Chovanak" w:date="2017-01-07T17:41:00Z">
              <w:rPr>
                <w:i/>
              </w:rPr>
            </w:rPrChange>
          </w:rPr>
          <w:t>:</w:t>
        </w:r>
        <w:r>
          <w:t xml:space="preserve"> new sessions count. Number of </w:t>
        </w:r>
      </w:ins>
      <w:ins w:id="294" w:author="Tomas Chovanak" w:date="2017-01-07T17:42:00Z">
        <w:r>
          <w:t xml:space="preserve">new sessions of this user </w:t>
        </w:r>
      </w:ins>
      <w:ins w:id="295" w:author="Tomas Chovanak" w:date="2017-01-07T17:43:00Z">
        <w:r w:rsidR="00712E79">
          <w:t xml:space="preserve">since </w:t>
        </w:r>
      </w:ins>
      <w:ins w:id="296" w:author="Tomas Chovanak" w:date="2017-01-07T17:42:00Z">
        <w:r>
          <w:t>last macroclustering.</w:t>
        </w:r>
      </w:ins>
    </w:p>
    <w:p w:rsidR="00046C0D" w:rsidRDefault="00046C0D">
      <w:pPr>
        <w:pStyle w:val="Para"/>
        <w:numPr>
          <w:ilvl w:val="0"/>
          <w:numId w:val="51"/>
        </w:numPr>
        <w:jc w:val="both"/>
        <w:rPr>
          <w:ins w:id="297" w:author="Tomas Chovanak" w:date="2017-01-07T17:44:00Z"/>
        </w:rPr>
        <w:pPrChange w:id="298" w:author="Tomas Chovanak" w:date="2017-01-08T12:00:00Z">
          <w:pPr>
            <w:pStyle w:val="Para"/>
          </w:pPr>
        </w:pPrChange>
      </w:pPr>
      <w:ins w:id="299" w:author="Tomas Chovanak" w:date="2017-01-07T17:42:00Z">
        <w:r>
          <w:rPr>
            <w:i/>
          </w:rPr>
          <w:t>lmid</w:t>
        </w:r>
        <w:r w:rsidRPr="00046C0D">
          <w:rPr>
            <w:rPrChange w:id="300" w:author="Tomas Chovanak" w:date="2017-01-07T17:42:00Z">
              <w:rPr>
                <w:i/>
              </w:rPr>
            </w:rPrChange>
          </w:rPr>
          <w:t>:</w:t>
        </w:r>
        <w:r>
          <w:t xml:space="preserve"> last macroclustering id. Identifier of last macroclustering user model when </w:t>
        </w:r>
      </w:ins>
      <w:ins w:id="301" w:author="Tomas Chovanak" w:date="2017-01-07T17:43:00Z">
        <w:r>
          <w:t xml:space="preserve">this </w:t>
        </w:r>
      </w:ins>
      <w:ins w:id="302" w:author="Tomas Chovanak" w:date="2017-01-07T17:42:00Z">
        <w:r>
          <w:t>user model was active.</w:t>
        </w:r>
      </w:ins>
    </w:p>
    <w:p w:rsidR="00D552AD" w:rsidRDefault="00D552AD">
      <w:pPr>
        <w:pStyle w:val="Para"/>
        <w:jc w:val="both"/>
        <w:rPr>
          <w:ins w:id="303" w:author="Tomas Chovanak" w:date="2017-01-07T17:50:00Z"/>
        </w:rPr>
        <w:pPrChange w:id="304" w:author="Tomas Chovanak" w:date="2017-01-08T12:00:00Z">
          <w:pPr>
            <w:pStyle w:val="Para"/>
          </w:pPr>
        </w:pPrChange>
      </w:pPr>
      <w:ins w:id="305" w:author="Tomas Chovanak" w:date="2017-01-07T17:44:00Z">
        <w:r>
          <w:t xml:space="preserve">Let current macroclustering id be </w:t>
        </w:r>
        <w:r w:rsidRPr="00D552AD">
          <w:rPr>
            <w:i/>
            <w:rPrChange w:id="306" w:author="Tomas Chovanak" w:date="2017-01-07T17:44:00Z">
              <w:rPr/>
            </w:rPrChange>
          </w:rPr>
          <w:t>lmid</w:t>
        </w:r>
        <w:r>
          <w:t xml:space="preserve"> (last macroclustering id). User</w:t>
        </w:r>
      </w:ins>
      <w:ins w:id="307" w:author="Tomas Chovanak" w:date="2017-01-07T17:46:00Z">
        <w:r w:rsidR="0023773E">
          <w:t xml:space="preserve"> </w:t>
        </w:r>
        <w:r w:rsidR="0023773E">
          <w:rPr>
            <w:i/>
          </w:rPr>
          <w:t>u</w:t>
        </w:r>
      </w:ins>
      <w:ins w:id="308" w:author="Tomas Chovanak" w:date="2017-01-07T17:44:00Z">
        <w:r>
          <w:t xml:space="preserve"> is assigned new group identifier</w:t>
        </w:r>
        <w:r w:rsidR="003B04FD">
          <w:t xml:space="preserve"> on</w:t>
        </w:r>
      </w:ins>
      <w:ins w:id="309" w:author="Tomas Chovanak" w:date="2017-01-07T17:45:00Z">
        <w:r w:rsidR="003B04FD">
          <w:t xml:space="preserve"> his</w:t>
        </w:r>
      </w:ins>
      <w:ins w:id="310" w:author="Tomas Chovanak" w:date="2017-01-07T17:44:00Z">
        <w:r w:rsidR="003B04FD">
          <w:t xml:space="preserve"> first session</w:t>
        </w:r>
        <w:r>
          <w:t xml:space="preserve"> after new macroclustering</w:t>
        </w:r>
      </w:ins>
      <w:ins w:id="311" w:author="Tomas Chovanak" w:date="2017-01-07T17:45:00Z">
        <w:r w:rsidR="003B04FD">
          <w:t xml:space="preserve"> was performed</w:t>
        </w:r>
      </w:ins>
      <w:ins w:id="312" w:author="Tomas Chovanak" w:date="2017-01-07T17:44:00Z">
        <w:r w:rsidR="00A62BB6">
          <w:t xml:space="preserve">. So only if his </w:t>
        </w:r>
      </w:ins>
      <w:ins w:id="313" w:author="Tomas Chovanak" w:date="2017-01-07T17:46:00Z">
        <w:r w:rsidR="0023773E" w:rsidRPr="0023773E">
          <w:rPr>
            <w:i/>
            <w:rPrChange w:id="314" w:author="Tomas Chovanak" w:date="2017-01-07T17:46:00Z">
              <w:rPr/>
            </w:rPrChange>
          </w:rPr>
          <w:t>u.</w:t>
        </w:r>
      </w:ins>
      <w:ins w:id="315" w:author="Tomas Chovanak" w:date="2017-01-07T17:44:00Z">
        <w:r w:rsidR="00A62BB6" w:rsidRPr="00A62BB6">
          <w:rPr>
            <w:i/>
            <w:rPrChange w:id="316" w:author="Tomas Chovanak" w:date="2017-01-07T17:45:00Z">
              <w:rPr/>
            </w:rPrChange>
          </w:rPr>
          <w:t>lm</w:t>
        </w:r>
        <w:r w:rsidRPr="00A62BB6">
          <w:rPr>
            <w:i/>
            <w:rPrChange w:id="317" w:author="Tomas Chovanak" w:date="2017-01-07T17:45:00Z">
              <w:rPr/>
            </w:rPrChange>
          </w:rPr>
          <w:t>id</w:t>
        </w:r>
        <w:r>
          <w:t xml:space="preserve"> is other than </w:t>
        </w:r>
      </w:ins>
      <w:ins w:id="318" w:author="Tomas Chovanak" w:date="2017-01-07T17:45:00Z">
        <w:r w:rsidR="00A62BB6" w:rsidRPr="00247D73">
          <w:rPr>
            <w:i/>
            <w:rPrChange w:id="319" w:author="Tomas Chovanak" w:date="2017-01-07T17:46:00Z">
              <w:rPr/>
            </w:rPrChange>
          </w:rPr>
          <w:t>lmid</w:t>
        </w:r>
      </w:ins>
      <w:ins w:id="320" w:author="Tomas Chovanak" w:date="2017-01-07T17:44:00Z">
        <w:r>
          <w:t>.</w:t>
        </w:r>
      </w:ins>
      <w:ins w:id="321" w:author="Tomas Chovanak" w:date="2017-01-07T17:48:00Z">
        <w:r w:rsidR="00955B07">
          <w:t xml:space="preserve"> </w:t>
        </w:r>
      </w:ins>
      <w:ins w:id="322" w:author="Tomas Chovanak" w:date="2017-01-07T17:44:00Z">
        <w:r>
          <w:t>Always after</w:t>
        </w:r>
      </w:ins>
      <w:ins w:id="323" w:author="Tomas Chovanak" w:date="2017-01-07T17:48:00Z">
        <w:r w:rsidR="00E00D18">
          <w:t xml:space="preserve"> new</w:t>
        </w:r>
      </w:ins>
      <w:ins w:id="324" w:author="Tomas Chovanak" w:date="2017-01-07T17:44:00Z">
        <w:r>
          <w:t xml:space="preserve"> macroclu</w:t>
        </w:r>
        <w:r w:rsidR="00EB68E5">
          <w:t xml:space="preserve">stering is performed every user model </w:t>
        </w:r>
      </w:ins>
      <w:ins w:id="325" w:author="Tomas Chovanak" w:date="2017-01-07T17:47:00Z">
        <w:r w:rsidR="00EB68E5" w:rsidRPr="00EB68E5">
          <w:rPr>
            <w:i/>
            <w:rPrChange w:id="326" w:author="Tomas Chovanak" w:date="2017-01-07T17:47:00Z">
              <w:rPr>
                <w:i/>
                <w:u w:val="single"/>
              </w:rPr>
            </w:rPrChange>
          </w:rPr>
          <w:t>u</w:t>
        </w:r>
      </w:ins>
      <w:ins w:id="327" w:author="Tomas Chovanak" w:date="2017-01-07T17:44:00Z">
        <w:r w:rsidRPr="00EB68E5">
          <w:t xml:space="preserve"> </w:t>
        </w:r>
        <w:r w:rsidR="00EB68E5">
          <w:t xml:space="preserve">where </w:t>
        </w:r>
        <w:r w:rsidR="00EB68E5" w:rsidRPr="00EB68E5">
          <w:rPr>
            <w:i/>
            <w:rPrChange w:id="328" w:author="Tomas Chovanak" w:date="2017-01-07T17:47:00Z">
              <w:rPr/>
            </w:rPrChange>
          </w:rPr>
          <w:t>lmi</w:t>
        </w:r>
      </w:ins>
      <w:ins w:id="329" w:author="Tomas Chovanak" w:date="2017-01-07T17:47:00Z">
        <w:r w:rsidR="00EB68E5">
          <w:rPr>
            <w:i/>
          </w:rPr>
          <w:t>d</w:t>
        </w:r>
      </w:ins>
      <w:ins w:id="330" w:author="Tomas Chovanak" w:date="2017-01-07T17:44:00Z">
        <w:r w:rsidR="00EB68E5">
          <w:t xml:space="preserve"> - </w:t>
        </w:r>
        <w:r w:rsidR="00EB68E5" w:rsidRPr="00EB68E5">
          <w:rPr>
            <w:i/>
            <w:rPrChange w:id="331" w:author="Tomas Chovanak" w:date="2017-01-07T17:47:00Z">
              <w:rPr/>
            </w:rPrChange>
          </w:rPr>
          <w:t>u.lmid</w:t>
        </w:r>
        <w:r>
          <w:t xml:space="preserve"> &gt; </w:t>
        </w:r>
        <w:r w:rsidR="00EB68E5" w:rsidRPr="00EB68E5">
          <w:rPr>
            <w:i/>
            <w:rPrChange w:id="332" w:author="Tomas Chovanak" w:date="2017-01-07T17:47:00Z">
              <w:rPr/>
            </w:rPrChange>
          </w:rPr>
          <w:t>tcdiff</w:t>
        </w:r>
        <w:r>
          <w:t xml:space="preserve">, where </w:t>
        </w:r>
        <w:r w:rsidRPr="00EB68E5">
          <w:rPr>
            <w:i/>
            <w:rPrChange w:id="333" w:author="Tomas Chovanak" w:date="2017-01-07T17:47:00Z">
              <w:rPr/>
            </w:rPrChange>
          </w:rPr>
          <w:t>tcdiff</w:t>
        </w:r>
        <w:r w:rsidR="00E073D0">
          <w:t xml:space="preserve"> (threshold of clustering id</w:t>
        </w:r>
      </w:ins>
      <w:ins w:id="334" w:author="Tomas Chovanak" w:date="2017-01-07T17:48:00Z">
        <w:r w:rsidR="004852AA">
          <w:t>entifier</w:t>
        </w:r>
      </w:ins>
      <w:ins w:id="335" w:author="Tomas Chovanak" w:date="2017-01-07T17:44:00Z">
        <w:r>
          <w:t>s difference) is input parameter, are deleted to prevent memory leak.</w:t>
        </w:r>
      </w:ins>
    </w:p>
    <w:p w:rsidR="00D62A8C" w:rsidRDefault="00D62A8C">
      <w:pPr>
        <w:pStyle w:val="Head2"/>
        <w:jc w:val="both"/>
        <w:rPr>
          <w:ins w:id="336" w:author="Tomas Chovanak" w:date="2017-01-07T17:48:00Z"/>
        </w:rPr>
        <w:pPrChange w:id="337" w:author="Tomas Chovanak" w:date="2017-01-08T12:00:00Z">
          <w:pPr>
            <w:pStyle w:val="Para"/>
          </w:pPr>
        </w:pPrChange>
      </w:pPr>
      <w:ins w:id="338" w:author="Tomas Chovanak" w:date="2017-01-07T17:49:00Z">
        <w:r>
          <w:t>3.3</w:t>
        </w:r>
        <w:r>
          <w:rPr>
            <w:szCs w:val="22"/>
          </w:rPr>
          <w:t> </w:t>
        </w:r>
        <w:r>
          <w:t xml:space="preserve"> </w:t>
        </w:r>
        <w:r w:rsidR="00A05C4B">
          <w:t>Behavio</w:t>
        </w:r>
        <w:r>
          <w:t>ral pattern representation</w:t>
        </w:r>
      </w:ins>
    </w:p>
    <w:p w:rsidR="005D6CF6" w:rsidRDefault="00A6382D">
      <w:pPr>
        <w:pStyle w:val="Para"/>
        <w:jc w:val="both"/>
        <w:rPr>
          <w:ins w:id="339" w:author="Tomas Chovanak" w:date="2017-01-07T17:52:00Z"/>
        </w:rPr>
        <w:pPrChange w:id="340" w:author="Tomas Chovanak" w:date="2017-01-08T12:00:00Z">
          <w:pPr>
            <w:pStyle w:val="Para"/>
          </w:pPr>
        </w:pPrChange>
      </w:pPr>
      <w:ins w:id="341" w:author="Tomas Chovanak" w:date="2017-01-07T17:50:00Z">
        <w:r>
          <w:t xml:space="preserve">We represent behavioral patterns as frequent closed itemsets with </w:t>
        </w:r>
      </w:ins>
      <w:ins w:id="342" w:author="Tomas Chovanak" w:date="2017-01-07T17:51:00Z">
        <w:r w:rsidR="00B7395D">
          <w:t xml:space="preserve">computed </w:t>
        </w:r>
      </w:ins>
      <w:ins w:id="343" w:author="Tomas Chovanak" w:date="2017-01-07T17:50:00Z">
        <w:r>
          <w:t>support value. We discriminate betw</w:t>
        </w:r>
        <w:r w:rsidR="00556398">
          <w:t>een global and group behavio</w:t>
        </w:r>
        <w:r w:rsidR="00230971">
          <w:t>ral patterns. Global behavio</w:t>
        </w:r>
        <w:r>
          <w:t xml:space="preserve">ral patterns are </w:t>
        </w:r>
        <w:r w:rsidR="00373901">
          <w:t xml:space="preserve">mined </w:t>
        </w:r>
        <w:r w:rsidR="00373901">
          <w:t>from behavio</w:t>
        </w:r>
        <w:r>
          <w:t>r of whole co</w:t>
        </w:r>
        <w:r w:rsidR="00C47449">
          <w:t>mmunity of users. Group behavio</w:t>
        </w:r>
        <w:r>
          <w:t xml:space="preserve">ral patterns </w:t>
        </w:r>
        <w:r w:rsidR="003140D6">
          <w:t>are patterns mined from behavio</w:t>
        </w:r>
        <w:r>
          <w:t>r of concrete segment of community of users identified with clustering part of designed process.</w:t>
        </w:r>
      </w:ins>
    </w:p>
    <w:p w:rsidR="000038A4" w:rsidRDefault="000038A4">
      <w:pPr>
        <w:pStyle w:val="Head2"/>
        <w:jc w:val="both"/>
        <w:rPr>
          <w:ins w:id="344" w:author="Tomas Chovanak" w:date="2017-01-07T17:53:00Z"/>
        </w:rPr>
        <w:pPrChange w:id="345" w:author="Tomas Chovanak" w:date="2017-01-08T12:00:00Z">
          <w:pPr>
            <w:pStyle w:val="Para"/>
          </w:pPr>
        </w:pPrChange>
      </w:pPr>
      <w:ins w:id="346" w:author="Tomas Chovanak" w:date="2017-01-07T17:52:00Z">
        <w:r>
          <w:t>3.4</w:t>
        </w:r>
        <w:r>
          <w:rPr>
            <w:szCs w:val="22"/>
          </w:rPr>
          <w:t> </w:t>
        </w:r>
        <w:r>
          <w:t xml:space="preserve"> </w:t>
        </w:r>
        <w:r w:rsidR="00EF082F">
          <w:t>Application of behavio</w:t>
        </w:r>
        <w:r>
          <w:t>ral patterns</w:t>
        </w:r>
      </w:ins>
    </w:p>
    <w:p w:rsidR="00EF620E" w:rsidRDefault="006F74C4">
      <w:pPr>
        <w:pStyle w:val="Para"/>
        <w:jc w:val="both"/>
        <w:rPr>
          <w:ins w:id="347" w:author="Tomas Chovanak" w:date="2017-01-07T18:10:00Z"/>
        </w:rPr>
        <w:pPrChange w:id="348" w:author="Tomas Chovanak" w:date="2017-01-08T12:00:00Z">
          <w:pPr>
            <w:pStyle w:val="Para"/>
          </w:pPr>
        </w:pPrChange>
      </w:pPr>
      <w:ins w:id="349" w:author="Tomas Chovanak" w:date="2017-01-07T17:54:00Z">
        <w:r>
          <w:t>As we said found behavio</w:t>
        </w:r>
        <w:r w:rsidR="00E72BA6">
          <w:t>ral</w:t>
        </w:r>
        <w:r>
          <w:t xml:space="preserve"> patterns could be applied a</w:t>
        </w:r>
        <w:r w:rsidR="00EB6F1C">
          <w:t>s input to diverse other tasks.</w:t>
        </w:r>
      </w:ins>
      <w:ins w:id="350" w:author="Tomas Chovanak" w:date="2017-01-07T17:55:00Z">
        <w:r w:rsidR="00EB6F1C">
          <w:t xml:space="preserve"> </w:t>
        </w:r>
      </w:ins>
      <w:ins w:id="351" w:author="Tomas Chovanak" w:date="2017-01-07T17:54:00Z">
        <w:r w:rsidR="005D0E9B">
          <w:t>We apply found behavio</w:t>
        </w:r>
        <w:r>
          <w:t xml:space="preserve">ral patterns to </w:t>
        </w:r>
      </w:ins>
      <w:ins w:id="352" w:author="Tomas Chovanak" w:date="2017-01-07T17:56:00Z">
        <w:r w:rsidR="00CF3446">
          <w:t>recommend</w:t>
        </w:r>
      </w:ins>
      <w:ins w:id="353" w:author="Tomas Chovanak" w:date="2017-01-07T17:54:00Z">
        <w:r>
          <w:t xml:space="preserve"> </w:t>
        </w:r>
      </w:ins>
      <w:ins w:id="354" w:author="Tomas Chovanak" w:date="2017-01-07T17:56:00Z">
        <w:r w:rsidR="00A17EFC">
          <w:t>pages</w:t>
        </w:r>
        <w:r w:rsidR="00565A8E">
          <w:t xml:space="preserve"> to </w:t>
        </w:r>
      </w:ins>
      <w:ins w:id="355" w:author="Tomas Chovanak" w:date="2017-01-07T17:54:00Z">
        <w:r>
          <w:t xml:space="preserve">users in session. Let actual session be represented as vector of user actions </w:t>
        </w:r>
        <m:oMath>
          <m:r>
            <w:rPr>
              <w:rFonts w:ascii="Cambria Math" w:hAnsi="Cambria Math"/>
              <w:rPrChange w:id="356" w:author="Tomas Chovanak" w:date="2017-01-07T17:57:00Z">
                <w:rPr>
                  <w:rFonts w:ascii="Cambria Math" w:hAnsi="Cambria Math"/>
                </w:rPr>
              </w:rPrChange>
            </w:rPr>
            <m:t>S</m:t>
          </m:r>
        </m:oMath>
      </w:ins>
      <m:oMath>
        <m:r>
          <w:ins w:id="357" w:author="Tomas Chovanak" w:date="2017-01-07T17:57:00Z">
            <w:rPr>
              <w:rFonts w:ascii="Cambria Math" w:hAnsi="Cambria Math"/>
            </w:rPr>
            <m:t>= &lt;</m:t>
          </w:ins>
        </m:r>
        <m:sSub>
          <m:sSubPr>
            <m:ctrlPr>
              <w:ins w:id="358" w:author="Tomas Chovanak" w:date="2017-01-07T17:57:00Z">
                <w:rPr>
                  <w:rFonts w:ascii="Cambria Math" w:hAnsi="Cambria Math"/>
                  <w:i/>
                </w:rPr>
              </w:ins>
            </m:ctrlPr>
          </m:sSubPr>
          <m:e>
            <m:r>
              <w:ins w:id="359" w:author="Tomas Chovanak" w:date="2017-01-07T17:54:00Z">
                <w:rPr>
                  <w:rFonts w:ascii="Cambria Math" w:hAnsi="Cambria Math"/>
                  <w:rPrChange w:id="360" w:author="Tomas Chovanak" w:date="2017-01-07T17:57:00Z">
                    <w:rPr>
                      <w:rFonts w:ascii="Cambria Math" w:hAnsi="Cambria Math"/>
                    </w:rPr>
                  </w:rPrChange>
                </w:rPr>
                <m:t>a</m:t>
              </w:ins>
            </m:r>
          </m:e>
          <m:sub>
            <m:r>
              <w:ins w:id="361" w:author="Tomas Chovanak" w:date="2017-01-07T17:54:00Z">
                <w:rPr>
                  <w:rFonts w:ascii="Cambria Math" w:hAnsi="Cambria Math"/>
                  <w:rPrChange w:id="362" w:author="Tomas Chovanak" w:date="2017-01-07T17:57:00Z">
                    <w:rPr>
                      <w:rFonts w:ascii="Cambria Math" w:hAnsi="Cambria Math"/>
                    </w:rPr>
                  </w:rPrChange>
                </w:rPr>
                <m:t>1</m:t>
              </w:ins>
            </m:r>
          </m:sub>
        </m:sSub>
        <m:r>
          <w:ins w:id="363" w:author="Tomas Chovanak" w:date="2017-01-07T17:54:00Z">
            <w:rPr>
              <w:rFonts w:ascii="Cambria Math" w:hAnsi="Cambria Math"/>
              <w:rPrChange w:id="364" w:author="Tomas Chovanak" w:date="2017-01-07T17:57:00Z">
                <w:rPr>
                  <w:rFonts w:ascii="Cambria Math" w:hAnsi="Cambria Math"/>
                </w:rPr>
              </w:rPrChange>
            </w:rPr>
            <m:t>,</m:t>
          </w:ins>
        </m:r>
        <m:sSub>
          <m:sSubPr>
            <m:ctrlPr>
              <w:ins w:id="365" w:author="Tomas Chovanak" w:date="2017-01-07T17:57:00Z">
                <w:rPr>
                  <w:rFonts w:ascii="Cambria Math" w:hAnsi="Cambria Math"/>
                  <w:i/>
                </w:rPr>
              </w:ins>
            </m:ctrlPr>
          </m:sSubPr>
          <m:e>
            <m:r>
              <w:ins w:id="366" w:author="Tomas Chovanak" w:date="2017-01-07T17:54:00Z">
                <w:rPr>
                  <w:rFonts w:ascii="Cambria Math" w:hAnsi="Cambria Math"/>
                  <w:rPrChange w:id="367" w:author="Tomas Chovanak" w:date="2017-01-07T17:57:00Z">
                    <w:rPr>
                      <w:rFonts w:ascii="Cambria Math" w:hAnsi="Cambria Math"/>
                    </w:rPr>
                  </w:rPrChange>
                </w:rPr>
                <m:t>a</m:t>
              </w:ins>
            </m:r>
          </m:e>
          <m:sub>
            <m:r>
              <w:ins w:id="368" w:author="Tomas Chovanak" w:date="2017-01-07T17:54:00Z">
                <w:rPr>
                  <w:rFonts w:ascii="Cambria Math" w:hAnsi="Cambria Math"/>
                  <w:rPrChange w:id="369" w:author="Tomas Chovanak" w:date="2017-01-07T17:57:00Z">
                    <w:rPr>
                      <w:rFonts w:ascii="Cambria Math" w:hAnsi="Cambria Math"/>
                    </w:rPr>
                  </w:rPrChange>
                </w:rPr>
                <m:t>2</m:t>
              </w:ins>
            </m:r>
          </m:sub>
        </m:sSub>
        <m:r>
          <w:ins w:id="370" w:author="Tomas Chovanak" w:date="2017-01-07T17:54:00Z">
            <w:rPr>
              <w:rFonts w:ascii="Cambria Math" w:hAnsi="Cambria Math"/>
              <w:rPrChange w:id="371" w:author="Tomas Chovanak" w:date="2017-01-07T17:57:00Z">
                <w:rPr>
                  <w:rFonts w:ascii="Cambria Math" w:hAnsi="Cambria Math"/>
                </w:rPr>
              </w:rPrChange>
            </w:rPr>
            <m:t xml:space="preserve">,..., </m:t>
          </w:ins>
        </m:r>
        <m:sSub>
          <m:sSubPr>
            <m:ctrlPr>
              <w:ins w:id="372" w:author="Tomas Chovanak" w:date="2017-01-07T17:57:00Z">
                <w:rPr>
                  <w:rFonts w:ascii="Cambria Math" w:hAnsi="Cambria Math"/>
                  <w:i/>
                </w:rPr>
              </w:ins>
            </m:ctrlPr>
          </m:sSubPr>
          <m:e>
            <m:r>
              <w:ins w:id="373" w:author="Tomas Chovanak" w:date="2017-01-07T17:54:00Z">
                <w:rPr>
                  <w:rFonts w:ascii="Cambria Math" w:hAnsi="Cambria Math"/>
                  <w:rPrChange w:id="374" w:author="Tomas Chovanak" w:date="2017-01-07T17:57:00Z">
                    <w:rPr>
                      <w:rFonts w:ascii="Cambria Math" w:hAnsi="Cambria Math"/>
                    </w:rPr>
                  </w:rPrChange>
                </w:rPr>
                <m:t>a</m:t>
              </w:ins>
            </m:r>
          </m:e>
          <m:sub>
            <m:r>
              <w:ins w:id="375" w:author="Tomas Chovanak" w:date="2017-01-07T17:54:00Z">
                <w:rPr>
                  <w:rFonts w:ascii="Cambria Math" w:hAnsi="Cambria Math"/>
                  <w:rPrChange w:id="376" w:author="Tomas Chovanak" w:date="2017-01-07T17:57:00Z">
                    <w:rPr>
                      <w:rFonts w:ascii="Cambria Math" w:hAnsi="Cambria Math"/>
                    </w:rPr>
                  </w:rPrChange>
                </w:rPr>
                <m:t>n</m:t>
              </w:ins>
            </m:r>
          </m:sub>
        </m:sSub>
        <m:r>
          <w:ins w:id="377" w:author="Tomas Chovanak" w:date="2017-01-07T17:54:00Z">
            <w:rPr>
              <w:rFonts w:ascii="Cambria Math" w:hAnsi="Cambria Math"/>
              <w:rPrChange w:id="378" w:author="Tomas Chovanak" w:date="2017-01-07T17:57:00Z">
                <w:rPr>
                  <w:rFonts w:ascii="Cambria Math" w:hAnsi="Cambria Math"/>
                </w:rPr>
              </w:rPrChange>
            </w:rPr>
            <m:t>&gt;</m:t>
          </w:ins>
        </m:r>
      </m:oMath>
      <w:ins w:id="379" w:author="Tomas Chovanak" w:date="2017-01-07T17:54:00Z">
        <w:r>
          <w:t xml:space="preserve">. Found behavioural patterns are </w:t>
        </w:r>
        <m:oMath>
          <m:r>
            <w:rPr>
              <w:rFonts w:ascii="Cambria Math" w:hAnsi="Cambria Math"/>
              <w:rPrChange w:id="380" w:author="Tomas Chovanak" w:date="2017-01-07T17:57:00Z">
                <w:rPr>
                  <w:rFonts w:ascii="Cambria Math" w:hAnsi="Cambria Math"/>
                </w:rPr>
              </w:rPrChange>
            </w:rPr>
            <m:t>P = {</m:t>
          </m:r>
        </m:oMath>
      </w:ins>
      <m:oMath>
        <m:sSub>
          <m:sSubPr>
            <m:ctrlPr>
              <w:ins w:id="381" w:author="Tomas Chovanak" w:date="2017-01-07T17:57:00Z">
                <w:rPr>
                  <w:rFonts w:ascii="Cambria Math" w:hAnsi="Cambria Math"/>
                  <w:i/>
                </w:rPr>
              </w:ins>
            </m:ctrlPr>
          </m:sSubPr>
          <m:e>
            <m:r>
              <w:ins w:id="382" w:author="Tomas Chovanak" w:date="2017-01-07T17:54:00Z">
                <w:rPr>
                  <w:rFonts w:ascii="Cambria Math" w:hAnsi="Cambria Math"/>
                  <w:rPrChange w:id="383" w:author="Tomas Chovanak" w:date="2017-01-07T17:57:00Z">
                    <w:rPr>
                      <w:rFonts w:ascii="Cambria Math" w:hAnsi="Cambria Math"/>
                    </w:rPr>
                  </w:rPrChange>
                </w:rPr>
                <m:t>P</m:t>
              </w:ins>
            </m:r>
          </m:e>
          <m:sub>
            <m:r>
              <w:ins w:id="384" w:author="Tomas Chovanak" w:date="2017-01-07T17:54:00Z">
                <w:rPr>
                  <w:rFonts w:ascii="Cambria Math" w:hAnsi="Cambria Math"/>
                  <w:rPrChange w:id="385" w:author="Tomas Chovanak" w:date="2017-01-07T17:57:00Z">
                    <w:rPr>
                      <w:rFonts w:ascii="Cambria Math" w:hAnsi="Cambria Math"/>
                    </w:rPr>
                  </w:rPrChange>
                </w:rPr>
                <m:t>1</m:t>
              </w:ins>
            </m:r>
          </m:sub>
        </m:sSub>
        <m:r>
          <w:ins w:id="386" w:author="Tomas Chovanak" w:date="2017-01-07T17:54:00Z">
            <w:rPr>
              <w:rFonts w:ascii="Cambria Math" w:hAnsi="Cambria Math"/>
              <w:rPrChange w:id="387" w:author="Tomas Chovanak" w:date="2017-01-07T17:57:00Z">
                <w:rPr>
                  <w:rFonts w:ascii="Cambria Math" w:hAnsi="Cambria Math"/>
                </w:rPr>
              </w:rPrChange>
            </w:rPr>
            <m:t xml:space="preserve">, </m:t>
          </w:ins>
        </m:r>
        <m:sSub>
          <m:sSubPr>
            <m:ctrlPr>
              <w:ins w:id="388" w:author="Tomas Chovanak" w:date="2017-01-07T17:57:00Z">
                <w:rPr>
                  <w:rFonts w:ascii="Cambria Math" w:hAnsi="Cambria Math"/>
                  <w:i/>
                </w:rPr>
              </w:ins>
            </m:ctrlPr>
          </m:sSubPr>
          <m:e>
            <m:r>
              <w:ins w:id="389" w:author="Tomas Chovanak" w:date="2017-01-07T17:54:00Z">
                <w:rPr>
                  <w:rFonts w:ascii="Cambria Math" w:hAnsi="Cambria Math"/>
                  <w:rPrChange w:id="390" w:author="Tomas Chovanak" w:date="2017-01-07T17:57:00Z">
                    <w:rPr>
                      <w:rFonts w:ascii="Cambria Math" w:hAnsi="Cambria Math"/>
                    </w:rPr>
                  </w:rPrChange>
                </w:rPr>
                <m:t>P</m:t>
              </w:ins>
            </m:r>
          </m:e>
          <m:sub>
            <m:r>
              <w:ins w:id="391" w:author="Tomas Chovanak" w:date="2017-01-07T17:54:00Z">
                <w:rPr>
                  <w:rFonts w:ascii="Cambria Math" w:hAnsi="Cambria Math"/>
                  <w:rPrChange w:id="392" w:author="Tomas Chovanak" w:date="2017-01-07T17:57:00Z">
                    <w:rPr>
                      <w:rFonts w:ascii="Cambria Math" w:hAnsi="Cambria Math"/>
                    </w:rPr>
                  </w:rPrChange>
                </w:rPr>
                <m:t>2</m:t>
              </w:ins>
            </m:r>
          </m:sub>
        </m:sSub>
        <m:r>
          <w:ins w:id="393" w:author="Tomas Chovanak" w:date="2017-01-07T17:54:00Z">
            <w:rPr>
              <w:rFonts w:ascii="Cambria Math" w:hAnsi="Cambria Math"/>
              <w:rPrChange w:id="394" w:author="Tomas Chovanak" w:date="2017-01-07T17:57:00Z">
                <w:rPr>
                  <w:rFonts w:ascii="Cambria Math" w:hAnsi="Cambria Math"/>
                </w:rPr>
              </w:rPrChange>
            </w:rPr>
            <m:t xml:space="preserve">, ... </m:t>
          </w:ins>
        </m:r>
        <m:sSub>
          <m:sSubPr>
            <m:ctrlPr>
              <w:ins w:id="395" w:author="Tomas Chovanak" w:date="2017-01-07T17:57:00Z">
                <w:rPr>
                  <w:rFonts w:ascii="Cambria Math" w:hAnsi="Cambria Math"/>
                  <w:i/>
                </w:rPr>
              </w:ins>
            </m:ctrlPr>
          </m:sSubPr>
          <m:e>
            <m:r>
              <w:ins w:id="396" w:author="Tomas Chovanak" w:date="2017-01-07T17:54:00Z">
                <w:rPr>
                  <w:rFonts w:ascii="Cambria Math" w:hAnsi="Cambria Math"/>
                  <w:rPrChange w:id="397" w:author="Tomas Chovanak" w:date="2017-01-07T17:57:00Z">
                    <w:rPr>
                      <w:rFonts w:ascii="Cambria Math" w:hAnsi="Cambria Math"/>
                    </w:rPr>
                  </w:rPrChange>
                </w:rPr>
                <m:t>P</m:t>
              </w:ins>
            </m:r>
          </m:e>
          <m:sub>
            <m:r>
              <w:ins w:id="398" w:author="Tomas Chovanak" w:date="2017-01-07T17:54:00Z">
                <w:rPr>
                  <w:rFonts w:ascii="Cambria Math" w:hAnsi="Cambria Math"/>
                  <w:rPrChange w:id="399" w:author="Tomas Chovanak" w:date="2017-01-07T17:57:00Z">
                    <w:rPr>
                      <w:rFonts w:ascii="Cambria Math" w:hAnsi="Cambria Math"/>
                    </w:rPr>
                  </w:rPrChange>
                </w:rPr>
                <m:t>m</m:t>
              </w:ins>
            </m:r>
          </m:sub>
        </m:sSub>
        <m:r>
          <w:ins w:id="400" w:author="Tomas Chovanak" w:date="2017-01-07T17:54:00Z">
            <w:rPr>
              <w:rFonts w:ascii="Cambria Math" w:hAnsi="Cambria Math"/>
              <w:rPrChange w:id="401" w:author="Tomas Chovanak" w:date="2017-01-07T17:57:00Z">
                <w:rPr>
                  <w:rFonts w:ascii="Cambria Math" w:hAnsi="Cambria Math"/>
                </w:rPr>
              </w:rPrChange>
            </w:rPr>
            <m:t>}</m:t>
          </w:ins>
        </m:r>
      </m:oMath>
      <w:ins w:id="402" w:author="Tomas Chovanak" w:date="2017-01-07T17:54:00Z">
        <w:r>
          <w:t>.</w:t>
        </w:r>
      </w:ins>
      <w:ins w:id="403" w:author="Tomas Chovanak" w:date="2017-01-07T18:19:00Z">
        <w:r w:rsidR="0026783B">
          <w:t xml:space="preserve"> </w:t>
        </w:r>
      </w:ins>
      <w:ins w:id="404" w:author="Tomas Chovanak" w:date="2017-01-07T17:54:00Z">
        <w:r>
          <w:t xml:space="preserve">Each pattern </w:t>
        </w:r>
      </w:ins>
      <m:oMath>
        <m:sSub>
          <m:sSubPr>
            <m:ctrlPr>
              <w:ins w:id="405" w:author="Tomas Chovanak" w:date="2017-01-07T17:59:00Z">
                <w:rPr>
                  <w:rFonts w:ascii="Cambria Math" w:hAnsi="Cambria Math"/>
                  <w:i/>
                </w:rPr>
              </w:ins>
            </m:ctrlPr>
          </m:sSubPr>
          <m:e>
            <m:r>
              <w:ins w:id="406" w:author="Tomas Chovanak" w:date="2017-01-07T17:54:00Z">
                <w:rPr>
                  <w:rFonts w:ascii="Cambria Math" w:hAnsi="Cambria Math"/>
                  <w:rPrChange w:id="407" w:author="Tomas Chovanak" w:date="2017-01-07T17:59:00Z">
                    <w:rPr>
                      <w:rFonts w:ascii="Cambria Math" w:hAnsi="Cambria Math"/>
                    </w:rPr>
                  </w:rPrChange>
                </w:rPr>
                <m:t>P</m:t>
              </w:ins>
            </m:r>
          </m:e>
          <m:sub>
            <m:r>
              <w:ins w:id="408" w:author="Tomas Chovanak" w:date="2017-01-07T17:54:00Z">
                <w:rPr>
                  <w:rFonts w:ascii="Cambria Math" w:hAnsi="Cambria Math"/>
                  <w:rPrChange w:id="409" w:author="Tomas Chovanak" w:date="2017-01-07T17:59:00Z">
                    <w:rPr>
                      <w:rFonts w:ascii="Cambria Math" w:hAnsi="Cambria Math"/>
                    </w:rPr>
                  </w:rPrChange>
                </w:rPr>
                <m:t>i</m:t>
              </w:ins>
            </m:r>
          </m:sub>
        </m:sSub>
      </m:oMath>
      <w:ins w:id="410" w:author="Tomas Chovanak" w:date="2017-01-07T17:54:00Z">
        <w:r>
          <w:t xml:space="preserve"> is represented as set of actions </w:t>
        </w:r>
      </w:ins>
      <m:oMath>
        <m:sSub>
          <m:sSubPr>
            <m:ctrlPr>
              <w:ins w:id="411" w:author="Tomas Chovanak" w:date="2017-01-07T18:00:00Z">
                <w:rPr>
                  <w:rFonts w:ascii="Cambria Math" w:hAnsi="Cambria Math"/>
                  <w:i/>
                </w:rPr>
              </w:ins>
            </m:ctrlPr>
          </m:sSubPr>
          <m:e>
            <m:r>
              <w:ins w:id="412" w:author="Tomas Chovanak" w:date="2017-01-07T17:54:00Z">
                <w:rPr>
                  <w:rFonts w:ascii="Cambria Math" w:hAnsi="Cambria Math"/>
                  <w:rPrChange w:id="413" w:author="Tomas Chovanak" w:date="2017-01-07T17:59:00Z">
                    <w:rPr>
                      <w:rFonts w:ascii="Cambria Math" w:hAnsi="Cambria Math"/>
                    </w:rPr>
                  </w:rPrChange>
                </w:rPr>
                <m:t>P</m:t>
              </w:ins>
            </m:r>
          </m:e>
          <m:sub>
            <m:r>
              <w:ins w:id="414" w:author="Tomas Chovanak" w:date="2017-01-07T17:54:00Z">
                <w:rPr>
                  <w:rFonts w:ascii="Cambria Math" w:hAnsi="Cambria Math"/>
                  <w:rPrChange w:id="415" w:author="Tomas Chovanak" w:date="2017-01-07T17:59:00Z">
                    <w:rPr>
                      <w:rFonts w:ascii="Cambria Math" w:hAnsi="Cambria Math"/>
                    </w:rPr>
                  </w:rPrChange>
                </w:rPr>
                <m:t>i</m:t>
              </w:ins>
            </m:r>
          </m:sub>
        </m:sSub>
        <m:r>
          <w:ins w:id="416" w:author="Tomas Chovanak" w:date="2017-01-07T17:54:00Z">
            <w:rPr>
              <w:rFonts w:ascii="Cambria Math" w:hAnsi="Cambria Math"/>
              <w:rPrChange w:id="417" w:author="Tomas Chovanak" w:date="2017-01-07T17:59:00Z">
                <w:rPr>
                  <w:rFonts w:ascii="Cambria Math" w:hAnsi="Cambria Math"/>
                </w:rPr>
              </w:rPrChange>
            </w:rPr>
            <m:t xml:space="preserve"> = {</m:t>
          </w:ins>
        </m:r>
        <m:sSub>
          <m:sSubPr>
            <m:ctrlPr>
              <w:ins w:id="418" w:author="Tomas Chovanak" w:date="2017-01-07T18:00:00Z">
                <w:rPr>
                  <w:rFonts w:ascii="Cambria Math" w:hAnsi="Cambria Math"/>
                  <w:i/>
                </w:rPr>
              </w:ins>
            </m:ctrlPr>
          </m:sSubPr>
          <m:e>
            <m:r>
              <w:ins w:id="419" w:author="Tomas Chovanak" w:date="2017-01-07T17:54:00Z">
                <w:rPr>
                  <w:rFonts w:ascii="Cambria Math" w:hAnsi="Cambria Math"/>
                  <w:rPrChange w:id="420" w:author="Tomas Chovanak" w:date="2017-01-07T17:59:00Z">
                    <w:rPr>
                      <w:rFonts w:ascii="Cambria Math" w:hAnsi="Cambria Math"/>
                    </w:rPr>
                  </w:rPrChange>
                </w:rPr>
                <m:t>a</m:t>
              </w:ins>
            </m:r>
          </m:e>
          <m:sub>
            <m:r>
              <w:ins w:id="421" w:author="Tomas Chovanak" w:date="2017-01-07T17:54:00Z">
                <w:rPr>
                  <w:rFonts w:ascii="Cambria Math" w:hAnsi="Cambria Math"/>
                  <w:rPrChange w:id="422" w:author="Tomas Chovanak" w:date="2017-01-07T17:59:00Z">
                    <w:rPr>
                      <w:rFonts w:ascii="Cambria Math" w:hAnsi="Cambria Math"/>
                    </w:rPr>
                  </w:rPrChange>
                </w:rPr>
                <m:t>1</m:t>
              </w:ins>
            </m:r>
          </m:sub>
        </m:sSub>
        <m:r>
          <w:ins w:id="423" w:author="Tomas Chovanak" w:date="2017-01-07T17:54:00Z">
            <w:rPr>
              <w:rFonts w:ascii="Cambria Math" w:hAnsi="Cambria Math"/>
              <w:rPrChange w:id="424" w:author="Tomas Chovanak" w:date="2017-01-07T17:59:00Z">
                <w:rPr>
                  <w:rFonts w:ascii="Cambria Math" w:hAnsi="Cambria Math"/>
                </w:rPr>
              </w:rPrChange>
            </w:rPr>
            <m:t xml:space="preserve">, </m:t>
          </w:ins>
        </m:r>
        <m:sSub>
          <m:sSubPr>
            <m:ctrlPr>
              <w:ins w:id="425" w:author="Tomas Chovanak" w:date="2017-01-07T18:00:00Z">
                <w:rPr>
                  <w:rFonts w:ascii="Cambria Math" w:hAnsi="Cambria Math"/>
                  <w:i/>
                </w:rPr>
              </w:ins>
            </m:ctrlPr>
          </m:sSubPr>
          <m:e>
            <m:r>
              <w:ins w:id="426" w:author="Tomas Chovanak" w:date="2017-01-07T17:54:00Z">
                <w:rPr>
                  <w:rFonts w:ascii="Cambria Math" w:hAnsi="Cambria Math"/>
                  <w:rPrChange w:id="427" w:author="Tomas Chovanak" w:date="2017-01-07T17:59:00Z">
                    <w:rPr>
                      <w:rFonts w:ascii="Cambria Math" w:hAnsi="Cambria Math"/>
                    </w:rPr>
                  </w:rPrChange>
                </w:rPr>
                <m:t>a</m:t>
              </w:ins>
            </m:r>
          </m:e>
          <m:sub>
            <m:r>
              <w:ins w:id="428" w:author="Tomas Chovanak" w:date="2017-01-07T17:54:00Z">
                <w:rPr>
                  <w:rFonts w:ascii="Cambria Math" w:hAnsi="Cambria Math"/>
                  <w:rPrChange w:id="429" w:author="Tomas Chovanak" w:date="2017-01-07T17:59:00Z">
                    <w:rPr>
                      <w:rFonts w:ascii="Cambria Math" w:hAnsi="Cambria Math"/>
                    </w:rPr>
                  </w:rPrChange>
                </w:rPr>
                <m:t>2</m:t>
              </w:ins>
            </m:r>
          </m:sub>
        </m:sSub>
        <m:r>
          <w:ins w:id="430" w:author="Tomas Chovanak" w:date="2017-01-07T17:54:00Z">
            <w:rPr>
              <w:rFonts w:ascii="Cambria Math" w:hAnsi="Cambria Math"/>
              <w:rPrChange w:id="431" w:author="Tomas Chovanak" w:date="2017-01-07T17:59:00Z">
                <w:rPr>
                  <w:rFonts w:ascii="Cambria Math" w:hAnsi="Cambria Math"/>
                </w:rPr>
              </w:rPrChange>
            </w:rPr>
            <m:t xml:space="preserve">, ..., </m:t>
          </w:ins>
        </m:r>
        <m:sSub>
          <m:sSubPr>
            <m:ctrlPr>
              <w:ins w:id="432" w:author="Tomas Chovanak" w:date="2017-01-07T18:00:00Z">
                <w:rPr>
                  <w:rFonts w:ascii="Cambria Math" w:hAnsi="Cambria Math"/>
                  <w:i/>
                </w:rPr>
              </w:ins>
            </m:ctrlPr>
          </m:sSubPr>
          <m:e>
            <m:r>
              <w:ins w:id="433" w:author="Tomas Chovanak" w:date="2017-01-07T17:54:00Z">
                <w:rPr>
                  <w:rFonts w:ascii="Cambria Math" w:hAnsi="Cambria Math"/>
                  <w:rPrChange w:id="434" w:author="Tomas Chovanak" w:date="2017-01-07T17:59:00Z">
                    <w:rPr>
                      <w:rFonts w:ascii="Cambria Math" w:hAnsi="Cambria Math"/>
                    </w:rPr>
                  </w:rPrChange>
                </w:rPr>
                <m:t>a</m:t>
              </w:ins>
            </m:r>
          </m:e>
          <m:sub>
            <m:r>
              <w:ins w:id="435" w:author="Tomas Chovanak" w:date="2017-01-07T17:54:00Z">
                <w:rPr>
                  <w:rFonts w:ascii="Cambria Math" w:hAnsi="Cambria Math"/>
                  <w:rPrChange w:id="436" w:author="Tomas Chovanak" w:date="2017-01-07T17:59:00Z">
                    <w:rPr>
                      <w:rFonts w:ascii="Cambria Math" w:hAnsi="Cambria Math"/>
                    </w:rPr>
                  </w:rPrChange>
                </w:rPr>
                <m:t>k</m:t>
              </w:ins>
            </m:r>
          </m:sub>
        </m:sSub>
        <m:r>
          <w:ins w:id="437" w:author="Tomas Chovanak" w:date="2017-01-07T17:54:00Z">
            <w:rPr>
              <w:rFonts w:ascii="Cambria Math" w:hAnsi="Cambria Math"/>
              <w:rPrChange w:id="438" w:author="Tomas Chovanak" w:date="2017-01-07T17:59:00Z">
                <w:rPr>
                  <w:rFonts w:ascii="Cambria Math" w:hAnsi="Cambria Math"/>
                </w:rPr>
              </w:rPrChange>
            </w:rPr>
            <m:t>}</m:t>
          </w:ins>
        </m:r>
      </m:oMath>
      <w:ins w:id="439" w:author="Tomas Chovanak" w:date="2017-01-07T17:54:00Z">
        <w:r w:rsidR="0026783B">
          <w:t xml:space="preserve">. </w:t>
        </w:r>
        <w:r>
          <w:t xml:space="preserve">Let </w:t>
        </w:r>
        <w:r w:rsidRPr="009F7BE1">
          <w:rPr>
            <w:i/>
            <w:rPrChange w:id="440" w:author="Tomas Chovanak" w:date="2017-01-07T18:02:00Z">
              <w:rPr/>
            </w:rPrChange>
          </w:rPr>
          <w:t>ews</w:t>
        </w:r>
        <w:r>
          <w:t xml:space="preserve"> be size of eval</w:t>
        </w:r>
        <w:r w:rsidR="00AC7C74">
          <w:t xml:space="preserve">uation window part of session. </w:t>
        </w:r>
        <w:r>
          <w:t xml:space="preserve">Condition </w:t>
        </w:r>
        <m:oMath>
          <m:r>
            <w:rPr>
              <w:rFonts w:ascii="Cambria Math" w:hAnsi="Cambria Math"/>
              <w:rPrChange w:id="441" w:author="Tomas Chovanak" w:date="2017-01-07T18:02:00Z">
                <w:rPr>
                  <w:rFonts w:ascii="Cambria Math" w:hAnsi="Cambria Math"/>
                </w:rPr>
              </w:rPrChange>
            </w:rPr>
            <m:t xml:space="preserve">ews &gt; 0 </m:t>
          </m:r>
        </m:oMath>
      </w:ins>
      <m:oMath>
        <m:r>
          <w:ins w:id="442" w:author="Tomas Chovanak" w:date="2017-01-07T18:03:00Z">
            <w:rPr>
              <w:rFonts w:ascii="Cambria Math" w:hAnsi="Cambria Math"/>
            </w:rPr>
            <m:t>⋀</m:t>
          </w:ins>
        </m:r>
        <m:r>
          <w:ins w:id="443" w:author="Tomas Chovanak" w:date="2017-01-07T17:54:00Z">
            <w:rPr>
              <w:rFonts w:ascii="Cambria Math" w:hAnsi="Cambria Math"/>
              <w:rPrChange w:id="444" w:author="Tomas Chovanak" w:date="2017-01-07T18:02:00Z">
                <w:rPr>
                  <w:rFonts w:ascii="Cambria Math" w:hAnsi="Cambria Math"/>
                </w:rPr>
              </w:rPrChange>
            </w:rPr>
            <m:t xml:space="preserve"> ews &lt;|S|</m:t>
          </w:ins>
        </m:r>
      </m:oMath>
      <w:ins w:id="445" w:author="Tomas Chovanak" w:date="2017-01-07T17:54:00Z">
        <w:r>
          <w:t xml:space="preserve"> must be true to use actual session for evaluation of recommendation</w:t>
        </w:r>
        <w:r w:rsidR="0026783B">
          <w:t xml:space="preserve">. </w:t>
        </w:r>
        <w:r>
          <w:t xml:space="preserve">Let first </w:t>
        </w:r>
        <w:r w:rsidRPr="00D76F0B">
          <w:rPr>
            <w:i/>
            <w:rPrChange w:id="446" w:author="Tomas Chovanak" w:date="2017-01-07T18:04:00Z">
              <w:rPr/>
            </w:rPrChange>
          </w:rPr>
          <w:t>k</w:t>
        </w:r>
        <w:r>
          <w:t xml:space="preserve"> actions of </w:t>
        </w:r>
        <w:r w:rsidRPr="00D76F0B">
          <w:rPr>
            <w:i/>
            <w:rPrChange w:id="447" w:author="Tomas Chovanak" w:date="2017-01-07T18:04:00Z">
              <w:rPr/>
            </w:rPrChange>
          </w:rPr>
          <w:t>S</w:t>
        </w:r>
        <w:r>
          <w:t xml:space="preserve"> be dedicated as evaluation window </w:t>
        </w:r>
      </w:ins>
      <m:oMath>
        <m:sSub>
          <m:sSubPr>
            <m:ctrlPr>
              <w:ins w:id="448" w:author="Tomas Chovanak" w:date="2017-01-07T18:05:00Z">
                <w:rPr>
                  <w:rFonts w:ascii="Cambria Math" w:hAnsi="Cambria Math"/>
                  <w:i/>
                </w:rPr>
              </w:ins>
            </m:ctrlPr>
          </m:sSubPr>
          <m:e>
            <m:r>
              <w:ins w:id="449" w:author="Tomas Chovanak" w:date="2017-01-07T17:54:00Z">
                <w:rPr>
                  <w:rFonts w:ascii="Cambria Math" w:hAnsi="Cambria Math"/>
                  <w:rPrChange w:id="450" w:author="Tomas Chovanak" w:date="2017-01-07T18:05:00Z">
                    <w:rPr>
                      <w:rFonts w:ascii="Cambria Math" w:hAnsi="Cambria Math"/>
                    </w:rPr>
                  </w:rPrChange>
                </w:rPr>
                <m:t>W</m:t>
              </w:ins>
            </m:r>
          </m:e>
          <m:sub>
            <m:r>
              <w:ins w:id="451" w:author="Tomas Chovanak" w:date="2017-01-07T17:54:00Z">
                <w:rPr>
                  <w:rFonts w:ascii="Cambria Math" w:hAnsi="Cambria Math"/>
                  <w:rPrChange w:id="452" w:author="Tomas Chovanak" w:date="2017-01-07T18:05:00Z">
                    <w:rPr>
                      <w:rFonts w:ascii="Cambria Math" w:hAnsi="Cambria Math"/>
                    </w:rPr>
                  </w:rPrChange>
                </w:rPr>
                <m:t>e</m:t>
              </w:ins>
            </m:r>
          </m:sub>
        </m:sSub>
        <m:r>
          <w:ins w:id="453" w:author="Tomas Chovanak" w:date="2017-01-07T17:54:00Z">
            <w:rPr>
              <w:rFonts w:ascii="Cambria Math" w:hAnsi="Cambria Math"/>
              <w:rPrChange w:id="454" w:author="Tomas Chovanak" w:date="2017-01-07T18:05:00Z">
                <w:rPr>
                  <w:rFonts w:ascii="Cambria Math" w:hAnsi="Cambria Math"/>
                </w:rPr>
              </w:rPrChange>
            </w:rPr>
            <m:t xml:space="preserve"> = &lt;</m:t>
          </w:ins>
        </m:r>
        <m:sSub>
          <m:sSubPr>
            <m:ctrlPr>
              <w:ins w:id="455" w:author="Tomas Chovanak" w:date="2017-01-07T18:05:00Z">
                <w:rPr>
                  <w:rFonts w:ascii="Cambria Math" w:hAnsi="Cambria Math"/>
                  <w:i/>
                </w:rPr>
              </w:ins>
            </m:ctrlPr>
          </m:sSubPr>
          <m:e>
            <m:r>
              <w:ins w:id="456" w:author="Tomas Chovanak" w:date="2017-01-07T17:54:00Z">
                <w:rPr>
                  <w:rFonts w:ascii="Cambria Math" w:hAnsi="Cambria Math"/>
                  <w:rPrChange w:id="457" w:author="Tomas Chovanak" w:date="2017-01-07T18:05:00Z">
                    <w:rPr>
                      <w:rFonts w:ascii="Cambria Math" w:hAnsi="Cambria Math"/>
                    </w:rPr>
                  </w:rPrChange>
                </w:rPr>
                <m:t>a</m:t>
              </w:ins>
            </m:r>
          </m:e>
          <m:sub>
            <m:r>
              <w:ins w:id="458" w:author="Tomas Chovanak" w:date="2017-01-07T17:54:00Z">
                <w:rPr>
                  <w:rFonts w:ascii="Cambria Math" w:hAnsi="Cambria Math"/>
                  <w:rPrChange w:id="459" w:author="Tomas Chovanak" w:date="2017-01-07T18:05:00Z">
                    <w:rPr>
                      <w:rFonts w:ascii="Cambria Math" w:hAnsi="Cambria Math"/>
                    </w:rPr>
                  </w:rPrChange>
                </w:rPr>
                <m:t>1</m:t>
              </w:ins>
            </m:r>
          </m:sub>
        </m:sSub>
        <m:r>
          <w:ins w:id="460" w:author="Tomas Chovanak" w:date="2017-01-07T17:54:00Z">
            <w:rPr>
              <w:rFonts w:ascii="Cambria Math" w:hAnsi="Cambria Math"/>
              <w:rPrChange w:id="461" w:author="Tomas Chovanak" w:date="2017-01-07T18:05:00Z">
                <w:rPr>
                  <w:rFonts w:ascii="Cambria Math" w:hAnsi="Cambria Math"/>
                </w:rPr>
              </w:rPrChange>
            </w:rPr>
            <m:t xml:space="preserve">, </m:t>
          </w:ins>
        </m:r>
        <m:sSub>
          <m:sSubPr>
            <m:ctrlPr>
              <w:ins w:id="462" w:author="Tomas Chovanak" w:date="2017-01-07T18:05:00Z">
                <w:rPr>
                  <w:rFonts w:ascii="Cambria Math" w:hAnsi="Cambria Math"/>
                  <w:i/>
                </w:rPr>
              </w:ins>
            </m:ctrlPr>
          </m:sSubPr>
          <m:e>
            <m:r>
              <w:ins w:id="463" w:author="Tomas Chovanak" w:date="2017-01-07T17:54:00Z">
                <w:rPr>
                  <w:rFonts w:ascii="Cambria Math" w:hAnsi="Cambria Math"/>
                  <w:rPrChange w:id="464" w:author="Tomas Chovanak" w:date="2017-01-07T18:05:00Z">
                    <w:rPr>
                      <w:rFonts w:ascii="Cambria Math" w:hAnsi="Cambria Math"/>
                    </w:rPr>
                  </w:rPrChange>
                </w:rPr>
                <m:t>a</m:t>
              </w:ins>
            </m:r>
          </m:e>
          <m:sub>
            <m:r>
              <w:ins w:id="465" w:author="Tomas Chovanak" w:date="2017-01-07T17:54:00Z">
                <w:rPr>
                  <w:rFonts w:ascii="Cambria Math" w:hAnsi="Cambria Math"/>
                  <w:rPrChange w:id="466" w:author="Tomas Chovanak" w:date="2017-01-07T18:05:00Z">
                    <w:rPr>
                      <w:rFonts w:ascii="Cambria Math" w:hAnsi="Cambria Math"/>
                    </w:rPr>
                  </w:rPrChange>
                </w:rPr>
                <m:t>2</m:t>
              </w:ins>
            </m:r>
          </m:sub>
        </m:sSub>
        <m:r>
          <w:ins w:id="467" w:author="Tomas Chovanak" w:date="2017-01-07T17:54:00Z">
            <w:rPr>
              <w:rFonts w:ascii="Cambria Math" w:hAnsi="Cambria Math"/>
              <w:rPrChange w:id="468" w:author="Tomas Chovanak" w:date="2017-01-07T18:05:00Z">
                <w:rPr>
                  <w:rFonts w:ascii="Cambria Math" w:hAnsi="Cambria Math"/>
                </w:rPr>
              </w:rPrChange>
            </w:rPr>
            <m:t xml:space="preserve">, ..., </m:t>
          </w:ins>
        </m:r>
        <m:sSub>
          <m:sSubPr>
            <m:ctrlPr>
              <w:ins w:id="469" w:author="Tomas Chovanak" w:date="2017-01-07T18:05:00Z">
                <w:rPr>
                  <w:rFonts w:ascii="Cambria Math" w:hAnsi="Cambria Math"/>
                  <w:i/>
                </w:rPr>
              </w:ins>
            </m:ctrlPr>
          </m:sSubPr>
          <m:e>
            <m:r>
              <w:ins w:id="470" w:author="Tomas Chovanak" w:date="2017-01-07T17:54:00Z">
                <w:rPr>
                  <w:rFonts w:ascii="Cambria Math" w:hAnsi="Cambria Math"/>
                  <w:rPrChange w:id="471" w:author="Tomas Chovanak" w:date="2017-01-07T18:05:00Z">
                    <w:rPr>
                      <w:rFonts w:ascii="Cambria Math" w:hAnsi="Cambria Math"/>
                    </w:rPr>
                  </w:rPrChange>
                </w:rPr>
                <m:t>a</m:t>
              </w:ins>
            </m:r>
          </m:e>
          <m:sub>
            <m:r>
              <w:ins w:id="472" w:author="Tomas Chovanak" w:date="2017-01-07T17:54:00Z">
                <w:rPr>
                  <w:rFonts w:ascii="Cambria Math" w:hAnsi="Cambria Math"/>
                  <w:rPrChange w:id="473" w:author="Tomas Chovanak" w:date="2017-01-07T18:05:00Z">
                    <w:rPr>
                      <w:rFonts w:ascii="Cambria Math" w:hAnsi="Cambria Math"/>
                    </w:rPr>
                  </w:rPrChange>
                </w:rPr>
                <m:t>k</m:t>
              </w:ins>
            </m:r>
          </m:sub>
        </m:sSub>
        <m:r>
          <w:ins w:id="474" w:author="Tomas Chovanak" w:date="2017-01-07T17:54:00Z">
            <w:rPr>
              <w:rFonts w:ascii="Cambria Math" w:hAnsi="Cambria Math"/>
              <w:rPrChange w:id="475" w:author="Tomas Chovanak" w:date="2017-01-07T18:05:00Z">
                <w:rPr>
                  <w:rFonts w:ascii="Cambria Math" w:hAnsi="Cambria Math"/>
                </w:rPr>
              </w:rPrChange>
            </w:rPr>
            <m:t>&gt;</m:t>
          </w:ins>
        </m:r>
      </m:oMath>
      <w:ins w:id="476" w:author="Tomas Chovanak" w:date="2017-01-07T17:54:00Z">
        <w:r w:rsidR="00B45FE2">
          <w:t xml:space="preserve"> </w:t>
        </w:r>
      </w:ins>
      <w:ins w:id="477" w:author="Tomas Chovanak" w:date="2017-01-07T18:05:00Z">
        <w:r w:rsidR="00B45FE2">
          <w:t>and all</w:t>
        </w:r>
      </w:ins>
      <w:ins w:id="478" w:author="Tomas Chovanak" w:date="2017-01-07T17:54:00Z">
        <w:r>
          <w:t xml:space="preserve"> other actions from </w:t>
        </w:r>
        <w:r w:rsidRPr="00B45FE2">
          <w:rPr>
            <w:i/>
            <w:rPrChange w:id="479" w:author="Tomas Chovanak" w:date="2017-01-07T18:05:00Z">
              <w:rPr/>
            </w:rPrChange>
          </w:rPr>
          <w:t>S</w:t>
        </w:r>
        <w:r w:rsidR="00B45FE2">
          <w:t xml:space="preserve"> as</w:t>
        </w:r>
        <w:r>
          <w:t xml:space="preserve"> testing part </w:t>
        </w:r>
      </w:ins>
      <m:oMath>
        <m:sSub>
          <m:sSubPr>
            <m:ctrlPr>
              <w:ins w:id="480" w:author="Tomas Chovanak" w:date="2017-01-07T18:06:00Z">
                <w:rPr>
                  <w:rFonts w:ascii="Cambria Math" w:hAnsi="Cambria Math"/>
                  <w:i/>
                </w:rPr>
              </w:ins>
            </m:ctrlPr>
          </m:sSubPr>
          <m:e>
            <m:r>
              <w:ins w:id="481" w:author="Tomas Chovanak" w:date="2017-01-07T17:54:00Z">
                <w:rPr>
                  <w:rFonts w:ascii="Cambria Math" w:hAnsi="Cambria Math"/>
                  <w:rPrChange w:id="482" w:author="Tomas Chovanak" w:date="2017-01-07T18:06:00Z">
                    <w:rPr>
                      <w:rFonts w:ascii="Cambria Math" w:hAnsi="Cambria Math"/>
                    </w:rPr>
                  </w:rPrChange>
                </w:rPr>
                <m:t>T</m:t>
              </w:ins>
            </m:r>
          </m:e>
          <m:sub>
            <m:r>
              <w:ins w:id="483" w:author="Tomas Chovanak" w:date="2017-01-07T17:54:00Z">
                <w:rPr>
                  <w:rFonts w:ascii="Cambria Math" w:hAnsi="Cambria Math"/>
                  <w:rPrChange w:id="484" w:author="Tomas Chovanak" w:date="2017-01-07T18:06:00Z">
                    <w:rPr>
                      <w:rFonts w:ascii="Cambria Math" w:hAnsi="Cambria Math"/>
                    </w:rPr>
                  </w:rPrChange>
                </w:rPr>
                <m:t>e</m:t>
              </w:ins>
            </m:r>
          </m:sub>
        </m:sSub>
        <m:r>
          <w:ins w:id="485" w:author="Tomas Chovanak" w:date="2017-01-07T17:54:00Z">
            <w:rPr>
              <w:rFonts w:ascii="Cambria Math" w:hAnsi="Cambria Math"/>
              <w:rPrChange w:id="486" w:author="Tomas Chovanak" w:date="2017-01-07T18:06:00Z">
                <w:rPr>
                  <w:rFonts w:ascii="Cambria Math" w:hAnsi="Cambria Math"/>
                </w:rPr>
              </w:rPrChange>
            </w:rPr>
            <m:t xml:space="preserve"> = &lt;</m:t>
          </w:ins>
        </m:r>
        <m:sSub>
          <m:sSubPr>
            <m:ctrlPr>
              <w:ins w:id="487" w:author="Tomas Chovanak" w:date="2017-01-07T18:06:00Z">
                <w:rPr>
                  <w:rFonts w:ascii="Cambria Math" w:hAnsi="Cambria Math"/>
                  <w:i/>
                </w:rPr>
              </w:ins>
            </m:ctrlPr>
          </m:sSubPr>
          <m:e>
            <m:r>
              <w:ins w:id="488" w:author="Tomas Chovanak" w:date="2017-01-07T17:54:00Z">
                <w:rPr>
                  <w:rFonts w:ascii="Cambria Math" w:hAnsi="Cambria Math"/>
                  <w:rPrChange w:id="489" w:author="Tomas Chovanak" w:date="2017-01-07T18:06:00Z">
                    <w:rPr>
                      <w:rFonts w:ascii="Cambria Math" w:hAnsi="Cambria Math"/>
                    </w:rPr>
                  </w:rPrChange>
                </w:rPr>
                <m:t>a</m:t>
              </w:ins>
            </m:r>
          </m:e>
          <m:sub>
            <m:r>
              <w:ins w:id="490" w:author="Tomas Chovanak" w:date="2017-01-07T17:54:00Z">
                <w:rPr>
                  <w:rFonts w:ascii="Cambria Math" w:hAnsi="Cambria Math"/>
                  <w:rPrChange w:id="491" w:author="Tomas Chovanak" w:date="2017-01-07T18:06:00Z">
                    <w:rPr>
                      <w:rFonts w:ascii="Cambria Math" w:hAnsi="Cambria Math"/>
                    </w:rPr>
                  </w:rPrChange>
                </w:rPr>
                <m:t>k+1</m:t>
              </w:ins>
            </m:r>
          </m:sub>
        </m:sSub>
        <m:r>
          <w:ins w:id="492" w:author="Tomas Chovanak" w:date="2017-01-07T17:54:00Z">
            <w:rPr>
              <w:rFonts w:ascii="Cambria Math" w:hAnsi="Cambria Math"/>
              <w:rPrChange w:id="493" w:author="Tomas Chovanak" w:date="2017-01-07T18:06:00Z">
                <w:rPr>
                  <w:rFonts w:ascii="Cambria Math" w:hAnsi="Cambria Math"/>
                </w:rPr>
              </w:rPrChange>
            </w:rPr>
            <m:t xml:space="preserve">, ..., </m:t>
          </w:ins>
        </m:r>
        <m:sSub>
          <m:sSubPr>
            <m:ctrlPr>
              <w:ins w:id="494" w:author="Tomas Chovanak" w:date="2017-01-07T18:06:00Z">
                <w:rPr>
                  <w:rFonts w:ascii="Cambria Math" w:hAnsi="Cambria Math"/>
                  <w:i/>
                </w:rPr>
              </w:ins>
            </m:ctrlPr>
          </m:sSubPr>
          <m:e>
            <m:r>
              <w:ins w:id="495" w:author="Tomas Chovanak" w:date="2017-01-07T17:54:00Z">
                <w:rPr>
                  <w:rFonts w:ascii="Cambria Math" w:hAnsi="Cambria Math"/>
                  <w:rPrChange w:id="496" w:author="Tomas Chovanak" w:date="2017-01-07T18:06:00Z">
                    <w:rPr>
                      <w:rFonts w:ascii="Cambria Math" w:hAnsi="Cambria Math"/>
                    </w:rPr>
                  </w:rPrChange>
                </w:rPr>
                <m:t>a</m:t>
              </w:ins>
            </m:r>
          </m:e>
          <m:sub>
            <m:r>
              <w:ins w:id="497" w:author="Tomas Chovanak" w:date="2017-01-07T17:54:00Z">
                <w:rPr>
                  <w:rFonts w:ascii="Cambria Math" w:hAnsi="Cambria Math"/>
                  <w:rPrChange w:id="498" w:author="Tomas Chovanak" w:date="2017-01-07T18:06:00Z">
                    <w:rPr>
                      <w:rFonts w:ascii="Cambria Math" w:hAnsi="Cambria Math"/>
                    </w:rPr>
                  </w:rPrChange>
                </w:rPr>
                <m:t>n</m:t>
              </w:ins>
            </m:r>
          </m:sub>
        </m:sSub>
        <m:r>
          <w:ins w:id="499" w:author="Tomas Chovanak" w:date="2017-01-07T17:54:00Z">
            <w:rPr>
              <w:rFonts w:ascii="Cambria Math" w:hAnsi="Cambria Math"/>
              <w:rPrChange w:id="500" w:author="Tomas Chovanak" w:date="2017-01-07T18:06:00Z">
                <w:rPr>
                  <w:rFonts w:ascii="Cambria Math" w:hAnsi="Cambria Math"/>
                </w:rPr>
              </w:rPrChange>
            </w:rPr>
            <m:t>&gt;</m:t>
          </w:ins>
        </m:r>
      </m:oMath>
      <w:ins w:id="501" w:author="Tomas Chovanak" w:date="2017-01-07T18:07:00Z">
        <w:r w:rsidR="00BB4392">
          <w:rPr>
            <w:rFonts w:eastAsiaTheme="minorEastAsia"/>
          </w:rPr>
          <w:t>.</w:t>
        </w:r>
      </w:ins>
      <w:ins w:id="502" w:author="Tomas Chovanak" w:date="2017-01-07T18:19:00Z">
        <w:r w:rsidR="0026783B">
          <w:rPr>
            <w:rFonts w:eastAsiaTheme="minorEastAsia"/>
          </w:rPr>
          <w:t xml:space="preserve"> </w:t>
        </w:r>
      </w:ins>
      <w:ins w:id="503" w:author="Tomas Chovanak" w:date="2017-01-07T17:54:00Z">
        <w:r>
          <w:t xml:space="preserve">Let </w:t>
        </w:r>
        <w:r w:rsidRPr="00B1048D">
          <w:rPr>
            <w:i/>
            <w:rPrChange w:id="504" w:author="Tomas Chovanak" w:date="2017-01-07T18:07:00Z">
              <w:rPr/>
            </w:rPrChange>
          </w:rPr>
          <w:t>r</w:t>
        </w:r>
        <w:r>
          <w:t xml:space="preserve"> be number of recommended items. If condition </w:t>
        </w:r>
        <m:oMath>
          <m:r>
            <w:rPr>
              <w:rFonts w:ascii="Cambria Math" w:hAnsi="Cambria Math"/>
              <w:rPrChange w:id="505" w:author="Tomas Chovanak" w:date="2017-01-07T18:07:00Z">
                <w:rPr>
                  <w:rFonts w:ascii="Cambria Math" w:hAnsi="Cambria Math"/>
                </w:rPr>
              </w:rPrChange>
            </w:rPr>
            <m:t>n &gt;= (ews + r)</m:t>
          </m:r>
        </m:oMath>
        <w:r>
          <w:t xml:space="preserve"> is not met</w:t>
        </w:r>
      </w:ins>
      <w:ins w:id="506" w:author="Tomas Chovanak" w:date="2017-01-07T18:07:00Z">
        <w:r w:rsidR="00B1048D">
          <w:t>,</w:t>
        </w:r>
      </w:ins>
      <w:ins w:id="507" w:author="Tomas Chovanak" w:date="2017-01-07T17:54:00Z">
        <w:r>
          <w:t xml:space="preserve"> </w:t>
        </w:r>
      </w:ins>
      <w:ins w:id="508" w:author="Tomas Chovanak" w:date="2017-01-07T18:07:00Z">
        <w:r w:rsidR="00B1048D">
          <w:t xml:space="preserve">then </w:t>
        </w:r>
      </w:ins>
      <w:ins w:id="509" w:author="Tomas Chovanak" w:date="2017-01-07T17:54:00Z">
        <w:r w:rsidRPr="00B1048D">
          <w:rPr>
            <w:i/>
            <w:rPrChange w:id="510" w:author="Tomas Chovanak" w:date="2017-01-07T18:07:00Z">
              <w:rPr/>
            </w:rPrChange>
          </w:rPr>
          <w:t>S</w:t>
        </w:r>
        <w:r w:rsidR="009166E7">
          <w:t xml:space="preserve"> is ignored for evaluation.</w:t>
        </w:r>
      </w:ins>
      <w:ins w:id="511" w:author="Tomas Chovanak" w:date="2017-01-07T18:08:00Z">
        <w:r w:rsidR="009166E7">
          <w:t xml:space="preserve"> </w:t>
        </w:r>
      </w:ins>
      <w:ins w:id="512" w:author="Tomas Chovanak" w:date="2017-01-07T18:09:00Z">
        <w:r w:rsidR="002A7447">
          <w:t xml:space="preserve">We use following </w:t>
        </w:r>
      </w:ins>
      <w:ins w:id="513" w:author="Tomas Chovanak" w:date="2017-01-07T17:54:00Z">
        <w:r w:rsidR="00BC0AD9">
          <w:t xml:space="preserve">strategy </w:t>
        </w:r>
      </w:ins>
      <w:ins w:id="514" w:author="Tomas Chovanak" w:date="2017-01-07T18:20:00Z">
        <w:r w:rsidR="002A7447">
          <w:t xml:space="preserve">to choose </w:t>
        </w:r>
      </w:ins>
      <w:ins w:id="515" w:author="Tomas Chovanak" w:date="2017-01-07T18:09:00Z">
        <w:r w:rsidR="00BC0AD9">
          <w:t>b</w:t>
        </w:r>
      </w:ins>
      <w:ins w:id="516" w:author="Tomas Chovanak" w:date="2017-01-07T17:54:00Z">
        <w:r w:rsidR="009166E7">
          <w:t>ehavio</w:t>
        </w:r>
        <w:r>
          <w:t>ral patterns according to</w:t>
        </w:r>
      </w:ins>
      <w:ins w:id="517" w:author="Tomas Chovanak" w:date="2017-01-07T18:20:00Z">
        <w:r w:rsidR="002A7447">
          <w:t xml:space="preserve"> actual</w:t>
        </w:r>
      </w:ins>
      <w:ins w:id="518" w:author="Tomas Chovanak" w:date="2017-01-07T17:54:00Z">
        <w:r w:rsidR="00432826">
          <w:t xml:space="preserve"> evaluation window:</w:t>
        </w:r>
      </w:ins>
    </w:p>
    <w:p w:rsidR="00EF620E" w:rsidRDefault="004C6023">
      <w:pPr>
        <w:pStyle w:val="Para"/>
        <w:numPr>
          <w:ilvl w:val="0"/>
          <w:numId w:val="52"/>
        </w:numPr>
        <w:jc w:val="both"/>
        <w:rPr>
          <w:ins w:id="519" w:author="Tomas Chovanak" w:date="2017-01-07T18:13:00Z"/>
        </w:rPr>
        <w:pPrChange w:id="520" w:author="Tomas Chovanak" w:date="2017-01-08T12:00:00Z">
          <w:pPr>
            <w:pStyle w:val="Para"/>
          </w:pPr>
        </w:pPrChange>
      </w:pPr>
      <w:ins w:id="521" w:author="Tomas Chovanak" w:date="2017-01-07T18:11:00Z">
        <w:r>
          <w:t xml:space="preserve">For each </w:t>
        </w:r>
        <m:oMath>
          <m:sSub>
            <m:sSubPr>
              <m:ctrlPr>
                <w:rPr>
                  <w:rFonts w:ascii="Cambria Math" w:hAnsi="Cambria Math"/>
                  <w:i/>
                </w:rPr>
              </m:ctrlPr>
            </m:sSubPr>
            <m:e>
              <m:r>
                <w:rPr>
                  <w:rFonts w:ascii="Cambria Math" w:hAnsi="Cambria Math"/>
                  <w:rPrChange w:id="522" w:author="Tomas Chovanak" w:date="2017-01-07T18:11:00Z">
                    <w:rPr>
                      <w:rFonts w:ascii="Cambria Math" w:hAnsi="Cambria Math"/>
                    </w:rPr>
                  </w:rPrChange>
                </w:rPr>
                <m:t>P</m:t>
              </m:r>
            </m:e>
            <m:sub>
              <m:r>
                <w:rPr>
                  <w:rFonts w:ascii="Cambria Math" w:hAnsi="Cambria Math"/>
                  <w:rPrChange w:id="523" w:author="Tomas Chovanak" w:date="2017-01-07T18:11:00Z">
                    <w:rPr>
                      <w:rFonts w:ascii="Cambria Math" w:hAnsi="Cambria Math"/>
                    </w:rPr>
                  </w:rPrChange>
                </w:rPr>
                <m:t>i</m:t>
              </m:r>
            </m:sub>
          </m:sSub>
        </m:oMath>
        <w:r>
          <w:t xml:space="preserve"> in </w:t>
        </w:r>
        <m:oMath>
          <m:r>
            <w:rPr>
              <w:rFonts w:ascii="Cambria Math" w:hAnsi="Cambria Math"/>
              <w:rPrChange w:id="524" w:author="Tomas Chovanak" w:date="2017-01-07T18:11:00Z">
                <w:rPr>
                  <w:rFonts w:ascii="Cambria Math" w:hAnsi="Cambria Math"/>
                </w:rPr>
              </w:rPrChange>
            </w:rPr>
            <m:t>P</m:t>
          </m:r>
        </m:oMath>
        <w:r>
          <w:t xml:space="preserve"> approximate support value is computed. Let mark it as </w:t>
        </w:r>
        <m:oMath>
          <m:r>
            <w:rPr>
              <w:rFonts w:ascii="Cambria Math" w:hAnsi="Cambria Math"/>
              <w:rPrChange w:id="525" w:author="Tomas Chovanak" w:date="2017-01-07T18:11:00Z">
                <w:rPr>
                  <w:rFonts w:ascii="Cambria Math" w:hAnsi="Cambria Math"/>
                </w:rPr>
              </w:rPrChange>
            </w:rPr>
            <m:t>support(</m:t>
          </m:r>
          <m:sSub>
            <m:sSubPr>
              <m:ctrlPr>
                <w:rPr>
                  <w:rFonts w:ascii="Cambria Math" w:hAnsi="Cambria Math"/>
                  <w:i/>
                </w:rPr>
              </m:ctrlPr>
            </m:sSubPr>
            <m:e>
              <m:r>
                <w:rPr>
                  <w:rFonts w:ascii="Cambria Math" w:hAnsi="Cambria Math"/>
                  <w:rPrChange w:id="526" w:author="Tomas Chovanak" w:date="2017-01-07T18:11:00Z">
                    <w:rPr>
                      <w:rFonts w:ascii="Cambria Math" w:hAnsi="Cambria Math"/>
                    </w:rPr>
                  </w:rPrChange>
                </w:rPr>
                <m:t>P</m:t>
              </m:r>
            </m:e>
            <m:sub>
              <m:r>
                <w:rPr>
                  <w:rFonts w:ascii="Cambria Math" w:hAnsi="Cambria Math"/>
                  <w:rPrChange w:id="527" w:author="Tomas Chovanak" w:date="2017-01-07T18:11:00Z">
                    <w:rPr>
                      <w:rFonts w:ascii="Cambria Math" w:hAnsi="Cambria Math"/>
                    </w:rPr>
                  </w:rPrChange>
                </w:rPr>
                <m:t>i</m:t>
              </m:r>
            </m:sub>
          </m:sSub>
          <m:r>
            <w:rPr>
              <w:rFonts w:ascii="Cambria Math" w:hAnsi="Cambria Math"/>
              <w:rPrChange w:id="528" w:author="Tomas Chovanak" w:date="2017-01-07T18:11:00Z">
                <w:rPr>
                  <w:rFonts w:ascii="Cambria Math" w:hAnsi="Cambria Math"/>
                </w:rPr>
              </w:rPrChange>
            </w:rPr>
            <m:t>)</m:t>
          </m:r>
        </m:oMath>
        <w:r>
          <w:t xml:space="preserve">. Intersection of </w:t>
        </w:r>
      </w:ins>
      <m:oMath>
        <m:sSub>
          <m:sSubPr>
            <m:ctrlPr>
              <w:ins w:id="529" w:author="Tomas Chovanak" w:date="2017-01-07T18:12:00Z">
                <w:rPr>
                  <w:rFonts w:ascii="Cambria Math" w:hAnsi="Cambria Math"/>
                  <w:i/>
                </w:rPr>
              </w:ins>
            </m:ctrlPr>
          </m:sSubPr>
          <m:e>
            <m:r>
              <w:ins w:id="530" w:author="Tomas Chovanak" w:date="2017-01-07T18:11:00Z">
                <w:rPr>
                  <w:rFonts w:ascii="Cambria Math" w:hAnsi="Cambria Math"/>
                  <w:rPrChange w:id="531" w:author="Tomas Chovanak" w:date="2017-01-07T18:12:00Z">
                    <w:rPr>
                      <w:rFonts w:ascii="Cambria Math" w:hAnsi="Cambria Math"/>
                    </w:rPr>
                  </w:rPrChange>
                </w:rPr>
                <m:t>P</m:t>
              </w:ins>
            </m:r>
          </m:e>
          <m:sub>
            <m:r>
              <w:ins w:id="532" w:author="Tomas Chovanak" w:date="2017-01-07T18:11:00Z">
                <w:rPr>
                  <w:rFonts w:ascii="Cambria Math" w:hAnsi="Cambria Math"/>
                  <w:rPrChange w:id="533" w:author="Tomas Chovanak" w:date="2017-01-07T18:12:00Z">
                    <w:rPr>
                      <w:rFonts w:ascii="Cambria Math" w:hAnsi="Cambria Math"/>
                    </w:rPr>
                  </w:rPrChange>
                </w:rPr>
                <m:t>i</m:t>
              </w:ins>
            </m:r>
          </m:sub>
        </m:sSub>
      </m:oMath>
      <w:ins w:id="534" w:author="Tomas Chovanak" w:date="2017-01-07T18:11:00Z">
        <w:r>
          <w:t xml:space="preserve"> with </w:t>
        </w:r>
      </w:ins>
      <m:oMath>
        <m:sSub>
          <m:sSubPr>
            <m:ctrlPr>
              <w:ins w:id="535" w:author="Tomas Chovanak" w:date="2017-01-07T18:12:00Z">
                <w:rPr>
                  <w:rFonts w:ascii="Cambria Math" w:hAnsi="Cambria Math"/>
                  <w:i/>
                </w:rPr>
              </w:ins>
            </m:ctrlPr>
          </m:sSubPr>
          <m:e>
            <m:r>
              <w:ins w:id="536" w:author="Tomas Chovanak" w:date="2017-01-07T18:11:00Z">
                <w:rPr>
                  <w:rFonts w:ascii="Cambria Math" w:hAnsi="Cambria Math"/>
                  <w:rPrChange w:id="537" w:author="Tomas Chovanak" w:date="2017-01-07T18:12:00Z">
                    <w:rPr>
                      <w:rFonts w:ascii="Cambria Math" w:hAnsi="Cambria Math"/>
                    </w:rPr>
                  </w:rPrChange>
                </w:rPr>
                <m:t>W</m:t>
              </w:ins>
            </m:r>
          </m:e>
          <m:sub>
            <m:r>
              <w:ins w:id="538" w:author="Tomas Chovanak" w:date="2017-01-07T18:11:00Z">
                <w:rPr>
                  <w:rFonts w:ascii="Cambria Math" w:hAnsi="Cambria Math"/>
                  <w:rPrChange w:id="539" w:author="Tomas Chovanak" w:date="2017-01-07T18:12:00Z">
                    <w:rPr>
                      <w:rFonts w:ascii="Cambria Math" w:hAnsi="Cambria Math"/>
                    </w:rPr>
                  </w:rPrChange>
                </w:rPr>
                <m:t>e</m:t>
              </w:ins>
            </m:r>
          </m:sub>
        </m:sSub>
      </m:oMath>
      <w:ins w:id="540" w:author="Tomas Chovanak" w:date="2017-01-07T18:11:00Z">
        <w:r>
          <w:t xml:space="preserve"> is found with </w:t>
        </w:r>
        <w:r w:rsidRPr="00015905">
          <w:rPr>
            <w:i/>
            <w:rPrChange w:id="541" w:author="Tomas Chovanak" w:date="2017-01-07T18:12:00Z">
              <w:rPr/>
            </w:rPrChange>
          </w:rPr>
          <w:t>LCS</w:t>
        </w:r>
        <w:r w:rsidR="00015905">
          <w:t xml:space="preserve"> alg</w:t>
        </w:r>
        <w:r>
          <w:t>orit</w:t>
        </w:r>
      </w:ins>
      <w:ins w:id="542" w:author="Tomas Chovanak" w:date="2017-01-07T18:12:00Z">
        <w:r w:rsidR="00015905">
          <w:t>h</w:t>
        </w:r>
      </w:ins>
      <w:ins w:id="543" w:author="Tomas Chovanak" w:date="2017-01-07T18:11:00Z">
        <w:r>
          <w:t>m (Least common subset). Let</w:t>
        </w:r>
      </w:ins>
      <w:ins w:id="544" w:author="Tomas Chovanak" w:date="2017-01-07T18:13:00Z">
        <w:r w:rsidR="001978C1">
          <w:t>’s</w:t>
        </w:r>
      </w:ins>
      <w:ins w:id="545" w:author="Tomas Chovanak" w:date="2017-01-07T18:11:00Z">
        <w:r>
          <w:t xml:space="preserve"> mark it as </w:t>
        </w:r>
        <m:oMath>
          <m:r>
            <w:rPr>
              <w:rFonts w:ascii="Cambria Math" w:hAnsi="Cambria Math"/>
              <w:rPrChange w:id="546" w:author="Tomas Chovanak" w:date="2017-01-07T18:13:00Z">
                <w:rPr>
                  <w:rFonts w:ascii="Cambria Math" w:hAnsi="Cambria Math"/>
                </w:rPr>
              </w:rPrChange>
            </w:rPr>
            <m:t>lcs(</m:t>
          </m:r>
        </m:oMath>
      </w:ins>
      <m:oMath>
        <m:sSub>
          <m:sSubPr>
            <m:ctrlPr>
              <w:ins w:id="547" w:author="Tomas Chovanak" w:date="2017-01-07T18:13:00Z">
                <w:rPr>
                  <w:rFonts w:ascii="Cambria Math" w:hAnsi="Cambria Math"/>
                  <w:i/>
                </w:rPr>
              </w:ins>
            </m:ctrlPr>
          </m:sSubPr>
          <m:e>
            <m:r>
              <w:ins w:id="548" w:author="Tomas Chovanak" w:date="2017-01-07T18:11:00Z">
                <w:rPr>
                  <w:rFonts w:ascii="Cambria Math" w:hAnsi="Cambria Math"/>
                  <w:rPrChange w:id="549" w:author="Tomas Chovanak" w:date="2017-01-07T18:13:00Z">
                    <w:rPr>
                      <w:rFonts w:ascii="Cambria Math" w:hAnsi="Cambria Math"/>
                    </w:rPr>
                  </w:rPrChange>
                </w:rPr>
                <m:t>P</m:t>
              </w:ins>
            </m:r>
          </m:e>
          <m:sub>
            <m:r>
              <w:ins w:id="550" w:author="Tomas Chovanak" w:date="2017-01-07T18:11:00Z">
                <w:rPr>
                  <w:rFonts w:ascii="Cambria Math" w:hAnsi="Cambria Math"/>
                  <w:rPrChange w:id="551" w:author="Tomas Chovanak" w:date="2017-01-07T18:13:00Z">
                    <w:rPr>
                      <w:rFonts w:ascii="Cambria Math" w:hAnsi="Cambria Math"/>
                    </w:rPr>
                  </w:rPrChange>
                </w:rPr>
                <m:t>i</m:t>
              </w:ins>
            </m:r>
          </m:sub>
        </m:sSub>
        <m:r>
          <w:ins w:id="552" w:author="Tomas Chovanak" w:date="2017-01-07T18:11:00Z">
            <w:rPr>
              <w:rFonts w:ascii="Cambria Math" w:hAnsi="Cambria Math"/>
              <w:rPrChange w:id="553" w:author="Tomas Chovanak" w:date="2017-01-07T18:13:00Z">
                <w:rPr>
                  <w:rFonts w:ascii="Cambria Math" w:hAnsi="Cambria Math"/>
                </w:rPr>
              </w:rPrChange>
            </w:rPr>
            <m:t xml:space="preserve">, </m:t>
          </w:ins>
        </m:r>
        <m:sSub>
          <m:sSubPr>
            <m:ctrlPr>
              <w:ins w:id="554" w:author="Tomas Chovanak" w:date="2017-01-07T18:13:00Z">
                <w:rPr>
                  <w:rFonts w:ascii="Cambria Math" w:hAnsi="Cambria Math"/>
                  <w:i/>
                </w:rPr>
              </w:ins>
            </m:ctrlPr>
          </m:sSubPr>
          <m:e>
            <m:r>
              <w:ins w:id="555" w:author="Tomas Chovanak" w:date="2017-01-07T18:11:00Z">
                <w:rPr>
                  <w:rFonts w:ascii="Cambria Math" w:hAnsi="Cambria Math"/>
                  <w:rPrChange w:id="556" w:author="Tomas Chovanak" w:date="2017-01-07T18:13:00Z">
                    <w:rPr>
                      <w:rFonts w:ascii="Cambria Math" w:hAnsi="Cambria Math"/>
                    </w:rPr>
                  </w:rPrChange>
                </w:rPr>
                <m:t>W</m:t>
              </w:ins>
            </m:r>
          </m:e>
          <m:sub>
            <m:r>
              <w:ins w:id="557" w:author="Tomas Chovanak" w:date="2017-01-07T18:11:00Z">
                <w:rPr>
                  <w:rFonts w:ascii="Cambria Math" w:hAnsi="Cambria Math"/>
                  <w:rPrChange w:id="558" w:author="Tomas Chovanak" w:date="2017-01-07T18:13:00Z">
                    <w:rPr>
                      <w:rFonts w:ascii="Cambria Math" w:hAnsi="Cambria Math"/>
                    </w:rPr>
                  </w:rPrChange>
                </w:rPr>
                <m:t>e</m:t>
              </w:ins>
            </m:r>
          </m:sub>
        </m:sSub>
        <m:r>
          <w:ins w:id="559" w:author="Tomas Chovanak" w:date="2017-01-07T18:11:00Z">
            <w:rPr>
              <w:rFonts w:ascii="Cambria Math" w:hAnsi="Cambria Math"/>
              <w:rPrChange w:id="560" w:author="Tomas Chovanak" w:date="2017-01-07T18:13:00Z">
                <w:rPr>
                  <w:rFonts w:ascii="Cambria Math" w:hAnsi="Cambria Math"/>
                </w:rPr>
              </w:rPrChange>
            </w:rPr>
            <m:t>)</m:t>
          </w:ins>
        </m:r>
      </m:oMath>
      <w:ins w:id="561" w:author="Tomas Chovanak" w:date="2017-01-07T18:11:00Z">
        <w:r>
          <w:t>.</w:t>
        </w:r>
      </w:ins>
    </w:p>
    <w:p w:rsidR="00255E37" w:rsidRDefault="001D34D6">
      <w:pPr>
        <w:pStyle w:val="Para"/>
        <w:numPr>
          <w:ilvl w:val="0"/>
          <w:numId w:val="52"/>
        </w:numPr>
        <w:jc w:val="both"/>
        <w:rPr>
          <w:ins w:id="562" w:author="Tomas Chovanak" w:date="2017-01-07T18:14:00Z"/>
        </w:rPr>
        <w:pPrChange w:id="563" w:author="Tomas Chovanak" w:date="2017-01-08T12:00:00Z">
          <w:pPr>
            <w:pStyle w:val="Para"/>
          </w:pPr>
        </w:pPrChange>
      </w:pPr>
      <w:ins w:id="564" w:author="Tomas Chovanak" w:date="2017-01-07T18:13:00Z">
        <w:r>
          <w:t>All patterns (global and group) are sorted. First by size of intersection with We descending. Second by support value descending.</w:t>
        </w:r>
      </w:ins>
    </w:p>
    <w:p w:rsidR="005C635D" w:rsidRDefault="005C635D">
      <w:pPr>
        <w:pStyle w:val="Para"/>
        <w:numPr>
          <w:ilvl w:val="0"/>
          <w:numId w:val="52"/>
        </w:numPr>
        <w:jc w:val="both"/>
        <w:rPr>
          <w:ins w:id="565" w:author="Tomas Chovanak" w:date="2017-01-07T18:17:00Z"/>
        </w:rPr>
        <w:pPrChange w:id="566" w:author="Tomas Chovanak" w:date="2017-01-08T12:00:00Z">
          <w:pPr>
            <w:pStyle w:val="Para"/>
          </w:pPr>
        </w:pPrChange>
      </w:pPr>
      <w:ins w:id="567" w:author="Tomas Chovanak" w:date="2017-01-07T18:14:00Z">
        <w:r>
          <w:t xml:space="preserve">Let </w:t>
        </w:r>
        <w:r w:rsidRPr="005C635D">
          <w:rPr>
            <w:i/>
            <w:rPrChange w:id="568" w:author="Tomas Chovanak" w:date="2017-01-07T18:14:00Z">
              <w:rPr/>
            </w:rPrChange>
          </w:rPr>
          <w:t>M</w:t>
        </w:r>
      </w:ins>
      <w:ins w:id="569" w:author="Tomas Chovanak" w:date="2017-01-08T11:32:00Z">
        <w:r w:rsidR="00FF11B8">
          <w:rPr>
            <w:i/>
          </w:rPr>
          <w:t>,</w:t>
        </w:r>
      </w:ins>
      <w:ins w:id="570" w:author="Tomas Chovanak" w:date="2017-01-07T18:14:00Z">
        <w:r>
          <w:t xml:space="preserve"> be map of items and their </w:t>
        </w:r>
        <w:r w:rsidRPr="005C635D">
          <w:rPr>
            <w:i/>
            <w:rPrChange w:id="571" w:author="Tomas Chovanak" w:date="2017-01-07T18:14:00Z">
              <w:rPr/>
            </w:rPrChange>
          </w:rPr>
          <w:t>"votes"</w:t>
        </w:r>
        <w:r>
          <w:t xml:space="preserve">. By iterating over all patterns votes values of items are updated. Votes value of item </w:t>
        </w:r>
        <w:r w:rsidRPr="00A07785">
          <w:rPr>
            <w:i/>
            <w:rPrChange w:id="572" w:author="Tomas Chovanak" w:date="2017-01-07T18:15:00Z">
              <w:rPr/>
            </w:rPrChange>
          </w:rPr>
          <w:t>i</w:t>
        </w:r>
        <w:r>
          <w:t xml:space="preserve"> that is contained in pattern </w:t>
        </w:r>
      </w:ins>
      <m:oMath>
        <m:sSub>
          <m:sSubPr>
            <m:ctrlPr>
              <w:ins w:id="573" w:author="Tomas Chovanak" w:date="2017-01-07T18:15:00Z">
                <w:rPr>
                  <w:rFonts w:ascii="Cambria Math" w:hAnsi="Cambria Math"/>
                  <w:i/>
                </w:rPr>
              </w:ins>
            </m:ctrlPr>
          </m:sSubPr>
          <m:e>
            <m:r>
              <w:ins w:id="574" w:author="Tomas Chovanak" w:date="2017-01-07T18:14:00Z">
                <w:rPr>
                  <w:rFonts w:ascii="Cambria Math" w:hAnsi="Cambria Math"/>
                  <w:rPrChange w:id="575" w:author="Tomas Chovanak" w:date="2017-01-07T18:15:00Z">
                    <w:rPr>
                      <w:rFonts w:ascii="Cambria Math" w:hAnsi="Cambria Math"/>
                    </w:rPr>
                  </w:rPrChange>
                </w:rPr>
                <m:t>P</m:t>
              </w:ins>
            </m:r>
          </m:e>
          <m:sub>
            <m:r>
              <w:ins w:id="576" w:author="Tomas Chovanak" w:date="2017-01-07T18:14:00Z">
                <w:rPr>
                  <w:rFonts w:ascii="Cambria Math" w:hAnsi="Cambria Math"/>
                  <w:rPrChange w:id="577" w:author="Tomas Chovanak" w:date="2017-01-07T18:15:00Z">
                    <w:rPr>
                      <w:rFonts w:ascii="Cambria Math" w:hAnsi="Cambria Math"/>
                    </w:rPr>
                  </w:rPrChange>
                </w:rPr>
                <m:t>i</m:t>
              </w:ins>
            </m:r>
          </m:sub>
        </m:sSub>
      </m:oMath>
      <w:ins w:id="578" w:author="Tomas Chovanak" w:date="2017-01-07T18:14:00Z">
        <w:r>
          <w:t xml:space="preserve"> and not in </w:t>
        </w:r>
      </w:ins>
      <m:oMath>
        <m:sSub>
          <m:sSubPr>
            <m:ctrlPr>
              <w:ins w:id="579" w:author="Tomas Chovanak" w:date="2017-01-07T18:16:00Z">
                <w:rPr>
                  <w:rFonts w:ascii="Cambria Math" w:hAnsi="Cambria Math"/>
                  <w:i/>
                </w:rPr>
              </w:ins>
            </m:ctrlPr>
          </m:sSubPr>
          <m:e>
            <m:r>
              <w:ins w:id="580" w:author="Tomas Chovanak" w:date="2017-01-07T18:14:00Z">
                <w:rPr>
                  <w:rFonts w:ascii="Cambria Math" w:hAnsi="Cambria Math"/>
                  <w:rPrChange w:id="581" w:author="Tomas Chovanak" w:date="2017-01-07T18:16:00Z">
                    <w:rPr>
                      <w:rFonts w:ascii="Cambria Math" w:hAnsi="Cambria Math"/>
                    </w:rPr>
                  </w:rPrChange>
                </w:rPr>
                <m:t>W</m:t>
              </w:ins>
            </m:r>
          </m:e>
          <m:sub>
            <m:r>
              <w:ins w:id="582" w:author="Tomas Chovanak" w:date="2017-01-07T18:14:00Z">
                <w:rPr>
                  <w:rFonts w:ascii="Cambria Math" w:hAnsi="Cambria Math"/>
                  <w:rPrChange w:id="583" w:author="Tomas Chovanak" w:date="2017-01-07T18:16:00Z">
                    <w:rPr>
                      <w:rFonts w:ascii="Cambria Math" w:hAnsi="Cambria Math"/>
                    </w:rPr>
                  </w:rPrChange>
                </w:rPr>
                <m:t>e</m:t>
              </w:ins>
            </m:r>
          </m:sub>
        </m:sSub>
      </m:oMath>
      <w:ins w:id="584" w:author="Tomas Chovanak" w:date="2017-01-07T18:14:00Z">
        <w:r>
          <w:t xml:space="preserve"> is incremented by </w:t>
        </w:r>
        <m:oMath>
          <m:r>
            <w:rPr>
              <w:rFonts w:ascii="Cambria Math" w:hAnsi="Cambria Math"/>
              <w:rPrChange w:id="585" w:author="Tomas Chovanak" w:date="2017-01-07T18:16:00Z">
                <w:rPr>
                  <w:rFonts w:ascii="Cambria Math" w:hAnsi="Cambria Math"/>
                </w:rPr>
              </w:rPrChange>
            </w:rPr>
            <m:t>support(</m:t>
          </m:r>
        </m:oMath>
      </w:ins>
      <m:oMath>
        <m:sSub>
          <m:sSubPr>
            <m:ctrlPr>
              <w:ins w:id="586" w:author="Tomas Chovanak" w:date="2017-01-07T18:16:00Z">
                <w:rPr>
                  <w:rFonts w:ascii="Cambria Math" w:hAnsi="Cambria Math"/>
                  <w:i/>
                </w:rPr>
              </w:ins>
            </m:ctrlPr>
          </m:sSubPr>
          <m:e>
            <m:r>
              <w:ins w:id="587" w:author="Tomas Chovanak" w:date="2017-01-07T18:14:00Z">
                <w:rPr>
                  <w:rFonts w:ascii="Cambria Math" w:hAnsi="Cambria Math"/>
                  <w:rPrChange w:id="588" w:author="Tomas Chovanak" w:date="2017-01-07T18:16:00Z">
                    <w:rPr>
                      <w:rFonts w:ascii="Cambria Math" w:hAnsi="Cambria Math"/>
                    </w:rPr>
                  </w:rPrChange>
                </w:rPr>
                <m:t>P</m:t>
              </w:ins>
            </m:r>
          </m:e>
          <m:sub>
            <m:r>
              <w:ins w:id="589" w:author="Tomas Chovanak" w:date="2017-01-07T18:14:00Z">
                <w:rPr>
                  <w:rFonts w:ascii="Cambria Math" w:hAnsi="Cambria Math"/>
                  <w:rPrChange w:id="590" w:author="Tomas Chovanak" w:date="2017-01-07T18:16:00Z">
                    <w:rPr>
                      <w:rFonts w:ascii="Cambria Math" w:hAnsi="Cambria Math"/>
                    </w:rPr>
                  </w:rPrChange>
                </w:rPr>
                <m:t>i</m:t>
              </w:ins>
            </m:r>
          </m:sub>
        </m:sSub>
        <m:r>
          <w:ins w:id="591" w:author="Tomas Chovanak" w:date="2017-01-07T18:14:00Z">
            <w:rPr>
              <w:rFonts w:ascii="Cambria Math" w:hAnsi="Cambria Math"/>
              <w:rPrChange w:id="592" w:author="Tomas Chovanak" w:date="2017-01-07T18:16:00Z">
                <w:rPr>
                  <w:rFonts w:ascii="Cambria Math" w:hAnsi="Cambria Math"/>
                </w:rPr>
              </w:rPrChange>
            </w:rPr>
            <m:t>) * lcs(</m:t>
          </w:ins>
        </m:r>
        <m:sSub>
          <m:sSubPr>
            <m:ctrlPr>
              <w:ins w:id="593" w:author="Tomas Chovanak" w:date="2017-01-07T18:17:00Z">
                <w:rPr>
                  <w:rFonts w:ascii="Cambria Math" w:hAnsi="Cambria Math"/>
                  <w:i/>
                </w:rPr>
              </w:ins>
            </m:ctrlPr>
          </m:sSubPr>
          <m:e>
            <m:r>
              <w:ins w:id="594" w:author="Tomas Chovanak" w:date="2017-01-07T18:14:00Z">
                <w:rPr>
                  <w:rFonts w:ascii="Cambria Math" w:hAnsi="Cambria Math"/>
                  <w:rPrChange w:id="595" w:author="Tomas Chovanak" w:date="2017-01-07T18:16:00Z">
                    <w:rPr>
                      <w:rFonts w:ascii="Cambria Math" w:hAnsi="Cambria Math"/>
                    </w:rPr>
                  </w:rPrChange>
                </w:rPr>
                <m:t>P</m:t>
              </w:ins>
            </m:r>
          </m:e>
          <m:sub>
            <m:r>
              <w:ins w:id="596" w:author="Tomas Chovanak" w:date="2017-01-07T18:14:00Z">
                <w:rPr>
                  <w:rFonts w:ascii="Cambria Math" w:hAnsi="Cambria Math"/>
                  <w:rPrChange w:id="597" w:author="Tomas Chovanak" w:date="2017-01-07T18:16:00Z">
                    <w:rPr>
                      <w:rFonts w:ascii="Cambria Math" w:hAnsi="Cambria Math"/>
                    </w:rPr>
                  </w:rPrChange>
                </w:rPr>
                <m:t>i</m:t>
              </w:ins>
            </m:r>
          </m:sub>
        </m:sSub>
        <m:r>
          <w:ins w:id="598" w:author="Tomas Chovanak" w:date="2017-01-07T18:14:00Z">
            <w:rPr>
              <w:rFonts w:ascii="Cambria Math" w:hAnsi="Cambria Math"/>
              <w:rPrChange w:id="599" w:author="Tomas Chovanak" w:date="2017-01-07T18:16:00Z">
                <w:rPr>
                  <w:rFonts w:ascii="Cambria Math" w:hAnsi="Cambria Math"/>
                </w:rPr>
              </w:rPrChange>
            </w:rPr>
            <m:t xml:space="preserve">, </m:t>
          </w:ins>
        </m:r>
        <m:sSub>
          <m:sSubPr>
            <m:ctrlPr>
              <w:ins w:id="600" w:author="Tomas Chovanak" w:date="2017-01-07T18:17:00Z">
                <w:rPr>
                  <w:rFonts w:ascii="Cambria Math" w:hAnsi="Cambria Math"/>
                  <w:i/>
                </w:rPr>
              </w:ins>
            </m:ctrlPr>
          </m:sSubPr>
          <m:e>
            <m:r>
              <w:ins w:id="601" w:author="Tomas Chovanak" w:date="2017-01-07T18:14:00Z">
                <w:rPr>
                  <w:rFonts w:ascii="Cambria Math" w:hAnsi="Cambria Math"/>
                  <w:rPrChange w:id="602" w:author="Tomas Chovanak" w:date="2017-01-07T18:16:00Z">
                    <w:rPr>
                      <w:rFonts w:ascii="Cambria Math" w:hAnsi="Cambria Math"/>
                    </w:rPr>
                  </w:rPrChange>
                </w:rPr>
                <m:t>W</m:t>
              </w:ins>
            </m:r>
          </m:e>
          <m:sub>
            <m:r>
              <w:ins w:id="603" w:author="Tomas Chovanak" w:date="2017-01-07T18:14:00Z">
                <w:rPr>
                  <w:rFonts w:ascii="Cambria Math" w:hAnsi="Cambria Math"/>
                  <w:rPrChange w:id="604" w:author="Tomas Chovanak" w:date="2017-01-07T18:16:00Z">
                    <w:rPr>
                      <w:rFonts w:ascii="Cambria Math" w:hAnsi="Cambria Math"/>
                    </w:rPr>
                  </w:rPrChange>
                </w:rPr>
                <m:t>e</m:t>
              </w:ins>
            </m:r>
          </m:sub>
        </m:sSub>
        <m:r>
          <w:ins w:id="605" w:author="Tomas Chovanak" w:date="2017-01-07T18:14:00Z">
            <w:rPr>
              <w:rFonts w:ascii="Cambria Math" w:hAnsi="Cambria Math"/>
              <w:rPrChange w:id="606" w:author="Tomas Chovanak" w:date="2017-01-07T18:16:00Z">
                <w:rPr>
                  <w:rFonts w:ascii="Cambria Math" w:hAnsi="Cambria Math"/>
                </w:rPr>
              </w:rPrChange>
            </w:rPr>
            <m:t>)</m:t>
          </w:ins>
        </m:r>
      </m:oMath>
      <w:ins w:id="607" w:author="Tomas Chovanak" w:date="2017-01-07T18:14:00Z">
        <w:r>
          <w:t xml:space="preserve"> both normalized to </w:t>
        </w:r>
        <w:r w:rsidRPr="00A07785">
          <w:rPr>
            <w:i/>
            <w:rPrChange w:id="608" w:author="Tomas Chovanak" w:date="2017-01-07T18:17:00Z">
              <w:rPr/>
            </w:rPrChange>
          </w:rPr>
          <w:t>&lt;0,1&gt;</w:t>
        </w:r>
        <w:r>
          <w:t xml:space="preserve"> interval.</w:t>
        </w:r>
      </w:ins>
    </w:p>
    <w:p w:rsidR="00FF11B8" w:rsidRDefault="0024574C">
      <w:pPr>
        <w:pStyle w:val="Para"/>
        <w:numPr>
          <w:ilvl w:val="0"/>
          <w:numId w:val="52"/>
        </w:numPr>
        <w:jc w:val="both"/>
        <w:rPr>
          <w:ins w:id="609" w:author="Tomas Chovanak" w:date="2017-01-08T11:33:00Z"/>
        </w:rPr>
        <w:pPrChange w:id="610" w:author="Tomas Chovanak" w:date="2017-01-08T12:02:00Z">
          <w:pPr>
            <w:pStyle w:val="Para"/>
          </w:pPr>
        </w:pPrChange>
      </w:pPr>
      <w:ins w:id="611" w:author="Tomas Chovanak" w:date="2017-01-07T18:17:00Z">
        <w:r>
          <w:t>Finally</w:t>
        </w:r>
      </w:ins>
      <w:ins w:id="612" w:author="Tomas Chovanak" w:date="2017-01-08T11:32:00Z">
        <w:r w:rsidR="00FF11B8">
          <w:t>,</w:t>
        </w:r>
      </w:ins>
      <w:ins w:id="613" w:author="Tomas Chovanak" w:date="2017-01-07T18:17:00Z">
        <w:r>
          <w:t xml:space="preserve"> </w:t>
        </w:r>
        <w:r w:rsidRPr="0024574C">
          <w:rPr>
            <w:i/>
            <w:rPrChange w:id="614" w:author="Tomas Chovanak" w:date="2017-01-07T18:17:00Z">
              <w:rPr/>
            </w:rPrChange>
          </w:rPr>
          <w:t>M</w:t>
        </w:r>
        <w:r>
          <w:t xml:space="preserve"> is sorted descending by votes values and best </w:t>
        </w:r>
        <w:r w:rsidRPr="0060185D">
          <w:rPr>
            <w:i/>
            <w:rPrChange w:id="615" w:author="Tomas Chovanak" w:date="2017-01-07T18:17:00Z">
              <w:rPr/>
            </w:rPrChange>
          </w:rPr>
          <w:t>r</w:t>
        </w:r>
        <w:r>
          <w:t xml:space="preserve"> items are picked to be recommended to user.</w:t>
        </w:r>
      </w:ins>
    </w:p>
    <w:p w:rsidR="00C14686" w:rsidRDefault="00C14686">
      <w:pPr>
        <w:pStyle w:val="Head2"/>
        <w:jc w:val="both"/>
        <w:rPr>
          <w:ins w:id="616" w:author="Tomas Chovanak" w:date="2017-01-08T11:33:00Z"/>
        </w:rPr>
        <w:pPrChange w:id="617" w:author="Tomas Chovanak" w:date="2017-01-08T12:00:00Z">
          <w:pPr>
            <w:pStyle w:val="Head2"/>
          </w:pPr>
        </w:pPrChange>
      </w:pPr>
      <w:ins w:id="618" w:author="Tomas Chovanak" w:date="2017-01-08T11:33:00Z">
        <w:r>
          <w:t>3.4</w:t>
        </w:r>
        <w:r>
          <w:rPr>
            <w:szCs w:val="22"/>
          </w:rPr>
          <w:t> </w:t>
        </w:r>
        <w:r>
          <w:t xml:space="preserve"> User session processing</w:t>
        </w:r>
      </w:ins>
    </w:p>
    <w:p w:rsidR="003D7185" w:rsidRDefault="00C14686">
      <w:pPr>
        <w:pStyle w:val="Para"/>
        <w:jc w:val="both"/>
        <w:rPr>
          <w:ins w:id="619" w:author="Tomas Chovanak" w:date="2017-01-08T11:47:00Z"/>
        </w:rPr>
        <w:pPrChange w:id="620" w:author="Tomas Chovanak" w:date="2017-01-08T12:00:00Z">
          <w:pPr>
            <w:pStyle w:val="Para"/>
          </w:pPr>
        </w:pPrChange>
      </w:pPr>
      <w:ins w:id="621" w:author="Tomas Chovanak" w:date="2017-01-08T11:34:00Z">
        <w:r>
          <w:t>In this section we describe how every user session is processed.</w:t>
        </w:r>
      </w:ins>
      <w:ins w:id="622" w:author="Tomas Chovanak" w:date="2017-01-08T11:50:00Z">
        <w:r w:rsidR="00506063">
          <w:t xml:space="preserve"> On </w:t>
        </w:r>
      </w:ins>
      <w:ins w:id="623" w:author="Tomas Chovanak" w:date="2017-01-08T11:58:00Z">
        <w:r w:rsidR="005949BA" w:rsidRPr="005949BA">
          <w:rPr>
            <w:highlight w:val="darkYellow"/>
            <w:rPrChange w:id="624" w:author="Tomas Chovanak" w:date="2017-01-08T11:59:00Z">
              <w:rPr>
                <w:color w:val="FF00FF"/>
              </w:rPr>
            </w:rPrChange>
          </w:rPr>
          <w:t>Figure 1</w:t>
        </w:r>
        <w:r w:rsidR="005949BA" w:rsidRPr="005949BA">
          <w:rPr>
            <w:rPrChange w:id="625" w:author="Tomas Chovanak" w:date="2017-01-08T11:58:00Z">
              <w:rPr>
                <w:color w:val="FF00FF"/>
              </w:rPr>
            </w:rPrChange>
          </w:rPr>
          <w:t xml:space="preserve"> </w:t>
        </w:r>
      </w:ins>
      <w:ins w:id="626" w:author="Tomas Chovanak" w:date="2017-01-08T11:50:00Z">
        <w:r w:rsidR="00506063">
          <w:t>is activity diagram for this process.</w:t>
        </w:r>
      </w:ins>
      <w:ins w:id="627" w:author="Tomas Chovanak" w:date="2017-01-08T11:34:00Z">
        <w:r>
          <w:t xml:space="preserve"> This process is designed with regards to evaluation and experiments we perform on it. It is framework where individual components can be changed (etc. different clustering or frequent closed itemsets mining algorithm).</w:t>
        </w:r>
      </w:ins>
      <w:ins w:id="628" w:author="Tomas Chovanak" w:date="2017-01-08T11:35:00Z">
        <w:r w:rsidR="00FF3C76">
          <w:t xml:space="preserve"> </w:t>
        </w:r>
      </w:ins>
      <w:ins w:id="629" w:author="Tomas Chovanak" w:date="2017-01-08T11:34:00Z">
        <w:r>
          <w:t xml:space="preserve">User session represented as set of actions is loaded into process from data stream. First it is used </w:t>
        </w:r>
      </w:ins>
      <w:ins w:id="630" w:author="Tomas Chovanak" w:date="2017-01-08T11:35:00Z">
        <w:r w:rsidR="0045358D">
          <w:t>in</w:t>
        </w:r>
      </w:ins>
      <w:ins w:id="631" w:author="Tomas Chovanak" w:date="2017-01-08T11:34:00Z">
        <w:r>
          <w:t xml:space="preserve"> recommendation</w:t>
        </w:r>
      </w:ins>
      <w:ins w:id="632" w:author="Tomas Chovanak" w:date="2017-01-08T11:36:00Z">
        <w:r w:rsidR="0045358D">
          <w:t xml:space="preserve"> task</w:t>
        </w:r>
      </w:ins>
      <w:ins w:id="633" w:author="Tomas Chovanak" w:date="2017-01-08T11:34:00Z">
        <w:r>
          <w:t xml:space="preserve"> as we proposed in previous section and other evaluation purposes as we describe them later.</w:t>
        </w:r>
      </w:ins>
      <w:ins w:id="634" w:author="Tomas Chovanak" w:date="2017-01-08T11:36:00Z">
        <w:r w:rsidR="003D7185">
          <w:t xml:space="preserve"> Next user model </w:t>
        </w:r>
        <w:r w:rsidR="003D7185" w:rsidRPr="003D7185">
          <w:rPr>
            <w:i/>
            <w:rPrChange w:id="635" w:author="Tomas Chovanak" w:date="2017-01-08T11:36:00Z">
              <w:rPr/>
            </w:rPrChange>
          </w:rPr>
          <w:t>u</w:t>
        </w:r>
        <w:r w:rsidR="003D7185">
          <w:t xml:space="preserve"> is updated. Actions from current session are added to queue in user model and </w:t>
        </w:r>
        <w:r w:rsidR="003D7185" w:rsidRPr="00907655">
          <w:rPr>
            <w:i/>
            <w:rPrChange w:id="636" w:author="Tomas Chovanak" w:date="2017-01-08T11:36:00Z">
              <w:rPr/>
            </w:rPrChange>
          </w:rPr>
          <w:t>u.nsc</w:t>
        </w:r>
        <w:r w:rsidR="003D7185">
          <w:t xml:space="preserve"> (new sessions count) counter is incremented. If </w:t>
        </w:r>
      </w:ins>
      <w:ins w:id="637" w:author="Tomas Chovanak" w:date="2017-01-08T11:37:00Z">
        <w:r w:rsidR="00907655" w:rsidRPr="00907655">
          <w:rPr>
            <w:i/>
            <w:rPrChange w:id="638" w:author="Tomas Chovanak" w:date="2017-01-08T11:37:00Z">
              <w:rPr/>
            </w:rPrChange>
          </w:rPr>
          <w:t>u</w:t>
        </w:r>
      </w:ins>
      <w:ins w:id="639" w:author="Tomas Chovanak" w:date="2017-01-08T11:36:00Z">
        <w:r w:rsidR="00907655" w:rsidRPr="00907655">
          <w:rPr>
            <w:i/>
            <w:rPrChange w:id="640" w:author="Tomas Chovanak" w:date="2017-01-08T11:37:00Z">
              <w:rPr/>
            </w:rPrChange>
          </w:rPr>
          <w:t>.nsc</w:t>
        </w:r>
        <w:r w:rsidR="003D7185">
          <w:t xml:space="preserve"> is greater than input parameter </w:t>
        </w:r>
        <w:r w:rsidR="003D7185" w:rsidRPr="00907655">
          <w:rPr>
            <w:i/>
            <w:rPrChange w:id="641" w:author="Tomas Chovanak" w:date="2017-01-08T11:37:00Z">
              <w:rPr/>
            </w:rPrChange>
          </w:rPr>
          <w:t>tcu</w:t>
        </w:r>
        <w:r w:rsidR="003D7185">
          <w:t xml:space="preserve"> (threshold number of changes in user model) then </w:t>
        </w:r>
        <w:r w:rsidR="008811B1" w:rsidRPr="008811B1">
          <w:rPr>
            <w:i/>
            <w:rPrChange w:id="642" w:author="Tomas Chovanak" w:date="2017-01-08T11:39:00Z">
              <w:rPr/>
            </w:rPrChange>
          </w:rPr>
          <w:t>u.nsc</w:t>
        </w:r>
        <w:r w:rsidR="003D7185">
          <w:t xml:space="preserve"> is nulled and microclusters are updated with ins</w:t>
        </w:r>
        <w:r w:rsidR="00C15FED">
          <w:t xml:space="preserve">tance generated from </w:t>
        </w:r>
      </w:ins>
      <w:ins w:id="643" w:author="Tomas Chovanak" w:date="2017-01-08T11:40:00Z">
        <w:r w:rsidR="008567E5" w:rsidRPr="008567E5">
          <w:rPr>
            <w:i/>
            <w:rPrChange w:id="644" w:author="Tomas Chovanak" w:date="2017-01-08T11:40:00Z">
              <w:rPr/>
            </w:rPrChange>
          </w:rPr>
          <w:t>u.aq</w:t>
        </w:r>
        <w:r w:rsidR="008567E5">
          <w:t xml:space="preserve"> (</w:t>
        </w:r>
      </w:ins>
      <w:ins w:id="645" w:author="Tomas Chovanak" w:date="2017-01-08T11:36:00Z">
        <w:r w:rsidR="00C15FED">
          <w:t>user model</w:t>
        </w:r>
      </w:ins>
      <w:ins w:id="646" w:author="Tomas Chovanak" w:date="2017-01-08T11:40:00Z">
        <w:r w:rsidR="00C15FED">
          <w:t>’</w:t>
        </w:r>
      </w:ins>
      <w:ins w:id="647" w:author="Tomas Chovanak" w:date="2017-01-08T11:36:00Z">
        <w:r w:rsidR="003D7185">
          <w:t xml:space="preserve">s </w:t>
        </w:r>
      </w:ins>
      <w:ins w:id="648" w:author="Tomas Chovanak" w:date="2017-01-08T11:40:00Z">
        <w:r w:rsidR="008567E5">
          <w:t>actions</w:t>
        </w:r>
      </w:ins>
      <w:ins w:id="649" w:author="Tomas Chovanak" w:date="2017-01-08T11:36:00Z">
        <w:r w:rsidR="003D7185">
          <w:t xml:space="preserve"> queue</w:t>
        </w:r>
      </w:ins>
      <w:ins w:id="650" w:author="Tomas Chovanak" w:date="2017-01-08T11:40:00Z">
        <w:r w:rsidR="008567E5">
          <w:t>)</w:t>
        </w:r>
      </w:ins>
      <w:ins w:id="651" w:author="Tomas Chovanak" w:date="2017-01-08T11:36:00Z">
        <w:r w:rsidR="003D7185">
          <w:t xml:space="preserve"> and </w:t>
        </w:r>
      </w:ins>
      <w:ins w:id="652" w:author="Tomas Chovanak" w:date="2017-01-08T11:40:00Z">
        <w:r w:rsidR="00BC4924" w:rsidRPr="00BC4924">
          <w:rPr>
            <w:i/>
            <w:rPrChange w:id="653" w:author="Tomas Chovanak" w:date="2017-01-08T11:40:00Z">
              <w:rPr/>
            </w:rPrChange>
          </w:rPr>
          <w:t>u.</w:t>
        </w:r>
      </w:ins>
      <w:ins w:id="654" w:author="Tomas Chovanak" w:date="2017-01-08T11:36:00Z">
        <w:r w:rsidR="00BC4924" w:rsidRPr="00BC4924">
          <w:rPr>
            <w:i/>
            <w:rPrChange w:id="655" w:author="Tomas Chovanak" w:date="2017-01-08T11:40:00Z">
              <w:rPr/>
            </w:rPrChange>
          </w:rPr>
          <w:t>muc</w:t>
        </w:r>
        <w:r w:rsidR="003D7185">
          <w:t xml:space="preserve"> </w:t>
        </w:r>
        <w:r w:rsidR="007255D9">
          <w:t>(microclusters updates counter)</w:t>
        </w:r>
        <w:r w:rsidR="003D7185">
          <w:t xml:space="preserve"> is incremented by 1.  If number of up</w:t>
        </w:r>
        <w:r w:rsidR="007F6695">
          <w:t>dates in microclusters (</w:t>
        </w:r>
        <w:r w:rsidR="007F6695" w:rsidRPr="007F6695">
          <w:rPr>
            <w:i/>
            <w:rPrChange w:id="656" w:author="Tomas Chovanak" w:date="2017-01-08T11:41:00Z">
              <w:rPr/>
            </w:rPrChange>
          </w:rPr>
          <w:t>muc</w:t>
        </w:r>
        <w:r w:rsidR="00AF621A">
          <w:t>) is</w:t>
        </w:r>
        <w:r w:rsidR="003D7185">
          <w:t xml:space="preserve"> greater than given threshold </w:t>
        </w:r>
        <w:r w:rsidR="003D7185" w:rsidRPr="00AF621A">
          <w:rPr>
            <w:i/>
            <w:rPrChange w:id="657" w:author="Tomas Chovanak" w:date="2017-01-08T11:41:00Z">
              <w:rPr/>
            </w:rPrChange>
          </w:rPr>
          <w:t>tcm</w:t>
        </w:r>
        <w:r w:rsidR="003D7185">
          <w:t xml:space="preserve"> (threshold number of changes</w:t>
        </w:r>
        <w:r w:rsidR="00F81CD2">
          <w:t xml:space="preserve"> in microclusters) then </w:t>
        </w:r>
        <w:r w:rsidR="00F81CD2" w:rsidRPr="00F81CD2">
          <w:rPr>
            <w:i/>
            <w:rPrChange w:id="658" w:author="Tomas Chovanak" w:date="2017-01-08T11:41:00Z">
              <w:rPr/>
            </w:rPrChange>
          </w:rPr>
          <w:t>muc</w:t>
        </w:r>
        <w:r w:rsidR="003D7185">
          <w:t xml:space="preserve"> is nulled and macroclustering is performed. With macroclustering, </w:t>
        </w:r>
        <w:r w:rsidR="003513C4" w:rsidRPr="003513C4">
          <w:rPr>
            <w:i/>
            <w:rPrChange w:id="659" w:author="Tomas Chovanak" w:date="2017-01-08T11:42:00Z">
              <w:rPr/>
            </w:rPrChange>
          </w:rPr>
          <w:t>lmid</w:t>
        </w:r>
        <w:r w:rsidR="003D7185">
          <w:t xml:space="preserve"> (last macroclustering id) is incremented and every old user model </w:t>
        </w:r>
        <w:r w:rsidR="003513C4" w:rsidRPr="003513C4">
          <w:rPr>
            <w:i/>
            <w:rPrChange w:id="660" w:author="Tomas Chovanak" w:date="2017-01-08T11:42:00Z">
              <w:rPr/>
            </w:rPrChange>
          </w:rPr>
          <w:t>u</w:t>
        </w:r>
        <w:r w:rsidR="003D7185">
          <w:t xml:space="preserve">, </w:t>
        </w:r>
        <w:r w:rsidR="003D7185">
          <w:lastRenderedPageBreak/>
          <w:t xml:space="preserve">meeting condition that </w:t>
        </w:r>
        <m:oMath>
          <m:r>
            <w:rPr>
              <w:rFonts w:ascii="Cambria Math" w:hAnsi="Cambria Math"/>
              <w:rPrChange w:id="661" w:author="Tomas Chovanak" w:date="2017-01-08T11:42:00Z">
                <w:rPr>
                  <w:rFonts w:ascii="Cambria Math" w:hAnsi="Cambria Math"/>
                </w:rPr>
              </w:rPrChange>
            </w:rPr>
            <m:t xml:space="preserve">lmid - u.lmid &gt; </m:t>
          </m:r>
        </m:oMath>
      </w:ins>
      <m:oMath>
        <m:r>
          <w:ins w:id="662" w:author="Tomas Chovanak" w:date="2017-01-08T11:42:00Z">
            <w:rPr>
              <w:rFonts w:ascii="Cambria Math" w:hAnsi="Cambria Math"/>
              <w:rPrChange w:id="663" w:author="Tomas Chovanak" w:date="2017-01-08T11:42:00Z">
                <w:rPr>
                  <w:rFonts w:ascii="Cambria Math" w:hAnsi="Cambria Math"/>
                </w:rPr>
              </w:rPrChange>
            </w:rPr>
            <m:t>t</m:t>
          </w:ins>
        </m:r>
        <m:r>
          <w:ins w:id="664" w:author="Tomas Chovanak" w:date="2017-01-08T11:36:00Z">
            <w:rPr>
              <w:rFonts w:ascii="Cambria Math" w:hAnsi="Cambria Math"/>
              <w:rPrChange w:id="665" w:author="Tomas Chovanak" w:date="2017-01-08T11:42:00Z">
                <w:rPr>
                  <w:rFonts w:ascii="Cambria Math" w:hAnsi="Cambria Math"/>
                </w:rPr>
              </w:rPrChange>
            </w:rPr>
            <m:t>cdiff</m:t>
          </w:ins>
        </m:r>
      </m:oMath>
      <w:ins w:id="666" w:author="Tomas Chovanak" w:date="2017-01-08T11:36:00Z">
        <w:r w:rsidR="00B23500">
          <w:t>,</w:t>
        </w:r>
      </w:ins>
      <w:ins w:id="667" w:author="Tomas Chovanak" w:date="2017-01-08T11:43:00Z">
        <w:r w:rsidR="00B23500">
          <w:t xml:space="preserve"> </w:t>
        </w:r>
        <w:r w:rsidR="00946441">
          <w:t xml:space="preserve">(where </w:t>
        </w:r>
        <w:r w:rsidR="00946441" w:rsidRPr="00946441">
          <w:rPr>
            <w:i/>
            <w:rPrChange w:id="668" w:author="Tomas Chovanak" w:date="2017-01-08T11:43:00Z">
              <w:rPr/>
            </w:rPrChange>
          </w:rPr>
          <w:t>tcdiff</w:t>
        </w:r>
        <w:r w:rsidR="00946441">
          <w:t xml:space="preserve"> parameter is threshold of clustering identifiers difference)</w:t>
        </w:r>
      </w:ins>
      <w:ins w:id="669" w:author="Tomas Chovanak" w:date="2017-01-08T11:42:00Z">
        <w:r w:rsidR="003513C4">
          <w:t xml:space="preserve"> </w:t>
        </w:r>
      </w:ins>
      <w:ins w:id="670" w:author="Tomas Chovanak" w:date="2017-01-08T11:36:00Z">
        <w:r w:rsidR="00943E2D">
          <w:t>is deleted from memory.</w:t>
        </w:r>
      </w:ins>
      <w:ins w:id="671" w:author="Tomas Chovanak" w:date="2017-01-08T11:46:00Z">
        <w:r w:rsidR="00943E2D">
          <w:t xml:space="preserve"> </w:t>
        </w:r>
      </w:ins>
      <w:ins w:id="672" w:author="Tomas Chovanak" w:date="2017-01-08T11:36:00Z">
        <w:r w:rsidR="00FB5C97">
          <w:t xml:space="preserve">Next if </w:t>
        </w:r>
      </w:ins>
      <w:ins w:id="673" w:author="Tomas Chovanak" w:date="2017-01-08T11:45:00Z">
        <w:r w:rsidR="003C42D2">
          <w:t>user model</w:t>
        </w:r>
        <w:r w:rsidR="003C42D2" w:rsidRPr="003C42D2">
          <w:rPr>
            <w:i/>
          </w:rPr>
          <w:t xml:space="preserve"> </w:t>
        </w:r>
        <w:r w:rsidR="003C42D2">
          <w:rPr>
            <w:i/>
          </w:rPr>
          <w:t xml:space="preserve">u </w:t>
        </w:r>
        <w:r w:rsidR="003C42D2">
          <w:t xml:space="preserve">has </w:t>
        </w:r>
      </w:ins>
      <w:ins w:id="674" w:author="Tomas Chovanak" w:date="2017-01-08T11:44:00Z">
        <w:r w:rsidR="003C42D2" w:rsidRPr="003C42D2">
          <w:rPr>
            <w:i/>
            <w:rPrChange w:id="675" w:author="Tomas Chovanak" w:date="2017-01-08T11:44:00Z">
              <w:rPr/>
            </w:rPrChange>
          </w:rPr>
          <w:t>u.</w:t>
        </w:r>
      </w:ins>
      <w:ins w:id="676" w:author="Tomas Chovanak" w:date="2017-01-08T11:36:00Z">
        <w:r w:rsidR="00FB5C97" w:rsidRPr="00FB5C97">
          <w:rPr>
            <w:i/>
            <w:rPrChange w:id="677" w:author="Tomas Chovanak" w:date="2017-01-08T11:44:00Z">
              <w:rPr/>
            </w:rPrChange>
          </w:rPr>
          <w:t>lm</w:t>
        </w:r>
        <w:r w:rsidR="003D7185" w:rsidRPr="00FB5C97">
          <w:rPr>
            <w:i/>
            <w:rPrChange w:id="678" w:author="Tomas Chovanak" w:date="2017-01-08T11:44:00Z">
              <w:rPr/>
            </w:rPrChange>
          </w:rPr>
          <w:t>id</w:t>
        </w:r>
        <w:r w:rsidR="003D7185">
          <w:t xml:space="preserve"> </w:t>
        </w:r>
      </w:ins>
      <w:ins w:id="679" w:author="Tomas Chovanak" w:date="2017-01-08T11:45:00Z">
        <w:r w:rsidR="003C42D2">
          <w:t xml:space="preserve">attribute value </w:t>
        </w:r>
      </w:ins>
      <w:ins w:id="680" w:author="Tomas Chovanak" w:date="2017-01-08T11:36:00Z">
        <w:r w:rsidR="00FB5C97">
          <w:t xml:space="preserve">other than current </w:t>
        </w:r>
      </w:ins>
      <w:ins w:id="681" w:author="Tomas Chovanak" w:date="2017-01-08T11:45:00Z">
        <w:r w:rsidR="003C42D2">
          <w:t xml:space="preserve">global </w:t>
        </w:r>
      </w:ins>
      <w:ins w:id="682" w:author="Tomas Chovanak" w:date="2017-01-08T11:36:00Z">
        <w:r w:rsidR="00FB5C97" w:rsidRPr="003C42D2">
          <w:rPr>
            <w:i/>
            <w:rPrChange w:id="683" w:author="Tomas Chovanak" w:date="2017-01-08T11:45:00Z">
              <w:rPr/>
            </w:rPrChange>
          </w:rPr>
          <w:t>lm</w:t>
        </w:r>
        <w:r w:rsidR="003D7185" w:rsidRPr="003C42D2">
          <w:rPr>
            <w:i/>
            <w:rPrChange w:id="684" w:author="Tomas Chovanak" w:date="2017-01-08T11:45:00Z">
              <w:rPr/>
            </w:rPrChange>
          </w:rPr>
          <w:t>id</w:t>
        </w:r>
      </w:ins>
      <w:ins w:id="685" w:author="Tomas Chovanak" w:date="2017-01-08T11:45:00Z">
        <w:r w:rsidR="00A9147F">
          <w:t xml:space="preserve"> then</w:t>
        </w:r>
      </w:ins>
      <w:ins w:id="686" w:author="Tomas Chovanak" w:date="2017-01-08T11:36:00Z">
        <w:r w:rsidR="009A07AD">
          <w:t xml:space="preserve"> </w:t>
        </w:r>
        <w:r w:rsidR="009A07AD" w:rsidRPr="009A07AD">
          <w:rPr>
            <w:i/>
            <w:rPrChange w:id="687" w:author="Tomas Chovanak" w:date="2017-01-08T11:45:00Z">
              <w:rPr/>
            </w:rPrChange>
          </w:rPr>
          <w:t>u</w:t>
        </w:r>
      </w:ins>
      <w:ins w:id="688" w:author="Tomas Chovanak" w:date="2017-01-08T11:46:00Z">
        <w:r w:rsidR="009A07AD">
          <w:rPr>
            <w:i/>
          </w:rPr>
          <w:t>.gid</w:t>
        </w:r>
      </w:ins>
      <w:ins w:id="689" w:author="Tomas Chovanak" w:date="2017-01-08T11:36:00Z">
        <w:r w:rsidR="009A07AD">
          <w:t xml:space="preserve"> is assigned </w:t>
        </w:r>
      </w:ins>
      <w:ins w:id="690" w:author="Tomas Chovanak" w:date="2017-01-08T11:46:00Z">
        <w:r w:rsidR="009A07AD">
          <w:t>identifier</w:t>
        </w:r>
      </w:ins>
      <w:ins w:id="691" w:author="Tomas Chovanak" w:date="2017-01-08T11:36:00Z">
        <w:r w:rsidR="003D7185">
          <w:t xml:space="preserve"> of group he belongs to according </w:t>
        </w:r>
      </w:ins>
      <w:ins w:id="692" w:author="Tomas Chovanak" w:date="2017-01-08T11:46:00Z">
        <w:r w:rsidR="008501DF">
          <w:t xml:space="preserve">to </w:t>
        </w:r>
      </w:ins>
      <w:ins w:id="693" w:author="Tomas Chovanak" w:date="2017-01-08T11:36:00Z">
        <w:r w:rsidR="003D7185">
          <w:t>last macroclustering</w:t>
        </w:r>
      </w:ins>
      <w:ins w:id="694" w:author="Tomas Chovanak" w:date="2017-01-08T11:46:00Z">
        <w:r w:rsidR="006F6FD2">
          <w:t xml:space="preserve"> performed</w:t>
        </w:r>
      </w:ins>
      <w:ins w:id="695" w:author="Tomas Chovanak" w:date="2017-01-08T11:36:00Z">
        <w:r w:rsidR="003D7185">
          <w:t>. Lastly user session with</w:t>
        </w:r>
      </w:ins>
      <w:ins w:id="696" w:author="Tomas Chovanak" w:date="2017-01-08T11:46:00Z">
        <w:r w:rsidR="00195744">
          <w:t xml:space="preserve"> appended</w:t>
        </w:r>
      </w:ins>
      <w:ins w:id="697" w:author="Tomas Chovanak" w:date="2017-01-08T11:36:00Z">
        <w:r w:rsidR="003D7185">
          <w:t xml:space="preserve"> id of group user belongs to is input to algorit</w:t>
        </w:r>
      </w:ins>
      <w:ins w:id="698" w:author="Tomas Chovanak" w:date="2017-01-08T11:46:00Z">
        <w:r w:rsidR="00937AE8">
          <w:t>h</w:t>
        </w:r>
      </w:ins>
      <w:ins w:id="699" w:author="Tomas Chovanak" w:date="2017-01-08T11:36:00Z">
        <w:r w:rsidR="003D7185">
          <w:t xml:space="preserve">m for mining frequent closed itemsets </w:t>
        </w:r>
      </w:ins>
      <w:ins w:id="700" w:author="Tomas Chovanak" w:date="2017-01-08T11:47:00Z">
        <w:r w:rsidR="00826A34">
          <w:t>for</w:t>
        </w:r>
        <w:r w:rsidR="00FB2421">
          <w:t xml:space="preserve"> specific</w:t>
        </w:r>
      </w:ins>
      <w:ins w:id="701" w:author="Tomas Chovanak" w:date="2017-01-08T11:36:00Z">
        <w:r w:rsidR="003D7185">
          <w:t xml:space="preserve"> group and same user session al</w:t>
        </w:r>
        <w:r w:rsidR="00B317E1">
          <w:t>one is input to same alg</w:t>
        </w:r>
        <w:r w:rsidR="003D7185">
          <w:t>orit</w:t>
        </w:r>
      </w:ins>
      <w:ins w:id="702" w:author="Tomas Chovanak" w:date="2017-01-08T11:47:00Z">
        <w:r w:rsidR="00B317E1">
          <w:t>h</w:t>
        </w:r>
      </w:ins>
      <w:ins w:id="703" w:author="Tomas Chovanak" w:date="2017-01-08T11:36:00Z">
        <w:r w:rsidR="003D7185">
          <w:t>m but performed for all users.</w:t>
        </w:r>
      </w:ins>
    </w:p>
    <w:p w:rsidR="006D4A60" w:rsidRPr="00040AE8" w:rsidRDefault="00501FDA">
      <w:pPr>
        <w:pStyle w:val="FigureCaption"/>
        <w:jc w:val="both"/>
        <w:rPr>
          <w:ins w:id="704" w:author="Tomas Chovanak" w:date="2017-01-08T11:48:00Z"/>
        </w:rPr>
        <w:pPrChange w:id="705" w:author="Tomas Chovanak" w:date="2017-01-08T12:00:00Z">
          <w:pPr>
            <w:spacing w:before="240"/>
            <w:jc w:val="center"/>
          </w:pPr>
        </w:pPrChange>
      </w:pPr>
      <w:ins w:id="706" w:author="Tomas Chovanak" w:date="2017-01-08T11:56:00Z">
        <w:r>
          <w:rPr>
            <w:noProof/>
            <w:lang w:val="en-GB" w:eastAsia="en-GB"/>
          </w:rPr>
          <w:drawing>
            <wp:inline distT="0" distB="0" distL="0" distR="0" wp14:anchorId="5683EC53" wp14:editId="1E0DFF40">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3">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ins>
    </w:p>
    <w:p w:rsidR="006D4A60" w:rsidRPr="00ED5F35" w:rsidRDefault="005949BA">
      <w:pPr>
        <w:pStyle w:val="FigureCaption"/>
        <w:jc w:val="both"/>
        <w:rPr>
          <w:ins w:id="707" w:author="Tomas Chovanak" w:date="2017-01-08T11:48:00Z"/>
          <w:b w:val="0"/>
        </w:rPr>
      </w:pPr>
      <w:ins w:id="708" w:author="Tomas Chovanak" w:date="2017-01-08T11:58:00Z">
        <w:r w:rsidRPr="005949BA">
          <w:rPr>
            <w:rStyle w:val="Label"/>
            <w:color w:val="auto"/>
            <w:highlight w:val="darkYellow"/>
            <w:rPrChange w:id="709" w:author="Tomas Chovanak" w:date="2017-01-08T11:59:00Z">
              <w:rPr>
                <w:rStyle w:val="Label"/>
                <w:color w:val="FF00FF"/>
              </w:rPr>
            </w:rPrChange>
          </w:rPr>
          <w:t>Figure 1</w:t>
        </w:r>
      </w:ins>
      <w:ins w:id="710" w:author="Tomas Chovanak" w:date="2017-01-08T11:48:00Z">
        <w:r w:rsidR="006D4A60" w:rsidRPr="00ED5F35">
          <w:rPr>
            <w:rStyle w:val="Label"/>
          </w:rPr>
          <w:t>:</w:t>
        </w:r>
        <w:r w:rsidR="006D4A60" w:rsidRPr="00ED5F35">
          <w:rPr>
            <w:color w:val="000000"/>
          </w:rPr>
          <w:t xml:space="preserve"> </w:t>
        </w:r>
      </w:ins>
      <w:ins w:id="711" w:author="Tomas Chovanak" w:date="2017-01-08T11:57:00Z">
        <w:r w:rsidR="0002232E">
          <w:rPr>
            <w:color w:val="000000"/>
          </w:rPr>
          <w:t>Activity diagram displaying p</w:t>
        </w:r>
        <w:r w:rsidR="0002243D">
          <w:t>rocessing of user sessions.</w:t>
        </w:r>
      </w:ins>
      <w:ins w:id="712" w:author="Tomas Chovanak" w:date="2017-01-08T19:41:00Z">
        <w:r w:rsidR="00224A61">
          <w:t xml:space="preserve"> Prefix A means action, prefix O means data object, prefix D means</w:t>
        </w:r>
      </w:ins>
      <w:ins w:id="713" w:author="Tomas Chovanak" w:date="2017-01-08T19:42:00Z">
        <w:r w:rsidR="00224A61">
          <w:t xml:space="preserve"> data source.</w:t>
        </w:r>
      </w:ins>
    </w:p>
    <w:p w:rsidR="00C14686" w:rsidRDefault="00CF4487">
      <w:pPr>
        <w:pStyle w:val="Para"/>
        <w:ind w:firstLine="0"/>
        <w:jc w:val="both"/>
        <w:rPr>
          <w:ins w:id="714" w:author="Tomas Chovanak" w:date="2017-01-08T12:02:00Z"/>
        </w:rPr>
        <w:pPrChange w:id="715" w:author="Tomas Chovanak" w:date="2017-01-08T12:02:00Z">
          <w:pPr>
            <w:pStyle w:val="Para"/>
          </w:pPr>
        </w:pPrChange>
      </w:pPr>
      <w:ins w:id="716" w:author="Tomas Chovanak" w:date="2017-01-08T12:00:00Z">
        <w:r>
          <w:t>Some parts of designed process could be paral</w:t>
        </w:r>
      </w:ins>
      <w:ins w:id="717" w:author="Tomas Chovanak" w:date="2017-01-08T12:01:00Z">
        <w:r>
          <w:t>l</w:t>
        </w:r>
      </w:ins>
      <w:ins w:id="718" w:author="Tomas Chovanak" w:date="2017-01-08T12:00:00Z">
        <w:r>
          <w:t xml:space="preserve">elized. Data stream </w:t>
        </w:r>
      </w:ins>
      <w:ins w:id="719" w:author="Tomas Chovanak" w:date="2017-01-08T12:01:00Z">
        <w:r w:rsidR="00923DC8">
          <w:t xml:space="preserve">could </w:t>
        </w:r>
        <w:r w:rsidR="00E45A3E">
          <w:t xml:space="preserve">be </w:t>
        </w:r>
      </w:ins>
      <w:ins w:id="720" w:author="Tomas Chovanak" w:date="2017-01-08T12:00:00Z">
        <w:r>
          <w:t>copied to 3 separate branches. One branch performing clustering part of process, second branch per</w:t>
        </w:r>
        <w:r w:rsidR="002705DC">
          <w:t>forming mining of group behavio</w:t>
        </w:r>
        <w:r>
          <w:t xml:space="preserve">ral patterns and third branch performing mining of global behavioral patterns. For our evaluation purposes sequential </w:t>
        </w:r>
        <w:r>
          <w:t xml:space="preserve">process was used. But in real application parallelization could be easily adapted to perform </w:t>
        </w:r>
      </w:ins>
      <w:ins w:id="721" w:author="Tomas Chovanak" w:date="2017-01-08T19:26:00Z">
        <w:r w:rsidR="0024321A">
          <w:t xml:space="preserve">processing </w:t>
        </w:r>
      </w:ins>
      <w:ins w:id="722" w:author="Tomas Chovanak" w:date="2017-01-08T12:00:00Z">
        <w:r>
          <w:t>even faster.</w:t>
        </w:r>
      </w:ins>
    </w:p>
    <w:p w:rsidR="00907FEF" w:rsidRPr="009B7028" w:rsidRDefault="00907FEF" w:rsidP="00907FEF">
      <w:pPr>
        <w:pStyle w:val="Head2"/>
        <w:jc w:val="both"/>
        <w:rPr>
          <w:ins w:id="723" w:author="Tomas Chovanak" w:date="2017-01-08T12:02:00Z"/>
          <w:lang w:val="sk-SK"/>
          <w:rPrChange w:id="724" w:author="Tomas Chovanak" w:date="2017-01-08T16:23:00Z">
            <w:rPr>
              <w:ins w:id="725" w:author="Tomas Chovanak" w:date="2017-01-08T12:02:00Z"/>
            </w:rPr>
          </w:rPrChange>
        </w:rPr>
      </w:pPr>
      <w:ins w:id="726" w:author="Tomas Chovanak" w:date="2017-01-08T12:02:00Z">
        <w:r>
          <w:t>3.4</w:t>
        </w:r>
        <w:r>
          <w:rPr>
            <w:szCs w:val="22"/>
          </w:rPr>
          <w:t> </w:t>
        </w:r>
        <w:r>
          <w:t xml:space="preserve"> Speed regulation</w:t>
        </w:r>
      </w:ins>
    </w:p>
    <w:p w:rsidR="00DB2B6E" w:rsidRDefault="004626E2">
      <w:pPr>
        <w:pStyle w:val="Para"/>
        <w:jc w:val="both"/>
        <w:rPr>
          <w:ins w:id="727" w:author="Tomas Chovanak" w:date="2017-01-08T19:34:00Z"/>
        </w:rPr>
        <w:pPrChange w:id="728" w:author="Tomas Chovanak" w:date="2017-01-08T12:00:00Z">
          <w:pPr>
            <w:pStyle w:val="Para"/>
          </w:pPr>
        </w:pPrChange>
      </w:pPr>
      <w:ins w:id="729" w:author="Tomas Chovanak" w:date="2017-01-08T19:27:00Z">
        <w:r>
          <w:t xml:space="preserve">As mentioned in </w:t>
        </w:r>
      </w:ins>
      <w:ins w:id="730" w:author="Tomas Chovanak" w:date="2017-01-08T19:30:00Z">
        <w:r w:rsidR="00377046">
          <w:t xml:space="preserve">[11] </w:t>
        </w:r>
      </w:ins>
      <w:ins w:id="731" w:author="Tomas Chovanak" w:date="2017-01-08T19:27:00Z">
        <w:r>
          <w:t>task of mining frequent itemsets requires balancing requirements for accuracy and effectivity. Higher speed means worse accuracy and better accuracy means lower speed. User should ha</w:t>
        </w:r>
      </w:ins>
      <w:ins w:id="732" w:author="Tomas Chovanak" w:date="2017-01-08T19:33:00Z">
        <w:r w:rsidR="004D73BA">
          <w:t>ve</w:t>
        </w:r>
        <w:r w:rsidR="00EE2058">
          <w:t xml:space="preserve"> </w:t>
        </w:r>
      </w:ins>
      <w:ins w:id="733" w:author="Tomas Chovanak" w:date="2017-01-08T19:27:00Z">
        <w:r>
          <w:t>option to set this balance according to</w:t>
        </w:r>
      </w:ins>
      <w:ins w:id="734" w:author="Tomas Chovanak" w:date="2017-01-08T19:31:00Z">
        <w:r w:rsidR="00030690">
          <w:t xml:space="preserve"> his</w:t>
        </w:r>
      </w:ins>
      <w:ins w:id="735" w:author="Tomas Chovanak" w:date="2017-01-08T19:27:00Z">
        <w:r>
          <w:t xml:space="preserve"> actual needs. In our method we give </w:t>
        </w:r>
      </w:ins>
      <w:ins w:id="736" w:author="Tomas Chovanak" w:date="2017-01-08T19:31:00Z">
        <w:r w:rsidR="00030690">
          <w:t xml:space="preserve">to </w:t>
        </w:r>
      </w:ins>
      <w:ins w:id="737" w:author="Tomas Chovanak" w:date="2017-01-08T19:27:00Z">
        <w:r>
          <w:t xml:space="preserve">user option to set minimal required speed as input parameter </w:t>
        </w:r>
        <w:r w:rsidR="00030690" w:rsidRPr="00030690">
          <w:rPr>
            <w:i/>
            <w:rPrChange w:id="738" w:author="Tomas Chovanak" w:date="2017-01-08T19:31:00Z">
              <w:rPr/>
            </w:rPrChange>
          </w:rPr>
          <w:t>mts</w:t>
        </w:r>
        <w:r>
          <w:t xml:space="preserve"> (minimal transactions per second). As we mentioned</w:t>
        </w:r>
      </w:ins>
      <w:ins w:id="739" w:author="Tomas Chovanak" w:date="2017-01-08T19:31:00Z">
        <w:r w:rsidR="00267378">
          <w:t>,</w:t>
        </w:r>
      </w:ins>
      <w:ins w:id="740" w:author="Tomas Chovanak" w:date="2017-01-08T19:27:00Z">
        <w:r>
          <w:t xml:space="preserve"> </w:t>
        </w:r>
        <w:r w:rsidRPr="00267378">
          <w:rPr>
            <w:i/>
            <w:rPrChange w:id="741" w:author="Tomas Chovanak" w:date="2017-01-08T19:31:00Z">
              <w:rPr/>
            </w:rPrChange>
          </w:rPr>
          <w:t>IncMine</w:t>
        </w:r>
        <w:r w:rsidR="00267378">
          <w:t xml:space="preserve"> alg</w:t>
        </w:r>
        <w:r>
          <w:t>orit</w:t>
        </w:r>
      </w:ins>
      <w:ins w:id="742" w:author="Tomas Chovanak" w:date="2017-01-08T19:31:00Z">
        <w:r w:rsidR="00267378">
          <w:t>h</w:t>
        </w:r>
      </w:ins>
      <w:ins w:id="743" w:author="Tomas Chovanak" w:date="2017-01-08T19:27:00Z">
        <w:r>
          <w:t>m process</w:t>
        </w:r>
      </w:ins>
      <w:ins w:id="744" w:author="Tomas Chovanak" w:date="2017-01-08T19:31:00Z">
        <w:r w:rsidR="00267378">
          <w:t>es</w:t>
        </w:r>
      </w:ins>
      <w:ins w:id="745" w:author="Tomas Chovanak" w:date="2017-01-08T19:27:00Z">
        <w:r>
          <w:t xml:space="preserve"> transactions in batches. Every update of batch (segment) is critical part</w:t>
        </w:r>
        <w:r w:rsidR="00606BEA">
          <w:t xml:space="preserve">. Let </w:t>
        </w:r>
        <w:r w:rsidR="00606BEA" w:rsidRPr="00606BEA">
          <w:rPr>
            <w:i/>
            <w:rPrChange w:id="746" w:author="Tomas Chovanak" w:date="2017-01-08T19:32:00Z">
              <w:rPr/>
            </w:rPrChange>
          </w:rPr>
          <w:t>actspeed</w:t>
        </w:r>
        <w:r>
          <w:t xml:space="preserve"> be actual average speed of processing in transactions per second. Let </w:t>
        </w:r>
        <w:r w:rsidRPr="00606BEA">
          <w:rPr>
            <w:i/>
            <w:rPrChange w:id="747" w:author="Tomas Chovanak" w:date="2017-01-08T19:32:00Z">
              <w:rPr/>
            </w:rPrChange>
          </w:rPr>
          <w:t>ctrans</w:t>
        </w:r>
        <w:r>
          <w:t xml:space="preserve"> be actual number of processed transactions from start of measuring. Then:</w:t>
        </w:r>
      </w:ins>
    </w:p>
    <w:tbl>
      <w:tblPr>
        <w:tblW w:w="5000" w:type="pct"/>
        <w:tblLook w:val="0000" w:firstRow="0" w:lastRow="0" w:firstColumn="0" w:lastColumn="0" w:noHBand="0" w:noVBand="0"/>
      </w:tblPr>
      <w:tblGrid>
        <w:gridCol w:w="4374"/>
        <w:gridCol w:w="426"/>
      </w:tblGrid>
      <w:tr w:rsidR="00DB2B6E" w:rsidRPr="00DA041E" w:rsidTr="001C0020">
        <w:trPr>
          <w:ins w:id="748" w:author="Tomas Chovanak" w:date="2017-01-08T19:34:00Z"/>
        </w:trPr>
        <w:tc>
          <w:tcPr>
            <w:tcW w:w="4695" w:type="pct"/>
            <w:shd w:val="clear" w:color="auto" w:fill="auto"/>
            <w:vAlign w:val="center"/>
          </w:tcPr>
          <w:p w:rsidR="00DB2B6E" w:rsidRPr="00DA041E" w:rsidRDefault="00DB2B6E">
            <w:pPr>
              <w:pStyle w:val="DisplayFormula"/>
              <w:jc w:val="both"/>
              <w:rPr>
                <w:ins w:id="749" w:author="Tomas Chovanak" w:date="2017-01-08T19:34:00Z"/>
              </w:rPr>
            </w:pPr>
            <m:oMathPara>
              <m:oMath>
                <m:r>
                  <w:ins w:id="750" w:author="Tomas Chovanak" w:date="2017-01-08T19:35:00Z">
                    <w:rPr>
                      <w:rFonts w:ascii="Cambria Math" w:hAnsi="Cambria Math"/>
                      <w:lang w:val="en-GB"/>
                    </w:rPr>
                    <m:t>actspeed</m:t>
                  </w:ins>
                </m:r>
                <m:r>
                  <w:ins w:id="751" w:author="Tomas Chovanak" w:date="2017-01-08T19:34:00Z">
                    <w:rPr>
                      <w:rFonts w:ascii="Cambria Math" w:eastAsia="Cambria Math" w:hAnsi="Cambria Math" w:cs="Cambria Math"/>
                      <w:lang w:val="en-GB"/>
                    </w:rPr>
                    <m:t>=</m:t>
                  </w:ins>
                </m:r>
                <m:f>
                  <m:fPr>
                    <m:ctrlPr>
                      <w:ins w:id="752" w:author="Tomas Chovanak" w:date="2017-01-08T19:35:00Z">
                        <w:rPr>
                          <w:rFonts w:ascii="Cambria Math" w:eastAsia="Cambria Math" w:hAnsi="Cambria Math" w:cs="Cambria Math"/>
                          <w:i/>
                          <w:lang w:val="en-GB"/>
                        </w:rPr>
                      </w:ins>
                    </m:ctrlPr>
                  </m:fPr>
                  <m:num>
                    <m:r>
                      <w:ins w:id="753" w:author="Tomas Chovanak" w:date="2017-01-08T19:35:00Z">
                        <w:rPr>
                          <w:rFonts w:ascii="Cambria Math" w:eastAsia="Cambria Math" w:hAnsi="Cambria Math" w:cs="Cambria Math"/>
                          <w:lang w:val="en-GB"/>
                        </w:rPr>
                        <m:t>ctrans</m:t>
                      </w:ins>
                    </m:r>
                  </m:num>
                  <m:den>
                    <m:r>
                      <w:ins w:id="754" w:author="Tomas Chovanak" w:date="2017-01-08T19:35:00Z">
                        <w:rPr>
                          <w:rFonts w:ascii="Cambria Math" w:eastAsia="Cambria Math" w:hAnsi="Cambria Math" w:cs="Cambria Math"/>
                          <w:lang w:val="en-GB"/>
                        </w:rPr>
                        <m:t>mts</m:t>
                      </w:ins>
                    </m:r>
                  </m:den>
                </m:f>
              </m:oMath>
            </m:oMathPara>
          </w:p>
        </w:tc>
        <w:tc>
          <w:tcPr>
            <w:tcW w:w="305" w:type="pct"/>
            <w:shd w:val="clear" w:color="auto" w:fill="auto"/>
            <w:vAlign w:val="center"/>
          </w:tcPr>
          <w:p w:rsidR="00DB2B6E" w:rsidRPr="00DA041E" w:rsidRDefault="00DB2B6E" w:rsidP="001C0020">
            <w:pPr>
              <w:pStyle w:val="DisplayFormula"/>
              <w:jc w:val="both"/>
              <w:rPr>
                <w:ins w:id="755" w:author="Tomas Chovanak" w:date="2017-01-08T19:34:00Z"/>
                <w:lang w:val="en-GB"/>
              </w:rPr>
            </w:pPr>
            <w:ins w:id="756" w:author="Tomas Chovanak" w:date="2017-01-08T19:34:00Z">
              <w:r w:rsidRPr="00DA041E">
                <w:rPr>
                  <w:lang w:val="en-GB"/>
                </w:rPr>
                <w:t>(</w:t>
              </w:r>
              <w:r w:rsidRPr="00DA041E">
                <w:t>1</w:t>
              </w:r>
              <w:r w:rsidRPr="00DA041E">
                <w:rPr>
                  <w:lang w:val="en-GB"/>
                </w:rPr>
                <w:t>)</w:t>
              </w:r>
            </w:ins>
          </w:p>
        </w:tc>
      </w:tr>
    </w:tbl>
    <w:p w:rsidR="00DB2B6E" w:rsidRDefault="00DB2B6E">
      <w:pPr>
        <w:pStyle w:val="Para"/>
        <w:jc w:val="both"/>
        <w:rPr>
          <w:ins w:id="757" w:author="Tomas Chovanak" w:date="2017-01-08T19:34:00Z"/>
        </w:rPr>
        <w:pPrChange w:id="758" w:author="Tomas Chovanak" w:date="2017-01-08T12:00:00Z">
          <w:pPr>
            <w:pStyle w:val="Para"/>
          </w:pPr>
        </w:pPrChange>
      </w:pPr>
    </w:p>
    <w:p w:rsidR="00DB2B6E" w:rsidRDefault="00DB2B6E">
      <w:pPr>
        <w:pStyle w:val="Para"/>
        <w:ind w:firstLine="0"/>
        <w:jc w:val="both"/>
        <w:rPr>
          <w:ins w:id="759" w:author="Tomas Chovanak" w:date="2017-01-08T19:36:00Z"/>
        </w:rPr>
        <w:pPrChange w:id="760" w:author="Tomas Chovanak" w:date="2017-01-08T19:35:00Z">
          <w:pPr>
            <w:pStyle w:val="Para"/>
          </w:pPr>
        </w:pPrChange>
      </w:pPr>
      <w:ins w:id="761" w:author="Tomas Chovanak" w:date="2017-01-08T19:35:00Z">
        <w:r>
          <w:t xml:space="preserve">Let </w:t>
        </w:r>
        <w:r w:rsidRPr="00DB2B6E">
          <w:rPr>
            <w:i/>
            <w:rPrChange w:id="762" w:author="Tomas Chovanak" w:date="2017-01-08T19:36:00Z">
              <w:rPr/>
            </w:rPrChange>
          </w:rPr>
          <w:t>tstart</w:t>
        </w:r>
        <w:r>
          <w:t xml:space="preserve"> be time when</w:t>
        </w:r>
        <w:r w:rsidR="00D203FA">
          <w:t xml:space="preserve"> measuring started. Let </w:t>
        </w:r>
        <w:r w:rsidRPr="00D203FA">
          <w:rPr>
            <w:i/>
            <w:rPrChange w:id="763" w:author="Tomas Chovanak" w:date="2017-01-08T19:36:00Z">
              <w:rPr/>
            </w:rPrChange>
          </w:rPr>
          <w:t>tsupdate</w:t>
        </w:r>
        <w:r>
          <w:t xml:space="preserve"> </w:t>
        </w:r>
      </w:ins>
      <w:ins w:id="764" w:author="Tomas Chovanak" w:date="2017-01-08T19:36:00Z">
        <w:r w:rsidR="00D203FA">
          <w:t>be</w:t>
        </w:r>
      </w:ins>
      <w:ins w:id="765" w:author="Tomas Chovanak" w:date="2017-01-08T19:35:00Z">
        <w:r>
          <w:t xml:space="preserve"> time when update of batch started. We compute maximal allowed time of update </w:t>
        </w:r>
        <w:r w:rsidRPr="00D203FA">
          <w:rPr>
            <w:i/>
            <w:rPrChange w:id="766" w:author="Tomas Chovanak" w:date="2017-01-08T19:36:00Z">
              <w:rPr/>
            </w:rPrChange>
          </w:rPr>
          <w:t>tmax</w:t>
        </w:r>
        <w:r>
          <w:t xml:space="preserve"> before each update as:</w:t>
        </w:r>
      </w:ins>
    </w:p>
    <w:p w:rsidR="0053712E" w:rsidRDefault="0053712E" w:rsidP="00DB2B6E">
      <w:pPr>
        <w:pStyle w:val="Para"/>
        <w:ind w:firstLine="0"/>
        <w:jc w:val="both"/>
        <w:rPr>
          <w:ins w:id="767" w:author="Tomas Chovanak" w:date="2017-01-08T19:36:00Z"/>
        </w:rPr>
      </w:pPr>
      <w:ins w:id="768" w:author="Tomas Chovanak" w:date="2017-01-08T19:36:00Z">
        <w:r>
          <w:tab/>
        </w:r>
      </w:ins>
    </w:p>
    <w:tbl>
      <w:tblPr>
        <w:tblW w:w="5000" w:type="pct"/>
        <w:tblLook w:val="0000" w:firstRow="0" w:lastRow="0" w:firstColumn="0" w:lastColumn="0" w:noHBand="0" w:noVBand="0"/>
      </w:tblPr>
      <w:tblGrid>
        <w:gridCol w:w="4374"/>
        <w:gridCol w:w="426"/>
      </w:tblGrid>
      <w:tr w:rsidR="0053712E" w:rsidRPr="00DA041E" w:rsidTr="00BF3093">
        <w:trPr>
          <w:ins w:id="769" w:author="Tomas Chovanak" w:date="2017-01-08T19:36:00Z"/>
        </w:trPr>
        <w:tc>
          <w:tcPr>
            <w:tcW w:w="4556" w:type="pct"/>
            <w:shd w:val="clear" w:color="auto" w:fill="auto"/>
            <w:vAlign w:val="center"/>
          </w:tcPr>
          <w:p w:rsidR="0053712E" w:rsidRPr="00DA041E" w:rsidRDefault="0053712E">
            <w:pPr>
              <w:pStyle w:val="DisplayFormula"/>
              <w:jc w:val="both"/>
              <w:rPr>
                <w:ins w:id="770" w:author="Tomas Chovanak" w:date="2017-01-08T19:36:00Z"/>
              </w:rPr>
            </w:pPr>
            <m:oMathPara>
              <m:oMath>
                <m:r>
                  <w:ins w:id="771" w:author="Tomas Chovanak" w:date="2017-01-08T19:37:00Z">
                    <w:rPr>
                      <w:rFonts w:ascii="Cambria Math" w:hAnsi="Cambria Math"/>
                      <w:lang w:val="en-GB"/>
                    </w:rPr>
                    <m:t>tmax</m:t>
                  </w:ins>
                </m:r>
                <m:r>
                  <w:ins w:id="772" w:author="Tomas Chovanak" w:date="2017-01-08T19:36:00Z">
                    <w:rPr>
                      <w:rFonts w:ascii="Cambria Math" w:eastAsia="Cambria Math" w:hAnsi="Cambria Math" w:cs="Cambria Math"/>
                      <w:lang w:val="en-GB"/>
                    </w:rPr>
                    <m:t>=</m:t>
                  </w:ins>
                </m:r>
                <m:r>
                  <w:ins w:id="773" w:author="Tomas Chovanak" w:date="2017-01-08T19:37:00Z">
                    <w:rPr>
                      <w:rFonts w:ascii="Cambria Math" w:eastAsia="Cambria Math" w:hAnsi="Cambria Math" w:cs="Cambria Math"/>
                      <w:lang w:val="en-GB"/>
                    </w:rPr>
                    <m:t>actspeed-tsupdate+tstart</m:t>
                  </w:ins>
                </m:r>
              </m:oMath>
            </m:oMathPara>
          </w:p>
        </w:tc>
        <w:tc>
          <w:tcPr>
            <w:tcW w:w="444" w:type="pct"/>
            <w:shd w:val="clear" w:color="auto" w:fill="auto"/>
            <w:vAlign w:val="center"/>
          </w:tcPr>
          <w:p w:rsidR="0053712E" w:rsidRPr="00DA041E" w:rsidRDefault="0053712E" w:rsidP="001C0020">
            <w:pPr>
              <w:pStyle w:val="DisplayFormula"/>
              <w:jc w:val="both"/>
              <w:rPr>
                <w:ins w:id="774" w:author="Tomas Chovanak" w:date="2017-01-08T19:36:00Z"/>
                <w:lang w:val="en-GB"/>
              </w:rPr>
            </w:pPr>
            <w:ins w:id="775" w:author="Tomas Chovanak" w:date="2017-01-08T19:36:00Z">
              <w:r w:rsidRPr="00DA041E">
                <w:rPr>
                  <w:lang w:val="en-GB"/>
                </w:rPr>
                <w:t>(</w:t>
              </w:r>
              <w:r w:rsidR="003E4210">
                <w:t>2</w:t>
              </w:r>
              <w:bookmarkStart w:id="776" w:name="_GoBack"/>
              <w:bookmarkEnd w:id="776"/>
              <w:r w:rsidRPr="00DA041E">
                <w:rPr>
                  <w:lang w:val="en-GB"/>
                </w:rPr>
                <w:t>)</w:t>
              </w:r>
            </w:ins>
          </w:p>
        </w:tc>
      </w:tr>
    </w:tbl>
    <w:p w:rsidR="0053712E" w:rsidRDefault="00A7208B">
      <w:pPr>
        <w:pStyle w:val="Para"/>
        <w:ind w:firstLine="0"/>
        <w:jc w:val="both"/>
        <w:rPr>
          <w:ins w:id="777" w:author="Tomas Chovanak" w:date="2017-01-08T19:45:00Z"/>
        </w:rPr>
        <w:pPrChange w:id="778" w:author="Tomas Chovanak" w:date="2017-01-08T19:35:00Z">
          <w:pPr>
            <w:pStyle w:val="Para"/>
          </w:pPr>
        </w:pPrChange>
      </w:pPr>
      <w:ins w:id="779" w:author="Tomas Chovanak" w:date="2017-01-08T19:37:00Z">
        <w:r>
          <w:t>When</w:t>
        </w:r>
        <w:r w:rsidR="00BF3093">
          <w:t xml:space="preserve"> frequent itemsets</w:t>
        </w:r>
      </w:ins>
      <w:ins w:id="780" w:author="Tomas Chovanak" w:date="2017-01-08T19:38:00Z">
        <w:r>
          <w:t xml:space="preserve"> update in current batch</w:t>
        </w:r>
      </w:ins>
      <w:ins w:id="781" w:author="Tomas Chovanak" w:date="2017-01-08T19:37:00Z">
        <w:r w:rsidR="00BF3093">
          <w:t xml:space="preserve"> takes more than </w:t>
        </w:r>
        <w:r w:rsidR="00BF3093" w:rsidRPr="00A7208B">
          <w:rPr>
            <w:i/>
            <w:rPrChange w:id="782" w:author="Tomas Chovanak" w:date="2017-01-08T19:38:00Z">
              <w:rPr/>
            </w:rPrChange>
          </w:rPr>
          <w:t>tmax</w:t>
        </w:r>
        <w:r w:rsidR="00BF3093">
          <w:t xml:space="preserve"> it is</w:t>
        </w:r>
      </w:ins>
      <w:ins w:id="783" w:author="Tomas Chovanak" w:date="2017-01-08T19:38:00Z">
        <w:r>
          <w:t xml:space="preserve"> simply</w:t>
        </w:r>
      </w:ins>
      <w:ins w:id="784" w:author="Tomas Chovanak" w:date="2017-01-08T19:37:00Z">
        <w:r w:rsidR="00BF3093">
          <w:t xml:space="preserve"> stopped. It means some frequent closed itemsets won't be discovered. In next section we evaluate what effect does it have on accuracy when changing </w:t>
        </w:r>
        <w:r w:rsidR="00BF3093" w:rsidRPr="00707921">
          <w:rPr>
            <w:i/>
            <w:rPrChange w:id="785" w:author="Tomas Chovanak" w:date="2017-01-08T19:38:00Z">
              <w:rPr/>
            </w:rPrChange>
          </w:rPr>
          <w:t>mts</w:t>
        </w:r>
        <w:r w:rsidR="00BF3093">
          <w:t xml:space="preserve"> parameter value. Interesting solution to this p</w:t>
        </w:r>
        <w:r w:rsidR="00051D62">
          <w:t>roblem would be using other alg</w:t>
        </w:r>
        <w:r w:rsidR="00BF3093">
          <w:t>orit</w:t>
        </w:r>
      </w:ins>
      <w:ins w:id="786" w:author="Tomas Chovanak" w:date="2017-01-08T19:38:00Z">
        <w:r w:rsidR="007C37D4">
          <w:t>h</w:t>
        </w:r>
      </w:ins>
      <w:ins w:id="787" w:author="Tomas Chovanak" w:date="2017-01-08T19:37:00Z">
        <w:r w:rsidR="00BF3093">
          <w:t xml:space="preserve">m for mining frequent closed itemsets from batch of transactions with approach of mining </w:t>
        </w:r>
        <w:r w:rsidR="00BF3093" w:rsidRPr="007C37D4">
          <w:rPr>
            <w:i/>
            <w:rPrChange w:id="788" w:author="Tomas Chovanak" w:date="2017-01-08T19:39:00Z">
              <w:rPr/>
            </w:rPrChange>
          </w:rPr>
          <w:t>k</w:t>
        </w:r>
        <w:r w:rsidR="007C37D4">
          <w:t xml:space="preserve"> most frequent itemsets because there</w:t>
        </w:r>
        <w:r w:rsidR="00BF3093">
          <w:t xml:space="preserve"> is no need </w:t>
        </w:r>
      </w:ins>
      <w:ins w:id="789" w:author="Tomas Chovanak" w:date="2017-01-08T19:39:00Z">
        <w:r w:rsidR="007C37D4">
          <w:t>to</w:t>
        </w:r>
      </w:ins>
      <w:ins w:id="790" w:author="Tomas Chovanak" w:date="2017-01-08T19:37:00Z">
        <w:r w:rsidR="00BF3093">
          <w:t xml:space="preserve"> set minimal support thr</w:t>
        </w:r>
        <w:r w:rsidR="00A40DFE">
          <w:t>eshold like one proposed in [12]</w:t>
        </w:r>
        <w:r w:rsidR="00BF3093">
          <w:t xml:space="preserve"> and best patterns are discovered</w:t>
        </w:r>
      </w:ins>
      <w:ins w:id="791" w:author="Tomas Chovanak" w:date="2017-01-08T19:39:00Z">
        <w:r w:rsidR="009F6919">
          <w:t xml:space="preserve"> first</w:t>
        </w:r>
      </w:ins>
      <w:ins w:id="792" w:author="Tomas Chovanak" w:date="2017-01-08T19:37:00Z">
        <w:r w:rsidR="00BF3093">
          <w:t>. Implementing and evaluating this kind of solution is actually outside of scope. As we see in evaluation part high dimensionality is problem that</w:t>
        </w:r>
      </w:ins>
      <w:ins w:id="793" w:author="Tomas Chovanak" w:date="2017-01-08T19:40:00Z">
        <w:r w:rsidR="00944C7E">
          <w:t xml:space="preserve"> primarily</w:t>
        </w:r>
      </w:ins>
      <w:ins w:id="794" w:author="Tomas Chovanak" w:date="2017-01-08T19:37:00Z">
        <w:r w:rsidR="00BF3093">
          <w:t xml:space="preserve"> causes speed deceleration. But with moderate number of differe</w:t>
        </w:r>
        <w:r w:rsidR="00366B10">
          <w:t>nt</w:t>
        </w:r>
      </w:ins>
      <w:ins w:id="795" w:author="Tomas Chovanak" w:date="2017-01-08T19:40:00Z">
        <w:r w:rsidR="00366B10">
          <w:t xml:space="preserve"> possible</w:t>
        </w:r>
      </w:ins>
      <w:ins w:id="796" w:author="Tomas Chovanak" w:date="2017-01-08T19:37:00Z">
        <w:r w:rsidR="00BF3093">
          <w:t xml:space="preserve"> user actions logged solution is very fast.</w:t>
        </w:r>
      </w:ins>
    </w:p>
    <w:p w:rsidR="00087AA6" w:rsidRPr="00D01A4B" w:rsidRDefault="00087AA6" w:rsidP="00087AA6">
      <w:pPr>
        <w:pStyle w:val="Head2"/>
        <w:jc w:val="both"/>
        <w:rPr>
          <w:ins w:id="797" w:author="Tomas Chovanak" w:date="2017-01-08T19:45:00Z"/>
          <w:lang w:val="sk-SK"/>
        </w:rPr>
      </w:pPr>
      <w:ins w:id="798" w:author="Tomas Chovanak" w:date="2017-01-08T19:45:00Z">
        <w:r>
          <w:t>3.4</w:t>
        </w:r>
        <w:r>
          <w:rPr>
            <w:szCs w:val="22"/>
          </w:rPr>
          <w:t> </w:t>
        </w:r>
        <w:r>
          <w:t xml:space="preserve"> S</w:t>
        </w:r>
        <w:r w:rsidR="001C1358">
          <w:t>ummary of parameters used</w:t>
        </w:r>
      </w:ins>
    </w:p>
    <w:p w:rsidR="007B40AE" w:rsidRDefault="000B71EF" w:rsidP="007B40AE">
      <w:pPr>
        <w:pStyle w:val="Para"/>
        <w:jc w:val="both"/>
        <w:rPr>
          <w:ins w:id="799" w:author="Tomas Chovanak" w:date="2017-01-08T20:42:00Z"/>
        </w:rPr>
        <w:pPrChange w:id="800" w:author="Tomas Chovanak" w:date="2017-01-08T20:42:00Z">
          <w:pPr>
            <w:pStyle w:val="Para"/>
          </w:pPr>
        </w:pPrChange>
      </w:pPr>
      <w:ins w:id="801" w:author="Tomas Chovanak" w:date="2017-01-08T19:55:00Z">
        <w:r>
          <w:t>One of critical parts of designed process is number of input parameters. There are input parameters for clustering algorithm and for mining frequent closed itemsets algorithm and some parameters required by process itself. We divided</w:t>
        </w:r>
      </w:ins>
      <w:ins w:id="802" w:author="Tomas Chovanak" w:date="2017-01-08T19:56:00Z">
        <w:r w:rsidR="00316131">
          <w:t xml:space="preserve"> these</w:t>
        </w:r>
      </w:ins>
      <w:ins w:id="803" w:author="Tomas Chovanak" w:date="2017-01-08T19:55:00Z">
        <w:r>
          <w:t xml:space="preserve"> parameters into four categories according their purpose. Summary of param</w:t>
        </w:r>
        <w:r w:rsidR="00316131">
          <w:t>eters and categories is in Table 1</w:t>
        </w:r>
        <w:r>
          <w:t xml:space="preserve">. We use </w:t>
        </w:r>
        <w:r w:rsidRPr="00316131">
          <w:rPr>
            <w:i/>
            <w:rPrChange w:id="804" w:author="Tomas Chovanak" w:date="2017-01-08T19:57:00Z">
              <w:rPr/>
            </w:rPrChange>
          </w:rPr>
          <w:t>IncMine</w:t>
        </w:r>
        <w:r>
          <w:t xml:space="preserve"> a</w:t>
        </w:r>
        <w:r w:rsidR="00316AA1">
          <w:t>lg</w:t>
        </w:r>
        <w:r w:rsidR="00316131">
          <w:t>orit</w:t>
        </w:r>
      </w:ins>
      <w:ins w:id="805" w:author="Tomas Chovanak" w:date="2017-01-08T19:57:00Z">
        <w:r w:rsidR="00316AA1">
          <w:t>h</w:t>
        </w:r>
      </w:ins>
      <w:ins w:id="806" w:author="Tomas Chovanak" w:date="2017-01-08T19:55:00Z">
        <w:r w:rsidR="00316131">
          <w:t>m as implemented in</w:t>
        </w:r>
      </w:ins>
      <w:ins w:id="807" w:author="Tomas Chovanak" w:date="2017-01-08T19:57:00Z">
        <w:r w:rsidR="00316AA1">
          <w:t xml:space="preserve"> </w:t>
        </w:r>
        <w:r w:rsidR="00B13079">
          <w:t xml:space="preserve">[13] </w:t>
        </w:r>
        <w:r w:rsidR="00316AA1">
          <w:t>for mining frequent closed itemsets over data stream.</w:t>
        </w:r>
      </w:ins>
      <w:ins w:id="808" w:author="Tomas Chovanak" w:date="2017-01-08T19:55:00Z">
        <w:r w:rsidR="00316131">
          <w:t xml:space="preserve"> </w:t>
        </w:r>
      </w:ins>
      <w:ins w:id="809" w:author="Tomas Chovanak" w:date="2017-01-08T19:57:00Z">
        <w:r w:rsidR="00316AA1">
          <w:t>It</w:t>
        </w:r>
      </w:ins>
      <w:ins w:id="810" w:author="Tomas Chovanak" w:date="2017-01-08T19:55:00Z">
        <w:r w:rsidR="00316AA1">
          <w:t xml:space="preserve"> has it</w:t>
        </w:r>
        <w:r>
          <w:t>s own parameters. Minimal su</w:t>
        </w:r>
        <w:r w:rsidR="008F29A2">
          <w:t>pport is value corresponding to</w:t>
        </w:r>
      </w:ins>
      <w:ins w:id="811" w:author="Tomas Chovanak" w:date="2017-01-08T19:59:00Z">
        <w:r w:rsidR="008F29A2">
          <w:t xml:space="preserve"> </w:t>
        </w:r>
      </w:ins>
      <m:oMath>
        <m:r>
          <w:ins w:id="812" w:author="Tomas Chovanak" w:date="2017-01-08T20:03:00Z">
            <w:rPr>
              <w:rFonts w:ascii="Cambria Math" w:hAnsi="Cambria Math"/>
            </w:rPr>
            <m:t>σ</m:t>
          </w:ins>
        </m:r>
        <m:r>
          <w:ins w:id="813" w:author="Tomas Chovanak" w:date="2017-01-08T20:02:00Z">
            <w:rPr>
              <w:rFonts w:ascii="Cambria Math" w:hAnsi="Cambria Math"/>
            </w:rPr>
            <m:t xml:space="preserve"> </m:t>
          </w:ins>
        </m:r>
      </m:oMath>
      <w:ins w:id="814" w:author="Tomas Chovanak" w:date="2017-01-08T20:00:00Z">
        <w:r w:rsidR="008F29A2" w:rsidRPr="008F29A2">
          <w:rPr>
            <w:rPrChange w:id="815" w:author="Tomas Chovanak" w:date="2017-01-08T20:01:00Z">
              <w:rPr>
                <w:lang w:val="en-GB"/>
              </w:rPr>
            </w:rPrChange>
          </w:rPr>
          <w:t xml:space="preserve"> </w:t>
        </w:r>
      </w:ins>
      <w:ins w:id="816" w:author="Tomas Chovanak" w:date="2017-01-08T19:55:00Z">
        <w:r>
          <w:t xml:space="preserve">parameter in </w:t>
        </w:r>
        <w:r w:rsidRPr="00731431">
          <w:rPr>
            <w:i/>
            <w:rPrChange w:id="817" w:author="Tomas Chovanak" w:date="2017-01-08T20:03:00Z">
              <w:rPr/>
            </w:rPrChange>
          </w:rPr>
          <w:t>IncMine</w:t>
        </w:r>
        <w:r w:rsidR="00731431">
          <w:t xml:space="preserve"> alg</w:t>
        </w:r>
        <w:r>
          <w:t>orit</w:t>
        </w:r>
      </w:ins>
      <w:ins w:id="818" w:author="Tomas Chovanak" w:date="2017-01-08T20:03:00Z">
        <w:r w:rsidR="00731431">
          <w:t>h</w:t>
        </w:r>
      </w:ins>
      <w:ins w:id="819" w:author="Tomas Chovanak" w:date="2017-01-08T19:55:00Z">
        <w:r>
          <w:t xml:space="preserve">m that is used to compute progressive </w:t>
        </w:r>
        <w:r w:rsidR="00265399">
          <w:t>function of minimal support (</w:t>
        </w:r>
      </w:ins>
      <w:ins w:id="820" w:author="Tomas Chovanak" w:date="2017-01-08T20:03:00Z">
        <w:r w:rsidR="0087095F">
          <w:t>MST</w:t>
        </w:r>
      </w:ins>
      <w:ins w:id="821" w:author="Tomas Chovanak" w:date="2017-01-08T19:55:00Z">
        <w:r>
          <w:t xml:space="preserve">) for different segments of actual window. Relaxation </w:t>
        </w:r>
        <w:r w:rsidR="00265399">
          <w:t xml:space="preserve">rate is value corresponding to </w:t>
        </w:r>
        <w:r w:rsidRPr="00265399">
          <w:rPr>
            <w:i/>
            <w:rPrChange w:id="822" w:author="Tomas Chovanak" w:date="2017-01-08T20:03:00Z">
              <w:rPr/>
            </w:rPrChange>
          </w:rPr>
          <w:t>r</w:t>
        </w:r>
        <w:r>
          <w:t xml:space="preserve"> parameter in </w:t>
        </w:r>
        <w:r w:rsidRPr="00265399">
          <w:rPr>
            <w:i/>
            <w:rPrChange w:id="823" w:author="Tomas Chovanak" w:date="2017-01-08T20:03:00Z">
              <w:rPr/>
            </w:rPrChange>
          </w:rPr>
          <w:t>IncMine</w:t>
        </w:r>
        <w:r w:rsidR="00F7708A">
          <w:t xml:space="preserve"> alg</w:t>
        </w:r>
        <w:r>
          <w:t>orit</w:t>
        </w:r>
      </w:ins>
      <w:ins w:id="824" w:author="Tomas Chovanak" w:date="2017-01-08T20:04:00Z">
        <w:r w:rsidR="00F7708A">
          <w:t>h</w:t>
        </w:r>
      </w:ins>
      <w:ins w:id="825" w:author="Tomas Chovanak" w:date="2017-01-08T19:55:00Z">
        <w:r>
          <w:t>m that is used to compute relaxed MST which prevents from deleting potentially frequent itemsets. Segment length is number of transaction</w:t>
        </w:r>
      </w:ins>
      <w:ins w:id="826" w:author="Tomas Chovanak" w:date="2017-01-08T20:04:00Z">
        <w:r w:rsidR="003F02EA">
          <w:t>s</w:t>
        </w:r>
      </w:ins>
      <w:ins w:id="827" w:author="Tomas Chovanak" w:date="2017-01-08T19:55:00Z">
        <w:r>
          <w:t xml:space="preserve"> in one batch update. Window size is number of segments sliding window consists of. We use </w:t>
        </w:r>
        <w:r w:rsidR="00520425">
          <w:rPr>
            <w:i/>
            <w:rPrChange w:id="828" w:author="Tomas Chovanak" w:date="2017-01-08T20:04:00Z">
              <w:rPr>
                <w:i/>
              </w:rPr>
            </w:rPrChange>
          </w:rPr>
          <w:lastRenderedPageBreak/>
          <w:t>Clus</w:t>
        </w:r>
        <w:r w:rsidRPr="00177654">
          <w:rPr>
            <w:i/>
            <w:rPrChange w:id="829" w:author="Tomas Chovanak" w:date="2017-01-08T20:04:00Z">
              <w:rPr/>
            </w:rPrChange>
          </w:rPr>
          <w:t>tream</w:t>
        </w:r>
        <w:r>
          <w:t xml:space="preserve"> framework as implemented in MOA framework.</w:t>
        </w:r>
      </w:ins>
      <w:ins w:id="830" w:author="Tomas Chovanak" w:date="2017-01-08T20:05:00Z">
        <w:r w:rsidR="0022253F">
          <w:t xml:space="preserve"> I</w:t>
        </w:r>
      </w:ins>
      <w:ins w:id="831" w:author="Tomas Chovanak" w:date="2017-01-08T19:55:00Z">
        <w:r>
          <w:t xml:space="preserve">mportant </w:t>
        </w:r>
      </w:ins>
      <w:ins w:id="832" w:author="Tomas Chovanak" w:date="2017-01-08T20:05:00Z">
        <w:r w:rsidR="0022253F">
          <w:t xml:space="preserve">input </w:t>
        </w:r>
      </w:ins>
      <w:ins w:id="833" w:author="Tomas Chovanak" w:date="2017-01-08T19:55:00Z">
        <w:r>
          <w:t>parameter is desired number of clusters. For clustering also other threshold parameters are important we already mentioned in process description (</w:t>
        </w:r>
        <w:r w:rsidR="002964A4" w:rsidRPr="002964A4">
          <w:rPr>
            <w:i/>
            <w:rPrChange w:id="834" w:author="Tomas Chovanak" w:date="2017-01-08T20:05:00Z">
              <w:rPr/>
            </w:rPrChange>
          </w:rPr>
          <w:t>tcu</w:t>
        </w:r>
        <w:r>
          <w:t xml:space="preserve">, </w:t>
        </w:r>
        <w:r w:rsidRPr="002964A4">
          <w:rPr>
            <w:i/>
            <w:rPrChange w:id="835" w:author="Tomas Chovanak" w:date="2017-01-08T20:05:00Z">
              <w:rPr/>
            </w:rPrChange>
          </w:rPr>
          <w:t>tcm</w:t>
        </w:r>
        <w:r>
          <w:t>).</w:t>
        </w:r>
      </w:ins>
    </w:p>
    <w:p w:rsidR="007B40AE" w:rsidRPr="00CB5BFA" w:rsidRDefault="007B40AE" w:rsidP="007B40AE">
      <w:pPr>
        <w:pStyle w:val="TableCaption"/>
        <w:jc w:val="both"/>
        <w:rPr>
          <w:ins w:id="836" w:author="Tomas Chovanak" w:date="2017-01-08T20:42:00Z"/>
          <w:b w:val="0"/>
        </w:rPr>
      </w:pPr>
      <w:ins w:id="837" w:author="Tomas Chovanak" w:date="2017-01-08T20:42:00Z">
        <w:r w:rsidRPr="00D01A4B">
          <w:rPr>
            <w:rStyle w:val="Label"/>
            <w:color w:val="0000FF"/>
          </w:rPr>
          <w:t>Table 1:</w:t>
        </w:r>
        <w:r w:rsidRPr="00ED5F35">
          <w:t xml:space="preserve"> Frequency of Special Characters</w:t>
        </w:r>
      </w:ins>
    </w:p>
    <w:tbl>
      <w:tblPr>
        <w:tblStyle w:val="TableGrid"/>
        <w:tblW w:w="4815" w:type="dxa"/>
        <w:tblLayout w:type="fixed"/>
        <w:tblLook w:val="0000" w:firstRow="0" w:lastRow="0" w:firstColumn="0" w:lastColumn="0" w:noHBand="0" w:noVBand="0"/>
        <w:tblPrChange w:id="838" w:author="Tomas Chovanak" w:date="2017-01-08T20:58:00Z">
          <w:tblPr>
            <w:tblStyle w:val="TableGrid"/>
            <w:tblW w:w="0" w:type="auto"/>
            <w:tblLayout w:type="fixed"/>
            <w:tblLook w:val="0000" w:firstRow="0" w:lastRow="0" w:firstColumn="0" w:lastColumn="0" w:noHBand="0" w:noVBand="0"/>
          </w:tblPr>
        </w:tblPrChange>
      </w:tblPr>
      <w:tblGrid>
        <w:gridCol w:w="704"/>
        <w:gridCol w:w="2552"/>
        <w:gridCol w:w="1559"/>
        <w:tblGridChange w:id="839">
          <w:tblGrid>
            <w:gridCol w:w="5"/>
            <w:gridCol w:w="704"/>
            <w:gridCol w:w="425"/>
            <w:gridCol w:w="1337"/>
            <w:gridCol w:w="648"/>
            <w:gridCol w:w="425"/>
            <w:gridCol w:w="142"/>
            <w:gridCol w:w="585"/>
            <w:gridCol w:w="242"/>
            <w:gridCol w:w="165"/>
          </w:tblGrid>
        </w:tblGridChange>
      </w:tblGrid>
      <w:tr w:rsidR="00CA4E4A" w:rsidRPr="00DA041E" w:rsidTr="00CA4E4A">
        <w:trPr>
          <w:trHeight w:val="246"/>
          <w:ins w:id="840" w:author="Tomas Chovanak" w:date="2017-01-08T20:42:00Z"/>
          <w:trPrChange w:id="841" w:author="Tomas Chovanak" w:date="2017-01-08T20:58:00Z">
            <w:trPr>
              <w:gridBefore w:val="1"/>
              <w:gridAfter w:val="0"/>
              <w:trHeight w:val="246"/>
            </w:trPr>
          </w:trPrChange>
        </w:trPr>
        <w:tc>
          <w:tcPr>
            <w:tcW w:w="704" w:type="dxa"/>
            <w:tcPrChange w:id="842" w:author="Tomas Chovanak" w:date="2017-01-08T20:58:00Z">
              <w:tcPr>
                <w:tcW w:w="704" w:type="dxa"/>
              </w:tcPr>
            </w:tcPrChange>
          </w:tcPr>
          <w:p w:rsidR="007B40AE" w:rsidRPr="00CA4E4A" w:rsidRDefault="00CA4E4A" w:rsidP="00CA4E4A">
            <w:pPr>
              <w:spacing w:line="240" w:lineRule="auto"/>
              <w:rPr>
                <w:ins w:id="843" w:author="Tomas Chovanak" w:date="2017-01-08T20:42:00Z"/>
                <w:rFonts w:cs="Linux Libertine"/>
                <w:b/>
                <w:rPrChange w:id="844" w:author="Tomas Chovanak" w:date="2017-01-08T20:57:00Z">
                  <w:rPr>
                    <w:ins w:id="845" w:author="Tomas Chovanak" w:date="2017-01-08T20:42:00Z"/>
                    <w:rFonts w:cs="Linux Libertine"/>
                  </w:rPr>
                </w:rPrChange>
              </w:rPr>
              <w:pPrChange w:id="846" w:author="Tomas Chovanak" w:date="2017-01-08T20:54:00Z">
                <w:pPr>
                  <w:spacing w:line="240" w:lineRule="auto"/>
                </w:pPr>
              </w:pPrChange>
            </w:pPr>
            <w:ins w:id="847" w:author="Tomas Chovanak" w:date="2017-01-08T20:42:00Z">
              <w:r w:rsidRPr="00CA4E4A">
                <w:rPr>
                  <w:b/>
                  <w:rPrChange w:id="848" w:author="Tomas Chovanak" w:date="2017-01-08T20:57:00Z">
                    <w:rPr/>
                  </w:rPrChange>
                </w:rPr>
                <w:t>abbr.</w:t>
              </w:r>
            </w:ins>
          </w:p>
        </w:tc>
        <w:tc>
          <w:tcPr>
            <w:tcW w:w="2552" w:type="dxa"/>
            <w:tcPrChange w:id="849" w:author="Tomas Chovanak" w:date="2017-01-08T20:58:00Z">
              <w:tcPr>
                <w:tcW w:w="2835" w:type="dxa"/>
                <w:gridSpan w:val="4"/>
              </w:tcPr>
            </w:tcPrChange>
          </w:tcPr>
          <w:p w:rsidR="007B40AE" w:rsidRPr="00CA4E4A" w:rsidRDefault="007B40AE" w:rsidP="00D01A4B">
            <w:pPr>
              <w:spacing w:line="240" w:lineRule="auto"/>
              <w:rPr>
                <w:ins w:id="850" w:author="Tomas Chovanak" w:date="2017-01-08T20:42:00Z"/>
                <w:rFonts w:cs="Linux Libertine"/>
                <w:b/>
                <w:rPrChange w:id="851" w:author="Tomas Chovanak" w:date="2017-01-08T20:57:00Z">
                  <w:rPr>
                    <w:ins w:id="852" w:author="Tomas Chovanak" w:date="2017-01-08T20:42:00Z"/>
                    <w:rFonts w:cs="Linux Libertine"/>
                  </w:rPr>
                </w:rPrChange>
              </w:rPr>
            </w:pPr>
            <w:ins w:id="853" w:author="Tomas Chovanak" w:date="2017-01-08T20:42:00Z">
              <w:r w:rsidRPr="00CA4E4A">
                <w:rPr>
                  <w:b/>
                  <w:rPrChange w:id="854" w:author="Tomas Chovanak" w:date="2017-01-08T20:57:00Z">
                    <w:rPr/>
                  </w:rPrChange>
                </w:rPr>
                <w:t>full name</w:t>
              </w:r>
            </w:ins>
          </w:p>
        </w:tc>
        <w:tc>
          <w:tcPr>
            <w:tcW w:w="1559" w:type="dxa"/>
            <w:tcPrChange w:id="855" w:author="Tomas Chovanak" w:date="2017-01-08T20:58:00Z">
              <w:tcPr>
                <w:tcW w:w="969" w:type="dxa"/>
                <w:gridSpan w:val="3"/>
              </w:tcPr>
            </w:tcPrChange>
          </w:tcPr>
          <w:p w:rsidR="007B40AE" w:rsidRPr="00CA4E4A" w:rsidRDefault="007B40AE" w:rsidP="00D01A4B">
            <w:pPr>
              <w:spacing w:line="240" w:lineRule="auto"/>
              <w:rPr>
                <w:ins w:id="856" w:author="Tomas Chovanak" w:date="2017-01-08T20:42:00Z"/>
                <w:rFonts w:cs="Linux Libertine"/>
                <w:b/>
                <w:rPrChange w:id="857" w:author="Tomas Chovanak" w:date="2017-01-08T20:57:00Z">
                  <w:rPr>
                    <w:ins w:id="858" w:author="Tomas Chovanak" w:date="2017-01-08T20:42:00Z"/>
                    <w:rFonts w:cs="Linux Libertine"/>
                  </w:rPr>
                </w:rPrChange>
              </w:rPr>
            </w:pPr>
            <w:ins w:id="859" w:author="Tomas Chovanak" w:date="2017-01-08T20:42:00Z">
              <w:r w:rsidRPr="00CA4E4A">
                <w:rPr>
                  <w:b/>
                  <w:rPrChange w:id="860" w:author="Tomas Chovanak" w:date="2017-01-08T20:57:00Z">
                    <w:rPr/>
                  </w:rPrChange>
                </w:rPr>
                <w:t>category</w:t>
              </w:r>
            </w:ins>
          </w:p>
        </w:tc>
      </w:tr>
      <w:tr w:rsidR="00CA4E4A" w:rsidRPr="00DA041E" w:rsidTr="00CA4E4A">
        <w:trPr>
          <w:trHeight w:val="284"/>
          <w:ins w:id="861" w:author="Tomas Chovanak" w:date="2017-01-08T20:42:00Z"/>
          <w:trPrChange w:id="862" w:author="Tomas Chovanak" w:date="2017-01-08T20:59:00Z">
            <w:trPr>
              <w:gridBefore w:val="1"/>
              <w:trHeight w:val="507"/>
            </w:trPr>
          </w:trPrChange>
        </w:trPr>
        <w:tc>
          <w:tcPr>
            <w:tcW w:w="704" w:type="dxa"/>
            <w:tcPrChange w:id="863" w:author="Tomas Chovanak" w:date="2017-01-08T20:59:00Z">
              <w:tcPr>
                <w:tcW w:w="704" w:type="dxa"/>
              </w:tcPr>
            </w:tcPrChange>
          </w:tcPr>
          <w:p w:rsidR="007B40AE" w:rsidRPr="00CA4E4A" w:rsidRDefault="007B40AE" w:rsidP="00D01A4B">
            <w:pPr>
              <w:spacing w:line="240" w:lineRule="auto"/>
              <w:rPr>
                <w:ins w:id="864" w:author="Tomas Chovanak" w:date="2017-01-08T20:42:00Z"/>
                <w:rFonts w:cs="Linux Libertine"/>
                <w:i/>
                <w:rPrChange w:id="865" w:author="Tomas Chovanak" w:date="2017-01-08T20:57:00Z">
                  <w:rPr>
                    <w:ins w:id="866" w:author="Tomas Chovanak" w:date="2017-01-08T20:42:00Z"/>
                    <w:rFonts w:cs="Linux Libertine"/>
                  </w:rPr>
                </w:rPrChange>
              </w:rPr>
            </w:pPr>
            <w:ins w:id="867" w:author="Tomas Chovanak" w:date="2017-01-08T20:42:00Z">
              <w:r w:rsidRPr="00CA4E4A">
                <w:rPr>
                  <w:i/>
                  <w:rPrChange w:id="868" w:author="Tomas Chovanak" w:date="2017-01-08T20:57:00Z">
                    <w:rPr/>
                  </w:rPrChange>
                </w:rPr>
                <w:t>ms</w:t>
              </w:r>
            </w:ins>
          </w:p>
        </w:tc>
        <w:tc>
          <w:tcPr>
            <w:tcW w:w="2552" w:type="dxa"/>
            <w:tcPrChange w:id="869" w:author="Tomas Chovanak" w:date="2017-01-08T20:59:00Z">
              <w:tcPr>
                <w:tcW w:w="2835" w:type="dxa"/>
                <w:gridSpan w:val="4"/>
              </w:tcPr>
            </w:tcPrChange>
          </w:tcPr>
          <w:p w:rsidR="007B40AE" w:rsidRPr="00DA041E" w:rsidRDefault="007B40AE" w:rsidP="00D01A4B">
            <w:pPr>
              <w:spacing w:line="240" w:lineRule="auto"/>
              <w:rPr>
                <w:ins w:id="870" w:author="Tomas Chovanak" w:date="2017-01-08T20:42:00Z"/>
                <w:rFonts w:cs="Linux Libertine"/>
              </w:rPr>
            </w:pPr>
            <w:ins w:id="871" w:author="Tomas Chovanak" w:date="2017-01-08T20:42:00Z">
              <w:r>
                <w:t>minimal support</w:t>
              </w:r>
            </w:ins>
          </w:p>
        </w:tc>
        <w:tc>
          <w:tcPr>
            <w:tcW w:w="1559" w:type="dxa"/>
            <w:tcPrChange w:id="872" w:author="Tomas Chovanak" w:date="2017-01-08T20:59:00Z">
              <w:tcPr>
                <w:tcW w:w="1134" w:type="dxa"/>
                <w:gridSpan w:val="4"/>
              </w:tcPr>
            </w:tcPrChange>
          </w:tcPr>
          <w:p w:rsidR="007B40AE" w:rsidRPr="00DA041E" w:rsidRDefault="007B40AE" w:rsidP="00D01A4B">
            <w:pPr>
              <w:spacing w:line="240" w:lineRule="auto"/>
              <w:rPr>
                <w:ins w:id="873" w:author="Tomas Chovanak" w:date="2017-01-08T20:42:00Z"/>
                <w:rFonts w:cs="Linux Libertine"/>
              </w:rPr>
            </w:pPr>
            <w:ins w:id="874" w:author="Tomas Chovanak" w:date="2017-01-08T20:42:00Z">
              <w:r>
                <w:t>IncMine</w:t>
              </w:r>
            </w:ins>
          </w:p>
        </w:tc>
      </w:tr>
      <w:tr w:rsidR="00CA4E4A" w:rsidRPr="00DA041E" w:rsidTr="00CA4E4A">
        <w:trPr>
          <w:trHeight w:val="284"/>
          <w:ins w:id="875" w:author="Tomas Chovanak" w:date="2017-01-08T20:42:00Z"/>
          <w:trPrChange w:id="876" w:author="Tomas Chovanak" w:date="2017-01-08T20:59:00Z">
            <w:trPr>
              <w:gridBefore w:val="1"/>
              <w:gridAfter w:val="0"/>
              <w:trHeight w:val="260"/>
            </w:trPr>
          </w:trPrChange>
        </w:trPr>
        <w:tc>
          <w:tcPr>
            <w:tcW w:w="704" w:type="dxa"/>
            <w:tcPrChange w:id="877" w:author="Tomas Chovanak" w:date="2017-01-08T20:59:00Z">
              <w:tcPr>
                <w:tcW w:w="704" w:type="dxa"/>
              </w:tcPr>
            </w:tcPrChange>
          </w:tcPr>
          <w:p w:rsidR="007B40AE" w:rsidRPr="00CA4E4A" w:rsidRDefault="007B40AE" w:rsidP="00D01A4B">
            <w:pPr>
              <w:spacing w:line="240" w:lineRule="auto"/>
              <w:rPr>
                <w:ins w:id="878" w:author="Tomas Chovanak" w:date="2017-01-08T20:42:00Z"/>
                <w:rFonts w:cs="Linux Libertine"/>
                <w:i/>
                <w:rPrChange w:id="879" w:author="Tomas Chovanak" w:date="2017-01-08T20:57:00Z">
                  <w:rPr>
                    <w:ins w:id="880" w:author="Tomas Chovanak" w:date="2017-01-08T20:42:00Z"/>
                    <w:rFonts w:cs="Linux Libertine"/>
                  </w:rPr>
                </w:rPrChange>
              </w:rPr>
            </w:pPr>
            <w:ins w:id="881" w:author="Tomas Chovanak" w:date="2017-01-08T20:43:00Z">
              <w:r w:rsidRPr="00CA4E4A">
                <w:rPr>
                  <w:i/>
                  <w:rPrChange w:id="882" w:author="Tomas Chovanak" w:date="2017-01-08T20:57:00Z">
                    <w:rPr/>
                  </w:rPrChange>
                </w:rPr>
                <w:t>rr</w:t>
              </w:r>
            </w:ins>
          </w:p>
        </w:tc>
        <w:tc>
          <w:tcPr>
            <w:tcW w:w="2552" w:type="dxa"/>
            <w:tcPrChange w:id="883" w:author="Tomas Chovanak" w:date="2017-01-08T20:59:00Z">
              <w:tcPr>
                <w:tcW w:w="2835" w:type="dxa"/>
                <w:gridSpan w:val="4"/>
              </w:tcPr>
            </w:tcPrChange>
          </w:tcPr>
          <w:p w:rsidR="007B40AE" w:rsidRPr="00DA041E" w:rsidRDefault="007B40AE" w:rsidP="00D01A4B">
            <w:pPr>
              <w:spacing w:line="240" w:lineRule="auto"/>
              <w:rPr>
                <w:ins w:id="884" w:author="Tomas Chovanak" w:date="2017-01-08T20:42:00Z"/>
                <w:rFonts w:cs="Linux Libertine"/>
              </w:rPr>
            </w:pPr>
            <w:ins w:id="885" w:author="Tomas Chovanak" w:date="2017-01-08T20:43:00Z">
              <w:r>
                <w:t>relaxation rate</w:t>
              </w:r>
            </w:ins>
          </w:p>
        </w:tc>
        <w:tc>
          <w:tcPr>
            <w:tcW w:w="1559" w:type="dxa"/>
            <w:tcPrChange w:id="886" w:author="Tomas Chovanak" w:date="2017-01-08T20:59:00Z">
              <w:tcPr>
                <w:tcW w:w="969" w:type="dxa"/>
                <w:gridSpan w:val="3"/>
              </w:tcPr>
            </w:tcPrChange>
          </w:tcPr>
          <w:p w:rsidR="007B40AE" w:rsidRPr="00DA041E" w:rsidRDefault="007B40AE" w:rsidP="00D01A4B">
            <w:pPr>
              <w:spacing w:line="240" w:lineRule="auto"/>
              <w:rPr>
                <w:ins w:id="887" w:author="Tomas Chovanak" w:date="2017-01-08T20:42:00Z"/>
                <w:rFonts w:cs="Linux Libertine"/>
              </w:rPr>
            </w:pPr>
            <w:ins w:id="888" w:author="Tomas Chovanak" w:date="2017-01-08T20:43:00Z">
              <w:r>
                <w:t>IncMine</w:t>
              </w:r>
            </w:ins>
          </w:p>
        </w:tc>
      </w:tr>
      <w:tr w:rsidR="00B04D70" w:rsidRPr="00DA041E" w:rsidTr="00CA4E4A">
        <w:tblPrEx>
          <w:tblPrExChange w:id="889" w:author="Tomas Chovanak" w:date="2017-01-08T20:59: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284"/>
          <w:ins w:id="890" w:author="Tomas Chovanak" w:date="2017-01-08T20:44:00Z"/>
          <w:trPrChange w:id="891" w:author="Tomas Chovanak" w:date="2017-01-08T20:59:00Z">
            <w:trPr>
              <w:gridAfter w:val="0"/>
              <w:jc w:val="center"/>
            </w:trPr>
          </w:trPrChange>
        </w:trPr>
        <w:tc>
          <w:tcPr>
            <w:tcW w:w="704" w:type="dxa"/>
            <w:tcPrChange w:id="892" w:author="Tomas Chovanak" w:date="2017-01-08T20:59:00Z">
              <w:tcPr>
                <w:tcW w:w="1134" w:type="dxa"/>
                <w:gridSpan w:val="3"/>
                <w:tcBorders>
                  <w:bottom w:val="single" w:sz="2" w:space="0" w:color="auto"/>
                </w:tcBorders>
                <w:shd w:val="clear" w:color="000000" w:fill="auto"/>
              </w:tcPr>
            </w:tcPrChange>
          </w:tcPr>
          <w:p w:rsidR="00B04D70" w:rsidRPr="00CA4E4A" w:rsidRDefault="00B04D70" w:rsidP="00D01A4B">
            <w:pPr>
              <w:spacing w:line="240" w:lineRule="auto"/>
              <w:rPr>
                <w:ins w:id="893" w:author="Tomas Chovanak" w:date="2017-01-08T20:44:00Z"/>
                <w:i/>
                <w:rPrChange w:id="894" w:author="Tomas Chovanak" w:date="2017-01-08T20:57:00Z">
                  <w:rPr>
                    <w:ins w:id="895" w:author="Tomas Chovanak" w:date="2017-01-08T20:44:00Z"/>
                  </w:rPr>
                </w:rPrChange>
              </w:rPr>
            </w:pPr>
            <w:ins w:id="896" w:author="Tomas Chovanak" w:date="2017-01-08T20:44:00Z">
              <w:r w:rsidRPr="00CA4E4A">
                <w:rPr>
                  <w:i/>
                  <w:rPrChange w:id="897" w:author="Tomas Chovanak" w:date="2017-01-08T20:57:00Z">
                    <w:rPr/>
                  </w:rPrChange>
                </w:rPr>
                <w:t>sl</w:t>
              </w:r>
            </w:ins>
          </w:p>
        </w:tc>
        <w:tc>
          <w:tcPr>
            <w:tcW w:w="2552" w:type="dxa"/>
            <w:tcPrChange w:id="898" w:author="Tomas Chovanak" w:date="2017-01-08T20:59:00Z">
              <w:tcPr>
                <w:tcW w:w="1337" w:type="dxa"/>
                <w:tcBorders>
                  <w:bottom w:val="single" w:sz="2" w:space="0" w:color="auto"/>
                </w:tcBorders>
                <w:shd w:val="clear" w:color="000000" w:fill="auto"/>
              </w:tcPr>
            </w:tcPrChange>
          </w:tcPr>
          <w:p w:rsidR="00B04D70" w:rsidRDefault="00B04D70" w:rsidP="00D01A4B">
            <w:pPr>
              <w:spacing w:line="240" w:lineRule="auto"/>
              <w:rPr>
                <w:ins w:id="899" w:author="Tomas Chovanak" w:date="2017-01-08T20:44:00Z"/>
              </w:rPr>
            </w:pPr>
            <w:ins w:id="900" w:author="Tomas Chovanak" w:date="2017-01-08T20:44:00Z">
              <w:r>
                <w:t>segment length</w:t>
              </w:r>
            </w:ins>
          </w:p>
        </w:tc>
        <w:tc>
          <w:tcPr>
            <w:tcW w:w="1559" w:type="dxa"/>
            <w:tcPrChange w:id="901" w:author="Tomas Chovanak" w:date="2017-01-08T20:59:00Z">
              <w:tcPr>
                <w:tcW w:w="1800" w:type="dxa"/>
                <w:gridSpan w:val="4"/>
                <w:tcBorders>
                  <w:bottom w:val="single" w:sz="2" w:space="0" w:color="auto"/>
                </w:tcBorders>
                <w:shd w:val="clear" w:color="000000" w:fill="auto"/>
              </w:tcPr>
            </w:tcPrChange>
          </w:tcPr>
          <w:p w:rsidR="00B04D70" w:rsidRDefault="00B04D70" w:rsidP="00D01A4B">
            <w:pPr>
              <w:spacing w:line="240" w:lineRule="auto"/>
              <w:rPr>
                <w:ins w:id="902" w:author="Tomas Chovanak" w:date="2017-01-08T20:44:00Z"/>
              </w:rPr>
            </w:pPr>
            <w:ins w:id="903" w:author="Tomas Chovanak" w:date="2017-01-08T20:45:00Z">
              <w:r>
                <w:t>IncMine</w:t>
              </w:r>
            </w:ins>
          </w:p>
        </w:tc>
      </w:tr>
      <w:tr w:rsidR="00B04D70" w:rsidRPr="00DA041E" w:rsidTr="00CA4E4A">
        <w:tblPrEx>
          <w:tblPrExChange w:id="904" w:author="Tomas Chovanak" w:date="2017-01-08T20:59: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284"/>
          <w:ins w:id="905" w:author="Tomas Chovanak" w:date="2017-01-08T20:45:00Z"/>
          <w:trPrChange w:id="906" w:author="Tomas Chovanak" w:date="2017-01-08T20:59:00Z">
            <w:trPr>
              <w:gridAfter w:val="0"/>
              <w:jc w:val="center"/>
            </w:trPr>
          </w:trPrChange>
        </w:trPr>
        <w:tc>
          <w:tcPr>
            <w:tcW w:w="704" w:type="dxa"/>
            <w:tcPrChange w:id="907" w:author="Tomas Chovanak" w:date="2017-01-08T20:59:00Z">
              <w:tcPr>
                <w:tcW w:w="1134" w:type="dxa"/>
                <w:gridSpan w:val="3"/>
                <w:tcBorders>
                  <w:bottom w:val="single" w:sz="2" w:space="0" w:color="auto"/>
                </w:tcBorders>
                <w:shd w:val="clear" w:color="000000" w:fill="auto"/>
              </w:tcPr>
            </w:tcPrChange>
          </w:tcPr>
          <w:p w:rsidR="00B04D70" w:rsidRPr="00CA4E4A" w:rsidRDefault="00B04D70" w:rsidP="00D01A4B">
            <w:pPr>
              <w:spacing w:line="240" w:lineRule="auto"/>
              <w:rPr>
                <w:ins w:id="908" w:author="Tomas Chovanak" w:date="2017-01-08T20:45:00Z"/>
                <w:i/>
                <w:rPrChange w:id="909" w:author="Tomas Chovanak" w:date="2017-01-08T20:57:00Z">
                  <w:rPr>
                    <w:ins w:id="910" w:author="Tomas Chovanak" w:date="2017-01-08T20:45:00Z"/>
                  </w:rPr>
                </w:rPrChange>
              </w:rPr>
            </w:pPr>
            <w:ins w:id="911" w:author="Tomas Chovanak" w:date="2017-01-08T20:45:00Z">
              <w:r w:rsidRPr="00CA4E4A">
                <w:rPr>
                  <w:i/>
                  <w:rPrChange w:id="912" w:author="Tomas Chovanak" w:date="2017-01-08T20:57:00Z">
                    <w:rPr/>
                  </w:rPrChange>
                </w:rPr>
                <w:t>ws</w:t>
              </w:r>
            </w:ins>
          </w:p>
        </w:tc>
        <w:tc>
          <w:tcPr>
            <w:tcW w:w="2552" w:type="dxa"/>
            <w:tcPrChange w:id="913" w:author="Tomas Chovanak" w:date="2017-01-08T20:59:00Z">
              <w:tcPr>
                <w:tcW w:w="1337" w:type="dxa"/>
                <w:tcBorders>
                  <w:bottom w:val="single" w:sz="2" w:space="0" w:color="auto"/>
                </w:tcBorders>
                <w:shd w:val="clear" w:color="000000" w:fill="auto"/>
              </w:tcPr>
            </w:tcPrChange>
          </w:tcPr>
          <w:p w:rsidR="00B04D70" w:rsidRDefault="00B04D70" w:rsidP="00D01A4B">
            <w:pPr>
              <w:spacing w:line="240" w:lineRule="auto"/>
              <w:rPr>
                <w:ins w:id="914" w:author="Tomas Chovanak" w:date="2017-01-08T20:45:00Z"/>
              </w:rPr>
            </w:pPr>
            <w:ins w:id="915" w:author="Tomas Chovanak" w:date="2017-01-08T20:45:00Z">
              <w:r>
                <w:t>window size</w:t>
              </w:r>
            </w:ins>
          </w:p>
        </w:tc>
        <w:tc>
          <w:tcPr>
            <w:tcW w:w="1559" w:type="dxa"/>
            <w:tcPrChange w:id="916" w:author="Tomas Chovanak" w:date="2017-01-08T20:59:00Z">
              <w:tcPr>
                <w:tcW w:w="1800" w:type="dxa"/>
                <w:gridSpan w:val="4"/>
                <w:tcBorders>
                  <w:bottom w:val="single" w:sz="2" w:space="0" w:color="auto"/>
                </w:tcBorders>
                <w:shd w:val="clear" w:color="000000" w:fill="auto"/>
              </w:tcPr>
            </w:tcPrChange>
          </w:tcPr>
          <w:p w:rsidR="00B04D70" w:rsidRDefault="00B04D70" w:rsidP="00D01A4B">
            <w:pPr>
              <w:spacing w:line="240" w:lineRule="auto"/>
              <w:rPr>
                <w:ins w:id="917" w:author="Tomas Chovanak" w:date="2017-01-08T20:45:00Z"/>
              </w:rPr>
            </w:pPr>
            <w:ins w:id="918" w:author="Tomas Chovanak" w:date="2017-01-08T20:45:00Z">
              <w:r>
                <w:t>IncMine</w:t>
              </w:r>
            </w:ins>
          </w:p>
        </w:tc>
      </w:tr>
      <w:tr w:rsidR="00B04D70" w:rsidRPr="00DA041E" w:rsidTr="00CA4E4A">
        <w:tblPrEx>
          <w:tblPrExChange w:id="919" w:author="Tomas Chovanak" w:date="2017-01-08T20:59: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284"/>
          <w:ins w:id="920" w:author="Tomas Chovanak" w:date="2017-01-08T20:45:00Z"/>
          <w:trPrChange w:id="921" w:author="Tomas Chovanak" w:date="2017-01-08T20:59:00Z">
            <w:trPr>
              <w:gridAfter w:val="0"/>
              <w:jc w:val="center"/>
            </w:trPr>
          </w:trPrChange>
        </w:trPr>
        <w:tc>
          <w:tcPr>
            <w:tcW w:w="704" w:type="dxa"/>
            <w:tcPrChange w:id="922" w:author="Tomas Chovanak" w:date="2017-01-08T20:59:00Z">
              <w:tcPr>
                <w:tcW w:w="1134" w:type="dxa"/>
                <w:gridSpan w:val="3"/>
                <w:tcBorders>
                  <w:bottom w:val="single" w:sz="2" w:space="0" w:color="auto"/>
                </w:tcBorders>
                <w:shd w:val="clear" w:color="000000" w:fill="auto"/>
              </w:tcPr>
            </w:tcPrChange>
          </w:tcPr>
          <w:p w:rsidR="00B04D70" w:rsidRPr="00CA4E4A" w:rsidRDefault="00B04D70" w:rsidP="00D01A4B">
            <w:pPr>
              <w:spacing w:line="240" w:lineRule="auto"/>
              <w:rPr>
                <w:ins w:id="923" w:author="Tomas Chovanak" w:date="2017-01-08T20:45:00Z"/>
                <w:i/>
                <w:rPrChange w:id="924" w:author="Tomas Chovanak" w:date="2017-01-08T20:57:00Z">
                  <w:rPr>
                    <w:ins w:id="925" w:author="Tomas Chovanak" w:date="2017-01-08T20:45:00Z"/>
                  </w:rPr>
                </w:rPrChange>
              </w:rPr>
            </w:pPr>
            <w:ins w:id="926" w:author="Tomas Chovanak" w:date="2017-01-08T20:45:00Z">
              <w:r w:rsidRPr="00CA4E4A">
                <w:rPr>
                  <w:i/>
                  <w:rPrChange w:id="927" w:author="Tomas Chovanak" w:date="2017-01-08T20:57:00Z">
                    <w:rPr/>
                  </w:rPrChange>
                </w:rPr>
                <w:t>gc</w:t>
              </w:r>
            </w:ins>
          </w:p>
        </w:tc>
        <w:tc>
          <w:tcPr>
            <w:tcW w:w="2552" w:type="dxa"/>
            <w:tcPrChange w:id="928" w:author="Tomas Chovanak" w:date="2017-01-08T20:59:00Z">
              <w:tcPr>
                <w:tcW w:w="1337" w:type="dxa"/>
                <w:tcBorders>
                  <w:bottom w:val="single" w:sz="2" w:space="0" w:color="auto"/>
                </w:tcBorders>
                <w:shd w:val="clear" w:color="000000" w:fill="auto"/>
              </w:tcPr>
            </w:tcPrChange>
          </w:tcPr>
          <w:p w:rsidR="00B04D70" w:rsidRDefault="00B04D70" w:rsidP="00D01A4B">
            <w:pPr>
              <w:spacing w:line="240" w:lineRule="auto"/>
              <w:rPr>
                <w:ins w:id="929" w:author="Tomas Chovanak" w:date="2017-01-08T20:45:00Z"/>
              </w:rPr>
            </w:pPr>
            <w:ins w:id="930" w:author="Tomas Chovanak" w:date="2017-01-08T20:45:00Z">
              <w:r>
                <w:t>groups count</w:t>
              </w:r>
            </w:ins>
          </w:p>
        </w:tc>
        <w:tc>
          <w:tcPr>
            <w:tcW w:w="1559" w:type="dxa"/>
            <w:tcPrChange w:id="931" w:author="Tomas Chovanak" w:date="2017-01-08T20:59:00Z">
              <w:tcPr>
                <w:tcW w:w="1800" w:type="dxa"/>
                <w:gridSpan w:val="4"/>
                <w:tcBorders>
                  <w:bottom w:val="single" w:sz="2" w:space="0" w:color="auto"/>
                </w:tcBorders>
                <w:shd w:val="clear" w:color="000000" w:fill="auto"/>
              </w:tcPr>
            </w:tcPrChange>
          </w:tcPr>
          <w:p w:rsidR="00B04D70" w:rsidRDefault="00B04D70" w:rsidP="00D01A4B">
            <w:pPr>
              <w:spacing w:line="240" w:lineRule="auto"/>
              <w:rPr>
                <w:ins w:id="932" w:author="Tomas Chovanak" w:date="2017-01-08T20:45:00Z"/>
              </w:rPr>
            </w:pPr>
            <w:ins w:id="933" w:author="Tomas Chovanak" w:date="2017-01-08T20:45:00Z">
              <w:r>
                <w:t>clustering</w:t>
              </w:r>
            </w:ins>
          </w:p>
        </w:tc>
      </w:tr>
      <w:tr w:rsidR="00B04D70" w:rsidRPr="00DA041E" w:rsidTr="00CA4E4A">
        <w:tblPrEx>
          <w:tblPrExChange w:id="934" w:author="Tomas Chovanak" w:date="2017-01-08T20:59: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284"/>
          <w:ins w:id="935" w:author="Tomas Chovanak" w:date="2017-01-08T20:52:00Z"/>
          <w:trPrChange w:id="936" w:author="Tomas Chovanak" w:date="2017-01-08T20:59:00Z">
            <w:trPr>
              <w:gridAfter w:val="0"/>
              <w:jc w:val="center"/>
            </w:trPr>
          </w:trPrChange>
        </w:trPr>
        <w:tc>
          <w:tcPr>
            <w:tcW w:w="704" w:type="dxa"/>
            <w:tcPrChange w:id="937" w:author="Tomas Chovanak" w:date="2017-01-08T20:59:00Z">
              <w:tcPr>
                <w:tcW w:w="1134" w:type="dxa"/>
                <w:gridSpan w:val="3"/>
                <w:tcBorders>
                  <w:bottom w:val="single" w:sz="2" w:space="0" w:color="auto"/>
                </w:tcBorders>
                <w:shd w:val="clear" w:color="000000" w:fill="auto"/>
              </w:tcPr>
            </w:tcPrChange>
          </w:tcPr>
          <w:p w:rsidR="00B04D70" w:rsidRPr="00CA4E4A" w:rsidRDefault="00B04D70" w:rsidP="00D01A4B">
            <w:pPr>
              <w:spacing w:line="240" w:lineRule="auto"/>
              <w:rPr>
                <w:ins w:id="938" w:author="Tomas Chovanak" w:date="2017-01-08T20:52:00Z"/>
                <w:i/>
                <w:rPrChange w:id="939" w:author="Tomas Chovanak" w:date="2017-01-08T20:57:00Z">
                  <w:rPr>
                    <w:ins w:id="940" w:author="Tomas Chovanak" w:date="2017-01-08T20:52:00Z"/>
                  </w:rPr>
                </w:rPrChange>
              </w:rPr>
            </w:pPr>
            <w:ins w:id="941" w:author="Tomas Chovanak" w:date="2017-01-08T20:52:00Z">
              <w:r w:rsidRPr="00CA4E4A">
                <w:rPr>
                  <w:i/>
                  <w:rPrChange w:id="942" w:author="Tomas Chovanak" w:date="2017-01-08T20:57:00Z">
                    <w:rPr/>
                  </w:rPrChange>
                </w:rPr>
                <w:t>tcu</w:t>
              </w:r>
            </w:ins>
          </w:p>
        </w:tc>
        <w:tc>
          <w:tcPr>
            <w:tcW w:w="2552" w:type="dxa"/>
            <w:tcPrChange w:id="943" w:author="Tomas Chovanak" w:date="2017-01-08T20:59:00Z">
              <w:tcPr>
                <w:tcW w:w="1337" w:type="dxa"/>
                <w:tcBorders>
                  <w:bottom w:val="single" w:sz="2" w:space="0" w:color="auto"/>
                </w:tcBorders>
                <w:shd w:val="clear" w:color="000000" w:fill="auto"/>
              </w:tcPr>
            </w:tcPrChange>
          </w:tcPr>
          <w:p w:rsidR="00B04D70" w:rsidRDefault="00B04D70" w:rsidP="00D01A4B">
            <w:pPr>
              <w:spacing w:line="240" w:lineRule="auto"/>
              <w:rPr>
                <w:ins w:id="944" w:author="Tomas Chovanak" w:date="2017-01-08T20:52:00Z"/>
              </w:rPr>
            </w:pPr>
            <w:ins w:id="945" w:author="Tomas Chovanak" w:date="2017-01-08T20:52:00Z">
              <w:r>
                <w:t>threshold number of changes in usermodel</w:t>
              </w:r>
            </w:ins>
          </w:p>
        </w:tc>
        <w:tc>
          <w:tcPr>
            <w:tcW w:w="1559" w:type="dxa"/>
            <w:tcPrChange w:id="946" w:author="Tomas Chovanak" w:date="2017-01-08T20:59:00Z">
              <w:tcPr>
                <w:tcW w:w="1800" w:type="dxa"/>
                <w:gridSpan w:val="4"/>
                <w:tcBorders>
                  <w:bottom w:val="single" w:sz="2" w:space="0" w:color="auto"/>
                </w:tcBorders>
                <w:shd w:val="clear" w:color="000000" w:fill="auto"/>
              </w:tcPr>
            </w:tcPrChange>
          </w:tcPr>
          <w:p w:rsidR="00B04D70" w:rsidRDefault="00B04D70" w:rsidP="00D01A4B">
            <w:pPr>
              <w:spacing w:line="240" w:lineRule="auto"/>
              <w:rPr>
                <w:ins w:id="947" w:author="Tomas Chovanak" w:date="2017-01-08T20:52:00Z"/>
              </w:rPr>
            </w:pPr>
            <w:ins w:id="948" w:author="Tomas Chovanak" w:date="2017-01-08T20:52:00Z">
              <w:r>
                <w:t>clustering</w:t>
              </w:r>
            </w:ins>
          </w:p>
        </w:tc>
      </w:tr>
      <w:tr w:rsidR="00CA4E4A" w:rsidRPr="00DA041E" w:rsidTr="00CA4E4A">
        <w:trPr>
          <w:trHeight w:val="284"/>
          <w:ins w:id="949" w:author="Tomas Chovanak" w:date="2017-01-08T20:54:00Z"/>
          <w:trPrChange w:id="950" w:author="Tomas Chovanak" w:date="2017-01-08T20:59:00Z">
            <w:trPr>
              <w:gridBefore w:val="1"/>
              <w:gridAfter w:val="0"/>
              <w:trHeight w:val="418"/>
            </w:trPr>
          </w:trPrChange>
        </w:trPr>
        <w:tc>
          <w:tcPr>
            <w:tcW w:w="704" w:type="dxa"/>
            <w:tcPrChange w:id="951" w:author="Tomas Chovanak" w:date="2017-01-08T20:59:00Z">
              <w:tcPr>
                <w:tcW w:w="704" w:type="dxa"/>
              </w:tcPr>
            </w:tcPrChange>
          </w:tcPr>
          <w:p w:rsidR="00CA4E4A" w:rsidRPr="00CA4E4A" w:rsidRDefault="00CA4E4A" w:rsidP="00D01A4B">
            <w:pPr>
              <w:spacing w:line="240" w:lineRule="auto"/>
              <w:rPr>
                <w:ins w:id="952" w:author="Tomas Chovanak" w:date="2017-01-08T20:54:00Z"/>
                <w:i/>
                <w:rPrChange w:id="953" w:author="Tomas Chovanak" w:date="2017-01-08T20:57:00Z">
                  <w:rPr>
                    <w:ins w:id="954" w:author="Tomas Chovanak" w:date="2017-01-08T20:54:00Z"/>
                  </w:rPr>
                </w:rPrChange>
              </w:rPr>
            </w:pPr>
            <w:ins w:id="955" w:author="Tomas Chovanak" w:date="2017-01-08T20:55:00Z">
              <w:r w:rsidRPr="00CA4E4A">
                <w:rPr>
                  <w:i/>
                  <w:rPrChange w:id="956" w:author="Tomas Chovanak" w:date="2017-01-08T20:57:00Z">
                    <w:rPr/>
                  </w:rPrChange>
                </w:rPr>
                <w:t>tcm</w:t>
              </w:r>
            </w:ins>
          </w:p>
        </w:tc>
        <w:tc>
          <w:tcPr>
            <w:tcW w:w="2552" w:type="dxa"/>
            <w:tcPrChange w:id="957" w:author="Tomas Chovanak" w:date="2017-01-08T20:59:00Z">
              <w:tcPr>
                <w:tcW w:w="2835" w:type="dxa"/>
                <w:gridSpan w:val="4"/>
              </w:tcPr>
            </w:tcPrChange>
          </w:tcPr>
          <w:p w:rsidR="00CA4E4A" w:rsidRDefault="00CA4E4A" w:rsidP="00D01A4B">
            <w:pPr>
              <w:spacing w:line="240" w:lineRule="auto"/>
              <w:rPr>
                <w:ins w:id="958" w:author="Tomas Chovanak" w:date="2017-01-08T20:54:00Z"/>
              </w:rPr>
            </w:pPr>
            <w:ins w:id="959" w:author="Tomas Chovanak" w:date="2017-01-08T20:55:00Z">
              <w:r>
                <w:t>threshold number of changes in microclusters</w:t>
              </w:r>
            </w:ins>
          </w:p>
        </w:tc>
        <w:tc>
          <w:tcPr>
            <w:tcW w:w="1559" w:type="dxa"/>
            <w:tcPrChange w:id="960" w:author="Tomas Chovanak" w:date="2017-01-08T20:59:00Z">
              <w:tcPr>
                <w:tcW w:w="969" w:type="dxa"/>
                <w:gridSpan w:val="3"/>
              </w:tcPr>
            </w:tcPrChange>
          </w:tcPr>
          <w:p w:rsidR="00CA4E4A" w:rsidRDefault="00CA4E4A" w:rsidP="00D01A4B">
            <w:pPr>
              <w:spacing w:line="240" w:lineRule="auto"/>
              <w:rPr>
                <w:ins w:id="961" w:author="Tomas Chovanak" w:date="2017-01-08T20:54:00Z"/>
              </w:rPr>
            </w:pPr>
            <w:ins w:id="962" w:author="Tomas Chovanak" w:date="2017-01-08T20:55:00Z">
              <w:r>
                <w:t>clustering</w:t>
              </w:r>
            </w:ins>
          </w:p>
        </w:tc>
      </w:tr>
      <w:tr w:rsidR="00CA4E4A" w:rsidRPr="00DA041E" w:rsidTr="00CA4E4A">
        <w:trPr>
          <w:trHeight w:val="284"/>
          <w:ins w:id="963" w:author="Tomas Chovanak" w:date="2017-01-08T20:54:00Z"/>
          <w:trPrChange w:id="964" w:author="Tomas Chovanak" w:date="2017-01-08T20:59:00Z">
            <w:trPr>
              <w:gridBefore w:val="1"/>
              <w:gridAfter w:val="0"/>
              <w:trHeight w:val="418"/>
            </w:trPr>
          </w:trPrChange>
        </w:trPr>
        <w:tc>
          <w:tcPr>
            <w:tcW w:w="704" w:type="dxa"/>
            <w:tcPrChange w:id="965" w:author="Tomas Chovanak" w:date="2017-01-08T20:59:00Z">
              <w:tcPr>
                <w:tcW w:w="704" w:type="dxa"/>
              </w:tcPr>
            </w:tcPrChange>
          </w:tcPr>
          <w:p w:rsidR="00CA4E4A" w:rsidRPr="00CA4E4A" w:rsidRDefault="00CA4E4A" w:rsidP="00D01A4B">
            <w:pPr>
              <w:spacing w:line="240" w:lineRule="auto"/>
              <w:rPr>
                <w:ins w:id="966" w:author="Tomas Chovanak" w:date="2017-01-08T20:54:00Z"/>
                <w:i/>
                <w:rPrChange w:id="967" w:author="Tomas Chovanak" w:date="2017-01-08T20:57:00Z">
                  <w:rPr>
                    <w:ins w:id="968" w:author="Tomas Chovanak" w:date="2017-01-08T20:54:00Z"/>
                  </w:rPr>
                </w:rPrChange>
              </w:rPr>
            </w:pPr>
            <w:ins w:id="969" w:author="Tomas Chovanak" w:date="2017-01-08T20:55:00Z">
              <w:r w:rsidRPr="00CA4E4A">
                <w:rPr>
                  <w:i/>
                  <w:rPrChange w:id="970" w:author="Tomas Chovanak" w:date="2017-01-08T20:57:00Z">
                    <w:rPr/>
                  </w:rPrChange>
                </w:rPr>
                <w:t>mmc</w:t>
              </w:r>
            </w:ins>
          </w:p>
        </w:tc>
        <w:tc>
          <w:tcPr>
            <w:tcW w:w="2552" w:type="dxa"/>
            <w:tcPrChange w:id="971" w:author="Tomas Chovanak" w:date="2017-01-08T20:59:00Z">
              <w:tcPr>
                <w:tcW w:w="2835" w:type="dxa"/>
                <w:gridSpan w:val="4"/>
              </w:tcPr>
            </w:tcPrChange>
          </w:tcPr>
          <w:p w:rsidR="00CA4E4A" w:rsidRDefault="00CA4E4A" w:rsidP="00D01A4B">
            <w:pPr>
              <w:spacing w:line="240" w:lineRule="auto"/>
              <w:rPr>
                <w:ins w:id="972" w:author="Tomas Chovanak" w:date="2017-01-08T20:54:00Z"/>
              </w:rPr>
            </w:pPr>
            <w:ins w:id="973" w:author="Tomas Chovanak" w:date="2017-01-08T20:55:00Z">
              <w:r>
                <w:t>maximal microclusters count</w:t>
              </w:r>
            </w:ins>
          </w:p>
        </w:tc>
        <w:tc>
          <w:tcPr>
            <w:tcW w:w="1559" w:type="dxa"/>
            <w:tcPrChange w:id="974" w:author="Tomas Chovanak" w:date="2017-01-08T20:59:00Z">
              <w:tcPr>
                <w:tcW w:w="969" w:type="dxa"/>
                <w:gridSpan w:val="3"/>
              </w:tcPr>
            </w:tcPrChange>
          </w:tcPr>
          <w:p w:rsidR="00CA4E4A" w:rsidRDefault="00CA4E4A" w:rsidP="00D01A4B">
            <w:pPr>
              <w:spacing w:line="240" w:lineRule="auto"/>
              <w:rPr>
                <w:ins w:id="975" w:author="Tomas Chovanak" w:date="2017-01-08T20:54:00Z"/>
              </w:rPr>
            </w:pPr>
            <w:ins w:id="976" w:author="Tomas Chovanak" w:date="2017-01-08T20:55:00Z">
              <w:r>
                <w:t>clustering</w:t>
              </w:r>
            </w:ins>
          </w:p>
        </w:tc>
      </w:tr>
      <w:tr w:rsidR="00CA4E4A" w:rsidRPr="00DA041E" w:rsidTr="00CA4E4A">
        <w:trPr>
          <w:trHeight w:val="284"/>
          <w:ins w:id="977" w:author="Tomas Chovanak" w:date="2017-01-08T20:55:00Z"/>
          <w:trPrChange w:id="978" w:author="Tomas Chovanak" w:date="2017-01-08T20:59:00Z">
            <w:trPr>
              <w:gridBefore w:val="1"/>
              <w:trHeight w:val="418"/>
            </w:trPr>
          </w:trPrChange>
        </w:trPr>
        <w:tc>
          <w:tcPr>
            <w:tcW w:w="704" w:type="dxa"/>
            <w:tcPrChange w:id="979" w:author="Tomas Chovanak" w:date="2017-01-08T20:59:00Z">
              <w:tcPr>
                <w:tcW w:w="704" w:type="dxa"/>
              </w:tcPr>
            </w:tcPrChange>
          </w:tcPr>
          <w:p w:rsidR="00CA4E4A" w:rsidRPr="00CA4E4A" w:rsidRDefault="00CA4E4A" w:rsidP="00D01A4B">
            <w:pPr>
              <w:spacing w:line="240" w:lineRule="auto"/>
              <w:rPr>
                <w:ins w:id="980" w:author="Tomas Chovanak" w:date="2017-01-08T20:55:00Z"/>
                <w:i/>
                <w:rPrChange w:id="981" w:author="Tomas Chovanak" w:date="2017-01-08T20:57:00Z">
                  <w:rPr>
                    <w:ins w:id="982" w:author="Tomas Chovanak" w:date="2017-01-08T20:55:00Z"/>
                  </w:rPr>
                </w:rPrChange>
              </w:rPr>
            </w:pPr>
            <w:ins w:id="983" w:author="Tomas Chovanak" w:date="2017-01-08T20:55:00Z">
              <w:r w:rsidRPr="00CA4E4A">
                <w:rPr>
                  <w:i/>
                  <w:rPrChange w:id="984" w:author="Tomas Chovanak" w:date="2017-01-08T20:57:00Z">
                    <w:rPr/>
                  </w:rPrChange>
                </w:rPr>
                <w:t>ews</w:t>
              </w:r>
            </w:ins>
          </w:p>
        </w:tc>
        <w:tc>
          <w:tcPr>
            <w:tcW w:w="2552" w:type="dxa"/>
            <w:tcPrChange w:id="985" w:author="Tomas Chovanak" w:date="2017-01-08T20:59:00Z">
              <w:tcPr>
                <w:tcW w:w="2977" w:type="dxa"/>
                <w:gridSpan w:val="5"/>
              </w:tcPr>
            </w:tcPrChange>
          </w:tcPr>
          <w:p w:rsidR="00CA4E4A" w:rsidRDefault="00CA4E4A" w:rsidP="00D01A4B">
            <w:pPr>
              <w:spacing w:line="240" w:lineRule="auto"/>
              <w:rPr>
                <w:ins w:id="986" w:author="Tomas Chovanak" w:date="2017-01-08T20:55:00Z"/>
              </w:rPr>
            </w:pPr>
            <w:ins w:id="987" w:author="Tomas Chovanak" w:date="2017-01-08T20:55:00Z">
              <w:r>
                <w:t>evaluation window size</w:t>
              </w:r>
            </w:ins>
          </w:p>
        </w:tc>
        <w:tc>
          <w:tcPr>
            <w:tcW w:w="1559" w:type="dxa"/>
            <w:tcPrChange w:id="988" w:author="Tomas Chovanak" w:date="2017-01-08T20:59:00Z">
              <w:tcPr>
                <w:tcW w:w="992" w:type="dxa"/>
                <w:gridSpan w:val="3"/>
              </w:tcPr>
            </w:tcPrChange>
          </w:tcPr>
          <w:p w:rsidR="00CA4E4A" w:rsidRDefault="00CA4E4A" w:rsidP="00D01A4B">
            <w:pPr>
              <w:spacing w:line="240" w:lineRule="auto"/>
              <w:rPr>
                <w:ins w:id="989" w:author="Tomas Chovanak" w:date="2017-01-08T20:55:00Z"/>
              </w:rPr>
            </w:pPr>
            <w:ins w:id="990" w:author="Tomas Chovanak" w:date="2017-01-08T20:55:00Z">
              <w:r>
                <w:t>recommendation</w:t>
              </w:r>
            </w:ins>
          </w:p>
        </w:tc>
      </w:tr>
      <w:tr w:rsidR="00CA4E4A" w:rsidRPr="00DA041E" w:rsidTr="00CA4E4A">
        <w:trPr>
          <w:trHeight w:val="284"/>
          <w:ins w:id="991" w:author="Tomas Chovanak" w:date="2017-01-08T20:56:00Z"/>
          <w:trPrChange w:id="992" w:author="Tomas Chovanak" w:date="2017-01-08T20:59:00Z">
            <w:trPr>
              <w:gridBefore w:val="1"/>
              <w:trHeight w:val="418"/>
            </w:trPr>
          </w:trPrChange>
        </w:trPr>
        <w:tc>
          <w:tcPr>
            <w:tcW w:w="704" w:type="dxa"/>
            <w:tcPrChange w:id="993" w:author="Tomas Chovanak" w:date="2017-01-08T20:59:00Z">
              <w:tcPr>
                <w:tcW w:w="704" w:type="dxa"/>
              </w:tcPr>
            </w:tcPrChange>
          </w:tcPr>
          <w:p w:rsidR="00CA4E4A" w:rsidRPr="00CA4E4A" w:rsidRDefault="00CA4E4A" w:rsidP="00D01A4B">
            <w:pPr>
              <w:spacing w:line="240" w:lineRule="auto"/>
              <w:rPr>
                <w:ins w:id="994" w:author="Tomas Chovanak" w:date="2017-01-08T20:56:00Z"/>
                <w:i/>
                <w:rPrChange w:id="995" w:author="Tomas Chovanak" w:date="2017-01-08T20:57:00Z">
                  <w:rPr>
                    <w:ins w:id="996" w:author="Tomas Chovanak" w:date="2017-01-08T20:56:00Z"/>
                  </w:rPr>
                </w:rPrChange>
              </w:rPr>
            </w:pPr>
            <w:ins w:id="997" w:author="Tomas Chovanak" w:date="2017-01-08T20:56:00Z">
              <w:r w:rsidRPr="00CA4E4A">
                <w:rPr>
                  <w:i/>
                  <w:rPrChange w:id="998" w:author="Tomas Chovanak" w:date="2017-01-08T20:57:00Z">
                    <w:rPr/>
                  </w:rPrChange>
                </w:rPr>
                <w:t>rc</w:t>
              </w:r>
            </w:ins>
          </w:p>
        </w:tc>
        <w:tc>
          <w:tcPr>
            <w:tcW w:w="2552" w:type="dxa"/>
            <w:tcPrChange w:id="999" w:author="Tomas Chovanak" w:date="2017-01-08T20:59:00Z">
              <w:tcPr>
                <w:tcW w:w="2977" w:type="dxa"/>
                <w:gridSpan w:val="5"/>
              </w:tcPr>
            </w:tcPrChange>
          </w:tcPr>
          <w:p w:rsidR="00CA4E4A" w:rsidRDefault="00CA4E4A" w:rsidP="00D01A4B">
            <w:pPr>
              <w:spacing w:line="240" w:lineRule="auto"/>
              <w:rPr>
                <w:ins w:id="1000" w:author="Tomas Chovanak" w:date="2017-01-08T20:56:00Z"/>
              </w:rPr>
            </w:pPr>
            <w:ins w:id="1001" w:author="Tomas Chovanak" w:date="2017-01-08T20:56:00Z">
              <w:r>
                <w:t>recommendations count</w:t>
              </w:r>
            </w:ins>
          </w:p>
        </w:tc>
        <w:tc>
          <w:tcPr>
            <w:tcW w:w="1559" w:type="dxa"/>
            <w:tcPrChange w:id="1002" w:author="Tomas Chovanak" w:date="2017-01-08T20:59:00Z">
              <w:tcPr>
                <w:tcW w:w="992" w:type="dxa"/>
                <w:gridSpan w:val="3"/>
              </w:tcPr>
            </w:tcPrChange>
          </w:tcPr>
          <w:p w:rsidR="00CA4E4A" w:rsidRDefault="00CA4E4A" w:rsidP="00D01A4B">
            <w:pPr>
              <w:spacing w:line="240" w:lineRule="auto"/>
              <w:rPr>
                <w:ins w:id="1003" w:author="Tomas Chovanak" w:date="2017-01-08T20:56:00Z"/>
              </w:rPr>
            </w:pPr>
            <w:ins w:id="1004" w:author="Tomas Chovanak" w:date="2017-01-08T20:56:00Z">
              <w:r>
                <w:t>recommendation</w:t>
              </w:r>
            </w:ins>
          </w:p>
        </w:tc>
      </w:tr>
      <w:tr w:rsidR="00CA4E4A" w:rsidRPr="00DA041E" w:rsidTr="00CA4E4A">
        <w:trPr>
          <w:trHeight w:val="284"/>
          <w:ins w:id="1005" w:author="Tomas Chovanak" w:date="2017-01-08T20:56:00Z"/>
          <w:trPrChange w:id="1006" w:author="Tomas Chovanak" w:date="2017-01-08T20:59:00Z">
            <w:trPr>
              <w:gridBefore w:val="1"/>
              <w:trHeight w:val="418"/>
            </w:trPr>
          </w:trPrChange>
        </w:trPr>
        <w:tc>
          <w:tcPr>
            <w:tcW w:w="704" w:type="dxa"/>
            <w:tcPrChange w:id="1007" w:author="Tomas Chovanak" w:date="2017-01-08T20:59:00Z">
              <w:tcPr>
                <w:tcW w:w="704" w:type="dxa"/>
              </w:tcPr>
            </w:tcPrChange>
          </w:tcPr>
          <w:p w:rsidR="00CA4E4A" w:rsidRPr="00CA4E4A" w:rsidRDefault="00CA4E4A" w:rsidP="00D01A4B">
            <w:pPr>
              <w:spacing w:line="240" w:lineRule="auto"/>
              <w:rPr>
                <w:ins w:id="1008" w:author="Tomas Chovanak" w:date="2017-01-08T20:56:00Z"/>
                <w:i/>
                <w:rPrChange w:id="1009" w:author="Tomas Chovanak" w:date="2017-01-08T20:57:00Z">
                  <w:rPr>
                    <w:ins w:id="1010" w:author="Tomas Chovanak" w:date="2017-01-08T20:56:00Z"/>
                  </w:rPr>
                </w:rPrChange>
              </w:rPr>
            </w:pPr>
            <w:ins w:id="1011" w:author="Tomas Chovanak" w:date="2017-01-08T20:56:00Z">
              <w:r w:rsidRPr="00CA4E4A">
                <w:rPr>
                  <w:i/>
                  <w:rPrChange w:id="1012" w:author="Tomas Chovanak" w:date="2017-01-08T20:57:00Z">
                    <w:rPr/>
                  </w:rPrChange>
                </w:rPr>
                <w:t>mts</w:t>
              </w:r>
            </w:ins>
          </w:p>
        </w:tc>
        <w:tc>
          <w:tcPr>
            <w:tcW w:w="2552" w:type="dxa"/>
            <w:tcPrChange w:id="1013" w:author="Tomas Chovanak" w:date="2017-01-08T20:59:00Z">
              <w:tcPr>
                <w:tcW w:w="2410" w:type="dxa"/>
                <w:gridSpan w:val="3"/>
              </w:tcPr>
            </w:tcPrChange>
          </w:tcPr>
          <w:p w:rsidR="00CA4E4A" w:rsidRDefault="00CA4E4A" w:rsidP="00D01A4B">
            <w:pPr>
              <w:spacing w:line="240" w:lineRule="auto"/>
              <w:rPr>
                <w:ins w:id="1014" w:author="Tomas Chovanak" w:date="2017-01-08T20:56:00Z"/>
              </w:rPr>
            </w:pPr>
            <w:ins w:id="1015" w:author="Tomas Chovanak" w:date="2017-01-08T20:56:00Z">
              <w:r>
                <w:t>minimal transactions per second</w:t>
              </w:r>
            </w:ins>
          </w:p>
        </w:tc>
        <w:tc>
          <w:tcPr>
            <w:tcW w:w="1559" w:type="dxa"/>
            <w:tcPrChange w:id="1016" w:author="Tomas Chovanak" w:date="2017-01-08T20:59:00Z">
              <w:tcPr>
                <w:tcW w:w="1559" w:type="dxa"/>
                <w:gridSpan w:val="5"/>
              </w:tcPr>
            </w:tcPrChange>
          </w:tcPr>
          <w:p w:rsidR="00CA4E4A" w:rsidRDefault="00CA4E4A" w:rsidP="00D01A4B">
            <w:pPr>
              <w:spacing w:line="240" w:lineRule="auto"/>
              <w:rPr>
                <w:ins w:id="1017" w:author="Tomas Chovanak" w:date="2017-01-08T20:56:00Z"/>
              </w:rPr>
            </w:pPr>
            <w:ins w:id="1018" w:author="Tomas Chovanak" w:date="2017-01-08T20:56:00Z">
              <w:r>
                <w:t>general</w:t>
              </w:r>
            </w:ins>
          </w:p>
        </w:tc>
      </w:tr>
      <w:tr w:rsidR="00CA4E4A" w:rsidRPr="00DA041E" w:rsidTr="00CA4E4A">
        <w:trPr>
          <w:trHeight w:val="284"/>
          <w:ins w:id="1019" w:author="Tomas Chovanak" w:date="2017-01-08T20:56:00Z"/>
          <w:trPrChange w:id="1020" w:author="Tomas Chovanak" w:date="2017-01-08T20:59:00Z">
            <w:trPr>
              <w:gridBefore w:val="1"/>
              <w:trHeight w:val="418"/>
            </w:trPr>
          </w:trPrChange>
        </w:trPr>
        <w:tc>
          <w:tcPr>
            <w:tcW w:w="704" w:type="dxa"/>
            <w:tcPrChange w:id="1021" w:author="Tomas Chovanak" w:date="2017-01-08T20:59:00Z">
              <w:tcPr>
                <w:tcW w:w="704" w:type="dxa"/>
              </w:tcPr>
            </w:tcPrChange>
          </w:tcPr>
          <w:p w:rsidR="00CA4E4A" w:rsidRPr="00CA4E4A" w:rsidRDefault="00CA4E4A" w:rsidP="00D01A4B">
            <w:pPr>
              <w:spacing w:line="240" w:lineRule="auto"/>
              <w:rPr>
                <w:ins w:id="1022" w:author="Tomas Chovanak" w:date="2017-01-08T20:56:00Z"/>
                <w:i/>
                <w:rPrChange w:id="1023" w:author="Tomas Chovanak" w:date="2017-01-08T20:57:00Z">
                  <w:rPr>
                    <w:ins w:id="1024" w:author="Tomas Chovanak" w:date="2017-01-08T20:56:00Z"/>
                  </w:rPr>
                </w:rPrChange>
              </w:rPr>
            </w:pPr>
            <w:ins w:id="1025" w:author="Tomas Chovanak" w:date="2017-01-08T20:57:00Z">
              <w:r w:rsidRPr="00CA4E4A">
                <w:rPr>
                  <w:i/>
                  <w:rPrChange w:id="1026" w:author="Tomas Chovanak" w:date="2017-01-08T20:57:00Z">
                    <w:rPr/>
                  </w:rPrChange>
                </w:rPr>
                <w:t>tcdiff</w:t>
              </w:r>
            </w:ins>
          </w:p>
        </w:tc>
        <w:tc>
          <w:tcPr>
            <w:tcW w:w="2552" w:type="dxa"/>
            <w:tcPrChange w:id="1027" w:author="Tomas Chovanak" w:date="2017-01-08T20:59:00Z">
              <w:tcPr>
                <w:tcW w:w="2410" w:type="dxa"/>
                <w:gridSpan w:val="3"/>
              </w:tcPr>
            </w:tcPrChange>
          </w:tcPr>
          <w:p w:rsidR="00CA4E4A" w:rsidRDefault="00CA4E4A" w:rsidP="00D01A4B">
            <w:pPr>
              <w:spacing w:line="240" w:lineRule="auto"/>
              <w:rPr>
                <w:ins w:id="1028" w:author="Tomas Chovanak" w:date="2017-01-08T20:56:00Z"/>
              </w:rPr>
            </w:pPr>
            <w:ins w:id="1029" w:author="Tomas Chovanak" w:date="2017-01-08T20:57:00Z">
              <w:r>
                <w:t>threshold of clustering id</w:t>
              </w:r>
              <w:r>
                <w:t>s difference</w:t>
              </w:r>
            </w:ins>
          </w:p>
        </w:tc>
        <w:tc>
          <w:tcPr>
            <w:tcW w:w="1559" w:type="dxa"/>
            <w:tcPrChange w:id="1030" w:author="Tomas Chovanak" w:date="2017-01-08T20:59:00Z">
              <w:tcPr>
                <w:tcW w:w="1559" w:type="dxa"/>
                <w:gridSpan w:val="5"/>
              </w:tcPr>
            </w:tcPrChange>
          </w:tcPr>
          <w:p w:rsidR="00CA4E4A" w:rsidRDefault="00CA4E4A" w:rsidP="00D01A4B">
            <w:pPr>
              <w:spacing w:line="240" w:lineRule="auto"/>
              <w:rPr>
                <w:ins w:id="1031" w:author="Tomas Chovanak" w:date="2017-01-08T20:56:00Z"/>
              </w:rPr>
            </w:pPr>
            <w:ins w:id="1032" w:author="Tomas Chovanak" w:date="2017-01-08T20:57:00Z">
              <w:r>
                <w:t>general</w:t>
              </w:r>
            </w:ins>
          </w:p>
        </w:tc>
      </w:tr>
    </w:tbl>
    <w:p w:rsidR="007B40AE" w:rsidRDefault="007B40AE">
      <w:pPr>
        <w:pStyle w:val="Para"/>
        <w:jc w:val="both"/>
        <w:rPr>
          <w:ins w:id="1033" w:author="Tomas Chovanak" w:date="2017-01-08T20:07:00Z"/>
        </w:rPr>
        <w:pPrChange w:id="1034" w:author="Tomas Chovanak" w:date="2017-01-08T19:57:00Z">
          <w:pPr>
            <w:pStyle w:val="Para"/>
          </w:pPr>
        </w:pPrChange>
      </w:pPr>
    </w:p>
    <w:p w:rsidR="00077B60" w:rsidRDefault="0004108F" w:rsidP="00077B60">
      <w:pPr>
        <w:pStyle w:val="Head1"/>
        <w:jc w:val="both"/>
        <w:rPr>
          <w:ins w:id="1035" w:author="Tomas Chovanak" w:date="2017-01-08T21:00:00Z"/>
        </w:rPr>
      </w:pPr>
      <w:ins w:id="1036" w:author="Tomas Chovanak" w:date="2017-01-08T21:00:00Z">
        <w:r>
          <w:t>4</w:t>
        </w:r>
        <w:r w:rsidR="00077B60">
          <w:rPr>
            <w:szCs w:val="22"/>
          </w:rPr>
          <w:t> </w:t>
        </w:r>
        <w:r w:rsidR="00077B60" w:rsidRPr="00FC5E30">
          <w:t xml:space="preserve"> </w:t>
        </w:r>
        <w:r w:rsidR="00077B60">
          <w:t>Experiments</w:t>
        </w:r>
      </w:ins>
    </w:p>
    <w:p w:rsidR="0004108F" w:rsidRDefault="00DB7CB9">
      <w:pPr>
        <w:pStyle w:val="Para"/>
        <w:jc w:val="both"/>
        <w:rPr>
          <w:ins w:id="1037" w:author="Tomas Chovanak" w:date="2017-01-08T21:02:00Z"/>
        </w:rPr>
        <w:pPrChange w:id="1038" w:author="Tomas Chovanak" w:date="2017-01-08T12:00:00Z">
          <w:pPr>
            <w:pStyle w:val="Para"/>
          </w:pPr>
        </w:pPrChange>
      </w:pPr>
      <w:ins w:id="1039" w:author="Tomas Chovanak" w:date="2017-01-08T21:01:00Z">
        <w:r>
          <w:t>In this section we investigate how combining of global patterns with group patterns</w:t>
        </w:r>
      </w:ins>
      <w:ins w:id="1040" w:author="Tomas Chovanak" w:date="2017-01-08T21:02:00Z">
        <w:r w:rsidR="00ED4AA4">
          <w:t xml:space="preserve"> using our method</w:t>
        </w:r>
      </w:ins>
      <w:ins w:id="1041" w:author="Tomas Chovanak" w:date="2017-01-08T21:01:00Z">
        <w:r>
          <w:t xml:space="preserve"> is useful specifically when applied to recommend items to users in domain of education system ALEF and in domain of newspaper portal.</w:t>
        </w:r>
      </w:ins>
    </w:p>
    <w:p w:rsidR="00215E12" w:rsidRPr="00D01A4B" w:rsidRDefault="00215E12" w:rsidP="00215E12">
      <w:pPr>
        <w:pStyle w:val="Head2"/>
        <w:jc w:val="both"/>
        <w:rPr>
          <w:ins w:id="1042" w:author="Tomas Chovanak" w:date="2017-01-08T21:02:00Z"/>
          <w:lang w:val="sk-SK"/>
        </w:rPr>
      </w:pPr>
      <w:ins w:id="1043" w:author="Tomas Chovanak" w:date="2017-01-08T21:02:00Z">
        <w:r>
          <w:t>4.1</w:t>
        </w:r>
        <w:r>
          <w:rPr>
            <w:szCs w:val="22"/>
          </w:rPr>
          <w:t> </w:t>
        </w:r>
        <w:r>
          <w:t xml:space="preserve"> </w:t>
        </w:r>
        <w:r>
          <w:t>Datasets</w:t>
        </w:r>
      </w:ins>
    </w:p>
    <w:p w:rsidR="00ED4AA4" w:rsidRDefault="003A153D">
      <w:pPr>
        <w:pStyle w:val="Para"/>
        <w:jc w:val="both"/>
        <w:rPr>
          <w:ins w:id="1044" w:author="Tomas Chovanak" w:date="2017-01-08T21:02:00Z"/>
        </w:rPr>
        <w:pPrChange w:id="1045" w:author="Tomas Chovanak" w:date="2017-01-08T12:00:00Z">
          <w:pPr>
            <w:pStyle w:val="Para"/>
          </w:pPr>
        </w:pPrChange>
      </w:pPr>
      <w:ins w:id="1046" w:author="Tomas Chovanak" w:date="2017-01-08T21:02:00Z">
        <w:r>
          <w:t>First d</w:t>
        </w:r>
        <w:r w:rsidR="00130A9E">
          <w:t xml:space="preserve">ataset we use is from weblog of education system </w:t>
        </w:r>
        <w:r>
          <w:t>ALEF</w:t>
        </w:r>
        <w:r w:rsidR="00130A9E">
          <w:t xml:space="preserve"> (Adaptive Learning Framework)</w:t>
        </w:r>
      </w:ins>
      <w:ins w:id="1047" w:author="Tomas Chovanak" w:date="2017-01-08T21:03:00Z">
        <w:r w:rsidR="00130A9E">
          <w:t xml:space="preserve"> [14]</w:t>
        </w:r>
      </w:ins>
      <w:ins w:id="1048" w:author="Tomas Chovanak" w:date="2017-01-08T21:02:00Z">
        <w:r>
          <w:t>. Preprocessing mainly consis</w:t>
        </w:r>
        <w:r w:rsidR="004422F9">
          <w:t>ted of user</w:t>
        </w:r>
        <w:r>
          <w:t>s</w:t>
        </w:r>
      </w:ins>
      <w:ins w:id="1049" w:author="Tomas Chovanak" w:date="2017-01-08T21:06:00Z">
        <w:r w:rsidR="004422F9">
          <w:t>’</w:t>
        </w:r>
      </w:ins>
      <w:ins w:id="1050" w:author="Tomas Chovanak" w:date="2017-01-08T21:02:00Z">
        <w:r>
          <w:t xml:space="preserve"> session</w:t>
        </w:r>
      </w:ins>
      <w:ins w:id="1051" w:author="Tomas Chovanak" w:date="2017-01-08T21:06:00Z">
        <w:r w:rsidR="004422F9">
          <w:t>s</w:t>
        </w:r>
      </w:ins>
      <w:ins w:id="1052" w:author="Tomas Chovanak" w:date="2017-01-08T21:02:00Z">
        <w:r w:rsidR="00971C3D">
          <w:t xml:space="preserve"> identification</w:t>
        </w:r>
        <w:r>
          <w:t xml:space="preserve"> cleaning and removing too short sessions (1 action). Dataset consists of 24594 user sessions of 870 users and their action</w:t>
        </w:r>
        <w:r w:rsidR="00257E0C">
          <w:t>s from 26/10/2010 to 30/04/2013 (</w:t>
        </w:r>
      </w:ins>
      <w:ins w:id="1053" w:author="Tomas Chovanak" w:date="2017-01-08T21:07:00Z">
        <w:r w:rsidR="00257E0C">
          <w:t>917 days but only 737 active).</w:t>
        </w:r>
      </w:ins>
      <w:ins w:id="1054" w:author="Tomas Chovanak" w:date="2017-01-08T21:02:00Z">
        <w:r w:rsidR="00257E0C">
          <w:t xml:space="preserve"> It is average </w:t>
        </w:r>
      </w:ins>
      <w:ins w:id="1055" w:author="Tomas Chovanak" w:date="2017-01-08T21:08:00Z">
        <w:r w:rsidR="00257E0C">
          <w:t>33</w:t>
        </w:r>
      </w:ins>
      <w:ins w:id="1056" w:author="Tomas Chovanak" w:date="2017-01-08T21:02:00Z">
        <w:r>
          <w:t>.</w:t>
        </w:r>
      </w:ins>
      <w:ins w:id="1057" w:author="Tomas Chovanak" w:date="2017-01-08T21:08:00Z">
        <w:r w:rsidR="00257E0C">
          <w:t>37</w:t>
        </w:r>
      </w:ins>
      <w:ins w:id="1058" w:author="Tomas Chovanak" w:date="2017-01-08T21:02:00Z">
        <w:r>
          <w:t xml:space="preserve"> sessions per</w:t>
        </w:r>
      </w:ins>
      <w:ins w:id="1059" w:author="Tomas Chovanak" w:date="2017-01-08T21:08:00Z">
        <w:r w:rsidR="00257E0C">
          <w:t xml:space="preserve"> active</w:t>
        </w:r>
      </w:ins>
      <w:ins w:id="1060" w:author="Tomas Chovanak" w:date="2017-01-08T21:02:00Z">
        <w:r>
          <w:t xml:space="preserve"> day. There are </w:t>
        </w:r>
        <w:r w:rsidR="009F0877">
          <w:t xml:space="preserve">2072 different </w:t>
        </w:r>
      </w:ins>
      <w:ins w:id="1061" w:author="Tomas Chovanak" w:date="2017-01-08T21:08:00Z">
        <w:r w:rsidR="00B2586D">
          <w:t>learning objects</w:t>
        </w:r>
      </w:ins>
      <w:ins w:id="1062" w:author="Tomas Chovanak" w:date="2017-01-08T21:02:00Z">
        <w:r w:rsidR="009F0877">
          <w:t xml:space="preserve"> user</w:t>
        </w:r>
        <w:r>
          <w:t>s could visi</w:t>
        </w:r>
        <w:r w:rsidR="00B2586D">
          <w:t xml:space="preserve">t. We represent actions as </w:t>
        </w:r>
        <w:r>
          <w:t>visit</w:t>
        </w:r>
      </w:ins>
      <w:ins w:id="1063" w:author="Tomas Chovanak" w:date="2017-01-08T21:08:00Z">
        <w:r w:rsidR="00B2586D">
          <w:t>s to these objects</w:t>
        </w:r>
      </w:ins>
      <w:ins w:id="1064" w:author="Tomas Chovanak" w:date="2017-01-08T21:02:00Z">
        <w:r>
          <w:t>. Average session length is 15. Second dataset is f</w:t>
        </w:r>
        <w:r w:rsidR="009A4864">
          <w:t>rom anonymous news portal. User</w:t>
        </w:r>
        <w:r>
          <w:t>s</w:t>
        </w:r>
      </w:ins>
      <w:ins w:id="1065" w:author="Tomas Chovanak" w:date="2017-01-08T21:09:00Z">
        <w:r w:rsidR="009A4864">
          <w:t>’</w:t>
        </w:r>
      </w:ins>
      <w:ins w:id="1066" w:author="Tomas Chovanak" w:date="2017-01-08T21:02:00Z">
        <w:r w:rsidR="009A4864">
          <w:t xml:space="preserve"> session</w:t>
        </w:r>
      </w:ins>
      <w:ins w:id="1067" w:author="Tomas Chovanak" w:date="2017-01-08T21:09:00Z">
        <w:r w:rsidR="009A4864">
          <w:t>s</w:t>
        </w:r>
      </w:ins>
      <w:ins w:id="1068" w:author="Tomas Chovanak" w:date="2017-01-08T21:02:00Z">
        <w:r>
          <w:t xml:space="preserve"> there are much shorter. For simplicity of evaluation we removed all sessions wit</w:t>
        </w:r>
        <w:r w:rsidR="00F767E2">
          <w:t>h length less than 3. Data was</w:t>
        </w:r>
        <w:r>
          <w:t xml:space="preserve"> collected </w:t>
        </w:r>
      </w:ins>
      <w:ins w:id="1069" w:author="Tomas Chovanak" w:date="2017-01-08T21:09:00Z">
        <w:r w:rsidR="00F767E2">
          <w:t>f</w:t>
        </w:r>
      </w:ins>
      <w:ins w:id="1070" w:author="Tomas Chovanak" w:date="2017-01-08T21:02:00Z">
        <w:r>
          <w:t xml:space="preserve">rom 01/03/2015 to </w:t>
        </w:r>
      </w:ins>
      <w:ins w:id="1071" w:author="Tomas Chovanak" w:date="2017-01-08T21:10:00Z">
        <w:r w:rsidR="00F767E2">
          <w:t>01/07/</w:t>
        </w:r>
      </w:ins>
      <w:ins w:id="1072" w:author="Tomas Chovanak" w:date="2017-01-08T21:02:00Z">
        <w:r>
          <w:t>2015</w:t>
        </w:r>
      </w:ins>
      <w:ins w:id="1073" w:author="Tomas Chovanak" w:date="2017-01-08T21:10:00Z">
        <w:r w:rsidR="00F767E2">
          <w:t xml:space="preserve"> (122 active days)</w:t>
        </w:r>
      </w:ins>
      <w:ins w:id="1074" w:author="Tomas Chovanak" w:date="2017-01-08T21:02:00Z">
        <w:r>
          <w:t xml:space="preserve">. There are 334 257 sessions of 199 196 users. It is average 2739.8 sessions per day. There are 85 categories of pages. We represent actions as visits to these categories. </w:t>
        </w:r>
      </w:ins>
      <w:ins w:id="1075" w:author="Tomas Chovanak" w:date="2017-01-08T21:10:00Z">
        <w:r w:rsidR="00B6712B">
          <w:t>ALEF</w:t>
        </w:r>
      </w:ins>
      <w:ins w:id="1076" w:author="Tomas Chovanak" w:date="2017-01-08T21:02:00Z">
        <w:r>
          <w:t xml:space="preserve"> dat</w:t>
        </w:r>
        <w:r w:rsidR="00B6712B">
          <w:t>aset has</w:t>
        </w:r>
        <w:r>
          <w:t xml:space="preserve"> much higher dimensionality which</w:t>
        </w:r>
      </w:ins>
      <w:ins w:id="1077" w:author="Tomas Chovanak" w:date="2017-01-08T21:11:00Z">
        <w:r w:rsidR="004F71AB">
          <w:t>, as</w:t>
        </w:r>
      </w:ins>
      <w:ins w:id="1078" w:author="Tomas Chovanak" w:date="2017-01-08T21:02:00Z">
        <w:r>
          <w:t xml:space="preserve"> we will </w:t>
        </w:r>
        <w:r w:rsidR="00B6712B">
          <w:t>see</w:t>
        </w:r>
      </w:ins>
      <w:ins w:id="1079" w:author="Tomas Chovanak" w:date="2017-01-08T21:11:00Z">
        <w:r w:rsidR="004F71AB">
          <w:t>,</w:t>
        </w:r>
      </w:ins>
      <w:ins w:id="1080" w:author="Tomas Chovanak" w:date="2017-01-08T21:02:00Z">
        <w:r w:rsidR="00B6712B">
          <w:t xml:space="preserve"> causes significant speed de</w:t>
        </w:r>
        <w:r>
          <w:t>celeration.</w:t>
        </w:r>
      </w:ins>
    </w:p>
    <w:p w:rsidR="00DD4CA0" w:rsidRPr="00D01A4B" w:rsidRDefault="00DD4CA0" w:rsidP="00DD4CA0">
      <w:pPr>
        <w:pStyle w:val="Head2"/>
        <w:jc w:val="both"/>
        <w:rPr>
          <w:ins w:id="1081" w:author="Tomas Chovanak" w:date="2017-01-08T21:11:00Z"/>
          <w:lang w:val="sk-SK"/>
        </w:rPr>
      </w:pPr>
      <w:ins w:id="1082" w:author="Tomas Chovanak" w:date="2017-01-08T21:11:00Z">
        <w:r>
          <w:t>4</w:t>
        </w:r>
        <w:r>
          <w:t>.2</w:t>
        </w:r>
        <w:r>
          <w:rPr>
            <w:szCs w:val="22"/>
          </w:rPr>
          <w:t> </w:t>
        </w:r>
        <w:r>
          <w:t xml:space="preserve"> </w:t>
        </w:r>
        <w:r>
          <w:t>Methodology</w:t>
        </w:r>
      </w:ins>
    </w:p>
    <w:p w:rsidR="003E4210" w:rsidRDefault="00F43413" w:rsidP="00E611AE">
      <w:pPr>
        <w:pStyle w:val="Para"/>
        <w:jc w:val="both"/>
        <w:rPr>
          <w:ins w:id="1083" w:author="Tomas Chovanak" w:date="2017-01-08T21:16:00Z"/>
        </w:rPr>
        <w:pPrChange w:id="1084" w:author="Tomas Chovanak" w:date="2017-01-08T21:14:00Z">
          <w:pPr>
            <w:pStyle w:val="Para"/>
          </w:pPr>
        </w:pPrChange>
      </w:pPr>
      <w:ins w:id="1085" w:author="Tomas Chovanak" w:date="2017-01-08T21:12:00Z">
        <w:r>
          <w:t xml:space="preserve">We evaluate recommendation with </w:t>
        </w:r>
        <w:r w:rsidRPr="00FC4859">
          <w:rPr>
            <w:i/>
            <w:rPrChange w:id="1086" w:author="Tomas Chovanak" w:date="2017-01-08T21:16:00Z">
              <w:rPr/>
            </w:rPrChange>
          </w:rPr>
          <w:t>precision</w:t>
        </w:r>
        <w:r>
          <w:t xml:space="preserve"> and </w:t>
        </w:r>
        <w:r w:rsidR="001361F6" w:rsidRPr="00FC4859">
          <w:rPr>
            <w:i/>
            <w:rPrChange w:id="1087" w:author="Tomas Chovanak" w:date="2017-01-08T21:16:00Z">
              <w:rPr/>
            </w:rPrChange>
          </w:rPr>
          <w:t>NDCG</w:t>
        </w:r>
        <w:r>
          <w:t xml:space="preserve"> metrics. Evaluation always starts from</w:t>
        </w:r>
        <w:r>
          <w:t xml:space="preserve"> transaction number computed as </w:t>
        </w:r>
        <m:oMath>
          <m:r>
            <w:rPr>
              <w:rFonts w:ascii="Cambria Math" w:hAnsi="Cambria Math"/>
              <w:rPrChange w:id="1088" w:author="Tomas Chovanak" w:date="2017-01-08T21:12:00Z">
                <w:rPr>
                  <w:rFonts w:ascii="Cambria Math" w:hAnsi="Cambria Math"/>
                </w:rPr>
              </w:rPrChange>
            </w:rPr>
            <m:t>max(ws)*max(sl)</m:t>
          </m:r>
        </m:oMath>
        <w:r>
          <w:t xml:space="preserve">  from all </w:t>
        </w:r>
      </w:ins>
      <w:ins w:id="1089" w:author="Tomas Chovanak" w:date="2017-01-08T21:13:00Z">
        <w:r w:rsidR="001814F2">
          <w:t>used</w:t>
        </w:r>
      </w:ins>
      <w:ins w:id="1090" w:author="Tomas Chovanak" w:date="2017-01-08T21:12:00Z">
        <w:r>
          <w:t xml:space="preserve"> configurations of </w:t>
        </w:r>
      </w:ins>
      <w:ins w:id="1091" w:author="Tomas Chovanak" w:date="2017-01-08T21:13:00Z">
        <w:r w:rsidR="001814F2" w:rsidRPr="001814F2">
          <w:rPr>
            <w:i/>
            <w:rPrChange w:id="1092" w:author="Tomas Chovanak" w:date="2017-01-08T21:13:00Z">
              <w:rPr/>
            </w:rPrChange>
          </w:rPr>
          <w:t>ws</w:t>
        </w:r>
        <w:r w:rsidR="001814F2">
          <w:t xml:space="preserve"> and </w:t>
        </w:r>
        <w:r w:rsidR="001814F2" w:rsidRPr="001814F2">
          <w:rPr>
            <w:i/>
            <w:rPrChange w:id="1093" w:author="Tomas Chovanak" w:date="2017-01-08T21:13:00Z">
              <w:rPr/>
            </w:rPrChange>
          </w:rPr>
          <w:t>sl</w:t>
        </w:r>
        <w:r w:rsidR="001814F2">
          <w:t xml:space="preserve"> </w:t>
        </w:r>
      </w:ins>
      <w:ins w:id="1094" w:author="Tomas Chovanak" w:date="2017-01-08T21:12:00Z">
        <w:r>
          <w:t>parameters</w:t>
        </w:r>
      </w:ins>
      <w:ins w:id="1095" w:author="Tomas Chovanak" w:date="2017-01-08T21:13:00Z">
        <w:r w:rsidR="001814F2">
          <w:t xml:space="preserve"> values</w:t>
        </w:r>
      </w:ins>
      <w:ins w:id="1096" w:author="Tomas Chovanak" w:date="2017-01-08T21:12:00Z">
        <w:r>
          <w:t xml:space="preserve">, because some configuration with shorter windows and segments are able to recommend sooner than configurations with longer </w:t>
        </w:r>
        <w:r w:rsidRPr="001814F2">
          <w:rPr>
            <w:i/>
            <w:rPrChange w:id="1097" w:author="Tomas Chovanak" w:date="2017-01-08T21:14:00Z">
              <w:rPr/>
            </w:rPrChange>
          </w:rPr>
          <w:t>ws</w:t>
        </w:r>
        <w:r>
          <w:t xml:space="preserve"> and </w:t>
        </w:r>
        <w:r w:rsidRPr="001814F2">
          <w:rPr>
            <w:i/>
            <w:rPrChange w:id="1098" w:author="Tomas Chovanak" w:date="2017-01-08T21:14:00Z">
              <w:rPr/>
            </w:rPrChange>
          </w:rPr>
          <w:t>ls</w:t>
        </w:r>
        <w:r>
          <w:t xml:space="preserve">. We evaluate every session </w:t>
        </w:r>
        <w:r w:rsidRPr="00D57255">
          <w:rPr>
            <w:i/>
            <w:rPrChange w:id="1099" w:author="Tomas Chovanak" w:date="2017-01-08T21:14:00Z">
              <w:rPr/>
            </w:rPrChange>
          </w:rPr>
          <w:t>S</w:t>
        </w:r>
        <w:r>
          <w:t xml:space="preserve">. It is separated to evaluation window </w:t>
        </w:r>
        <w:r w:rsidRPr="00D57255">
          <w:rPr>
            <w:i/>
            <w:rPrChange w:id="1100" w:author="Tomas Chovanak" w:date="2017-01-08T21:14:00Z">
              <w:rPr/>
            </w:rPrChange>
          </w:rPr>
          <w:t>A</w:t>
        </w:r>
        <w:r>
          <w:t xml:space="preserve"> and testing set </w:t>
        </w:r>
        <w:r w:rsidRPr="00D57255">
          <w:rPr>
            <w:i/>
            <w:rPrChange w:id="1101" w:author="Tomas Chovanak" w:date="2017-01-08T21:14:00Z">
              <w:rPr/>
            </w:rPrChange>
          </w:rPr>
          <w:t>B</w:t>
        </w:r>
        <w:r w:rsidR="00E611AE">
          <w:t>.</w:t>
        </w:r>
      </w:ins>
      <w:ins w:id="1102" w:author="Tomas Chovanak" w:date="2017-01-08T21:14:00Z">
        <w:r w:rsidR="00E611AE">
          <w:t xml:space="preserve"> </w:t>
        </w:r>
      </w:ins>
      <w:ins w:id="1103" w:author="Tomas Chovanak" w:date="2017-01-08T21:12:00Z">
        <w:r>
          <w:t xml:space="preserve">Let number of recommended items be </w:t>
        </w:r>
        <w:r w:rsidRPr="00E611AE">
          <w:rPr>
            <w:i/>
            <w:rPrChange w:id="1104" w:author="Tomas Chovanak" w:date="2017-01-08T21:14:00Z">
              <w:rPr/>
            </w:rPrChange>
          </w:rPr>
          <w:t>N</w:t>
        </w:r>
        <w:r>
          <w:t xml:space="preserve">, and set of recommended items </w:t>
        </w:r>
        <w:r w:rsidRPr="00E611AE">
          <w:rPr>
            <w:i/>
            <w:rPrChange w:id="1105" w:author="Tomas Chovanak" w:date="2017-01-08T21:14:00Z">
              <w:rPr/>
            </w:rPrChange>
          </w:rPr>
          <w:t>R</w:t>
        </w:r>
        <w:r>
          <w:t xml:space="preserve">. Let </w:t>
        </w:r>
        <w:r w:rsidRPr="00A95764">
          <w:rPr>
            <w:i/>
            <w:rPrChange w:id="1106" w:author="Tomas Chovanak" w:date="2017-01-08T21:15:00Z">
              <w:rPr/>
            </w:rPrChange>
          </w:rPr>
          <w:t>H</w:t>
        </w:r>
        <w:r>
          <w:t xml:space="preserve"> be bitwise vector of length </w:t>
        </w:r>
        <w:r w:rsidRPr="00A95764">
          <w:rPr>
            <w:i/>
            <w:rPrChange w:id="1107" w:author="Tomas Chovanak" w:date="2017-01-08T21:15:00Z">
              <w:rPr/>
            </w:rPrChange>
          </w:rPr>
          <w:t>N</w:t>
        </w:r>
        <w:r>
          <w:t xml:space="preserve">, where value 1 on </w:t>
        </w:r>
        <w:r w:rsidRPr="00A95764">
          <w:rPr>
            <w:i/>
            <w:rPrChange w:id="1108" w:author="Tomas Chovanak" w:date="2017-01-08T21:15:00Z">
              <w:rPr/>
            </w:rPrChange>
          </w:rPr>
          <w:t>i-th</w:t>
        </w:r>
        <w:r>
          <w:t xml:space="preserve"> position means that </w:t>
        </w:r>
        <w:r w:rsidRPr="00A95764">
          <w:rPr>
            <w:i/>
            <w:rPrChange w:id="1109" w:author="Tomas Chovanak" w:date="2017-01-08T21:15:00Z">
              <w:rPr/>
            </w:rPrChange>
          </w:rPr>
          <w:t>i-th</w:t>
        </w:r>
        <w:r>
          <w:t xml:space="preserve"> recommended item belongs to </w:t>
        </w:r>
        <m:oMath>
          <m:r>
            <w:rPr>
              <w:rFonts w:ascii="Cambria Math" w:hAnsi="Cambria Math"/>
              <w:rPrChange w:id="1110" w:author="Tomas Chovanak" w:date="2017-01-08T21:16:00Z">
                <w:rPr>
                  <w:rFonts w:ascii="Cambria Math" w:hAnsi="Cambria Math"/>
                </w:rPr>
              </w:rPrChange>
            </w:rPr>
            <m:t>R</m:t>
          </m:r>
        </m:oMath>
      </w:ins>
      <m:oMath>
        <m:r>
          <w:ins w:id="1111" w:author="Tomas Chovanak" w:date="2017-01-08T21:16:00Z">
            <w:rPr>
              <w:rFonts w:ascii="Cambria Math" w:hAnsi="Cambria Math"/>
            </w:rPr>
            <m:t>∩</m:t>
          </w:ins>
        </m:r>
        <m:r>
          <w:ins w:id="1112" w:author="Tomas Chovanak" w:date="2017-01-08T21:12:00Z">
            <w:rPr>
              <w:rFonts w:ascii="Cambria Math" w:hAnsi="Cambria Math"/>
              <w:rPrChange w:id="1113" w:author="Tomas Chovanak" w:date="2017-01-08T21:16:00Z">
                <w:rPr>
                  <w:rFonts w:ascii="Cambria Math" w:hAnsi="Cambria Math"/>
                </w:rPr>
              </w:rPrChange>
            </w:rPr>
            <m:t>B</m:t>
          </w:ins>
        </m:r>
      </m:oMath>
      <w:ins w:id="1114" w:author="Tomas Chovanak" w:date="2017-01-08T21:16:00Z">
        <w:r w:rsidR="00FC4859">
          <w:rPr>
            <w:rFonts w:eastAsiaTheme="minorEastAsia"/>
          </w:rPr>
          <w:t>.</w:t>
        </w:r>
      </w:ins>
      <w:ins w:id="1115" w:author="Tomas Chovanak" w:date="2017-01-08T21:15:00Z">
        <w:r w:rsidR="00FC4859">
          <w:t xml:space="preserve"> </w:t>
        </w:r>
      </w:ins>
      <w:ins w:id="1116" w:author="Tomas Chovanak" w:date="2017-01-08T21:12:00Z">
        <w:r>
          <w:t xml:space="preserve">We compute </w:t>
        </w:r>
        <w:r w:rsidRPr="00FC4859">
          <w:rPr>
            <w:i/>
            <w:rPrChange w:id="1117" w:author="Tomas Chovanak" w:date="2017-01-08T21:16:00Z">
              <w:rPr/>
            </w:rPrChange>
          </w:rPr>
          <w:t>precision</w:t>
        </w:r>
        <w:r>
          <w:t xml:space="preserve"> as </w:t>
        </w:r>
      </w:ins>
    </w:p>
    <w:p w:rsidR="003E4210" w:rsidRDefault="003E4210" w:rsidP="00E611AE">
      <w:pPr>
        <w:pStyle w:val="Para"/>
        <w:jc w:val="both"/>
        <w:rPr>
          <w:ins w:id="1118" w:author="Tomas Chovanak" w:date="2017-01-08T21:16:00Z"/>
        </w:rPr>
        <w:pPrChange w:id="1119" w:author="Tomas Chovanak" w:date="2017-01-08T21:14:00Z">
          <w:pPr>
            <w:pStyle w:val="Para"/>
          </w:pPr>
        </w:pPrChange>
      </w:pPr>
    </w:p>
    <w:p w:rsidR="00ED4AA4" w:rsidRDefault="00F43413" w:rsidP="00E611AE">
      <w:pPr>
        <w:pStyle w:val="Para"/>
        <w:jc w:val="both"/>
        <w:rPr>
          <w:ins w:id="1120" w:author="Tomas Chovanak" w:date="2017-01-08T21:01:00Z"/>
        </w:rPr>
        <w:pPrChange w:id="1121" w:author="Tomas Chovanak" w:date="2017-01-08T21:14:00Z">
          <w:pPr>
            <w:pStyle w:val="Para"/>
          </w:pPr>
        </w:pPrChange>
      </w:pPr>
      <w:ins w:id="1122" w:author="Tomas Chovanak" w:date="2017-01-08T21:12:00Z">
        <w:r>
          <w:t>{|R \cap B|/N}\end{equation}. We also compute NDCG metric as \begin{equation}{DCG/IDCG}\end{equation} where \begin{equation}{IDCG = 1 + \sum_{i=2}^{N} 1/\log{i}}\end{equation} where</w:t>
        </w:r>
      </w:ins>
    </w:p>
    <w:p w:rsidR="00040AE8" w:rsidRPr="00040AE8" w:rsidDel="000366AA" w:rsidRDefault="00DB2B6E">
      <w:pPr>
        <w:pStyle w:val="Para"/>
        <w:jc w:val="both"/>
        <w:rPr>
          <w:del w:id="1123" w:author="Tomas Chovanak" w:date="2017-01-07T17:29:00Z"/>
        </w:rPr>
        <w:pPrChange w:id="1124" w:author="Tomas Chovanak" w:date="2017-01-08T12:00:00Z">
          <w:pPr>
            <w:pStyle w:val="Para"/>
          </w:pPr>
        </w:pPrChange>
      </w:pPr>
      <w:ins w:id="1125" w:author="Tomas Chovanak" w:date="2017-01-08T19:34:00Z">
        <w:r>
          <w:t xml:space="preserve"> </w:t>
        </w:r>
      </w:ins>
      <w:del w:id="1126" w:author="Tomas Chovanak" w:date="2017-01-07T17:29:00Z">
        <w:r w:rsidR="00DA041E" w:rsidRPr="00DA041E" w:rsidDel="000366AA">
          <w:rPr>
            <w:rFonts w:ascii="Linux Biolinum" w:hAnsi="Linux Biolinum" w:cs="Linux Biolinum"/>
            <w:i/>
          </w:rPr>
          <w:delText>2.4.1</w:delText>
        </w:r>
        <w:bookmarkEnd w:id="244"/>
        <w:r w:rsidR="00DA041E" w:rsidRPr="00DA041E" w:rsidDel="000366AA">
          <w:rPr>
            <w:rFonts w:ascii="Linux Biolinum" w:hAnsi="Linux Biolinum" w:cs="Linux Biolinum"/>
            <w:i/>
          </w:rPr>
          <w:delText> </w:delText>
        </w:r>
        <w:r w:rsidR="00DA041E" w:rsidRPr="00DA041E" w:rsidDel="000366AA">
          <w:rPr>
            <w:rFonts w:ascii="Linux Biolinum" w:hAnsi="Linux Biolinum" w:cs="Linux Biolinum"/>
            <w:i/>
          </w:rPr>
          <w:delText>Determined</w:delText>
        </w:r>
        <w:r w:rsidR="00DA041E" w:rsidDel="000366AA">
          <w:rPr>
            <w:rFonts w:ascii="Linux Biolinum" w:hAnsi="Linux Biolinum" w:cs="Linux Biolinum"/>
            <w:i/>
          </w:rPr>
          <w:delText xml:space="preserve">. </w:delText>
        </w:r>
        <w:r w:rsidR="00DF2AA0" w:rsidRPr="00141063" w:rsidDel="000366AA">
          <w:rPr>
            <w:lang w:val="en-GB"/>
          </w:rPr>
          <w:delText>The magnetization ground-state</w:delText>
        </w:r>
        <w:r w:rsidR="00DF2AA0" w:rsidDel="000366AA">
          <w:rPr>
            <w:lang w:val="en-GB"/>
          </w:rPr>
          <w:delText>s</w:delText>
        </w:r>
        <w:r w:rsidR="00DF2AA0" w:rsidRPr="00141063" w:rsidDel="000366AA">
          <w:rPr>
            <w:lang w:val="en-GB"/>
          </w:rPr>
          <w:delText xml:space="preserve"> </w:delText>
        </w:r>
        <w:r w:rsidR="00DF2AA0" w:rsidDel="000366AA">
          <w:rPr>
            <w:lang w:val="en-GB"/>
          </w:rPr>
          <w:delText xml:space="preserve">as well as the hysteresis loops </w:delText>
        </w:r>
        <w:r w:rsidR="00DF2AA0" w:rsidRPr="00141063" w:rsidDel="000366AA">
          <w:rPr>
            <w:lang w:val="en-GB"/>
          </w:rPr>
          <w:delText>w</w:delText>
        </w:r>
        <w:r w:rsidR="00DF2AA0" w:rsidDel="000366AA">
          <w:rPr>
            <w:lang w:val="en-GB"/>
          </w:rPr>
          <w:delText>ere</w:delText>
        </w:r>
        <w:r w:rsidR="00DF2AA0" w:rsidRPr="00141063" w:rsidDel="000366AA">
          <w:rPr>
            <w:lang w:val="en-GB"/>
          </w:rPr>
          <w:delText xml:space="preserve"> determined by using</w:delText>
        </w:r>
        <w:r w:rsidR="00DF2AA0" w:rsidDel="000366AA">
          <w:rPr>
            <w:lang w:val="en-GB"/>
          </w:rPr>
          <w:delText xml:space="preserve"> the</w:delText>
        </w:r>
        <w:r w:rsidR="00DF2AA0" w:rsidRPr="00141063" w:rsidDel="000366AA">
          <w:rPr>
            <w:lang w:val="en-GB"/>
          </w:rPr>
          <w:delText xml:space="preserve"> OOMMF code</w:delText>
        </w:r>
        <w:r w:rsidR="00246A01" w:rsidDel="000366AA">
          <w:rPr>
            <w:lang w:val="en-GB"/>
          </w:rPr>
          <w:delText xml:space="preserve">. </w:delText>
        </w:r>
        <w:r w:rsidR="00DF2AA0" w:rsidRPr="00141063" w:rsidDel="000366AA">
          <w:rPr>
            <w:lang w:val="en-GB"/>
          </w:rPr>
          <w:delText xml:space="preserve">To reproduce the exact shape of the dots, a bitmap image of the basic unit of the bi-component dots was created from the SEM image of </w:delText>
        </w:r>
        <w:r w:rsidR="007425FC" w:rsidDel="000366AA">
          <w:fldChar w:fldCharType="begin"/>
        </w:r>
        <w:r w:rsidR="007425FC" w:rsidDel="000366AA">
          <w:delInstrText xml:space="preserve"> HYPERLINK \l "fig1" </w:delInstrText>
        </w:r>
        <w:r w:rsidR="007425FC" w:rsidDel="000366AA">
          <w:fldChar w:fldCharType="separate"/>
        </w:r>
        <w:r w:rsidR="007D542C" w:rsidRPr="00DA041E" w:rsidDel="000366AA">
          <w:rPr>
            <w:rStyle w:val="Hyperlink"/>
            <w:u w:val="none"/>
            <w:lang w:val="en-GB"/>
          </w:rPr>
          <w:delText>Fig. 1</w:delText>
        </w:r>
        <w:r w:rsidR="007425FC" w:rsidDel="000366AA">
          <w:rPr>
            <w:rStyle w:val="Hyperlink"/>
            <w:u w:val="none"/>
            <w:lang w:val="en-GB"/>
          </w:rPr>
          <w:fldChar w:fldCharType="end"/>
        </w:r>
        <w:r w:rsidR="00DF2AA0" w:rsidRPr="00141063" w:rsidDel="000366AA">
          <w:rPr>
            <w:lang w:val="en-GB"/>
          </w:rPr>
          <w:delText xml:space="preserve">, and used as input for </w:delText>
        </w:r>
        <w:r w:rsidR="00DF2AA0" w:rsidDel="000366AA">
          <w:rPr>
            <w:lang w:val="en-GB"/>
          </w:rPr>
          <w:delText xml:space="preserve">the </w:delText>
        </w:r>
        <w:r w:rsidR="00DF2AA0" w:rsidRPr="00141063" w:rsidDel="000366AA">
          <w:rPr>
            <w:lang w:val="en-GB"/>
          </w:rPr>
          <w:delText>simulation</w:delText>
        </w:r>
        <w:r w:rsidR="00DF2AA0" w:rsidDel="000366AA">
          <w:rPr>
            <w:lang w:val="en-GB"/>
          </w:rPr>
          <w:delText>s</w:delText>
        </w:r>
        <w:r w:rsidR="00DF2AA0" w:rsidRPr="00141063" w:rsidDel="000366AA">
          <w:rPr>
            <w:lang w:val="en-GB"/>
          </w:rPr>
          <w:delText>. Periodic boundary condition</w:delText>
        </w:r>
        <w:r w:rsidR="00DF2AA0" w:rsidDel="000366AA">
          <w:rPr>
            <w:lang w:val="en-GB"/>
          </w:rPr>
          <w:delText>s</w:delText>
        </w:r>
        <w:r w:rsidR="00DF2AA0" w:rsidRPr="00141063" w:rsidDel="000366AA">
          <w:rPr>
            <w:lang w:val="en-GB"/>
          </w:rPr>
          <w:delText xml:space="preserve"> have been applied to account for the chain arrangement of the Py/Co dots</w:delText>
        </w:r>
        <w:r w:rsidR="00DF2AA0" w:rsidDel="000366AA">
          <w:rPr>
            <w:lang w:val="en-GB"/>
          </w:rPr>
          <w:delText xml:space="preserve"> in the investigated sample</w:delText>
        </w:r>
        <w:r w:rsidR="00DF2AA0" w:rsidRPr="00141063" w:rsidDel="000366AA">
          <w:rPr>
            <w:lang w:val="en-GB"/>
          </w:rPr>
          <w:delText>.</w:delText>
        </w:r>
      </w:del>
    </w:p>
    <w:p w:rsidR="00040AE8" w:rsidRPr="00040AE8" w:rsidRDefault="00AE4D68">
      <w:pPr>
        <w:pStyle w:val="Para"/>
        <w:jc w:val="both"/>
        <w:rPr>
          <w:lang w:val="en-GB"/>
        </w:rPr>
        <w:pPrChange w:id="1127" w:author="Tomas Chovanak" w:date="2017-01-08T12:00:00Z">
          <w:pPr>
            <w:pStyle w:val="Para"/>
          </w:pPr>
        </w:pPrChange>
      </w:pPr>
      <w:bookmarkStart w:id="1128" w:name="sec2"/>
      <w:del w:id="1129" w:author="Tomas Chovanak" w:date="2017-01-08T19:35:00Z">
        <w:r w:rsidRPr="00AE4D68" w:rsidDel="00DB2B6E">
          <w:rPr>
            <w:rFonts w:ascii="Linux Biolinum" w:hAnsi="Linux Biolinum" w:cs="Linux Biolinum"/>
            <w:i/>
          </w:rPr>
          <w:delText>2</w:delText>
        </w:r>
      </w:del>
      <w:r w:rsidRPr="00AE4D68">
        <w:rPr>
          <w:rFonts w:ascii="Linux Biolinum" w:hAnsi="Linux Biolinum" w:cs="Linux Biolinum"/>
          <w:i/>
        </w:rPr>
        <w:t>.4.2</w:t>
      </w:r>
      <w:bookmarkEnd w:id="1128"/>
      <w:r w:rsidRPr="00AE4D68">
        <w:rPr>
          <w:rFonts w:ascii="Linux Biolinum" w:hAnsi="Linux Biolinum" w:cs="Linux Biolinum"/>
          <w:i/>
        </w:rPr>
        <w:t> </w:t>
      </w:r>
      <w:r w:rsidRPr="00AE4D68">
        <w:rPr>
          <w:rFonts w:ascii="Linux Biolinum" w:hAnsi="Linux Biolinum" w:cs="Linux Biolinum"/>
          <w:i/>
        </w:rPr>
        <w:t>Micromagnetic</w:t>
      </w:r>
      <w:r>
        <w:rPr>
          <w:rFonts w:ascii="Linux Biolinum" w:hAnsi="Linux Biolinum" w:cs="Linux Biolinum"/>
          <w:i/>
        </w:rPr>
        <w:t>. </w:t>
      </w:r>
      <w:r w:rsidR="00DF2AA0" w:rsidRPr="007E795F">
        <w:t>F</w:t>
      </w:r>
      <w:r w:rsidR="00DF2AA0" w:rsidRPr="008B267D">
        <w:rPr>
          <w:rStyle w:val="hps"/>
          <w:lang w:val="en-GB"/>
        </w:rPr>
        <w:t xml:space="preserve">or each micromagnetic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r w:rsidR="00DF2AA0" w:rsidRPr="008B267D">
        <w:rPr>
          <w:lang w:val="en-GB"/>
        </w:rPr>
        <w:t>th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1C0020">
            <w:pPr>
              <w:pStyle w:val="DisplayFormula"/>
              <w:jc w:val="both"/>
              <w:pPrChange w:id="1130" w:author="Tomas Chovanak" w:date="2017-01-08T12:00:00Z">
                <w:pPr>
                  <w:pStyle w:val="DisplayFormula"/>
                  <w:jc w:val="center"/>
                </w:pPr>
              </w:pPrChange>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pPr>
              <w:pStyle w:val="DisplayFormula"/>
              <w:jc w:val="both"/>
              <w:rPr>
                <w:lang w:val="en-GB"/>
              </w:rPr>
              <w:pPrChange w:id="1131" w:author="Tomas Chovanak" w:date="2017-01-08T12:00:00Z">
                <w:pPr>
                  <w:pStyle w:val="DisplayFormula"/>
                  <w:jc w:val="right"/>
                </w:pPr>
              </w:pPrChange>
            </w:pPr>
            <w:r w:rsidRPr="00DA041E">
              <w:rPr>
                <w:lang w:val="en-GB"/>
              </w:rPr>
              <w:t>(</w:t>
            </w:r>
            <w:bookmarkStart w:id="1132" w:name="eqn1"/>
            <w:r w:rsidRPr="00DA041E">
              <w:t>1</w:t>
            </w:r>
            <w:bookmarkEnd w:id="1132"/>
            <w:r w:rsidRPr="00DA041E">
              <w:rPr>
                <w:lang w:val="en-GB"/>
              </w:rPr>
              <w:t>)</w:t>
            </w:r>
          </w:p>
        </w:tc>
      </w:tr>
    </w:tbl>
    <w:p w:rsidR="000374FC" w:rsidRPr="00040AE8" w:rsidRDefault="000374FC">
      <w:pPr>
        <w:pStyle w:val="ParaContinue"/>
        <w:jc w:val="both"/>
        <w:rPr>
          <w:lang w:val="en-GB"/>
        </w:rPr>
        <w:pPrChange w:id="1133" w:author="Tomas Chovanak" w:date="2017-01-08T12:00:00Z">
          <w:pPr>
            <w:pStyle w:val="ParaContinue"/>
          </w:pPr>
        </w:pPrChange>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(the time dependence is omitted).</w:t>
      </w:r>
      <w:r w:rsidRPr="00A10AD0">
        <w:rPr>
          <w:lang w:val="en-GB"/>
        </w:rPr>
        <w:t xml:space="preserve"> </w:t>
      </w:r>
      <w:r>
        <w:rPr>
          <w:lang w:val="en-GB"/>
        </w:rPr>
        <w:t>The second derivatives of the energy density depend on the micromagnetic cell indexes, and through them on the material index corresponding either to Py or Co. The expressions of</w:t>
      </w:r>
      <w:r>
        <w:rPr>
          <w:i/>
          <w:lang w:val="en-GB"/>
        </w:rPr>
        <w:t xml:space="preserve"> </w:t>
      </w:r>
      <w:r w:rsidRPr="00A10AD0">
        <w:rPr>
          <w:i/>
          <w:lang w:val="en-GB"/>
        </w:rPr>
        <w:t>E</w:t>
      </w:r>
      <w:r w:rsidRPr="00A10AD0">
        <w:rPr>
          <w:vertAlign w:val="subscript"/>
          <w:lang w:val="en-GB"/>
        </w:rPr>
        <w:t>ext</w:t>
      </w:r>
      <w:r w:rsidRPr="00A10AD0">
        <w:rPr>
          <w:lang w:val="en-GB"/>
        </w:rPr>
        <w:t xml:space="preserve">, </w:t>
      </w:r>
      <w:r w:rsidRPr="00A10AD0">
        <w:rPr>
          <w:i/>
          <w:lang w:val="en-GB"/>
        </w:rPr>
        <w:t>E</w:t>
      </w:r>
      <w:r w:rsidRPr="00A10AD0">
        <w:rPr>
          <w:vertAlign w:val="subscript"/>
          <w:lang w:val="en-GB"/>
        </w:rPr>
        <w:t>exch</w:t>
      </w:r>
      <w:r>
        <w:rPr>
          <w:i/>
          <w:lang w:val="en-GB"/>
        </w:rPr>
        <w:t xml:space="preserve">, </w:t>
      </w:r>
      <w:r w:rsidRPr="00A10AD0">
        <w:rPr>
          <w:i/>
          <w:lang w:val="en-GB"/>
        </w:rPr>
        <w:t>E</w:t>
      </w:r>
      <w:r w:rsidRPr="00A10AD0">
        <w:rPr>
          <w:vertAlign w:val="subscript"/>
          <w:lang w:val="en-GB"/>
        </w:rPr>
        <w:t>dmg</w:t>
      </w:r>
      <w:r w:rsidRPr="00A10AD0">
        <w:rPr>
          <w:lang w:val="en-GB"/>
        </w:rPr>
        <w:t xml:space="preserve"> and </w:t>
      </w:r>
      <w:r w:rsidRPr="00A10AD0">
        <w:rPr>
          <w:i/>
          <w:lang w:val="en-GB"/>
        </w:rPr>
        <w:t>E</w:t>
      </w:r>
      <w:r w:rsidRPr="00A10AD0">
        <w:rPr>
          <w:vertAlign w:val="subscript"/>
          <w:lang w:val="en-GB"/>
        </w:rPr>
        <w:t>ani</w:t>
      </w:r>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Moreover, the uniaxial anisotropy energy density of Co is neglected.</w:t>
      </w:r>
    </w:p>
    <w:p w:rsidR="000374FC" w:rsidRDefault="000374FC">
      <w:pPr>
        <w:pStyle w:val="Para"/>
        <w:jc w:val="both"/>
        <w:rPr>
          <w:lang w:val="en-GB"/>
        </w:rPr>
        <w:pPrChange w:id="1134" w:author="Tomas Chovanak" w:date="2017-01-08T12:00:00Z">
          <w:pPr>
            <w:pStyle w:val="Para"/>
          </w:pPr>
        </w:pPrChange>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r w:rsidR="007425FC">
        <w:fldChar w:fldCharType="begin"/>
      </w:r>
      <w:r w:rsidR="007425FC">
        <w:instrText xml:space="preserve"> HYPERLINK \l "tb1" </w:instrText>
      </w:r>
      <w:r w:rsidR="007425FC">
        <w:fldChar w:fldCharType="separate"/>
      </w:r>
      <w:r w:rsidR="001C1B01" w:rsidRPr="00DA041E">
        <w:rPr>
          <w:rStyle w:val="Hyperlink"/>
          <w:u w:val="none"/>
          <w:lang w:val="en-GB"/>
        </w:rPr>
        <w:t>Table 1</w:t>
      </w:r>
      <w:r w:rsidR="007425FC">
        <w:rPr>
          <w:rStyle w:val="Hyperlink"/>
          <w:u w:val="none"/>
          <w:lang w:val="en-GB"/>
        </w:rPr>
        <w:fldChar w:fldCharType="end"/>
      </w:r>
      <w:r>
        <w:rPr>
          <w:lang w:val="en-GB"/>
        </w:rPr>
        <w:t>.</w:t>
      </w:r>
    </w:p>
    <w:p w:rsidR="00595309" w:rsidRPr="00CB5BFA" w:rsidRDefault="00595309">
      <w:pPr>
        <w:pStyle w:val="TableCaption"/>
        <w:jc w:val="both"/>
        <w:rPr>
          <w:b w:val="0"/>
        </w:rPr>
        <w:pPrChange w:id="1135" w:author="Tomas Chovanak" w:date="2017-01-08T12:00:00Z">
          <w:pPr>
            <w:pStyle w:val="TableCaption"/>
          </w:pPr>
        </w:pPrChange>
      </w:pPr>
      <w:bookmarkStart w:id="1136" w:name="tb1"/>
      <w:r w:rsidRPr="005949BA">
        <w:rPr>
          <w:rStyle w:val="Label"/>
          <w:color w:val="0000FF"/>
          <w:rPrChange w:id="1137" w:author="Tomas Chovanak" w:date="2017-01-08T11:58:00Z">
            <w:rPr>
              <w:rStyle w:val="Label"/>
            </w:rPr>
          </w:rPrChange>
        </w:rPr>
        <w:t>Table 1:</w:t>
      </w:r>
      <w:bookmarkEnd w:id="1136"/>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pPr>
              <w:spacing w:line="240" w:lineRule="auto"/>
              <w:rPr>
                <w:rFonts w:cs="Linux Libertine"/>
              </w:rPr>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pPr>
              <w:spacing w:line="240" w:lineRule="auto"/>
              <w:rPr>
                <w:rFonts w:cs="Linux Libertine"/>
              </w:rPr>
              <w:pPrChange w:id="1138" w:author="Tomas Chovanak" w:date="2017-01-08T12:00:00Z">
                <w:pPr>
                  <w:spacing w:line="240" w:lineRule="auto"/>
                  <w:jc w:val="center"/>
                </w:pPr>
              </w:pPrChange>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pPr>
              <w:spacing w:line="240" w:lineRule="auto"/>
              <w:rPr>
                <w:rFonts w:cs="Linux Libertine"/>
              </w:rPr>
              <w:pPrChange w:id="1139" w:author="Tomas Chovanak" w:date="2017-01-08T12:00:00Z">
                <w:pPr>
                  <w:spacing w:line="240" w:lineRule="auto"/>
                  <w:jc w:val="center"/>
                </w:pPr>
              </w:pPrChange>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pPr>
              <w:spacing w:line="240" w:lineRule="auto"/>
              <w:rPr>
                <w:rFonts w:cs="Linux Libertine"/>
              </w:rPr>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pPr>
              <w:spacing w:line="240" w:lineRule="auto"/>
              <w:rPr>
                <w:rFonts w:cs="Linux Libertine"/>
              </w:rPr>
              <w:pPrChange w:id="1140" w:author="Tomas Chovanak" w:date="2017-01-08T12:00:00Z">
                <w:pPr>
                  <w:spacing w:line="240" w:lineRule="auto"/>
                  <w:jc w:val="center"/>
                </w:pPr>
              </w:pPrChange>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pPr>
              <w:spacing w:line="240" w:lineRule="auto"/>
              <w:rPr>
                <w:rFonts w:cs="Linux Libertine"/>
              </w:rPr>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pPr>
              <w:spacing w:line="240" w:lineRule="auto"/>
              <w:rPr>
                <w:rFonts w:cs="Linux Libertine"/>
              </w:rPr>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pPr>
              <w:spacing w:line="240" w:lineRule="auto"/>
              <w:rPr>
                <w:rFonts w:cs="Linux Libertine"/>
              </w:rPr>
              <w:pPrChange w:id="1141" w:author="Tomas Chovanak" w:date="2017-01-08T12:00:00Z">
                <w:pPr>
                  <w:spacing w:line="240" w:lineRule="auto"/>
                  <w:jc w:val="center"/>
                </w:pPr>
              </w:pPrChange>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pPr>
              <w:spacing w:line="240" w:lineRule="auto"/>
              <w:rPr>
                <w:rFonts w:cs="Linux Libertine"/>
              </w:rPr>
            </w:pPr>
            <w:r w:rsidRPr="00DA041E">
              <w:rPr>
                <w:rFonts w:eastAsia="PMingLiU" w:cs="Linux Libertine"/>
                <w:szCs w:val="18"/>
                <w:lang w:eastAsia="it-IT"/>
              </w:rPr>
              <w:t>Used in business</w:t>
            </w:r>
          </w:p>
        </w:tc>
      </w:tr>
    </w:tbl>
    <w:p w:rsidR="00EE7FA6" w:rsidRDefault="00EE7FA6">
      <w:pPr>
        <w:pStyle w:val="Para"/>
        <w:jc w:val="both"/>
        <w:rPr>
          <w:lang w:val="en-GB"/>
        </w:rPr>
        <w:pPrChange w:id="1142" w:author="Tomas Chovanak" w:date="2017-01-08T12:00:00Z">
          <w:pPr>
            <w:pStyle w:val="Para"/>
          </w:pPr>
        </w:pPrChange>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1143" w:name="eqn2"/>
            <w:r w:rsidRPr="00DA041E">
              <w:t>2</w:t>
            </w:r>
            <w:bookmarkEnd w:id="1143"/>
            <w:r w:rsidRPr="00DA041E">
              <w:rPr>
                <w:lang w:val="en-GB"/>
              </w:rPr>
              <w:t>)</w:t>
            </w:r>
          </w:p>
        </w:tc>
      </w:tr>
    </w:tbl>
    <w:p w:rsidR="00040AE8" w:rsidRPr="00040AE8" w:rsidRDefault="00DF2AA0">
      <w:pPr>
        <w:pStyle w:val="Para"/>
      </w:pPr>
      <w:r w:rsidRPr="004057BA">
        <w:t>Therefore one can observe either an in-phase (acoustic) or an out-of-phase (optical) character of the modes, with respect to the precession of the in-plane magnetization components in adjacent Py and Co dots.</w:t>
      </w:r>
    </w:p>
    <w:p w:rsidR="00040AE8" w:rsidRDefault="00DF2AA0">
      <w:pPr>
        <w:pStyle w:val="Para"/>
        <w:rPr>
          <w:lang w:val="en-GB"/>
        </w:rPr>
      </w:pPr>
      <w:r w:rsidRPr="00260F76">
        <w:lastRenderedPageBreak/>
        <w:t>We would like to mention that the</w:t>
      </w:r>
      <w:r w:rsidRPr="00260F76">
        <w:rPr>
          <w:lang w:val="en-GB"/>
        </w:rPr>
        <w:t xml:space="preserve"> DMM presents several advantages with respect to OOMMF for calculating the spectrum of magnetic eigenmodes</w:t>
      </w:r>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llows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Py and Co sub-elements are in a single domain state where Py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Oe)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r w:rsidR="002F2580">
        <w:t>Py</w:t>
      </w:r>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pPr>
        <w:pStyle w:val="Para"/>
      </w:pPr>
      <w:r w:rsidRPr="003918F7">
        <w:t xml:space="preserve">The </w:t>
      </w:r>
      <w:r>
        <w:t xml:space="preserve">major </w:t>
      </w:r>
      <w:r w:rsidRPr="003918F7">
        <w:t>hysteresis loop</w:t>
      </w:r>
      <w:r>
        <w:t xml:space="preserve"> </w:t>
      </w:r>
      <w:r w:rsidRPr="003E4206">
        <w:t xml:space="preserve">measured by </w:t>
      </w:r>
      <w:r>
        <w:t xml:space="preserve">MOKE, plotted in </w:t>
      </w:r>
      <w:hyperlink w:anchor="fig1" w:history="1">
        <w:r w:rsidR="007D542C" w:rsidRPr="00DA041E">
          <w:rPr>
            <w:rStyle w:val="Hyperlink"/>
            <w:u w:val="none"/>
          </w:rPr>
          <w:t>Fig. 1</w:t>
        </w:r>
      </w:hyperlink>
      <w:r>
        <w:t xml:space="preserve">, </w:t>
      </w:r>
      <w:r w:rsidRPr="003918F7">
        <w:t>display</w:t>
      </w:r>
      <w:r>
        <w:t>s</w:t>
      </w:r>
      <w:r w:rsidRPr="003918F7">
        <w:t xml:space="preserve"> a two-step switching process due to the distinct </w:t>
      </w:r>
      <w:r w:rsidRPr="004057BA">
        <w:t>magnetization reversal of the Py and Co sub-elements, characterized by a different coercivity.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pPr>
        <w:pStyle w:val="Para"/>
      </w:pPr>
      <w:r>
        <w:t xml:space="preserve">To directly visualize the evolution of the magnetization in the Py and Co subunits of our bi-component dots during the reversal process, we performed a field-dependent MFM analysis whose main results are reported in </w:t>
      </w:r>
      <w:hyperlink w:anchor="fig2" w:history="1">
        <w:r w:rsidR="007D542C" w:rsidRPr="00DA041E">
          <w:rPr>
            <w:rStyle w:val="Hyperlink"/>
            <w:u w:val="none"/>
          </w:rPr>
          <w:t>Fig. 2</w:t>
        </w:r>
      </w:hyperlink>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Oe, not shown here) and at remanence </w:t>
      </w:r>
      <w:r w:rsidRPr="00360593">
        <w:t>(</w:t>
      </w:r>
      <w:r w:rsidRPr="00420B4C">
        <w:rPr>
          <w:rFonts w:ascii="Symbol" w:hAnsi="Symbol"/>
          <w:i/>
        </w:rPr>
        <w:t></w:t>
      </w:r>
      <w:r w:rsidRPr="00360593">
        <w:t xml:space="preserve"> point of the hysteresis loop</w:t>
      </w:r>
      <w:r>
        <w:t xml:space="preserve"> of </w:t>
      </w:r>
      <w:hyperlink w:anchor="fig1" w:history="1">
        <w:r w:rsidR="007D542C" w:rsidRPr="00DA041E">
          <w:rPr>
            <w:rStyle w:val="Hyperlink"/>
            <w:u w:val="none"/>
          </w:rPr>
          <w:t>Fig. 1</w:t>
        </w:r>
      </w:hyperlink>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Py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1A05FE96" wp14:editId="73048D24">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49BA" w:rsidP="00DA041E">
      <w:pPr>
        <w:pStyle w:val="FigureCaption"/>
        <w:jc w:val="both"/>
        <w:rPr>
          <w:b w:val="0"/>
        </w:rPr>
      </w:pPr>
      <w:bookmarkStart w:id="1144" w:name="fig2"/>
      <w:ins w:id="1145" w:author="Tomas Chovanak" w:date="2017-01-08T11:58:00Z">
        <w:r w:rsidRPr="00ED5F35">
          <w:rPr>
            <w:rStyle w:val="Label"/>
          </w:rPr>
          <w:t>Figure</w:t>
        </w:r>
      </w:ins>
      <w:del w:id="1146" w:author="Tomas Chovanak" w:date="2017-01-08T11:58:00Z">
        <w:r w:rsidR="00595309" w:rsidRPr="00ED5F35" w:rsidDel="005949BA">
          <w:rPr>
            <w:rStyle w:val="Label"/>
          </w:rPr>
          <w:delText>F</w:delText>
        </w:r>
      </w:del>
      <w:ins w:id="1147" w:author="Tomas Chovanak" w:date="2017-01-08T11:58:00Z">
        <w:r w:rsidRPr="00ED5F35">
          <w:rPr>
            <w:rStyle w:val="Label"/>
          </w:rPr>
          <w:t>2</w:t>
        </w:r>
      </w:ins>
      <w:del w:id="1148" w:author="Tomas Chovanak" w:date="2017-01-08T11:58:00Z">
        <w:r w:rsidR="00595309" w:rsidRPr="005949BA" w:rsidDel="005949BA">
          <w:rPr>
            <w:rStyle w:val="Label"/>
            <w:color w:val="auto"/>
            <w:rPrChange w:id="1149" w:author="Tomas Chovanak" w:date="2017-01-08T11:58:00Z">
              <w:rPr>
                <w:rStyle w:val="Label"/>
                <w:color w:val="FF00FF"/>
              </w:rPr>
            </w:rPrChange>
          </w:rPr>
          <w:delText>igure 2</w:delText>
        </w:r>
      </w:del>
      <w:bookmarkEnd w:id="1144"/>
      <w:ins w:id="1150" w:author="Tomas Chovanak" w:date="2017-01-08T11:58:00Z">
        <w:r w:rsidRPr="005949BA">
          <w:rPr>
            <w:rStyle w:val="Label"/>
            <w:color w:val="auto"/>
            <w:rPrChange w:id="1151" w:author="Tomas Chovanak" w:date="2017-01-08T11:58:00Z">
              <w:rPr>
                <w:rStyle w:val="Label"/>
                <w:color w:val="FF00FF"/>
              </w:rPr>
            </w:rPrChange>
          </w:rPr>
          <w:t xml:space="preserve"> </w:t>
        </w:r>
      </w:ins>
      <w:r w:rsidR="00595309" w:rsidRPr="00ED5F35">
        <w:rPr>
          <w:rStyle w:val="Label"/>
        </w:rPr>
        <w:t>:</w:t>
      </w:r>
      <w:r w:rsidR="00595309" w:rsidRPr="00ED5F35">
        <w:rPr>
          <w:color w:val="000000"/>
        </w:rPr>
        <w:t xml:space="preserve"> MFM images of the bi-component Py/Co dots for different values of the applied magnetic field which are</w:t>
      </w:r>
      <w:r w:rsidR="00595309" w:rsidRPr="00ED5F35">
        <w:t xml:space="preserve"> indicated by greek letters along both the major and minor hysteresis loop.</w:t>
      </w:r>
    </w:p>
    <w:p w:rsidR="00040AE8" w:rsidRDefault="00DF2AA0">
      <w:pPr>
        <w:pStyle w:val="Para"/>
        <w:rPr>
          <w:szCs w:val="18"/>
        </w:rPr>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Oe)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r>
        <w:t>Py</w:t>
      </w:r>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pPr>
        <w:pStyle w:val="Para"/>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CA6A2B">
        <w:rPr>
          <w:rFonts w:ascii="Symbol" w:hAnsi="Symbol"/>
        </w:rPr>
        <w:t></w:t>
      </w:r>
      <w:r>
        <w:t xml:space="preserve"> of </w:t>
      </w:r>
      <w:hyperlink w:anchor="fig1" w:history="1">
        <w:r w:rsidR="007D542C" w:rsidRPr="00DA041E">
          <w:rPr>
            <w:rStyle w:val="Hyperlink"/>
            <w:u w:val="none"/>
          </w:rPr>
          <w:t>Fig. 1.</w:t>
        </w:r>
      </w:hyperlink>
    </w:p>
    <w:p w:rsidR="00040AE8" w:rsidRPr="00040AE8" w:rsidRDefault="00DF2AA0">
      <w:pPr>
        <w:pStyle w:val="Para"/>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Oe, the applied field is increased in the positive direction. The MFM image taken at point </w:t>
      </w:r>
      <w:r w:rsidRPr="00420B4C">
        <w:rPr>
          <w:rFonts w:ascii="Symbol" w:hAnsi="Symbol"/>
          <w:i/>
        </w:rPr>
        <w:t></w:t>
      </w:r>
      <w:r w:rsidRPr="00040AE8">
        <w:t>'</w:t>
      </w:r>
      <w:r w:rsidRPr="00420B4C">
        <w:t xml:space="preserve"> of </w:t>
      </w:r>
      <w:hyperlink w:anchor="fig2" w:history="1">
        <w:r w:rsidR="007D542C" w:rsidRPr="00DA041E">
          <w:rPr>
            <w:rStyle w:val="Hyperlink"/>
            <w:u w:val="none"/>
          </w:rPr>
          <w:t>Fig. 2</w:t>
        </w:r>
      </w:hyperlink>
      <w:r w:rsidRPr="00420B4C">
        <w:t>, remanent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300 Oe where the Py 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rsidR="00040AE8" w:rsidRPr="001137CF" w:rsidRDefault="008E533C" w:rsidP="00DA041E">
      <w:pPr>
        <w:pStyle w:val="Head2"/>
      </w:pPr>
      <w:r>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7425FC">
      <w:pPr>
        <w:pStyle w:val="Para"/>
        <w:rPr>
          <w:color w:val="000000"/>
        </w:rPr>
      </w:pP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Oe in the </w:t>
      </w:r>
      <w:hyperlink w:anchor="fig3" w:history="1">
        <w:r w:rsidR="007D542C" w:rsidRPr="00DA041E">
          <w:rPr>
            <w:rStyle w:val="Hyperlink"/>
            <w:rFonts w:ascii="TimesNewRoman" w:hAnsi="TimesNewRoman" w:cs="TimesNewRoman"/>
            <w:u w:val="none"/>
          </w:rPr>
          <w:t>Fig. 3</w:t>
        </w:r>
      </w:hyperlink>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hyperlink w:anchor="fig4" w:history="1">
        <w:r w:rsidR="007D542C" w:rsidRPr="00DA041E">
          <w:rPr>
            <w:rStyle w:val="Hyperlink"/>
            <w:u w:val="none"/>
          </w:rPr>
          <w:t>Fig. 4</w:t>
        </w:r>
      </w:hyperlink>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500 Oe.</w:t>
      </w:r>
    </w:p>
    <w:p w:rsidR="00DA041E" w:rsidRPr="00040AE8" w:rsidRDefault="00DA041E" w:rsidP="00DA041E">
      <w:pPr>
        <w:spacing w:before="240"/>
        <w:jc w:val="center"/>
      </w:pPr>
      <w:r>
        <w:rPr>
          <w:noProof/>
          <w:lang w:val="en-GB" w:eastAsia="en-GB"/>
        </w:rPr>
        <w:drawing>
          <wp:inline distT="0" distB="0" distL="0" distR="0" wp14:anchorId="10A79751" wp14:editId="0864AE02">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5949BA" w:rsidP="00DA041E">
      <w:pPr>
        <w:pStyle w:val="FigureCaption"/>
        <w:jc w:val="both"/>
        <w:rPr>
          <w:b w:val="0"/>
        </w:rPr>
      </w:pPr>
      <w:bookmarkStart w:id="1152" w:name="fig3"/>
      <w:ins w:id="1153" w:author="Tomas Chovanak" w:date="2017-01-08T11:58:00Z">
        <w:r w:rsidRPr="00ED5F35">
          <w:rPr>
            <w:rStyle w:val="Label"/>
          </w:rPr>
          <w:t>Figure</w:t>
        </w:r>
      </w:ins>
      <w:del w:id="1154" w:author="Tomas Chovanak" w:date="2017-01-08T11:58:00Z">
        <w:r w:rsidR="00DA041E" w:rsidRPr="00ED5F35" w:rsidDel="005949BA">
          <w:rPr>
            <w:rStyle w:val="Label"/>
          </w:rPr>
          <w:delText>F</w:delText>
        </w:r>
      </w:del>
      <w:ins w:id="1155" w:author="Tomas Chovanak" w:date="2017-01-08T11:58:00Z">
        <w:r w:rsidRPr="00ED5F35">
          <w:rPr>
            <w:rStyle w:val="Label"/>
          </w:rPr>
          <w:t>3</w:t>
        </w:r>
      </w:ins>
      <w:del w:id="1156" w:author="Tomas Chovanak" w:date="2017-01-08T11:58:00Z">
        <w:r w:rsidR="00DA041E" w:rsidRPr="005949BA" w:rsidDel="005949BA">
          <w:rPr>
            <w:rStyle w:val="Label"/>
            <w:color w:val="auto"/>
            <w:rPrChange w:id="1157" w:author="Tomas Chovanak" w:date="2017-01-08T11:58:00Z">
              <w:rPr>
                <w:rStyle w:val="Label"/>
                <w:color w:val="FF00FF"/>
              </w:rPr>
            </w:rPrChange>
          </w:rPr>
          <w:delText>igure 3</w:delText>
        </w:r>
      </w:del>
      <w:bookmarkEnd w:id="1152"/>
      <w:ins w:id="1158" w:author="Tomas Chovanak" w:date="2017-01-08T11:58:00Z">
        <w:r w:rsidRPr="005949BA">
          <w:rPr>
            <w:rStyle w:val="Label"/>
            <w:color w:val="auto"/>
            <w:rPrChange w:id="1159" w:author="Tomas Chovanak" w:date="2017-01-08T11:58:00Z">
              <w:rPr>
                <w:rStyle w:val="Label"/>
                <w:color w:val="FF00FF"/>
              </w:rPr>
            </w:rPrChange>
          </w:rPr>
          <w:t xml:space="preserve"> </w:t>
        </w:r>
      </w:ins>
      <w:r w:rsidR="00DA041E" w:rsidRPr="00ED5F35">
        <w:rPr>
          <w:rStyle w:val="Label"/>
        </w:rPr>
        <w:t>:</w:t>
      </w:r>
      <w:r w:rsidR="00DA041E" w:rsidRPr="00ED5F35">
        <w:t xml:space="preserve"> Dependence of the magnetic eigeinmode wave frequency on the applied field strength.</w:t>
      </w:r>
    </w:p>
    <w:p w:rsidR="00DA041E" w:rsidRPr="00040AE8" w:rsidRDefault="00DA041E" w:rsidP="00DA041E">
      <w:pPr>
        <w:spacing w:before="240"/>
        <w:jc w:val="center"/>
      </w:pPr>
      <w:r>
        <w:rPr>
          <w:noProof/>
          <w:lang w:val="en-GB" w:eastAsia="en-GB"/>
        </w:rPr>
        <w:lastRenderedPageBreak/>
        <w:drawing>
          <wp:inline distT="0" distB="0" distL="0" distR="0" wp14:anchorId="19744351" wp14:editId="1C4743EF">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5949BA" w:rsidP="00DA041E">
      <w:pPr>
        <w:pStyle w:val="FigureCaption"/>
        <w:jc w:val="both"/>
        <w:rPr>
          <w:b w:val="0"/>
        </w:rPr>
      </w:pPr>
      <w:bookmarkStart w:id="1160" w:name="fig4"/>
      <w:ins w:id="1161" w:author="Tomas Chovanak" w:date="2017-01-08T11:58:00Z">
        <w:r w:rsidRPr="00ED5F35">
          <w:rPr>
            <w:rStyle w:val="Label"/>
          </w:rPr>
          <w:t>Figure</w:t>
        </w:r>
      </w:ins>
      <w:del w:id="1162" w:author="Tomas Chovanak" w:date="2017-01-08T11:58:00Z">
        <w:r w:rsidR="00DA041E" w:rsidRPr="00ED5F35" w:rsidDel="005949BA">
          <w:rPr>
            <w:rStyle w:val="Label"/>
          </w:rPr>
          <w:delText>F</w:delText>
        </w:r>
      </w:del>
      <w:ins w:id="1163" w:author="Tomas Chovanak" w:date="2017-01-08T11:58:00Z">
        <w:r w:rsidRPr="00ED5F35">
          <w:rPr>
            <w:rStyle w:val="Label"/>
          </w:rPr>
          <w:t>4</w:t>
        </w:r>
      </w:ins>
      <w:del w:id="1164" w:author="Tomas Chovanak" w:date="2017-01-08T11:58:00Z">
        <w:r w:rsidR="00DA041E" w:rsidRPr="005949BA" w:rsidDel="005949BA">
          <w:rPr>
            <w:rStyle w:val="Label"/>
            <w:color w:val="auto"/>
            <w:rPrChange w:id="1165" w:author="Tomas Chovanak" w:date="2017-01-08T11:58:00Z">
              <w:rPr>
                <w:rStyle w:val="Label"/>
                <w:color w:val="FF00FF"/>
              </w:rPr>
            </w:rPrChange>
          </w:rPr>
          <w:delText>igure 4</w:delText>
        </w:r>
      </w:del>
      <w:bookmarkEnd w:id="1160"/>
      <w:ins w:id="1166" w:author="Tomas Chovanak" w:date="2017-01-08T11:58:00Z">
        <w:r w:rsidRPr="005949BA">
          <w:rPr>
            <w:rStyle w:val="Label"/>
            <w:color w:val="auto"/>
            <w:rPrChange w:id="1167" w:author="Tomas Chovanak" w:date="2017-01-08T11:58:00Z">
              <w:rPr>
                <w:rStyle w:val="Label"/>
                <w:color w:val="FF00FF"/>
              </w:rPr>
            </w:rPrChange>
          </w:rPr>
          <w:t xml:space="preserve"> </w:t>
        </w:r>
      </w:ins>
      <w:r w:rsidR="00DA041E" w:rsidRPr="00ED5F35">
        <w:rPr>
          <w:rStyle w:val="Label"/>
        </w:rPr>
        <w:t>:</w:t>
      </w:r>
      <w:r w:rsidR="00DA041E" w:rsidRPr="00ED5F35">
        <w:t xml:space="preserve"> Calculated spatial distribution of the in-plane dynamic magnetization.</w:t>
      </w:r>
    </w:p>
    <w:p w:rsidR="00040AE8" w:rsidRPr="00040AE8" w:rsidRDefault="00DF2AA0">
      <w:pPr>
        <w:pStyle w:val="Para"/>
      </w:pPr>
      <w:r>
        <w:t xml:space="preserve">They exhibit marked localization into either </w:t>
      </w:r>
      <w:r w:rsidRPr="00F27F6C">
        <w:t xml:space="preserve">the </w:t>
      </w:r>
      <w:r>
        <w:t>Co or the Py dots, as stated at the end of the previous Section, were it was introduced the labelling notation containing the dominant localization region (either Py or Co) and the spatial symmetry (EM, F, DE, etc).</w:t>
      </w:r>
    </w:p>
    <w:p w:rsidR="00040AE8" w:rsidRDefault="00DF2AA0">
      <w:pPr>
        <w:pStyle w:val="Para"/>
      </w:pPr>
      <w:r>
        <w:t xml:space="preserve">When the dots are in the P state, up to five modes were detected in BLS spectra. On the basis of the calculated profiles (right panel of </w:t>
      </w:r>
      <w:hyperlink w:anchor="fig4" w:history="1">
        <w:r w:rsidR="007D542C" w:rsidRPr="00DA041E">
          <w:rPr>
            <w:rStyle w:val="Hyperlink"/>
            <w:u w:val="none"/>
          </w:rPr>
          <w:t>Fig. 4</w:t>
        </w:r>
      </w:hyperlink>
      <w:r>
        <w:t>), we identified in the P state the two modes at lowest frequencies as the EM(Py) and the F(Py), with a very small spin precession amplitude into the Co dot</w:t>
      </w:r>
      <w:r w:rsidRPr="00F27F6C">
        <w:t>.</w:t>
      </w:r>
      <w:r>
        <w:t xml:space="preserve"> This is because for this material we are below the frequency threshold for the existence of spin waves. </w:t>
      </w:r>
      <w:r w:rsidRPr="00693A5B">
        <w:t>A similar effect has been observed in periodic array of alternating Permalloy and Co nanostripes</w:t>
      </w:r>
    </w:p>
    <w:p w:rsidR="00040AE8" w:rsidRPr="00040AE8" w:rsidRDefault="00DF2AA0">
      <w:pPr>
        <w:pStyle w:val="Para"/>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BE0E50">
        <w:rPr>
          <w:rStyle w:val="EndnoteReference"/>
          <w:vertAlign w:val="baseline"/>
        </w:rPr>
        <w:t xml:space="preserve"> </w:t>
      </w:r>
      <w:r w:rsidRPr="00094069">
        <w:rPr>
          <w:rFonts w:ascii="Times-Roman" w:hAnsi="Times-Roman" w:cs="Times-Roman"/>
          <w:szCs w:val="20"/>
        </w:rPr>
        <w:t>Interestingly, the frequency slope of modes localized into the Co dots is larger than that of Py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hyperlink w:anchor="fig3" w:history="1">
        <w:r w:rsidR="007D542C" w:rsidRPr="00DA041E">
          <w:rPr>
            <w:rStyle w:val="Hyperlink"/>
            <w:u w:val="none"/>
          </w:rPr>
          <w:t>Fig. 3</w:t>
        </w:r>
      </w:hyperlink>
      <w:r w:rsidRPr="00E1064F">
        <w:rPr>
          <w:color w:val="000000"/>
        </w:rPr>
        <w:t>) even if some discrepancies are observed for the frequency of the EM and 1DE (</w:t>
      </w:r>
      <w:r w:rsidRPr="00F63EC5">
        <w:rPr>
          <w:color w:val="000000"/>
        </w:rPr>
        <w:t>Py</w:t>
      </w:r>
      <w:r w:rsidRPr="00AF342B">
        <w:rPr>
          <w:color w:val="000000"/>
        </w:rPr>
        <w:t>)</w:t>
      </w:r>
      <w:r w:rsidRPr="00732920">
        <w:rPr>
          <w:color w:val="000000"/>
        </w:rPr>
        <w:t xml:space="preserve"> modes.</w:t>
      </w:r>
    </w:p>
    <w:p w:rsidR="00DA041E" w:rsidRDefault="00DF2AA0">
      <w:pPr>
        <w:pStyle w:val="Para"/>
      </w:pPr>
      <w:r>
        <w:t xml:space="preserve">The corresponding spatial profiles of the modes are shown in the left panels of </w:t>
      </w:r>
      <w:hyperlink w:anchor="fig4" w:history="1">
        <w:r w:rsidR="007D542C" w:rsidRPr="00DA041E">
          <w:rPr>
            <w:rStyle w:val="Hyperlink"/>
            <w:u w:val="none"/>
          </w:rPr>
          <w:t>Fig. 4</w:t>
        </w:r>
      </w:hyperlink>
      <w:r w:rsidR="007D542C" w:rsidRPr="007D542C">
        <w:t xml:space="preserve">. </w:t>
      </w:r>
      <w:r>
        <w:t>Here one can see that the only mode which is purely localized in one dot is the EM of Co, because now it is sub-threshold for Py.</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7505E291" wp14:editId="7DD1BE19">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7">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5949BA" w:rsidP="00DA041E">
      <w:pPr>
        <w:pStyle w:val="FigureCaption"/>
        <w:jc w:val="both"/>
        <w:rPr>
          <w:b w:val="0"/>
        </w:rPr>
      </w:pPr>
      <w:bookmarkStart w:id="1168" w:name="fig5"/>
      <w:ins w:id="1169" w:author="Tomas Chovanak" w:date="2017-01-08T11:58:00Z">
        <w:r w:rsidRPr="00ED5F35">
          <w:rPr>
            <w:rStyle w:val="Label"/>
          </w:rPr>
          <w:t>Figure</w:t>
        </w:r>
      </w:ins>
      <w:del w:id="1170" w:author="Tomas Chovanak" w:date="2017-01-08T11:58:00Z">
        <w:r w:rsidR="00DA041E" w:rsidRPr="00ED5F35" w:rsidDel="005949BA">
          <w:rPr>
            <w:rStyle w:val="Label"/>
          </w:rPr>
          <w:delText>F</w:delText>
        </w:r>
      </w:del>
      <w:ins w:id="1171" w:author="Tomas Chovanak" w:date="2017-01-08T11:58:00Z">
        <w:r w:rsidRPr="00ED5F35">
          <w:rPr>
            <w:rStyle w:val="Label"/>
          </w:rPr>
          <w:t>5</w:t>
        </w:r>
      </w:ins>
      <w:del w:id="1172" w:author="Tomas Chovanak" w:date="2017-01-08T11:58:00Z">
        <w:r w:rsidR="00DA041E" w:rsidRPr="005949BA" w:rsidDel="005949BA">
          <w:rPr>
            <w:rStyle w:val="Label"/>
            <w:color w:val="auto"/>
            <w:rPrChange w:id="1173" w:author="Tomas Chovanak" w:date="2017-01-08T11:58:00Z">
              <w:rPr>
                <w:rStyle w:val="Label"/>
                <w:color w:val="FF00FF"/>
              </w:rPr>
            </w:rPrChange>
          </w:rPr>
          <w:delText>igure 5</w:delText>
        </w:r>
      </w:del>
      <w:bookmarkEnd w:id="1168"/>
      <w:ins w:id="1174" w:author="Tomas Chovanak" w:date="2017-01-08T11:58:00Z">
        <w:r w:rsidRPr="005949BA">
          <w:rPr>
            <w:rStyle w:val="Label"/>
            <w:color w:val="auto"/>
            <w:rPrChange w:id="1175" w:author="Tomas Chovanak" w:date="2017-01-08T11:58:00Z">
              <w:rPr>
                <w:rStyle w:val="Label"/>
                <w:color w:val="FF00FF"/>
              </w:rPr>
            </w:rPrChange>
          </w:rPr>
          <w:t xml:space="preserve"> </w:t>
        </w:r>
      </w:ins>
      <w:r w:rsidR="00DA041E" w:rsidRPr="00ED5F35">
        <w:rPr>
          <w:rStyle w:val="Label"/>
        </w:rPr>
        <w:t>:</w:t>
      </w:r>
      <w:r w:rsidR="00DA041E" w:rsidRPr="00ED5F35">
        <w:t xml:space="preserve"> Full point are the frequencies measured along the minor hysteresis.</w:t>
      </w:r>
    </w:p>
    <w:p w:rsidR="00040AE8" w:rsidRDefault="00DA041E">
      <w:pPr>
        <w:pStyle w:val="Para"/>
      </w:pPr>
      <w:r>
        <w:t>A</w:t>
      </w:r>
      <w:r w:rsidR="00DF2AA0" w:rsidRPr="00D415D9">
        <w:t xml:space="preserve">gain </w:t>
      </w:r>
      <w:r w:rsidR="00DF2AA0">
        <w:t xml:space="preserve">as a function of the applied field. In this field range the frequencies of modes in the Py dots </w:t>
      </w:r>
      <w:r w:rsidR="00DF2AA0" w:rsidRPr="00EA3600">
        <w:t xml:space="preserve">monotonously increase in a way similar to that measured in the </w:t>
      </w:r>
      <w:r w:rsidR="00DF2AA0">
        <w:t>P</w:t>
      </w:r>
      <w:r w:rsidR="00DF2AA0" w:rsidRPr="00EA3600">
        <w:t xml:space="preserve"> state for positive field values while an abrupt chan</w:t>
      </w:r>
      <w:r w:rsidR="00DF2AA0" w:rsidRPr="001755FF">
        <w:t>ge in the frequency of Co modes occurs.</w:t>
      </w:r>
    </w:p>
    <w:p w:rsidR="00040AE8" w:rsidRDefault="00DF2AA0">
      <w:pPr>
        <w:pStyle w:val="Para"/>
      </w:pPr>
      <w:r w:rsidRPr="001755FF">
        <w:t xml:space="preserve">Notice that if one </w:t>
      </w:r>
      <w:r>
        <w:t xml:space="preserve">stops increasing the negative field to about </w:t>
      </w:r>
      <w:r w:rsidR="009168EB">
        <w:sym w:font="Symbol" w:char="F02D"/>
      </w:r>
      <w:r>
        <w:t xml:space="preserve">300 Oe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hyperlink w:anchor="fig2" w:history="1">
        <w:r w:rsidR="007D542C" w:rsidRPr="00DA041E">
          <w:rPr>
            <w:rStyle w:val="Hyperlink"/>
            <w:rFonts w:ascii="Times-Roman" w:hAnsi="Times-Roman" w:cs="Times-Roman"/>
            <w:u w:val="none"/>
          </w:rPr>
          <w:t>Fig. 2</w:t>
        </w:r>
      </w:hyperlink>
      <w:r w:rsidRPr="002C016C">
        <w:t xml:space="preserve">), a configuration which cannot be achieved </w:t>
      </w:r>
      <w:r>
        <w:t xml:space="preserve">at remanence </w:t>
      </w:r>
      <w:r w:rsidRPr="002C016C">
        <w:t xml:space="preserve">along the major M-H loop. In </w:t>
      </w:r>
      <w:hyperlink w:anchor="fig5" w:history="1">
        <w:r w:rsidR="007D542C" w:rsidRPr="00DA041E">
          <w:rPr>
            <w:rStyle w:val="Hyperlink"/>
            <w:rFonts w:ascii="Times-Roman" w:hAnsi="Times-Roman" w:cs="Times-Roman"/>
            <w:u w:val="none"/>
          </w:rPr>
          <w:t>Fig. 5</w:t>
        </w:r>
      </w:hyperlink>
      <w:r w:rsidR="007D542C" w:rsidRPr="007D542C">
        <w:t xml:space="preserve"> </w:t>
      </w:r>
      <w:r w:rsidRPr="002C016C">
        <w:t>we show the modes frequency measured along the minor loop (full points) and compare them with values measured along the major M-H loop (open points).</w:t>
      </w:r>
    </w:p>
    <w:p w:rsidR="001042AD" w:rsidRDefault="00DF2AA0">
      <w:pPr>
        <w:pStyle w:val="Para"/>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pPr>
        <w:pStyle w:val="Para"/>
      </w:pPr>
      <w:r w:rsidRPr="004057BA">
        <w:t xml:space="preserve">In particular, for three (two) modes we measure a negative (positive) frequency slope with an almost linear dependence on </w:t>
      </w:r>
      <w:r w:rsidRPr="004057BA">
        <w:rPr>
          <w:i/>
        </w:rPr>
        <w:t>H</w:t>
      </w:r>
      <w:r w:rsidRPr="004057BA">
        <w:t>. It is evident that modes with negative frequency slope are modes localized into the Py dot (EM, F and 1DE) while the two with positive slope are the F(Co) and the EM(Co) modes.</w:t>
      </w:r>
    </w:p>
    <w:p w:rsidR="00040AE8" w:rsidRPr="001137CF" w:rsidRDefault="008E533C" w:rsidP="00DA041E">
      <w:pPr>
        <w:pStyle w:val="Head2"/>
      </w:pPr>
      <w:r>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pPr>
        <w:pStyle w:val="Para"/>
      </w:pPr>
      <w:r>
        <w:t xml:space="preserve">One interesting point which emerges from analysis of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is that the frequency values of the eigenmodes are not the same at </w:t>
      </w:r>
      <w:r w:rsidR="00BD6F05">
        <w:rPr>
          <w:rFonts w:cs="Linux Libertine"/>
        </w:rPr>
        <w:sym w:font="Symbol" w:char="F02B"/>
      </w:r>
      <w:r>
        <w:t xml:space="preserve">500 Oe and at </w:t>
      </w:r>
      <w:r w:rsidR="009168EB">
        <w:sym w:font="Symbol" w:char="F02D"/>
      </w:r>
      <w:r>
        <w:t>500 Oe. This is expected for modes localized into the Co elements, since the external field is either parallel or antiparallel to their magnetization. However, for those mode localized into the Py sub-element</w:t>
      </w:r>
      <w:r w:rsidR="00DA041E">
        <w:t>. O</w:t>
      </w:r>
      <w:r>
        <w:t xml:space="preserve">ne could have predicted to find the same frequency values at ±500 Oe, unless the dipolar coupling arising from the adjacent Co dot plays a significant role. In fact, as seen in </w:t>
      </w:r>
      <w:hyperlink w:anchor="fig3" w:history="1">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hyperlink>
      <w:r w:rsidR="007D542C" w:rsidRPr="007D542C">
        <w:t xml:space="preserve"> </w:t>
      </w:r>
      <w:r w:rsidRPr="007D542C">
        <w:t xml:space="preserve">and </w:t>
      </w:r>
      <w:hyperlink w:anchor="fig4" w:history="1">
        <w:r w:rsidRPr="00DA041E">
          <w:rPr>
            <w:rStyle w:val="Hyperlink"/>
            <w:u w:val="none"/>
          </w:rPr>
          <w:t>4</w:t>
        </w:r>
      </w:hyperlink>
      <w:r>
        <w:t xml:space="preserve">, reversing the field from </w:t>
      </w:r>
      <w:r w:rsidR="00BD6F05">
        <w:rPr>
          <w:rFonts w:cs="Linux Libertine"/>
        </w:rPr>
        <w:sym w:font="Symbol" w:char="F02B"/>
      </w:r>
      <w:r>
        <w:t xml:space="preserve">500 to </w:t>
      </w:r>
      <w:r w:rsidR="00BD6F05">
        <w:sym w:font="Symbol" w:char="F02D"/>
      </w:r>
      <w:r>
        <w: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t>
      </w:r>
      <w:r w:rsidR="000644CD">
        <w:t xml:space="preserve"> </w:t>
      </w:r>
      <w:hyperlink w:anchor="tb2" w:history="1">
        <w:r w:rsidR="000644CD" w:rsidRPr="000644CD">
          <w:rPr>
            <w:color w:val="0000FF"/>
          </w:rPr>
          <w:t>Table 2</w:t>
        </w:r>
      </w:hyperlink>
      <w:r>
        <w:t>.</w:t>
      </w:r>
    </w:p>
    <w:p w:rsidR="00DA041E" w:rsidRDefault="00DA041E">
      <w:pPr>
        <w:pStyle w:val="Para"/>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1176" w:name="tb2"/>
      <w:r w:rsidRPr="005949BA">
        <w:rPr>
          <w:rStyle w:val="Label"/>
          <w:color w:val="0000FF"/>
          <w:rPrChange w:id="1177" w:author="Tomas Chovanak" w:date="2017-01-08T11:58:00Z">
            <w:rPr>
              <w:rStyle w:val="Label"/>
            </w:rPr>
          </w:rPrChange>
        </w:rPr>
        <w:t>Table 2:</w:t>
      </w:r>
      <w:bookmarkEnd w:id="1176"/>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Atm</w:t>
            </w:r>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lastRenderedPageBreak/>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45DD02ED" wp14:editId="4AC60BF3">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5949BA" w:rsidP="00DA041E">
      <w:pPr>
        <w:pStyle w:val="FigureCaption"/>
        <w:jc w:val="both"/>
        <w:rPr>
          <w:b w:val="0"/>
        </w:rPr>
      </w:pPr>
      <w:bookmarkStart w:id="1178" w:name="fig6"/>
      <w:ins w:id="1179" w:author="Tomas Chovanak" w:date="2017-01-08T11:58:00Z">
        <w:r w:rsidRPr="00ED5F35">
          <w:rPr>
            <w:rStyle w:val="Label"/>
          </w:rPr>
          <w:t>Figure</w:t>
        </w:r>
      </w:ins>
      <w:del w:id="1180" w:author="Tomas Chovanak" w:date="2017-01-08T11:58:00Z">
        <w:r w:rsidR="009C1B5B" w:rsidRPr="00ED5F35" w:rsidDel="005949BA">
          <w:rPr>
            <w:rStyle w:val="Label"/>
          </w:rPr>
          <w:delText>F</w:delText>
        </w:r>
      </w:del>
      <w:ins w:id="1181" w:author="Tomas Chovanak" w:date="2017-01-08T11:58:00Z">
        <w:r w:rsidRPr="00ED5F35">
          <w:rPr>
            <w:rStyle w:val="Label"/>
          </w:rPr>
          <w:t>6</w:t>
        </w:r>
      </w:ins>
      <w:del w:id="1182" w:author="Tomas Chovanak" w:date="2017-01-08T11:58:00Z">
        <w:r w:rsidR="009C1B5B" w:rsidRPr="005949BA" w:rsidDel="005949BA">
          <w:rPr>
            <w:rStyle w:val="Label"/>
            <w:color w:val="auto"/>
            <w:rPrChange w:id="1183" w:author="Tomas Chovanak" w:date="2017-01-08T11:58:00Z">
              <w:rPr>
                <w:rStyle w:val="Label"/>
                <w:color w:val="FF00FF"/>
              </w:rPr>
            </w:rPrChange>
          </w:rPr>
          <w:delText>igure 6</w:delText>
        </w:r>
      </w:del>
      <w:bookmarkEnd w:id="1178"/>
      <w:ins w:id="1184" w:author="Tomas Chovanak" w:date="2017-01-08T11:58:00Z">
        <w:r w:rsidRPr="005949BA">
          <w:rPr>
            <w:rStyle w:val="Label"/>
            <w:color w:val="auto"/>
            <w:rPrChange w:id="1185" w:author="Tomas Chovanak" w:date="2017-01-08T11:58:00Z">
              <w:rPr>
                <w:rStyle w:val="Label"/>
                <w:color w:val="FF00FF"/>
              </w:rPr>
            </w:rPrChange>
          </w:rPr>
          <w:t xml:space="preserve"> </w:t>
        </w:r>
      </w:ins>
      <w:r w:rsidR="009C1B5B" w:rsidRPr="00ED5F35">
        <w:rPr>
          <w:rStyle w:val="Label"/>
        </w:rPr>
        <w:t>:</w:t>
      </w:r>
      <w:r w:rsidR="009C1B5B" w:rsidRPr="00ED5F35">
        <w:t xml:space="preserve"> Calculated frequency evolution of modes detected in the BLS spectra.</w:t>
      </w:r>
    </w:p>
    <w:p w:rsidR="00040AE8" w:rsidRDefault="00DF2AA0">
      <w:pPr>
        <w:pStyle w:val="Para"/>
      </w:pPr>
      <w:r>
        <w:t xml:space="preserve">In </w:t>
      </w:r>
      <w:hyperlink w:anchor="fig6" w:history="1">
        <w:r w:rsidR="007D542C" w:rsidRPr="009C1B5B">
          <w:rPr>
            <w:color w:val="0000FF"/>
          </w:rPr>
          <w:t>Fig. 6</w:t>
        </w:r>
      </w:hyperlink>
      <w:r w:rsidR="007D542C" w:rsidRPr="007D542C">
        <w:t xml:space="preserve"> </w:t>
      </w:r>
      <w:r>
        <w:t xml:space="preserve">the calculated frequencies of the most representative eigenmodes at </w:t>
      </w:r>
      <w:r w:rsidR="00BD6F05" w:rsidRPr="009C1B5B">
        <w:sym w:font="Symbol" w:char="F02B"/>
      </w:r>
      <w:r>
        <w:t>500 Oe (FM state) and – 500 Oe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between the Py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r w:rsidRPr="009C1B5B">
        <w:t>d</w:t>
      </w:r>
      <w:r>
        <w:t xml:space="preserve"> than those of the P state. In </w:t>
      </w:r>
      <w:r w:rsidR="000644CD">
        <w:t>particular</w:t>
      </w:r>
      <w:r>
        <w:t xml:space="preserve">, the lowest three frequency modes of the AP state (EM(Co), EM(Py) and F(Py))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1DE(Py)) have an opposite behavior even though they exhibit a reduced amplitude</w:t>
      </w:r>
      <w:r>
        <w:t>. In the P</w:t>
      </w:r>
      <w:r w:rsidRPr="004057BA">
        <w:t xml:space="preserve"> state (right panel), the modes concentrated into the Py dots exhibit a moderate decrease with reducing </w:t>
      </w:r>
      <w:r w:rsidRPr="009C1B5B">
        <w:t>d</w:t>
      </w:r>
      <w:r w:rsidRPr="004057BA">
        <w:t>, while an opposite but less pronounced behavior is exhibited by the F(Co) mode.</w:t>
      </w:r>
    </w:p>
    <w:p w:rsidR="002E0AEF" w:rsidRDefault="00D3733E" w:rsidP="00D3733E">
      <w:pPr>
        <w:ind w:left="720" w:hanging="360"/>
        <w:rPr>
          <w:lang w:eastAsia="it-IT"/>
        </w:rPr>
      </w:pPr>
      <w:r>
        <w:rPr>
          <w:rFonts w:ascii="Linux Biolinum" w:hAnsi="Linux Biolinum"/>
          <w:lang w:eastAsia="it-IT"/>
        </w:rPr>
        <w:t>1.</w:t>
      </w:r>
      <w:r>
        <w:rPr>
          <w:rFonts w:ascii="Linux Biolinum" w:hAnsi="Linux Biolinum"/>
          <w:lang w:eastAsia="it-IT"/>
        </w:rPr>
        <w:tab/>
      </w:r>
      <w:r w:rsidR="002E0AEF">
        <w:rPr>
          <w:lang w:eastAsia="it-IT"/>
        </w:rPr>
        <w:t>Never, ever use vertical rules.</w:t>
      </w:r>
    </w:p>
    <w:p w:rsidR="002E0AEF" w:rsidRDefault="00D3733E" w:rsidP="00D3733E">
      <w:pPr>
        <w:ind w:left="720" w:hanging="360"/>
      </w:pPr>
      <w:r>
        <w:rPr>
          <w:rFonts w:ascii="Linux Biolinum" w:hAnsi="Linux Biolinum"/>
        </w:rPr>
        <w:t>2.</w:t>
      </w:r>
      <w:r>
        <w:rPr>
          <w:rFonts w:ascii="Linux Biolinum" w:hAnsi="Linux Biolinum"/>
        </w:rPr>
        <w:tab/>
      </w:r>
      <w:r w:rsidR="002E0AEF">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pPr>
        <w:pStyle w:val="Para"/>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state, the frequency is insensitive to the applied field strength. The experimental results have been successfully 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pPr>
        <w:pStyle w:val="Para"/>
      </w:pPr>
      <w:r w:rsidRPr="007F321D">
        <w:t xml:space="preserve">The rules about hierarchical headings discussed above for the body of the article are di.erent in the appendices. In the appendix environment, the command section is used to indicate the start of </w:t>
      </w:r>
      <w:r w:rsidRPr="007F321D">
        <w:t xml:space="preserve">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Ground-State Magnetization Determination and DMM Micromagnetic Simulations</w:t>
      </w:r>
    </w:p>
    <w:p w:rsidR="00976D37" w:rsidRDefault="00DA041E" w:rsidP="00ED5F35">
      <w:pPr>
        <w:pStyle w:val="Head4"/>
        <w:spacing w:before="100"/>
      </w:pPr>
      <w:r w:rsidRPr="00DA041E">
        <w:t>Determined</w:t>
      </w:r>
      <w:r>
        <w:t>.</w:t>
      </w:r>
    </w:p>
    <w:p w:rsidR="00530BC3" w:rsidRDefault="00530BC3" w:rsidP="00BA4E3C">
      <w:pPr>
        <w:pStyle w:val="Head4"/>
      </w:pPr>
      <w:r>
        <w:t>Micromagnetic</w:t>
      </w:r>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t>This work was partially supported by the MIUR-PRIN 2010</w:t>
      </w:r>
      <w:r>
        <w:t>–</w:t>
      </w:r>
      <w:r w:rsidRPr="007F321D">
        <w:t>11 Project 2010ECA8P3 “DyNanoMag” and by the National Research Foundation, Prime Minister's office, Singapore under its Competitive Research Programme (CRP Award No. NRF-CRP 10-2012-03).</w:t>
      </w:r>
    </w:p>
    <w:p w:rsidR="00040AE8" w:rsidRDefault="004B4F18">
      <w:pPr>
        <w:pStyle w:val="ReferenceHead"/>
        <w:rPr>
          <w:ins w:id="1186" w:author="Tomas Chovanak" w:date="2017-01-04T11:28:00Z"/>
        </w:rPr>
      </w:pPr>
      <w:del w:id="1187" w:author="Tomas Chovanak" w:date="2017-01-04T11:32:00Z">
        <w:r w:rsidRPr="001137CF" w:rsidDel="007D4317">
          <w:delText>REFERENCES</w:delText>
        </w:r>
      </w:del>
      <w:ins w:id="1188" w:author="Tomas Chovanak" w:date="2017-01-04T11:47:00Z">
        <w:r w:rsidR="00227916" w:rsidRPr="001137CF">
          <w:t>REFERENCES</w:t>
        </w:r>
      </w:ins>
    </w:p>
    <w:p w:rsidR="00D3733E" w:rsidRPr="001137CF" w:rsidDel="0005185A" w:rsidRDefault="0005185A">
      <w:pPr>
        <w:rPr>
          <w:del w:id="1189" w:author="Tomas Chovanak" w:date="2017-01-04T11:45:00Z"/>
        </w:rPr>
        <w:pPrChange w:id="1190" w:author="Tomas Chovanak" w:date="2017-01-04T11:28:00Z">
          <w:pPr>
            <w:pStyle w:val="ReferenceHead"/>
          </w:pPr>
        </w:pPrChange>
      </w:pPr>
      <w:ins w:id="1191"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1192" w:author="Tomas Chovanak" w:date="2017-01-04T11:46:00Z">
          <w:tblPr>
            <w:tblStyle w:val="PlainTable2"/>
            <w:tblW w:w="0" w:type="auto"/>
            <w:tblLook w:val="0000" w:firstRow="0" w:lastRow="0" w:firstColumn="0" w:lastColumn="0" w:noHBand="0" w:noVBand="0"/>
          </w:tblPr>
        </w:tblPrChange>
      </w:tblPr>
      <w:tblGrid>
        <w:gridCol w:w="4800"/>
        <w:tblGridChange w:id="1193">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1194"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1195" w:author="Tomas Chovanak" w:date="2017-01-04T11:46:00Z">
              <w:tcPr>
                <w:tcW w:w="0" w:type="auto"/>
              </w:tcPr>
            </w:tcPrChange>
          </w:tcPr>
          <w:p w:rsidR="00F00330" w:rsidRPr="00D3733E" w:rsidDel="00F00330" w:rsidRDefault="00F00330">
            <w:pPr>
              <w:cnfStyle w:val="000010100000" w:firstRow="0" w:lastRow="0" w:firstColumn="0" w:lastColumn="0" w:oddVBand="1" w:evenVBand="0" w:oddHBand="1" w:evenHBand="0" w:firstRowFirstColumn="0" w:firstRowLastColumn="0" w:lastRowFirstColumn="0" w:lastRowLastColumn="0"/>
              <w:rPr>
                <w:del w:id="1196" w:author="Tomas Chovanak" w:date="2017-01-04T11:42:00Z"/>
                <w:rFonts w:cs="Times New Roman"/>
                <w:rPrChange w:id="1197" w:author="Tomas Chovanak" w:date="2017-01-04T11:28:00Z">
                  <w:rPr>
                    <w:del w:id="1198" w:author="Tomas Chovanak" w:date="2017-01-04T11:42:00Z"/>
                    <w:rFonts w:cs="Times New Roman"/>
                  </w:rPr>
                </w:rPrChange>
              </w:rPr>
              <w:pPrChange w:id="1199"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1200" w:name="bib1"/>
            <w:bookmarkStart w:id="1201" w:name="BIBL"/>
            <w:bookmarkStart w:id="1202" w:name="RefPart"/>
            <w:bookmarkEnd w:id="1200"/>
            <w:bookmarkEnd w:id="1201"/>
            <w:del w:id="1203" w:author="Tomas Chovanak" w:date="2017-01-04T11:28:00Z">
              <w:r w:rsidRPr="00D3733E" w:rsidDel="007B7BDD">
                <w:rPr>
                  <w:rFonts w:cs="Times New Roman"/>
                  <w:rPrChange w:id="1204" w:author="Tomas Chovanak" w:date="2017-01-04T11:28:00Z">
                    <w:rPr>
                      <w:rFonts w:cs="Times New Roman"/>
                    </w:rPr>
                  </w:rPrChange>
                </w:rPr>
                <w:delText>[1]</w:delText>
              </w:r>
            </w:del>
          </w:p>
        </w:tc>
      </w:tr>
      <w:tr w:rsidR="00F00330" w:rsidRPr="00D3733E" w:rsidDel="00F00330" w:rsidTr="0005185A">
        <w:trPr>
          <w:del w:id="1205"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1206" w:author="Tomas Chovanak" w:date="2017-01-04T11:46:00Z">
              <w:tcPr>
                <w:tcW w:w="0" w:type="auto"/>
              </w:tcPr>
            </w:tcPrChange>
          </w:tcPr>
          <w:p w:rsidR="00F00330" w:rsidRPr="00D3733E" w:rsidDel="00F00330" w:rsidRDefault="00F00330">
            <w:pPr>
              <w:rPr>
                <w:del w:id="1207" w:author="Tomas Chovanak" w:date="2017-01-04T11:42:00Z"/>
                <w:rFonts w:cs="Times New Roman"/>
                <w:rPrChange w:id="1208" w:author="Tomas Chovanak" w:date="2017-01-04T11:28:00Z">
                  <w:rPr>
                    <w:del w:id="1209" w:author="Tomas Chovanak" w:date="2017-01-04T11:42:00Z"/>
                    <w:rFonts w:cs="Times New Roman"/>
                  </w:rPr>
                </w:rPrChange>
              </w:rPr>
              <w:pPrChange w:id="1210" w:author="Tomas Chovanak" w:date="2017-01-04T11:28:00Z">
                <w:pPr>
                  <w:pStyle w:val="Bibentry"/>
                </w:pPr>
              </w:pPrChange>
            </w:pPr>
            <w:del w:id="1211" w:author="Tomas Chovanak" w:date="2017-01-04T11:28:00Z">
              <w:r w:rsidRPr="00D3733E" w:rsidDel="007B7BDD">
                <w:rPr>
                  <w:rFonts w:cs="Times New Roman"/>
                  <w:rPrChange w:id="1212"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450"/>
        <w:gridCol w:w="424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1213"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214" w:author="Tomas Chovanak" w:date="2017-01-04T11:49:00Z"/>
                <w:rFonts w:cs="Times New Roman"/>
              </w:rPr>
            </w:pPr>
            <w:ins w:id="1215" w:author="Tomas Chovanak" w:date="2017-01-04T11:49:00Z">
              <w:r w:rsidRPr="00DA041E">
                <w:rPr>
                  <w:rFonts w:cs="Times New Roman"/>
                </w:rPr>
                <w:t>[1]</w:t>
              </w:r>
            </w:ins>
          </w:p>
        </w:tc>
        <w:tc>
          <w:tcPr>
            <w:tcW w:w="0" w:type="auto"/>
          </w:tcPr>
          <w:p w:rsidR="004D4025" w:rsidRPr="00DA041E" w:rsidRDefault="00BB3874">
            <w:pPr>
              <w:pStyle w:val="Bibentry"/>
              <w:jc w:val="both"/>
              <w:cnfStyle w:val="000000100000" w:firstRow="0" w:lastRow="0" w:firstColumn="0" w:lastColumn="0" w:oddVBand="0" w:evenVBand="0" w:oddHBand="1" w:evenHBand="0" w:firstRowFirstColumn="0" w:firstRowLastColumn="0" w:lastRowFirstColumn="0" w:lastRowLastColumn="0"/>
              <w:rPr>
                <w:ins w:id="1216" w:author="Tomas Chovanak" w:date="2017-01-04T11:49:00Z"/>
              </w:rPr>
            </w:pPr>
            <w:ins w:id="1217" w:author="Tomas Chovanak" w:date="2017-01-04T17:20:00Z">
              <w:r w:rsidRPr="00BB3874">
                <w:rPr>
                  <w:rStyle w:val="Surname"/>
                  <w:rPrChange w:id="1218" w:author="Tomas Chovanak" w:date="2017-01-04T17:21:00Z">
                    <w:rPr>
                      <w:noProof/>
                    </w:rPr>
                  </w:rPrChange>
                </w:rPr>
                <w:t>Jalali</w:t>
              </w:r>
              <w:r>
                <w:rPr>
                  <w:noProof/>
                </w:rPr>
                <w:t xml:space="preserve">, </w:t>
              </w:r>
              <w:r w:rsidRPr="00BB3874">
                <w:rPr>
                  <w:rStyle w:val="FirstName"/>
                  <w:rPrChange w:id="1219" w:author="Tomas Chovanak" w:date="2017-01-04T17:21:00Z">
                    <w:rPr>
                      <w:noProof/>
                    </w:rPr>
                  </w:rPrChange>
                </w:rPr>
                <w:t>M</w:t>
              </w:r>
              <w:r>
                <w:rPr>
                  <w:noProof/>
                </w:rPr>
                <w:t xml:space="preserve">., </w:t>
              </w:r>
              <w:r w:rsidRPr="00BB3874">
                <w:rPr>
                  <w:rStyle w:val="Surname"/>
                  <w:rPrChange w:id="1220" w:author="Tomas Chovanak" w:date="2017-01-04T17:21:00Z">
                    <w:rPr>
                      <w:noProof/>
                    </w:rPr>
                  </w:rPrChange>
                </w:rPr>
                <w:t>Mustapha</w:t>
              </w:r>
              <w:r>
                <w:rPr>
                  <w:noProof/>
                </w:rPr>
                <w:t xml:space="preserve">, </w:t>
              </w:r>
              <w:r w:rsidRPr="00BB3874">
                <w:rPr>
                  <w:rStyle w:val="FirstName"/>
                  <w:rPrChange w:id="1221" w:author="Tomas Chovanak" w:date="2017-01-04T17:21:00Z">
                    <w:rPr>
                      <w:noProof/>
                    </w:rPr>
                  </w:rPrChange>
                </w:rPr>
                <w:t>N</w:t>
              </w:r>
              <w:r>
                <w:rPr>
                  <w:noProof/>
                </w:rPr>
                <w:t xml:space="preserve">., </w:t>
              </w:r>
              <w:r w:rsidRPr="00BB3874">
                <w:rPr>
                  <w:rStyle w:val="Surname"/>
                  <w:rPrChange w:id="1222" w:author="Tomas Chovanak" w:date="2017-01-04T17:21:00Z">
                    <w:rPr>
                      <w:noProof/>
                    </w:rPr>
                  </w:rPrChange>
                </w:rPr>
                <w:t>Nasir</w:t>
              </w:r>
              <w:r>
                <w:rPr>
                  <w:noProof/>
                </w:rPr>
                <w:t xml:space="preserve"> </w:t>
              </w:r>
              <w:r w:rsidRPr="00BB3874">
                <w:rPr>
                  <w:rStyle w:val="Surname"/>
                  <w:rPrChange w:id="1223" w:author="Tomas Chovanak" w:date="2017-01-04T17:21:00Z">
                    <w:rPr>
                      <w:noProof/>
                    </w:rPr>
                  </w:rPrChange>
                </w:rPr>
                <w:t>Sulaiman</w:t>
              </w:r>
              <w:r>
                <w:rPr>
                  <w:noProof/>
                </w:rPr>
                <w:t xml:space="preserve">, </w:t>
              </w:r>
              <w:r w:rsidRPr="00BB3874">
                <w:rPr>
                  <w:rStyle w:val="FirstName"/>
                  <w:rPrChange w:id="1224" w:author="Tomas Chovanak" w:date="2017-01-04T17:21:00Z">
                    <w:rPr>
                      <w:noProof/>
                    </w:rPr>
                  </w:rPrChange>
                </w:rPr>
                <w:t>M</w:t>
              </w:r>
              <w:r>
                <w:rPr>
                  <w:noProof/>
                </w:rPr>
                <w:t xml:space="preserve">. and </w:t>
              </w:r>
              <w:r w:rsidRPr="00BB3874">
                <w:rPr>
                  <w:rStyle w:val="Surname"/>
                  <w:rPrChange w:id="1225" w:author="Tomas Chovanak" w:date="2017-01-04T17:21:00Z">
                    <w:rPr>
                      <w:noProof/>
                    </w:rPr>
                  </w:rPrChange>
                </w:rPr>
                <w:t>Mamat</w:t>
              </w:r>
              <w:r>
                <w:rPr>
                  <w:noProof/>
                </w:rPr>
                <w:t xml:space="preserve">, </w:t>
              </w:r>
              <w:r w:rsidRPr="00BB3874">
                <w:rPr>
                  <w:rStyle w:val="FirstName"/>
                  <w:rPrChange w:id="1226" w:author="Tomas Chovanak" w:date="2017-01-04T17:21:00Z">
                    <w:rPr>
                      <w:noProof/>
                    </w:rPr>
                  </w:rPrChange>
                </w:rPr>
                <w:t>A</w:t>
              </w:r>
              <w:r>
                <w:rPr>
                  <w:noProof/>
                </w:rPr>
                <w:t>.</w:t>
              </w:r>
            </w:ins>
            <w:ins w:id="1227" w:author="Tomas Chovanak" w:date="2017-01-04T17:21:00Z">
              <w:r w:rsidRPr="00BB3874">
                <w:rPr>
                  <w:rStyle w:val="Year"/>
                </w:rPr>
                <w:t>2010</w:t>
              </w:r>
            </w:ins>
            <w:ins w:id="1228" w:author="Tomas Chovanak" w:date="2017-01-04T11:49:00Z">
              <w:r w:rsidR="004D4025" w:rsidRPr="00DA041E">
                <w:rPr>
                  <w:lang w:eastAsia="it-IT"/>
                </w:rPr>
                <w:t xml:space="preserve">. </w:t>
              </w:r>
            </w:ins>
            <w:ins w:id="1229" w:author="Tomas Chovanak" w:date="2017-01-04T17:21:00Z">
              <w:r w:rsidRPr="00BB3874">
                <w:rPr>
                  <w:rStyle w:val="ArticleTitle"/>
                  <w:rPrChange w:id="1230" w:author="Tomas Chovanak" w:date="2017-01-04T17:22:00Z">
                    <w:rPr>
                      <w:noProof/>
                    </w:rPr>
                  </w:rPrChange>
                </w:rPr>
                <w:t>WebPUM: A Web-based recommendation system to predict user future movements</w:t>
              </w:r>
              <w:r w:rsidRPr="00DA041E">
                <w:rPr>
                  <w:i/>
                </w:rPr>
                <w:t xml:space="preserve"> </w:t>
              </w:r>
            </w:ins>
            <w:ins w:id="1231" w:author="Tomas Chovanak" w:date="2017-01-04T17:22:00Z">
              <w:r w:rsidR="00266EDB" w:rsidRPr="00D45AE2">
                <w:rPr>
                  <w:rStyle w:val="JournalTitle"/>
                  <w:rPrChange w:id="1232" w:author="Tomas Chovanak" w:date="2017-01-04T17:23:00Z">
                    <w:rPr>
                      <w:i/>
                      <w:iCs/>
                      <w:noProof/>
                    </w:rPr>
                  </w:rPrChange>
                </w:rPr>
                <w:t>Expert Systems With Applications</w:t>
              </w:r>
              <w:r w:rsidR="00266EDB">
                <w:rPr>
                  <w:i/>
                  <w:iCs/>
                  <w:noProof/>
                </w:rPr>
                <w:t xml:space="preserve">, </w:t>
              </w:r>
              <w:r w:rsidR="00266EDB" w:rsidRPr="00D45AE2">
                <w:rPr>
                  <w:rStyle w:val="Volume0"/>
                  <w:rPrChange w:id="1233" w:author="Tomas Chovanak" w:date="2017-01-04T17:24:00Z">
                    <w:rPr>
                      <w:i/>
                      <w:iCs/>
                      <w:noProof/>
                    </w:rPr>
                  </w:rPrChange>
                </w:rPr>
                <w:t>37</w:t>
              </w:r>
            </w:ins>
            <w:ins w:id="1234" w:author="Tomas Chovanak" w:date="2017-01-04T11:49:00Z">
              <w:r w:rsidR="004D4025" w:rsidRPr="00DA041E">
                <w:t xml:space="preserve">, </w:t>
              </w:r>
              <w:r w:rsidR="00266EDB" w:rsidRPr="00D45AE2">
                <w:rPr>
                  <w:rStyle w:val="Pages"/>
                  <w:rPrChange w:id="1235" w:author="Tomas Chovanak" w:date="2017-01-04T17:24:00Z">
                    <w:rPr/>
                  </w:rPrChange>
                </w:rPr>
                <w:t>6201–</w:t>
              </w:r>
            </w:ins>
            <w:ins w:id="1236" w:author="Tomas Chovanak" w:date="2017-01-04T17:23:00Z">
              <w:r w:rsidR="00266EDB" w:rsidRPr="00D45AE2">
                <w:rPr>
                  <w:rStyle w:val="Pages"/>
                  <w:rPrChange w:id="1237" w:author="Tomas Chovanak" w:date="2017-01-04T17:24:00Z">
                    <w:rPr/>
                  </w:rPrChange>
                </w:rPr>
                <w:t>6212</w:t>
              </w:r>
            </w:ins>
            <w:ins w:id="1238" w:author="Tomas Chovanak" w:date="2017-01-04T11:49:00Z">
              <w:r w:rsidR="004D4025" w:rsidRPr="00DA041E">
                <w:t xml:space="preserve">. </w:t>
              </w:r>
              <w:r w:rsidR="004D4025" w:rsidRPr="00D45AE2">
                <w:rPr>
                  <w:rStyle w:val="DOI"/>
                  <w:rPrChange w:id="1239" w:author="Tomas Chovanak" w:date="2017-01-04T17:24:00Z">
                    <w:rPr/>
                  </w:rPrChange>
                </w:rPr>
                <w:t xml:space="preserve">DOI: </w:t>
              </w:r>
            </w:ins>
            <w:ins w:id="1240" w:author="Tomas Chovanak" w:date="2017-01-04T17:23:00Z">
              <w:r w:rsidR="00266EDB" w:rsidRPr="00D45AE2">
                <w:rPr>
                  <w:rStyle w:val="DOI"/>
                  <w:rPrChange w:id="1241" w:author="Tomas Chovanak" w:date="2017-01-04T17:24:00Z">
                    <w:rPr>
                      <w:noProof/>
                    </w:rPr>
                  </w:rPrChange>
                </w:rPr>
                <w:t>http://dx.doi.org/10.1016/j.eswa.2010.02.105</w:t>
              </w:r>
            </w:ins>
          </w:p>
        </w:tc>
      </w:tr>
      <w:tr w:rsidR="004D4025" w:rsidRPr="00DA041E" w:rsidTr="004D4025">
        <w:trPr>
          <w:ins w:id="1242"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243" w:author="Tomas Chovanak" w:date="2017-01-04T11:49:00Z"/>
                <w:rFonts w:cs="Times New Roman"/>
              </w:rPr>
            </w:pPr>
            <w:ins w:id="1244" w:author="Tomas Chovanak" w:date="2017-01-04T11:49:00Z">
              <w:r w:rsidRPr="00DA041E">
                <w:rPr>
                  <w:rFonts w:cs="Times New Roman"/>
                </w:rPr>
                <w:t>[2]</w:t>
              </w:r>
            </w:ins>
          </w:p>
        </w:tc>
        <w:tc>
          <w:tcPr>
            <w:tcW w:w="0" w:type="auto"/>
          </w:tcPr>
          <w:p w:rsidR="004D4025" w:rsidRPr="00DA041E" w:rsidRDefault="00A80F20">
            <w:pPr>
              <w:pStyle w:val="Bibentry"/>
              <w:jc w:val="both"/>
              <w:cnfStyle w:val="000000000000" w:firstRow="0" w:lastRow="0" w:firstColumn="0" w:lastColumn="0" w:oddVBand="0" w:evenVBand="0" w:oddHBand="0" w:evenHBand="0" w:firstRowFirstColumn="0" w:firstRowLastColumn="0" w:lastRowFirstColumn="0" w:lastRowLastColumn="0"/>
              <w:rPr>
                <w:ins w:id="1245" w:author="Tomas Chovanak" w:date="2017-01-04T11:49:00Z"/>
              </w:rPr>
            </w:pPr>
            <w:ins w:id="1246" w:author="Tomas Chovanak" w:date="2017-01-05T07:25:00Z">
              <w:r w:rsidRPr="00EC462E">
                <w:rPr>
                  <w:rStyle w:val="Surname"/>
                  <w:rPrChange w:id="1247" w:author="Tomas Chovanak" w:date="2017-01-05T07:28:00Z">
                    <w:rPr>
                      <w:noProof/>
                    </w:rPr>
                  </w:rPrChange>
                </w:rPr>
                <w:t>Liraki</w:t>
              </w:r>
              <w:r>
                <w:rPr>
                  <w:noProof/>
                </w:rPr>
                <w:t xml:space="preserve"> </w:t>
              </w:r>
              <w:r w:rsidRPr="00EC462E">
                <w:rPr>
                  <w:rStyle w:val="FirstName"/>
                  <w:rPrChange w:id="1248" w:author="Tomas Chovanak" w:date="2017-01-05T07:28:00Z">
                    <w:rPr>
                      <w:noProof/>
                    </w:rPr>
                  </w:rPrChange>
                </w:rPr>
                <w:t>Z</w:t>
              </w:r>
              <w:r>
                <w:rPr>
                  <w:noProof/>
                </w:rPr>
                <w:t xml:space="preserve">. and </w:t>
              </w:r>
              <w:r w:rsidRPr="00EC462E">
                <w:rPr>
                  <w:rStyle w:val="Surname"/>
                  <w:rPrChange w:id="1249" w:author="Tomas Chovanak" w:date="2017-01-05T07:28:00Z">
                    <w:rPr>
                      <w:noProof/>
                    </w:rPr>
                  </w:rPrChange>
                </w:rPr>
                <w:t>Harounabadi</w:t>
              </w:r>
              <w:r>
                <w:rPr>
                  <w:noProof/>
                </w:rPr>
                <w:t xml:space="preserve"> </w:t>
              </w:r>
              <w:r w:rsidRPr="00EC462E">
                <w:rPr>
                  <w:rStyle w:val="FirstName"/>
                  <w:rPrChange w:id="1250" w:author="Tomas Chovanak" w:date="2017-01-05T07:28:00Z">
                    <w:rPr>
                      <w:noProof/>
                    </w:rPr>
                  </w:rPrChange>
                </w:rPr>
                <w:t>A</w:t>
              </w:r>
            </w:ins>
            <w:ins w:id="1251" w:author="Tomas Chovanak" w:date="2017-01-04T11:49:00Z">
              <w:r w:rsidR="004D4025" w:rsidRPr="00DA041E">
                <w:rPr>
                  <w:lang w:eastAsia="it-IT"/>
                </w:rPr>
                <w:t xml:space="preserve">. </w:t>
              </w:r>
              <w:r w:rsidRPr="00EC462E">
                <w:rPr>
                  <w:rStyle w:val="Year"/>
                </w:rPr>
                <w:t>2015</w:t>
              </w:r>
              <w:r w:rsidR="004D4025" w:rsidRPr="00DA041E">
                <w:rPr>
                  <w:lang w:eastAsia="it-IT"/>
                </w:rPr>
                <w:t xml:space="preserve">. </w:t>
              </w:r>
            </w:ins>
            <w:ins w:id="1252" w:author="Tomas Chovanak" w:date="2017-01-05T07:26:00Z">
              <w:r w:rsidRPr="00EC462E">
                <w:rPr>
                  <w:rStyle w:val="ArticleTitle"/>
                  <w:rPrChange w:id="1253" w:author="Tomas Chovanak" w:date="2017-01-05T07:28:00Z">
                    <w:rPr>
                      <w:noProof/>
                    </w:rPr>
                  </w:rPrChange>
                </w:rPr>
                <w:t>Predicting the Users’ Navigation Patterns in Web, using Weighted Association Rules and Users’ Navigation Information</w:t>
              </w:r>
            </w:ins>
            <w:ins w:id="1254" w:author="Tomas Chovanak" w:date="2017-01-04T11:49:00Z">
              <w:r w:rsidR="004D4025" w:rsidRPr="00EC462E">
                <w:rPr>
                  <w:rStyle w:val="ArticleTitle"/>
                  <w:rPrChange w:id="1255" w:author="Tomas Chovanak" w:date="2017-01-05T07:28:00Z">
                    <w:rPr>
                      <w:lang w:eastAsia="it-IT"/>
                    </w:rPr>
                  </w:rPrChange>
                </w:rPr>
                <w:t>.</w:t>
              </w:r>
              <w:r w:rsidR="004D4025" w:rsidRPr="00DA041E">
                <w:rPr>
                  <w:i/>
                </w:rPr>
                <w:t xml:space="preserve"> </w:t>
              </w:r>
            </w:ins>
            <w:ins w:id="1256" w:author="Tomas Chovanak" w:date="2017-01-05T07:26:00Z">
              <w:r w:rsidR="00E12F35" w:rsidRPr="00EC462E">
                <w:rPr>
                  <w:rStyle w:val="JournalTitle"/>
                  <w:rPrChange w:id="1257" w:author="Tomas Chovanak" w:date="2017-01-05T07:29:00Z">
                    <w:rPr>
                      <w:i/>
                      <w:iCs/>
                      <w:noProof/>
                    </w:rPr>
                  </w:rPrChange>
                </w:rPr>
                <w:t>International Journal of Computer Applications</w:t>
              </w:r>
            </w:ins>
            <w:ins w:id="1258" w:author="Tomas Chovanak" w:date="2017-01-04T11:49:00Z">
              <w:r w:rsidR="004D4025" w:rsidRPr="00DA041E">
                <w:rPr>
                  <w:i/>
                </w:rPr>
                <w:t xml:space="preserve">. </w:t>
              </w:r>
            </w:ins>
            <w:ins w:id="1259" w:author="Tomas Chovanak" w:date="2017-01-05T07:28:00Z">
              <w:r w:rsidR="00EC462E" w:rsidRPr="00EC462E">
                <w:rPr>
                  <w:rStyle w:val="Volume0"/>
                  <w:rPrChange w:id="1260" w:author="Tomas Chovanak" w:date="2017-01-05T07:29:00Z">
                    <w:rPr>
                      <w:i/>
                    </w:rPr>
                  </w:rPrChange>
                </w:rPr>
                <w:t>110</w:t>
              </w:r>
            </w:ins>
            <w:ins w:id="1261" w:author="Tomas Chovanak" w:date="2017-01-04T11:49:00Z">
              <w:r w:rsidR="00991E73">
                <w:t>.</w:t>
              </w:r>
              <w:r w:rsidR="00EC462E">
                <w:t>12</w:t>
              </w:r>
              <w:r w:rsidR="004D4025" w:rsidRPr="00DA041E">
                <w:t xml:space="preserve">, </w:t>
              </w:r>
            </w:ins>
            <w:ins w:id="1262" w:author="Tomas Chovanak" w:date="2017-01-05T07:27:00Z">
              <w:r w:rsidR="0017612A" w:rsidRPr="00EC462E">
                <w:rPr>
                  <w:rStyle w:val="Pages"/>
                  <w:rPrChange w:id="1263" w:author="Tomas Chovanak" w:date="2017-01-05T07:29:00Z">
                    <w:rPr>
                      <w:noProof/>
                    </w:rPr>
                  </w:rPrChange>
                </w:rPr>
                <w:t>16-21</w:t>
              </w:r>
            </w:ins>
            <w:ins w:id="1264"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1265"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266" w:author="Tomas Chovanak" w:date="2017-01-04T11:49:00Z"/>
                <w:rFonts w:cs="Times New Roman"/>
              </w:rPr>
            </w:pPr>
            <w:ins w:id="1267" w:author="Tomas Chovanak" w:date="2017-01-04T11:49:00Z">
              <w:r w:rsidRPr="00DA041E">
                <w:rPr>
                  <w:rFonts w:cs="Times New Roman"/>
                </w:rPr>
                <w:t>[3]</w:t>
              </w:r>
            </w:ins>
          </w:p>
        </w:tc>
        <w:tc>
          <w:tcPr>
            <w:tcW w:w="0" w:type="auto"/>
          </w:tcPr>
          <w:p w:rsidR="004D4025" w:rsidRPr="00DA041E" w:rsidRDefault="000C2C0C">
            <w:pPr>
              <w:pStyle w:val="Bibentry"/>
              <w:jc w:val="both"/>
              <w:cnfStyle w:val="000000100000" w:firstRow="0" w:lastRow="0" w:firstColumn="0" w:lastColumn="0" w:oddVBand="0" w:evenVBand="0" w:oddHBand="1" w:evenHBand="0" w:firstRowFirstColumn="0" w:firstRowLastColumn="0" w:lastRowFirstColumn="0" w:lastRowLastColumn="0"/>
              <w:rPr>
                <w:ins w:id="1268" w:author="Tomas Chovanak" w:date="2017-01-04T11:49:00Z"/>
                <w:lang w:eastAsia="it-IT"/>
              </w:rPr>
            </w:pPr>
            <w:ins w:id="1269" w:author="Tomas Chovanak" w:date="2017-01-05T07:36:00Z">
              <w:r w:rsidRPr="000C2C0C">
                <w:rPr>
                  <w:rStyle w:val="Surname"/>
                </w:rPr>
                <w:t xml:space="preserve">Anandhi, </w:t>
              </w:r>
              <w:r w:rsidRPr="000C2C0C">
                <w:rPr>
                  <w:rStyle w:val="FirstName"/>
                  <w:rPrChange w:id="1270" w:author="Tomas Chovanak" w:date="2017-01-05T07:36:00Z">
                    <w:rPr>
                      <w:rStyle w:val="Surname"/>
                    </w:rPr>
                  </w:rPrChange>
                </w:rPr>
                <w:t>D</w:t>
              </w:r>
              <w:r w:rsidRPr="000C2C0C">
                <w:rPr>
                  <w:rStyle w:val="Surname"/>
                </w:rPr>
                <w:t xml:space="preserve">., and </w:t>
              </w:r>
              <w:r w:rsidRPr="000C2C0C">
                <w:rPr>
                  <w:rStyle w:val="FirstName"/>
                  <w:rPrChange w:id="1271" w:author="Tomas Chovanak" w:date="2017-01-05T07:36:00Z">
                    <w:rPr>
                      <w:rStyle w:val="Surname"/>
                    </w:rPr>
                  </w:rPrChange>
                </w:rPr>
                <w:t>MS</w:t>
              </w:r>
              <w:r w:rsidRPr="000C2C0C">
                <w:rPr>
                  <w:rStyle w:val="Surname"/>
                </w:rPr>
                <w:t xml:space="preserve"> Irfan Ahmed. </w:t>
              </w:r>
              <w:r w:rsidRPr="000C2C0C">
                <w:rPr>
                  <w:rStyle w:val="ArticleTitle"/>
                  <w:rPrChange w:id="1272" w:author="Tomas Chovanak" w:date="2017-01-05T07:36:00Z">
                    <w:rPr>
                      <w:rStyle w:val="Surname"/>
                    </w:rPr>
                  </w:rPrChange>
                </w:rPr>
                <w:t>"An Improved Web Log Mining and Online Navigational Pattern Prediction."</w:t>
              </w:r>
              <w:r w:rsidRPr="000C2C0C">
                <w:rPr>
                  <w:rStyle w:val="Surname"/>
                </w:rPr>
                <w:t xml:space="preserve"> </w:t>
              </w:r>
              <w:r w:rsidRPr="000C2C0C">
                <w:rPr>
                  <w:rStyle w:val="JournalTitle"/>
                  <w:rPrChange w:id="1273" w:author="Tomas Chovanak" w:date="2017-01-05T07:36:00Z">
                    <w:rPr>
                      <w:rStyle w:val="Surname"/>
                    </w:rPr>
                  </w:rPrChange>
                </w:rPr>
                <w:t>Research Journal of Applied Sciences</w:t>
              </w:r>
              <w:r w:rsidRPr="000C2C0C">
                <w:rPr>
                  <w:rStyle w:val="Surname"/>
                </w:rPr>
                <w:t xml:space="preserve">, </w:t>
              </w:r>
              <w:r w:rsidRPr="000C2C0C">
                <w:rPr>
                  <w:rStyle w:val="JournalTitle"/>
                  <w:rPrChange w:id="1274" w:author="Tomas Chovanak" w:date="2017-01-05T07:37:00Z">
                    <w:rPr>
                      <w:rStyle w:val="Surname"/>
                    </w:rPr>
                  </w:rPrChange>
                </w:rPr>
                <w:t>Engineering and Technology</w:t>
              </w:r>
              <w:r w:rsidRPr="000C2C0C">
                <w:rPr>
                  <w:rStyle w:val="Surname"/>
                </w:rPr>
                <w:t xml:space="preserve"> </w:t>
              </w:r>
              <w:r w:rsidRPr="000C2C0C">
                <w:rPr>
                  <w:rStyle w:val="Volume0"/>
                  <w:rPrChange w:id="1275" w:author="Tomas Chovanak" w:date="2017-01-05T07:37:00Z">
                    <w:rPr>
                      <w:rStyle w:val="Surname"/>
                    </w:rPr>
                  </w:rPrChange>
                </w:rPr>
                <w:t>8</w:t>
              </w:r>
              <w:r w:rsidRPr="000C2C0C">
                <w:rPr>
                  <w:rStyle w:val="Surname"/>
                </w:rPr>
                <w:t>.12 (</w:t>
              </w:r>
              <w:r w:rsidRPr="000C2C0C">
                <w:rPr>
                  <w:rStyle w:val="Year"/>
                  <w:rPrChange w:id="1276" w:author="Tomas Chovanak" w:date="2017-01-05T07:37:00Z">
                    <w:rPr>
                      <w:rStyle w:val="Surname"/>
                    </w:rPr>
                  </w:rPrChange>
                </w:rPr>
                <w:t>2014</w:t>
              </w:r>
              <w:r w:rsidRPr="000C2C0C">
                <w:rPr>
                  <w:rStyle w:val="Surname"/>
                </w:rPr>
                <w:t xml:space="preserve">): </w:t>
              </w:r>
              <w:r w:rsidRPr="000C2C0C">
                <w:rPr>
                  <w:rStyle w:val="Pages"/>
                  <w:rPrChange w:id="1277" w:author="Tomas Chovanak" w:date="2017-01-05T07:37:00Z">
                    <w:rPr>
                      <w:rStyle w:val="Surname"/>
                    </w:rPr>
                  </w:rPrChange>
                </w:rPr>
                <w:t>1472-1479</w:t>
              </w:r>
              <w:r w:rsidRPr="000C2C0C">
                <w:rPr>
                  <w:rStyle w:val="Surname"/>
                </w:rPr>
                <w:t>.</w:t>
              </w:r>
            </w:ins>
          </w:p>
        </w:tc>
      </w:tr>
      <w:tr w:rsidR="004D4025" w:rsidRPr="00DA041E" w:rsidTr="004D4025">
        <w:trPr>
          <w:ins w:id="1278"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279" w:author="Tomas Chovanak" w:date="2017-01-04T11:49:00Z"/>
                <w:rFonts w:cs="Times New Roman"/>
              </w:rPr>
            </w:pPr>
            <w:ins w:id="1280" w:author="Tomas Chovanak" w:date="2017-01-04T11:49:00Z">
              <w:r w:rsidRPr="00DA041E">
                <w:rPr>
                  <w:rFonts w:cs="Times New Roman"/>
                </w:rPr>
                <w:t>[4]</w:t>
              </w:r>
            </w:ins>
          </w:p>
        </w:tc>
        <w:tc>
          <w:tcPr>
            <w:tcW w:w="0" w:type="auto"/>
          </w:tcPr>
          <w:p w:rsidR="004D4025" w:rsidRPr="00DA041E" w:rsidRDefault="002E4EDE" w:rsidP="00C15FED">
            <w:pPr>
              <w:pStyle w:val="Bibentry"/>
              <w:jc w:val="both"/>
              <w:cnfStyle w:val="000000000000" w:firstRow="0" w:lastRow="0" w:firstColumn="0" w:lastColumn="0" w:oddVBand="0" w:evenVBand="0" w:oddHBand="0" w:evenHBand="0" w:firstRowFirstColumn="0" w:firstRowLastColumn="0" w:lastRowFirstColumn="0" w:lastRowLastColumn="0"/>
              <w:rPr>
                <w:ins w:id="1281" w:author="Tomas Chovanak" w:date="2017-01-04T11:49:00Z"/>
              </w:rPr>
            </w:pPr>
            <w:ins w:id="1282" w:author="Tomas Chovanak" w:date="2017-01-05T07:51:00Z">
              <w:r w:rsidRPr="002E4EDE">
                <w:rPr>
                  <w:rStyle w:val="FirstName"/>
                  <w:bdr w:val="dotted" w:sz="4" w:space="0" w:color="auto"/>
                  <w:rPrChange w:id="1283" w:author="Tomas Chovanak" w:date="2017-01-05T07:51:00Z">
                    <w:rPr>
                      <w:rStyle w:val="FirstName"/>
                    </w:rPr>
                  </w:rPrChange>
                </w:rPr>
                <w:t>Chi, Yun, et al.</w:t>
              </w:r>
              <w:r w:rsidRPr="002E4EDE">
                <w:rPr>
                  <w:rStyle w:val="FirstName"/>
                </w:rPr>
                <w:t xml:space="preserve"> "</w:t>
              </w:r>
              <w:r w:rsidRPr="002E4EDE">
                <w:rPr>
                  <w:rStyle w:val="ArticleTitle"/>
                  <w:rPrChange w:id="1284" w:author="Tomas Chovanak" w:date="2017-01-05T07:51:00Z">
                    <w:rPr>
                      <w:rStyle w:val="FirstName"/>
                    </w:rPr>
                  </w:rPrChange>
                </w:rPr>
                <w:t>Moment: Maintaining closed frequent itemsets over a stream sliding window.</w:t>
              </w:r>
              <w:r w:rsidRPr="002E4EDE">
                <w:rPr>
                  <w:rStyle w:val="FirstName"/>
                </w:rPr>
                <w:t xml:space="preserve">" </w:t>
              </w:r>
              <w:r w:rsidRPr="002E4EDE">
                <w:rPr>
                  <w:rStyle w:val="JournalTitle"/>
                  <w:rPrChange w:id="1285" w:author="Tomas Chovanak" w:date="2017-01-05T07:51:00Z">
                    <w:rPr>
                      <w:rStyle w:val="FirstName"/>
                    </w:rPr>
                  </w:rPrChange>
                </w:rPr>
                <w:t>Data Mining</w:t>
              </w:r>
              <w:r w:rsidRPr="002E4EDE">
                <w:rPr>
                  <w:rStyle w:val="FirstName"/>
                </w:rPr>
                <w:t xml:space="preserve">, </w:t>
              </w:r>
              <w:r w:rsidRPr="002E4EDE">
                <w:rPr>
                  <w:rStyle w:val="Year"/>
                  <w:rPrChange w:id="1286" w:author="Tomas Chovanak" w:date="2017-01-05T07:51:00Z">
                    <w:rPr>
                      <w:rStyle w:val="FirstName"/>
                    </w:rPr>
                  </w:rPrChange>
                </w:rPr>
                <w:t>2004</w:t>
              </w:r>
              <w:r w:rsidRPr="002E4EDE">
                <w:rPr>
                  <w:rStyle w:val="FirstName"/>
                </w:rPr>
                <w:t xml:space="preserve">. </w:t>
              </w:r>
              <w:r w:rsidRPr="00FE4738">
                <w:rPr>
                  <w:rStyle w:val="Proceeding"/>
                  <w:rPrChange w:id="1287" w:author="Tomas Chovanak" w:date="2017-01-05T07:57:00Z">
                    <w:rPr>
                      <w:rStyle w:val="FirstName"/>
                    </w:rPr>
                  </w:rPrChange>
                </w:rPr>
                <w:t>ICDM'04. Fourth IEEE International Conference on. IEEE</w:t>
              </w:r>
              <w:r w:rsidRPr="002E4EDE">
                <w:rPr>
                  <w:rStyle w:val="FirstName"/>
                </w:rPr>
                <w:t>, 2004</w:t>
              </w:r>
            </w:ins>
            <w:ins w:id="1288"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128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290" w:author="Tomas Chovanak" w:date="2017-01-04T11:49:00Z"/>
                <w:rFonts w:cs="Times New Roman"/>
              </w:rPr>
            </w:pPr>
            <w:ins w:id="1291" w:author="Tomas Chovanak" w:date="2017-01-04T11:49:00Z">
              <w:r w:rsidRPr="00DA041E">
                <w:rPr>
                  <w:rFonts w:cs="Times New Roman"/>
                </w:rPr>
                <w:t>[5]</w:t>
              </w:r>
            </w:ins>
          </w:p>
        </w:tc>
        <w:tc>
          <w:tcPr>
            <w:tcW w:w="0" w:type="auto"/>
          </w:tcPr>
          <w:p w:rsidR="004D4025" w:rsidRPr="00DA041E" w:rsidRDefault="00FE4738">
            <w:pPr>
              <w:pStyle w:val="Bibentry"/>
              <w:jc w:val="both"/>
              <w:cnfStyle w:val="000000100000" w:firstRow="0" w:lastRow="0" w:firstColumn="0" w:lastColumn="0" w:oddVBand="0" w:evenVBand="0" w:oddHBand="1" w:evenHBand="0" w:firstRowFirstColumn="0" w:firstRowLastColumn="0" w:lastRowFirstColumn="0" w:lastRowLastColumn="0"/>
              <w:rPr>
                <w:ins w:id="1292" w:author="Tomas Chovanak" w:date="2017-01-04T11:49:00Z"/>
                <w:lang w:eastAsia="it-IT"/>
              </w:rPr>
            </w:pPr>
            <w:ins w:id="1293" w:author="Tomas Chovanak" w:date="2017-01-05T07:56:00Z">
              <w:r w:rsidRPr="00FE4738">
                <w:rPr>
                  <w:rStyle w:val="FirstName"/>
                  <w:bdr w:val="dotted" w:sz="4" w:space="0" w:color="auto"/>
                  <w:rPrChange w:id="1294" w:author="Tomas Chovanak" w:date="2017-01-05T07:57:00Z">
                    <w:rPr>
                      <w:rStyle w:val="FirstName"/>
                    </w:rPr>
                  </w:rPrChange>
                </w:rPr>
                <w:t>Li, Hua-Fu, et al.</w:t>
              </w:r>
              <w:r w:rsidRPr="00FE4738">
                <w:rPr>
                  <w:rStyle w:val="FirstName"/>
                </w:rPr>
                <w:t xml:space="preserve"> </w:t>
              </w:r>
              <w:r w:rsidRPr="00FE4738">
                <w:rPr>
                  <w:rStyle w:val="ArticleTitle"/>
                  <w:rPrChange w:id="1295" w:author="Tomas Chovanak" w:date="2017-01-05T07:57:00Z">
                    <w:rPr>
                      <w:rStyle w:val="FirstName"/>
                    </w:rPr>
                  </w:rPrChange>
                </w:rPr>
                <w:t>"A new algorithm for maintaining closed frequent itemsets in data streams by incremental updates."</w:t>
              </w:r>
              <w:r w:rsidRPr="00FE4738">
                <w:rPr>
                  <w:rStyle w:val="FirstName"/>
                </w:rPr>
                <w:t xml:space="preserve"> </w:t>
              </w:r>
              <w:r w:rsidRPr="00FE4738">
                <w:rPr>
                  <w:rStyle w:val="Proceeding"/>
                  <w:rPrChange w:id="1296" w:author="Tomas Chovanak" w:date="2017-01-05T07:57:00Z">
                    <w:rPr>
                      <w:rStyle w:val="FirstName"/>
                    </w:rPr>
                  </w:rPrChange>
                </w:rPr>
                <w:t xml:space="preserve">Sixth IEEE </w:t>
              </w:r>
              <w:r w:rsidRPr="00FE4738">
                <w:rPr>
                  <w:rStyle w:val="Proceeding"/>
                  <w:rPrChange w:id="1297" w:author="Tomas Chovanak" w:date="2017-01-05T07:57:00Z">
                    <w:rPr>
                      <w:rStyle w:val="FirstName"/>
                    </w:rPr>
                  </w:rPrChange>
                </w:rPr>
                <w:lastRenderedPageBreak/>
                <w:t>International Conference on Data Mining-Workshops (ICDMW'06)</w:t>
              </w:r>
              <w:r w:rsidRPr="00FE4738">
                <w:rPr>
                  <w:rStyle w:val="FirstName"/>
                </w:rPr>
                <w:t xml:space="preserve">. IEEE, </w:t>
              </w:r>
              <w:r w:rsidRPr="00FE4738">
                <w:rPr>
                  <w:rStyle w:val="Year"/>
                  <w:rPrChange w:id="1298" w:author="Tomas Chovanak" w:date="2017-01-05T07:57:00Z">
                    <w:rPr>
                      <w:rStyle w:val="FirstName"/>
                    </w:rPr>
                  </w:rPrChange>
                </w:rPr>
                <w:t>2006</w:t>
              </w:r>
              <w:r w:rsidRPr="00FE4738">
                <w:rPr>
                  <w:rStyle w:val="FirstName"/>
                </w:rPr>
                <w:t>.</w:t>
              </w:r>
            </w:ins>
          </w:p>
        </w:tc>
      </w:tr>
      <w:tr w:rsidR="004D4025" w:rsidRPr="004D75DC" w:rsidTr="004D4025">
        <w:trPr>
          <w:ins w:id="129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300" w:author="Tomas Chovanak" w:date="2017-01-04T11:49:00Z"/>
                <w:rFonts w:cs="Times New Roman"/>
              </w:rPr>
            </w:pPr>
            <w:ins w:id="1301" w:author="Tomas Chovanak" w:date="2017-01-04T11:49:00Z">
              <w:r w:rsidRPr="00DA041E">
                <w:rPr>
                  <w:rFonts w:cs="Times New Roman"/>
                </w:rPr>
                <w:lastRenderedPageBreak/>
                <w:t>[6]</w:t>
              </w:r>
            </w:ins>
          </w:p>
        </w:tc>
        <w:tc>
          <w:tcPr>
            <w:tcW w:w="0" w:type="auto"/>
          </w:tcPr>
          <w:p w:rsidR="004D4025" w:rsidRPr="00DA041E" w:rsidRDefault="00CD072D" w:rsidP="00C15FED">
            <w:pPr>
              <w:pStyle w:val="Bibentry"/>
              <w:jc w:val="both"/>
              <w:cnfStyle w:val="000000000000" w:firstRow="0" w:lastRow="0" w:firstColumn="0" w:lastColumn="0" w:oddVBand="0" w:evenVBand="0" w:oddHBand="0" w:evenHBand="0" w:firstRowFirstColumn="0" w:firstRowLastColumn="0" w:lastRowFirstColumn="0" w:lastRowLastColumn="0"/>
              <w:rPr>
                <w:ins w:id="1302" w:author="Tomas Chovanak" w:date="2017-01-04T11:49:00Z"/>
              </w:rPr>
            </w:pPr>
            <w:ins w:id="1303" w:author="Tomas Chovanak" w:date="2017-01-05T08:03:00Z">
              <w:r w:rsidRPr="00CD072D">
                <w:rPr>
                  <w:rStyle w:val="FirstName"/>
                  <w:bdr w:val="dotted" w:sz="4" w:space="0" w:color="auto"/>
                  <w:rPrChange w:id="1304" w:author="Tomas Chovanak" w:date="2017-01-05T08:03:00Z">
                    <w:rPr>
                      <w:rStyle w:val="FirstName"/>
                    </w:rPr>
                  </w:rPrChange>
                </w:rPr>
                <w:t>Yen, Show-Jane, et al.</w:t>
              </w:r>
              <w:r w:rsidRPr="00CD072D">
                <w:rPr>
                  <w:rStyle w:val="FirstName"/>
                </w:rPr>
                <w:t xml:space="preserve"> </w:t>
              </w:r>
              <w:r w:rsidRPr="00CD072D">
                <w:rPr>
                  <w:rStyle w:val="ArticleTitle"/>
                  <w:rPrChange w:id="1305" w:author="Tomas Chovanak" w:date="2017-01-05T08:03:00Z">
                    <w:rPr>
                      <w:rStyle w:val="FirstName"/>
                    </w:rPr>
                  </w:rPrChange>
                </w:rPr>
                <w:t>"A fast algorithm for mining frequent closed itemsets over stream sliding window."</w:t>
              </w:r>
              <w:r w:rsidRPr="00CD072D">
                <w:rPr>
                  <w:rStyle w:val="FirstName"/>
                </w:rPr>
                <w:t xml:space="preserve"> Fuzzy Systems (FUZZ), </w:t>
              </w:r>
              <w:r w:rsidRPr="00CD072D">
                <w:rPr>
                  <w:rStyle w:val="Year"/>
                  <w:rPrChange w:id="1306" w:author="Tomas Chovanak" w:date="2017-01-05T08:03:00Z">
                    <w:rPr>
                      <w:rStyle w:val="FirstName"/>
                    </w:rPr>
                  </w:rPrChange>
                </w:rPr>
                <w:t>2011</w:t>
              </w:r>
              <w:r w:rsidRPr="00CD072D">
                <w:rPr>
                  <w:rStyle w:val="FirstName"/>
                </w:rPr>
                <w:t xml:space="preserve"> </w:t>
              </w:r>
              <w:r w:rsidRPr="00CD072D">
                <w:rPr>
                  <w:rStyle w:val="Proceeding"/>
                  <w:rPrChange w:id="1307" w:author="Tomas Chovanak" w:date="2017-01-05T08:03:00Z">
                    <w:rPr>
                      <w:rStyle w:val="FirstName"/>
                    </w:rPr>
                  </w:rPrChange>
                </w:rPr>
                <w:t>IEEE International Conference on. IEEE</w:t>
              </w:r>
              <w:r w:rsidRPr="00CD072D">
                <w:rPr>
                  <w:rStyle w:val="FirstName"/>
                </w:rPr>
                <w:t xml:space="preserve">, </w:t>
              </w:r>
              <w:r w:rsidRPr="00CD072D">
                <w:rPr>
                  <w:rStyle w:val="Year"/>
                  <w:rPrChange w:id="1308" w:author="Tomas Chovanak" w:date="2017-01-05T08:03:00Z">
                    <w:rPr>
                      <w:rStyle w:val="FirstName"/>
                    </w:rPr>
                  </w:rPrChange>
                </w:rPr>
                <w:t>2011</w:t>
              </w:r>
              <w:r w:rsidRPr="00CD072D">
                <w:rPr>
                  <w:rStyle w:val="FirstName"/>
                </w:rPr>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130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310" w:author="Tomas Chovanak" w:date="2017-01-04T11:49:00Z"/>
                <w:rFonts w:cs="Times New Roman"/>
              </w:rPr>
            </w:pPr>
            <w:ins w:id="1311" w:author="Tomas Chovanak" w:date="2017-01-04T11:49:00Z">
              <w:r w:rsidRPr="00DA041E">
                <w:rPr>
                  <w:rFonts w:cs="Times New Roman"/>
                </w:rPr>
                <w:t>[7]</w:t>
              </w:r>
            </w:ins>
          </w:p>
        </w:tc>
        <w:tc>
          <w:tcPr>
            <w:tcW w:w="0" w:type="auto"/>
          </w:tcPr>
          <w:p w:rsidR="004D4025" w:rsidRPr="00DA041E" w:rsidRDefault="005F547D" w:rsidP="00C15FED">
            <w:pPr>
              <w:pStyle w:val="Bibentry"/>
              <w:jc w:val="both"/>
              <w:cnfStyle w:val="000000100000" w:firstRow="0" w:lastRow="0" w:firstColumn="0" w:lastColumn="0" w:oddVBand="0" w:evenVBand="0" w:oddHBand="1" w:evenHBand="0" w:firstRowFirstColumn="0" w:firstRowLastColumn="0" w:lastRowFirstColumn="0" w:lastRowLastColumn="0"/>
              <w:rPr>
                <w:ins w:id="1312" w:author="Tomas Chovanak" w:date="2017-01-04T11:49:00Z"/>
              </w:rPr>
            </w:pPr>
            <w:ins w:id="1313" w:author="Tomas Chovanak" w:date="2017-01-05T08:08:00Z">
              <w:r w:rsidRPr="00B531A7">
                <w:rPr>
                  <w:rStyle w:val="FirstName"/>
                  <w:bdr w:val="dotted" w:sz="4" w:space="0" w:color="auto"/>
                  <w:rPrChange w:id="1314" w:author="Tomas Chovanak" w:date="2017-01-05T08:08:00Z">
                    <w:rPr>
                      <w:rStyle w:val="FirstName"/>
                    </w:rPr>
                  </w:rPrChange>
                </w:rPr>
                <w:t>Cheng, James, Yiping Ke, and Wilfred Ng.</w:t>
              </w:r>
              <w:r w:rsidRPr="005F547D">
                <w:rPr>
                  <w:rStyle w:val="FirstName"/>
                </w:rPr>
                <w:t xml:space="preserve"> </w:t>
              </w:r>
              <w:r w:rsidRPr="00B531A7">
                <w:rPr>
                  <w:rStyle w:val="ArticleTitle"/>
                  <w:rPrChange w:id="1315" w:author="Tomas Chovanak" w:date="2017-01-05T08:08:00Z">
                    <w:rPr>
                      <w:rStyle w:val="FirstName"/>
                    </w:rPr>
                  </w:rPrChange>
                </w:rPr>
                <w:t>"Maintaining frequent closed itemsets over a sliding window."</w:t>
              </w:r>
              <w:r w:rsidRPr="005F547D">
                <w:rPr>
                  <w:rStyle w:val="FirstName"/>
                </w:rPr>
                <w:t xml:space="preserve"> </w:t>
              </w:r>
              <w:r w:rsidRPr="00B531A7">
                <w:rPr>
                  <w:rStyle w:val="JournalTitle"/>
                  <w:rPrChange w:id="1316" w:author="Tomas Chovanak" w:date="2017-01-05T08:08:00Z">
                    <w:rPr>
                      <w:rStyle w:val="FirstName"/>
                    </w:rPr>
                  </w:rPrChange>
                </w:rPr>
                <w:t>Journal of Intelligent Information Systems</w:t>
              </w:r>
              <w:r w:rsidRPr="005F547D">
                <w:rPr>
                  <w:rStyle w:val="FirstName"/>
                </w:rPr>
                <w:t xml:space="preserve"> </w:t>
              </w:r>
              <w:r w:rsidRPr="00B531A7">
                <w:rPr>
                  <w:rStyle w:val="Volume0"/>
                  <w:rPrChange w:id="1317" w:author="Tomas Chovanak" w:date="2017-01-05T08:09:00Z">
                    <w:rPr>
                      <w:rStyle w:val="FirstName"/>
                    </w:rPr>
                  </w:rPrChange>
                </w:rPr>
                <w:t>31</w:t>
              </w:r>
              <w:r w:rsidRPr="005F547D">
                <w:rPr>
                  <w:rStyle w:val="FirstName"/>
                </w:rPr>
                <w:t>.3 (</w:t>
              </w:r>
              <w:r w:rsidRPr="00B531A7">
                <w:rPr>
                  <w:rStyle w:val="Year"/>
                  <w:rPrChange w:id="1318" w:author="Tomas Chovanak" w:date="2017-01-05T08:09:00Z">
                    <w:rPr>
                      <w:rStyle w:val="FirstName"/>
                    </w:rPr>
                  </w:rPrChange>
                </w:rPr>
                <w:t>2008</w:t>
              </w:r>
              <w:r w:rsidRPr="005F547D">
                <w:rPr>
                  <w:rStyle w:val="FirstName"/>
                </w:rPr>
                <w:t xml:space="preserve">): </w:t>
              </w:r>
              <w:r w:rsidRPr="00B531A7">
                <w:rPr>
                  <w:rStyle w:val="Pages"/>
                  <w:rPrChange w:id="1319" w:author="Tomas Chovanak" w:date="2017-01-05T08:09:00Z">
                    <w:rPr>
                      <w:rStyle w:val="FirstName"/>
                    </w:rPr>
                  </w:rPrChange>
                </w:rPr>
                <w:t>191-215</w:t>
              </w:r>
              <w:r w:rsidRPr="005F547D">
                <w:rPr>
                  <w:rStyle w:val="FirstName"/>
                </w:rPr>
                <w:t>.</w:t>
              </w:r>
            </w:ins>
          </w:p>
        </w:tc>
      </w:tr>
      <w:tr w:rsidR="004D4025" w:rsidRPr="00DA041E" w:rsidTr="004D4025">
        <w:trPr>
          <w:ins w:id="132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1321" w:author="Tomas Chovanak" w:date="2017-01-04T11:49:00Z"/>
                <w:rFonts w:cs="Times New Roman"/>
              </w:rPr>
            </w:pPr>
            <w:ins w:id="1322" w:author="Tomas Chovanak" w:date="2017-01-04T11:49:00Z">
              <w:r w:rsidRPr="00DA041E">
                <w:rPr>
                  <w:rFonts w:cs="Times New Roman"/>
                </w:rPr>
                <w:t>[8]</w:t>
              </w:r>
            </w:ins>
          </w:p>
        </w:tc>
        <w:tc>
          <w:tcPr>
            <w:tcW w:w="0" w:type="auto"/>
          </w:tcPr>
          <w:p w:rsidR="00BE0747" w:rsidRPr="004D75DC" w:rsidRDefault="004D75DC">
            <w:pPr>
              <w:pStyle w:val="Bibentry"/>
              <w:cnfStyle w:val="000000000000" w:firstRow="0" w:lastRow="0" w:firstColumn="0" w:lastColumn="0" w:oddVBand="0" w:evenVBand="0" w:oddHBand="0" w:evenHBand="0" w:firstRowFirstColumn="0" w:firstRowLastColumn="0" w:lastRowFirstColumn="0" w:lastRowLastColumn="0"/>
              <w:rPr>
                <w:ins w:id="1323" w:author="Tomas Chovanak" w:date="2017-01-04T11:49:00Z"/>
                <w:shd w:val="clear" w:color="auto" w:fill="DDDDDD"/>
                <w:rPrChange w:id="1324" w:author="Tomas Chovanak" w:date="2017-01-06T15:57:00Z">
                  <w:rPr>
                    <w:ins w:id="1325" w:author="Tomas Chovanak" w:date="2017-01-04T11:49:00Z"/>
                  </w:rPr>
                </w:rPrChange>
              </w:rPr>
              <w:pPrChange w:id="1326" w:author="Tomas Chovanak" w:date="2017-01-06T16:05:00Z">
                <w:pPr>
                  <w:pStyle w:val="Bibentry"/>
                  <w:jc w:val="both"/>
                  <w:cnfStyle w:val="000000000000" w:firstRow="0" w:lastRow="0" w:firstColumn="0" w:lastColumn="0" w:oddVBand="0" w:evenVBand="0" w:oddHBand="0" w:evenHBand="0" w:firstRowFirstColumn="0" w:firstRowLastColumn="0" w:lastRowFirstColumn="0" w:lastRowLastColumn="0"/>
                </w:pPr>
              </w:pPrChange>
            </w:pPr>
            <w:ins w:id="1327" w:author="Tomas Chovanak" w:date="2017-01-06T15:57:00Z">
              <w:r w:rsidRPr="004D75DC">
                <w:rPr>
                  <w:rStyle w:val="FirstName"/>
                  <w:bdr w:val="dotted" w:sz="4" w:space="0" w:color="auto"/>
                  <w:rPrChange w:id="1328" w:author="Tomas Chovanak" w:date="2017-01-06T15:57:00Z">
                    <w:rPr>
                      <w:rStyle w:val="FirstName"/>
                    </w:rPr>
                  </w:rPrChange>
                </w:rPr>
                <w:t>Quadrana, Massimo, Albert Bifet, and Ricard Gavalda.</w:t>
              </w:r>
              <w:r w:rsidRPr="004D75DC">
                <w:rPr>
                  <w:rStyle w:val="FirstName"/>
                </w:rPr>
                <w:t xml:space="preserve"> </w:t>
              </w:r>
              <w:r w:rsidRPr="004D75DC">
                <w:rPr>
                  <w:rStyle w:val="ArticleTitle"/>
                  <w:rPrChange w:id="1329" w:author="Tomas Chovanak" w:date="2017-01-06T15:57:00Z">
                    <w:rPr>
                      <w:rStyle w:val="FirstName"/>
                    </w:rPr>
                  </w:rPrChange>
                </w:rPr>
                <w:t>"An efficient closed frequent itemset miner for the MOA stream mining system."</w:t>
              </w:r>
              <w:r w:rsidRPr="004D75DC">
                <w:rPr>
                  <w:rStyle w:val="FirstName"/>
                </w:rPr>
                <w:t xml:space="preserve"> </w:t>
              </w:r>
              <w:r w:rsidRPr="004D75DC">
                <w:rPr>
                  <w:rStyle w:val="JournalTitle"/>
                  <w:rPrChange w:id="1330" w:author="Tomas Chovanak" w:date="2017-01-06T15:57:00Z">
                    <w:rPr>
                      <w:rStyle w:val="FirstName"/>
                    </w:rPr>
                  </w:rPrChange>
                </w:rPr>
                <w:t>AI Communications</w:t>
              </w:r>
              <w:r>
                <w:rPr>
                  <w:rStyle w:val="FirstName"/>
                </w:rPr>
                <w:t xml:space="preserve"> </w:t>
              </w:r>
              <w:r w:rsidRPr="004D75DC">
                <w:rPr>
                  <w:rStyle w:val="Volume0"/>
                  <w:rPrChange w:id="1331" w:author="Tomas Chovanak" w:date="2017-01-06T15:58:00Z">
                    <w:rPr>
                      <w:rStyle w:val="FirstName"/>
                    </w:rPr>
                  </w:rPrChange>
                </w:rPr>
                <w:t>28</w:t>
              </w:r>
              <w:r>
                <w:rPr>
                  <w:rStyle w:val="FirstName"/>
                </w:rPr>
                <w:t>.1 (</w:t>
              </w:r>
              <w:r w:rsidRPr="004D75DC">
                <w:rPr>
                  <w:rStyle w:val="Year"/>
                  <w:rPrChange w:id="1332" w:author="Tomas Chovanak" w:date="2017-01-06T15:58:00Z">
                    <w:rPr>
                      <w:rStyle w:val="FirstName"/>
                    </w:rPr>
                  </w:rPrChange>
                </w:rPr>
                <w:t>2015</w:t>
              </w:r>
              <w:r>
                <w:rPr>
                  <w:rStyle w:val="FirstName"/>
                </w:rPr>
                <w:t xml:space="preserve">): </w:t>
              </w:r>
              <w:r w:rsidRPr="004D75DC">
                <w:rPr>
                  <w:rStyle w:val="Pages"/>
                  <w:rPrChange w:id="1333" w:author="Tomas Chovanak" w:date="2017-01-06T15:58:00Z">
                    <w:rPr>
                      <w:rStyle w:val="FirstName"/>
                    </w:rPr>
                  </w:rPrChange>
                </w:rPr>
                <w:t>143-158</w:t>
              </w:r>
              <w:r>
                <w:rPr>
                  <w:rStyle w:val="FirstName"/>
                </w:rPr>
                <w:t>.</w:t>
              </w:r>
            </w:ins>
          </w:p>
        </w:tc>
      </w:tr>
      <w:tr w:rsidR="00BE0747" w:rsidRPr="00DA041E" w:rsidTr="004D4025">
        <w:trPr>
          <w:cnfStyle w:val="000000100000" w:firstRow="0" w:lastRow="0" w:firstColumn="0" w:lastColumn="0" w:oddVBand="0" w:evenVBand="0" w:oddHBand="1" w:evenHBand="0" w:firstRowFirstColumn="0" w:firstRowLastColumn="0" w:lastRowFirstColumn="0" w:lastRowLastColumn="0"/>
          <w:ins w:id="1334" w:author="Tomas Chovanak" w:date="2017-01-06T16:04:00Z"/>
        </w:trPr>
        <w:tc>
          <w:tcPr>
            <w:cnfStyle w:val="000010000000" w:firstRow="0" w:lastRow="0" w:firstColumn="0" w:lastColumn="0" w:oddVBand="1" w:evenVBand="0" w:oddHBand="0" w:evenHBand="0" w:firstRowFirstColumn="0" w:firstRowLastColumn="0" w:lastRowFirstColumn="0" w:lastRowLastColumn="0"/>
            <w:tcW w:w="0" w:type="auto"/>
          </w:tcPr>
          <w:p w:rsidR="00BE0747" w:rsidRPr="00DA041E" w:rsidRDefault="00BE0747" w:rsidP="00C15FED">
            <w:pPr>
              <w:pStyle w:val="Bibentry"/>
              <w:rPr>
                <w:ins w:id="1335" w:author="Tomas Chovanak" w:date="2017-01-06T16:04:00Z"/>
                <w:rFonts w:cs="Times New Roman"/>
              </w:rPr>
            </w:pPr>
            <w:ins w:id="1336" w:author="Tomas Chovanak" w:date="2017-01-06T16:04:00Z">
              <w:r>
                <w:rPr>
                  <w:rFonts w:cs="Times New Roman"/>
                </w:rPr>
                <w:t>[9</w:t>
              </w:r>
              <w:r w:rsidRPr="00DA041E">
                <w:rPr>
                  <w:rFonts w:cs="Times New Roman"/>
                </w:rPr>
                <w:t>]</w:t>
              </w:r>
            </w:ins>
          </w:p>
        </w:tc>
        <w:tc>
          <w:tcPr>
            <w:tcW w:w="0" w:type="auto"/>
          </w:tcPr>
          <w:p w:rsidR="00BE0747" w:rsidRPr="004D75DC" w:rsidRDefault="00BE0747" w:rsidP="004D75DC">
            <w:pPr>
              <w:pStyle w:val="Bibentry"/>
              <w:cnfStyle w:val="000000100000" w:firstRow="0" w:lastRow="0" w:firstColumn="0" w:lastColumn="0" w:oddVBand="0" w:evenVBand="0" w:oddHBand="1" w:evenHBand="0" w:firstRowFirstColumn="0" w:firstRowLastColumn="0" w:lastRowFirstColumn="0" w:lastRowLastColumn="0"/>
              <w:rPr>
                <w:ins w:id="1337" w:author="Tomas Chovanak" w:date="2017-01-06T16:04:00Z"/>
                <w:rStyle w:val="FirstName"/>
                <w:bdr w:val="dotted" w:sz="4" w:space="0" w:color="auto"/>
              </w:rPr>
            </w:pPr>
            <w:ins w:id="1338" w:author="Tomas Chovanak" w:date="2017-01-06T16:05:00Z">
              <w:r w:rsidRPr="00BE0747">
                <w:rPr>
                  <w:rStyle w:val="FirstName"/>
                  <w:bdr w:val="dotted" w:sz="4" w:space="0" w:color="auto"/>
                </w:rPr>
                <w:t xml:space="preserve">Song, Guojie, et al. </w:t>
              </w:r>
              <w:r w:rsidRPr="00BE0747">
                <w:rPr>
                  <w:rStyle w:val="ArticleTitle"/>
                  <w:rPrChange w:id="1339" w:author="Tomas Chovanak" w:date="2017-01-06T16:05:00Z">
                    <w:rPr>
                      <w:rStyle w:val="FirstName"/>
                      <w:bdr w:val="dotted" w:sz="4" w:space="0" w:color="auto"/>
                    </w:rPr>
                  </w:rPrChange>
                </w:rPr>
                <w:t>"CLAIM: An efficient method for relaxed frequent closed itemsets mining over stream data."</w:t>
              </w:r>
              <w:r w:rsidRPr="00BE0747">
                <w:rPr>
                  <w:rStyle w:val="FirstName"/>
                  <w:bdr w:val="dotted" w:sz="4" w:space="0" w:color="auto"/>
                </w:rPr>
                <w:t xml:space="preserve"> </w:t>
              </w:r>
              <w:r w:rsidRPr="00BE0747">
                <w:rPr>
                  <w:rStyle w:val="Proceeding"/>
                  <w:rPrChange w:id="1340" w:author="Tomas Chovanak" w:date="2017-01-06T16:05:00Z">
                    <w:rPr>
                      <w:rStyle w:val="FirstName"/>
                      <w:bdr w:val="dotted" w:sz="4" w:space="0" w:color="auto"/>
                    </w:rPr>
                  </w:rPrChange>
                </w:rPr>
                <w:t xml:space="preserve">International Conference on Database Systems for Advanced Applications. Springer Berlin Heidelberg, </w:t>
              </w:r>
              <w:r w:rsidRPr="00BE0747">
                <w:rPr>
                  <w:rStyle w:val="Year"/>
                  <w:rPrChange w:id="1341" w:author="Tomas Chovanak" w:date="2017-01-06T16:05:00Z">
                    <w:rPr>
                      <w:rStyle w:val="FirstName"/>
                      <w:bdr w:val="dotted" w:sz="4" w:space="0" w:color="auto"/>
                    </w:rPr>
                  </w:rPrChange>
                </w:rPr>
                <w:t>2007</w:t>
              </w:r>
              <w:r w:rsidRPr="00BE0747">
                <w:rPr>
                  <w:rStyle w:val="FirstName"/>
                  <w:bdr w:val="dotted" w:sz="4" w:space="0" w:color="auto"/>
                </w:rPr>
                <w:t>.</w:t>
              </w:r>
            </w:ins>
          </w:p>
        </w:tc>
      </w:tr>
      <w:tr w:rsidR="00AB1040" w:rsidRPr="00DA041E" w:rsidTr="004D4025">
        <w:trPr>
          <w:ins w:id="1342" w:author="Tomas Chovanak" w:date="2017-01-06T16:09:00Z"/>
        </w:trPr>
        <w:tc>
          <w:tcPr>
            <w:cnfStyle w:val="000010000000" w:firstRow="0" w:lastRow="0" w:firstColumn="0" w:lastColumn="0" w:oddVBand="1" w:evenVBand="0" w:oddHBand="0" w:evenHBand="0" w:firstRowFirstColumn="0" w:firstRowLastColumn="0" w:lastRowFirstColumn="0" w:lastRowLastColumn="0"/>
            <w:tcW w:w="0" w:type="auto"/>
          </w:tcPr>
          <w:p w:rsidR="00AB1040" w:rsidRDefault="00AB1040" w:rsidP="00C15FED">
            <w:pPr>
              <w:pStyle w:val="Bibentry"/>
              <w:rPr>
                <w:ins w:id="1343" w:author="Tomas Chovanak" w:date="2017-01-06T16:09:00Z"/>
                <w:rFonts w:cs="Times New Roman"/>
              </w:rPr>
            </w:pPr>
            <w:ins w:id="1344" w:author="Tomas Chovanak" w:date="2017-01-06T16:09:00Z">
              <w:r>
                <w:rPr>
                  <w:rFonts w:cs="Times New Roman"/>
                </w:rPr>
                <w:t xml:space="preserve">[10] </w:t>
              </w:r>
            </w:ins>
          </w:p>
        </w:tc>
        <w:tc>
          <w:tcPr>
            <w:tcW w:w="0" w:type="auto"/>
          </w:tcPr>
          <w:p w:rsidR="00AB1040" w:rsidRPr="00BE0747" w:rsidRDefault="005165B0" w:rsidP="004D75DC">
            <w:pPr>
              <w:pStyle w:val="Bibentry"/>
              <w:cnfStyle w:val="000000000000" w:firstRow="0" w:lastRow="0" w:firstColumn="0" w:lastColumn="0" w:oddVBand="0" w:evenVBand="0" w:oddHBand="0" w:evenHBand="0" w:firstRowFirstColumn="0" w:firstRowLastColumn="0" w:lastRowFirstColumn="0" w:lastRowLastColumn="0"/>
              <w:rPr>
                <w:ins w:id="1345" w:author="Tomas Chovanak" w:date="2017-01-06T16:09:00Z"/>
                <w:rStyle w:val="FirstName"/>
                <w:bdr w:val="dotted" w:sz="4" w:space="0" w:color="auto"/>
              </w:rPr>
            </w:pPr>
            <w:ins w:id="1346" w:author="Tomas Chovanak" w:date="2017-01-06T16:10:00Z">
              <w:r w:rsidRPr="005165B0">
                <w:rPr>
                  <w:rStyle w:val="FirstName"/>
                  <w:bdr w:val="dotted" w:sz="4" w:space="0" w:color="auto"/>
                </w:rPr>
                <w:t>Aggarwal, Charu C., et al. "A framework for clustering evolving data streams." Proceedings of the 29th international conference on Very large data bases-Volume 29. VLDB Endowment, 2003.</w:t>
              </w:r>
            </w:ins>
          </w:p>
        </w:tc>
      </w:tr>
      <w:tr w:rsidR="001E5988" w:rsidRPr="00DA041E" w:rsidTr="004D4025">
        <w:trPr>
          <w:cnfStyle w:val="000000100000" w:firstRow="0" w:lastRow="0" w:firstColumn="0" w:lastColumn="0" w:oddVBand="0" w:evenVBand="0" w:oddHBand="1" w:evenHBand="0" w:firstRowFirstColumn="0" w:firstRowLastColumn="0" w:lastRowFirstColumn="0" w:lastRowLastColumn="0"/>
          <w:ins w:id="1347" w:author="Tomas Chovanak" w:date="2017-01-08T19:30:00Z"/>
        </w:trPr>
        <w:tc>
          <w:tcPr>
            <w:cnfStyle w:val="000010000000" w:firstRow="0" w:lastRow="0" w:firstColumn="0" w:lastColumn="0" w:oddVBand="1" w:evenVBand="0" w:oddHBand="0" w:evenHBand="0" w:firstRowFirstColumn="0" w:firstRowLastColumn="0" w:lastRowFirstColumn="0" w:lastRowLastColumn="0"/>
            <w:tcW w:w="0" w:type="auto"/>
          </w:tcPr>
          <w:p w:rsidR="001E5988" w:rsidRPr="001E5988" w:rsidRDefault="001E5988" w:rsidP="00C15FED">
            <w:pPr>
              <w:pStyle w:val="Bibentry"/>
              <w:rPr>
                <w:ins w:id="1348" w:author="Tomas Chovanak" w:date="2017-01-08T19:30:00Z"/>
                <w:rFonts w:cs="Times New Roman"/>
                <w:lang w:val="en-GB"/>
                <w:rPrChange w:id="1349" w:author="Tomas Chovanak" w:date="2017-01-08T19:30:00Z">
                  <w:rPr>
                    <w:ins w:id="1350" w:author="Tomas Chovanak" w:date="2017-01-08T19:30:00Z"/>
                    <w:rFonts w:cs="Times New Roman"/>
                  </w:rPr>
                </w:rPrChange>
              </w:rPr>
            </w:pPr>
            <w:ins w:id="1351" w:author="Tomas Chovanak" w:date="2017-01-08T19:30:00Z">
              <w:r>
                <w:rPr>
                  <w:rFonts w:cs="Times New Roman"/>
                  <w:lang w:val="en-GB"/>
                </w:rPr>
                <w:t>[11]</w:t>
              </w:r>
            </w:ins>
          </w:p>
        </w:tc>
        <w:tc>
          <w:tcPr>
            <w:tcW w:w="0" w:type="auto"/>
          </w:tcPr>
          <w:p w:rsidR="001E5988" w:rsidRPr="005165B0" w:rsidRDefault="001E5988" w:rsidP="004D75DC">
            <w:pPr>
              <w:pStyle w:val="Bibentry"/>
              <w:cnfStyle w:val="000000100000" w:firstRow="0" w:lastRow="0" w:firstColumn="0" w:lastColumn="0" w:oddVBand="0" w:evenVBand="0" w:oddHBand="1" w:evenHBand="0" w:firstRowFirstColumn="0" w:firstRowLastColumn="0" w:lastRowFirstColumn="0" w:lastRowLastColumn="0"/>
              <w:rPr>
                <w:ins w:id="1352" w:author="Tomas Chovanak" w:date="2017-01-08T19:30:00Z"/>
                <w:rStyle w:val="FirstName"/>
                <w:bdr w:val="dotted" w:sz="4" w:space="0" w:color="auto"/>
              </w:rPr>
            </w:pPr>
            <w:ins w:id="1353" w:author="Tomas Chovanak" w:date="2017-01-08T19:30:00Z">
              <w:r w:rsidRPr="001E5988">
                <w:rPr>
                  <w:rStyle w:val="FirstName"/>
                  <w:bdr w:val="dotted" w:sz="4" w:space="0" w:color="auto"/>
                </w:rPr>
                <w:t>Lee, Victor E., Ruoming Jin, and Gagan Agrawal. "Frequent pattern mining in data streams." Frequent Pattern Mining. Springer International Publishing, 2014. 199-224.</w:t>
              </w:r>
            </w:ins>
          </w:p>
        </w:tc>
      </w:tr>
      <w:tr w:rsidR="002C0E07" w:rsidRPr="00DA041E" w:rsidTr="004D4025">
        <w:trPr>
          <w:ins w:id="1354" w:author="Tomas Chovanak" w:date="2017-01-08T19:43:00Z"/>
        </w:trPr>
        <w:tc>
          <w:tcPr>
            <w:cnfStyle w:val="000010000000" w:firstRow="0" w:lastRow="0" w:firstColumn="0" w:lastColumn="0" w:oddVBand="1" w:evenVBand="0" w:oddHBand="0" w:evenHBand="0" w:firstRowFirstColumn="0" w:firstRowLastColumn="0" w:lastRowFirstColumn="0" w:lastRowLastColumn="0"/>
            <w:tcW w:w="0" w:type="auto"/>
          </w:tcPr>
          <w:p w:rsidR="002C0E07" w:rsidRDefault="002C0E07" w:rsidP="00C15FED">
            <w:pPr>
              <w:pStyle w:val="Bibentry"/>
              <w:rPr>
                <w:ins w:id="1355" w:author="Tomas Chovanak" w:date="2017-01-08T19:43:00Z"/>
                <w:rFonts w:cs="Times New Roman"/>
                <w:lang w:val="en-GB"/>
              </w:rPr>
            </w:pPr>
            <w:ins w:id="1356" w:author="Tomas Chovanak" w:date="2017-01-08T19:43:00Z">
              <w:r>
                <w:rPr>
                  <w:rFonts w:cs="Times New Roman"/>
                  <w:lang w:val="en-GB"/>
                </w:rPr>
                <w:t>[12]</w:t>
              </w:r>
            </w:ins>
          </w:p>
        </w:tc>
        <w:tc>
          <w:tcPr>
            <w:tcW w:w="0" w:type="auto"/>
          </w:tcPr>
          <w:p w:rsidR="002C0E07" w:rsidRPr="001E5988" w:rsidRDefault="002C0E07" w:rsidP="004D75DC">
            <w:pPr>
              <w:pStyle w:val="Bibentry"/>
              <w:cnfStyle w:val="000000000000" w:firstRow="0" w:lastRow="0" w:firstColumn="0" w:lastColumn="0" w:oddVBand="0" w:evenVBand="0" w:oddHBand="0" w:evenHBand="0" w:firstRowFirstColumn="0" w:firstRowLastColumn="0" w:lastRowFirstColumn="0" w:lastRowLastColumn="0"/>
              <w:rPr>
                <w:ins w:id="1357" w:author="Tomas Chovanak" w:date="2017-01-08T19:43:00Z"/>
                <w:rStyle w:val="FirstName"/>
                <w:bdr w:val="dotted" w:sz="4" w:space="0" w:color="auto"/>
              </w:rPr>
            </w:pPr>
            <w:ins w:id="1358" w:author="Tomas Chovanak" w:date="2017-01-08T19:44:00Z">
              <w:r w:rsidRPr="002C0E07">
                <w:rPr>
                  <w:rStyle w:val="FirstName"/>
                  <w:bdr w:val="dotted" w:sz="4" w:space="0" w:color="auto"/>
                </w:rPr>
                <w:t>Tzvetkov, Petre, Xifeng Yan, and Jiawei Han. "TSP: Mining top-k closed sequential patterns." Knowledge and Information Systems 7.4 (2005): 438-457.</w:t>
              </w:r>
            </w:ins>
          </w:p>
        </w:tc>
      </w:tr>
      <w:tr w:rsidR="00722D2B" w:rsidRPr="00DA041E" w:rsidTr="004D4025">
        <w:trPr>
          <w:cnfStyle w:val="000000100000" w:firstRow="0" w:lastRow="0" w:firstColumn="0" w:lastColumn="0" w:oddVBand="0" w:evenVBand="0" w:oddHBand="1" w:evenHBand="0" w:firstRowFirstColumn="0" w:firstRowLastColumn="0" w:lastRowFirstColumn="0" w:lastRowLastColumn="0"/>
          <w:ins w:id="1359" w:author="Tomas Chovanak" w:date="2017-01-08T19:58:00Z"/>
        </w:trPr>
        <w:tc>
          <w:tcPr>
            <w:cnfStyle w:val="000010000000" w:firstRow="0" w:lastRow="0" w:firstColumn="0" w:lastColumn="0" w:oddVBand="1" w:evenVBand="0" w:oddHBand="0" w:evenHBand="0" w:firstRowFirstColumn="0" w:firstRowLastColumn="0" w:lastRowFirstColumn="0" w:lastRowLastColumn="0"/>
            <w:tcW w:w="0" w:type="auto"/>
          </w:tcPr>
          <w:p w:rsidR="00722D2B" w:rsidRDefault="00722D2B" w:rsidP="00C15FED">
            <w:pPr>
              <w:pStyle w:val="Bibentry"/>
              <w:rPr>
                <w:ins w:id="1360" w:author="Tomas Chovanak" w:date="2017-01-08T19:58:00Z"/>
                <w:rFonts w:cs="Times New Roman"/>
                <w:lang w:val="en-GB"/>
              </w:rPr>
            </w:pPr>
            <w:ins w:id="1361" w:author="Tomas Chovanak" w:date="2017-01-08T19:58:00Z">
              <w:r>
                <w:rPr>
                  <w:rFonts w:cs="Times New Roman"/>
                  <w:lang w:val="en-GB"/>
                </w:rPr>
                <w:t>[13]</w:t>
              </w:r>
            </w:ins>
          </w:p>
        </w:tc>
        <w:tc>
          <w:tcPr>
            <w:tcW w:w="0" w:type="auto"/>
          </w:tcPr>
          <w:p w:rsidR="00722D2B" w:rsidRPr="002C0E07" w:rsidRDefault="00722D2B" w:rsidP="004D75DC">
            <w:pPr>
              <w:pStyle w:val="Bibentry"/>
              <w:cnfStyle w:val="000000100000" w:firstRow="0" w:lastRow="0" w:firstColumn="0" w:lastColumn="0" w:oddVBand="0" w:evenVBand="0" w:oddHBand="1" w:evenHBand="0" w:firstRowFirstColumn="0" w:firstRowLastColumn="0" w:lastRowFirstColumn="0" w:lastRowLastColumn="0"/>
              <w:rPr>
                <w:ins w:id="1362" w:author="Tomas Chovanak" w:date="2017-01-08T19:58:00Z"/>
                <w:rStyle w:val="FirstName"/>
                <w:bdr w:val="dotted" w:sz="4" w:space="0" w:color="auto"/>
              </w:rPr>
            </w:pPr>
            <w:ins w:id="1363" w:author="Tomas Chovanak" w:date="2017-01-08T19:59:00Z">
              <w:r w:rsidRPr="00722D2B">
                <w:rPr>
                  <w:rStyle w:val="FirstName"/>
                  <w:bdr w:val="dotted" w:sz="4" w:space="0" w:color="auto"/>
                </w:rPr>
                <w:t>Quadrana, Massimo, Albert Bifet, and Ricard Gavalda. "An efficient closed frequent itemset miner for the MOA stream mining system." AI Communications 28.1 (2015): 143-158.</w:t>
              </w:r>
            </w:ins>
          </w:p>
        </w:tc>
      </w:tr>
      <w:tr w:rsidR="000570CD" w:rsidRPr="00DA041E" w:rsidTr="004D4025">
        <w:trPr>
          <w:ins w:id="1364" w:author="Tomas Chovanak" w:date="2017-01-08T21:04:00Z"/>
        </w:trPr>
        <w:tc>
          <w:tcPr>
            <w:cnfStyle w:val="000010000000" w:firstRow="0" w:lastRow="0" w:firstColumn="0" w:lastColumn="0" w:oddVBand="1" w:evenVBand="0" w:oddHBand="0" w:evenHBand="0" w:firstRowFirstColumn="0" w:firstRowLastColumn="0" w:lastRowFirstColumn="0" w:lastRowLastColumn="0"/>
            <w:tcW w:w="0" w:type="auto"/>
          </w:tcPr>
          <w:p w:rsidR="000570CD" w:rsidRDefault="000570CD" w:rsidP="00C15FED">
            <w:pPr>
              <w:pStyle w:val="Bibentry"/>
              <w:rPr>
                <w:ins w:id="1365" w:author="Tomas Chovanak" w:date="2017-01-08T21:04:00Z"/>
                <w:rFonts w:cs="Times New Roman"/>
                <w:lang w:val="en-GB"/>
              </w:rPr>
            </w:pPr>
            <w:ins w:id="1366" w:author="Tomas Chovanak" w:date="2017-01-08T21:04:00Z">
              <w:r>
                <w:rPr>
                  <w:rFonts w:cs="Times New Roman"/>
                  <w:lang w:val="en-GB"/>
                </w:rPr>
                <w:t>[14]</w:t>
              </w:r>
            </w:ins>
          </w:p>
        </w:tc>
        <w:tc>
          <w:tcPr>
            <w:tcW w:w="0" w:type="auto"/>
          </w:tcPr>
          <w:p w:rsidR="000570CD" w:rsidRPr="00722D2B" w:rsidRDefault="000570CD" w:rsidP="004D75DC">
            <w:pPr>
              <w:pStyle w:val="Bibentry"/>
              <w:cnfStyle w:val="000000000000" w:firstRow="0" w:lastRow="0" w:firstColumn="0" w:lastColumn="0" w:oddVBand="0" w:evenVBand="0" w:oddHBand="0" w:evenHBand="0" w:firstRowFirstColumn="0" w:firstRowLastColumn="0" w:lastRowFirstColumn="0" w:lastRowLastColumn="0"/>
              <w:rPr>
                <w:ins w:id="1367" w:author="Tomas Chovanak" w:date="2017-01-08T21:04:00Z"/>
                <w:rStyle w:val="FirstName"/>
                <w:bdr w:val="dotted" w:sz="4" w:space="0" w:color="auto"/>
              </w:rPr>
            </w:pPr>
            <w:ins w:id="1368" w:author="Tomas Chovanak" w:date="2017-01-08T21:04:00Z">
              <w:r w:rsidRPr="000570CD">
                <w:rPr>
                  <w:rStyle w:val="FirstName"/>
                  <w:bdr w:val="dotted" w:sz="4" w:space="0" w:color="auto"/>
                </w:rPr>
                <w:t>Bieliková, Mária, et al. "ALEF: from application to platform for adaptive collaborative learning." Recommender Systems for Technology Enhanced Learning. Springer New York, 2014. 195-225.</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1369" w:author="Tomas Chovanak" w:date="2017-01-04T11:46:00Z">
          <w:tblPr>
            <w:tblStyle w:val="PlainTable2"/>
            <w:tblW w:w="0" w:type="auto"/>
            <w:tblLook w:val="0000" w:firstRow="0" w:lastRow="0" w:firstColumn="0" w:lastColumn="0" w:noHBand="0" w:noVBand="0"/>
          </w:tblPr>
        </w:tblPrChange>
      </w:tblPr>
      <w:tblGrid>
        <w:gridCol w:w="426"/>
        <w:tblGridChange w:id="1370">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371" w:author="Tomas Chovanak" w:date="2017-01-04T11:46:00Z">
              <w:tcPr>
                <w:tcW w:w="0" w:type="auto"/>
              </w:tcPr>
            </w:tcPrChange>
          </w:tcPr>
          <w:p w:rsidR="00F00330" w:rsidRPr="00D3733E" w:rsidRDefault="00F00330">
            <w:pPr>
              <w:pStyle w:val="Bibentry"/>
              <w:cnfStyle w:val="000010100000" w:firstRow="0" w:lastRow="0" w:firstColumn="0" w:lastColumn="0" w:oddVBand="1" w:evenVBand="0" w:oddHBand="1" w:evenHBand="0" w:firstRowFirstColumn="0" w:firstRowLastColumn="0" w:lastRowFirstColumn="0" w:lastRowLastColumn="0"/>
              <w:rPr>
                <w:rFonts w:cs="Times New Roman"/>
              </w:rPr>
            </w:pPr>
            <w:del w:id="1372" w:author="Tomas Chovanak" w:date="2017-01-04T11:28:00Z">
              <w:r w:rsidRPr="00D3733E" w:rsidDel="007B7BDD">
                <w:rPr>
                  <w:rPrChange w:id="1373" w:author="Tomas Chovanak" w:date="2017-01-04T11:28:00Z">
                    <w:rPr>
                      <w:rFonts w:cs="Times New Roman"/>
                    </w:rPr>
                  </w:rPrChange>
                </w:rPr>
                <w:delText>[3]</w:delText>
              </w:r>
            </w:del>
          </w:p>
        </w:tc>
      </w:tr>
      <w:tr w:rsidR="00F00330" w:rsidRPr="00D3733E" w:rsidDel="001A6D21" w:rsidTr="0005185A">
        <w:trPr>
          <w:del w:id="1374"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375" w:author="Tomas Chovanak" w:date="2017-01-04T11:46:00Z">
              <w:tcPr>
                <w:tcW w:w="0" w:type="auto"/>
              </w:tcPr>
            </w:tcPrChange>
          </w:tcPr>
          <w:p w:rsidR="00F00330" w:rsidRPr="00D3733E" w:rsidDel="001A6D21" w:rsidRDefault="00F00330">
            <w:pPr>
              <w:rPr>
                <w:del w:id="1376" w:author="Tomas Chovanak" w:date="2017-01-04T11:43:00Z"/>
                <w:rFonts w:cs="Times New Roman"/>
                <w:rPrChange w:id="1377" w:author="Tomas Chovanak" w:date="2017-01-04T11:28:00Z">
                  <w:rPr>
                    <w:del w:id="1378" w:author="Tomas Chovanak" w:date="2017-01-04T11:43:00Z"/>
                    <w:rFonts w:cs="Times New Roman"/>
                  </w:rPr>
                </w:rPrChange>
              </w:rPr>
              <w:pPrChange w:id="1379" w:author="Tomas Chovanak" w:date="2017-01-04T11:28:00Z">
                <w:pPr>
                  <w:pStyle w:val="Bibentry"/>
                </w:pPr>
              </w:pPrChange>
            </w:pPr>
            <w:del w:id="1380" w:author="Tomas Chovanak" w:date="2017-01-04T11:28:00Z">
              <w:r w:rsidRPr="00D3733E" w:rsidDel="007B7BDD">
                <w:rPr>
                  <w:rFonts w:cs="Times New Roman"/>
                  <w:rPrChange w:id="1381"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1382"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383"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1384" w:author="Tomas Chovanak" w:date="2017-01-04T11:43:00Z"/>
                <w:rFonts w:cs="Times New Roman"/>
                <w:rPrChange w:id="1385" w:author="Tomas Chovanak" w:date="2017-01-04T11:28:00Z">
                  <w:rPr>
                    <w:del w:id="1386" w:author="Tomas Chovanak" w:date="2017-01-04T11:43:00Z"/>
                    <w:rFonts w:cs="Times New Roman"/>
                  </w:rPr>
                </w:rPrChange>
              </w:rPr>
              <w:pPrChange w:id="1387"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1388" w:author="Tomas Chovanak" w:date="2017-01-04T11:28:00Z">
              <w:r w:rsidRPr="00D3733E" w:rsidDel="007B7BDD">
                <w:rPr>
                  <w:rFonts w:cs="Times New Roman"/>
                  <w:rPrChange w:id="1389" w:author="Tomas Chovanak" w:date="2017-01-04T11:28:00Z">
                    <w:rPr>
                      <w:rFonts w:cs="Times New Roman"/>
                    </w:rPr>
                  </w:rPrChange>
                </w:rPr>
                <w:delText>[5]</w:delText>
              </w:r>
            </w:del>
          </w:p>
        </w:tc>
      </w:tr>
      <w:tr w:rsidR="00F00330" w:rsidRPr="00D3733E" w:rsidDel="001A6D21" w:rsidTr="0005185A">
        <w:trPr>
          <w:del w:id="1390"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391" w:author="Tomas Chovanak" w:date="2017-01-04T11:46:00Z">
              <w:tcPr>
                <w:tcW w:w="0" w:type="auto"/>
              </w:tcPr>
            </w:tcPrChange>
          </w:tcPr>
          <w:p w:rsidR="00F00330" w:rsidRPr="00D3733E" w:rsidDel="001A6D21" w:rsidRDefault="00F00330">
            <w:pPr>
              <w:rPr>
                <w:del w:id="1392" w:author="Tomas Chovanak" w:date="2017-01-04T11:43:00Z"/>
                <w:rFonts w:cs="Times New Roman"/>
                <w:rPrChange w:id="1393" w:author="Tomas Chovanak" w:date="2017-01-04T11:28:00Z">
                  <w:rPr>
                    <w:del w:id="1394" w:author="Tomas Chovanak" w:date="2017-01-04T11:43:00Z"/>
                    <w:rFonts w:cs="Times New Roman"/>
                  </w:rPr>
                </w:rPrChange>
              </w:rPr>
              <w:pPrChange w:id="1395" w:author="Tomas Chovanak" w:date="2017-01-04T11:28:00Z">
                <w:pPr>
                  <w:pStyle w:val="Bibentry"/>
                </w:pPr>
              </w:pPrChange>
            </w:pPr>
            <w:del w:id="1396" w:author="Tomas Chovanak" w:date="2017-01-04T11:28:00Z">
              <w:r w:rsidRPr="00D3733E" w:rsidDel="007B7BDD">
                <w:rPr>
                  <w:rFonts w:cs="Times New Roman"/>
                  <w:rPrChange w:id="1397"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1398"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1399"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1400" w:author="Tomas Chovanak" w:date="2017-01-04T11:43:00Z"/>
                <w:rFonts w:cs="Times New Roman"/>
                <w:rPrChange w:id="1401" w:author="Tomas Chovanak" w:date="2017-01-04T11:28:00Z">
                  <w:rPr>
                    <w:del w:id="1402" w:author="Tomas Chovanak" w:date="2017-01-04T11:43:00Z"/>
                    <w:rFonts w:cs="Times New Roman"/>
                  </w:rPr>
                </w:rPrChange>
              </w:rPr>
              <w:pPrChange w:id="1403"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1404" w:author="Tomas Chovanak" w:date="2017-01-04T11:28:00Z">
              <w:r w:rsidRPr="00D3733E" w:rsidDel="007B7BDD">
                <w:rPr>
                  <w:rFonts w:cs="Times New Roman"/>
                  <w:rPrChange w:id="1405" w:author="Tomas Chovanak" w:date="2017-01-04T11:28:00Z">
                    <w:rPr>
                      <w:rFonts w:cs="Times New Roman"/>
                    </w:rPr>
                  </w:rPrChange>
                </w:rPr>
                <w:delText>[7]</w:delText>
              </w:r>
            </w:del>
          </w:p>
        </w:tc>
      </w:tr>
      <w:tr w:rsidR="00F00330" w:rsidRPr="00D3733E" w:rsidDel="001A6D21" w:rsidTr="0005185A">
        <w:trPr>
          <w:del w:id="1406"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1407" w:author="Tomas Chovanak" w:date="2017-01-04T11:46:00Z">
              <w:tcPr>
                <w:tcW w:w="0" w:type="auto"/>
              </w:tcPr>
            </w:tcPrChange>
          </w:tcPr>
          <w:p w:rsidR="00F00330" w:rsidRPr="00D3733E" w:rsidDel="001A6D21" w:rsidRDefault="00F00330">
            <w:pPr>
              <w:rPr>
                <w:del w:id="1408" w:author="Tomas Chovanak" w:date="2017-01-04T11:43:00Z"/>
                <w:rFonts w:cs="Times New Roman"/>
                <w:rPrChange w:id="1409" w:author="Tomas Chovanak" w:date="2017-01-04T11:28:00Z">
                  <w:rPr>
                    <w:del w:id="1410" w:author="Tomas Chovanak" w:date="2017-01-04T11:43:00Z"/>
                    <w:rFonts w:cs="Times New Roman"/>
                  </w:rPr>
                </w:rPrChange>
              </w:rPr>
              <w:pPrChange w:id="1411" w:author="Tomas Chovanak" w:date="2017-01-04T11:28:00Z">
                <w:pPr>
                  <w:pStyle w:val="Bibentry"/>
                </w:pPr>
              </w:pPrChange>
            </w:pPr>
            <w:del w:id="1412" w:author="Tomas Chovanak" w:date="2017-01-04T11:28:00Z">
              <w:r w:rsidRPr="00D3733E" w:rsidDel="007B7BDD">
                <w:rPr>
                  <w:rFonts w:cs="Times New Roman"/>
                  <w:rPrChange w:id="1413" w:author="Tomas Chovanak" w:date="2017-01-04T11:28:00Z">
                    <w:rPr>
                      <w:rFonts w:cs="Times New Roman"/>
                    </w:rPr>
                  </w:rPrChange>
                </w:rPr>
                <w:delText>[8]</w:delText>
              </w:r>
            </w:del>
          </w:p>
        </w:tc>
      </w:tr>
      <w:bookmarkEnd w:id="1202"/>
    </w:tbl>
    <w:p w:rsidR="0077324E" w:rsidDel="00F00330" w:rsidRDefault="0077324E" w:rsidP="00DA041E">
      <w:pPr>
        <w:pStyle w:val="Bibentry"/>
        <w:rPr>
          <w:del w:id="1414" w:author="Tomas Chovanak" w:date="2017-01-04T11:43:00Z"/>
        </w:rPr>
      </w:pPr>
    </w:p>
    <w:p w:rsidR="00ED5F35" w:rsidDel="0005185A" w:rsidRDefault="00ED5F35" w:rsidP="00ED5F35">
      <w:pPr>
        <w:rPr>
          <w:del w:id="1415" w:author="Tomas Chovanak" w:date="2017-01-04T11:46:00Z"/>
        </w:rPr>
      </w:pPr>
    </w:p>
    <w:p w:rsidR="00ED5F35" w:rsidDel="0005185A" w:rsidRDefault="00ED5F35" w:rsidP="00ED5F35">
      <w:pPr>
        <w:rPr>
          <w:del w:id="1416" w:author="Tomas Chovanak" w:date="2017-01-04T11:46:00Z"/>
        </w:rPr>
      </w:pPr>
    </w:p>
    <w:p w:rsidR="00ED5F35" w:rsidRPr="00ED5F35" w:rsidRDefault="00ED5F35" w:rsidP="00ED5F35">
      <w:pPr>
        <w:pStyle w:val="MetadataHead"/>
        <w:rPr>
          <w:vanish/>
        </w:rPr>
      </w:pPr>
      <w:bookmarkStart w:id="1417"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1417"/>
    </w:p>
    <w:p w:rsidR="00ED5F35" w:rsidRDefault="00ED5F35" w:rsidP="00ED5F35">
      <w:pPr>
        <w:rPr>
          <w:ins w:id="1418" w:author="Tomas Chovanak" w:date="2017-01-04T11:28:00Z"/>
        </w:rPr>
      </w:pPr>
    </w:p>
    <w:p w:rsidR="00D3733E" w:rsidRDefault="00D3733E" w:rsidP="00D3733E">
      <w:pPr>
        <w:rPr>
          <w:ins w:id="1419" w:author="Tomas Chovanak" w:date="2017-01-04T11:28:00Z"/>
        </w:rPr>
      </w:pPr>
    </w:p>
    <w:p w:rsidR="00D3733E" w:rsidRPr="00DA041E" w:rsidRDefault="00D3733E"/>
    <w:sectPr w:rsidR="00D3733E"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6D8" w:rsidRDefault="002946D8" w:rsidP="00842867">
      <w:r>
        <w:separator/>
      </w:r>
    </w:p>
  </w:endnote>
  <w:endnote w:type="continuationSeparator" w:id="0">
    <w:p w:rsidR="002946D8" w:rsidRDefault="002946D8" w:rsidP="00842867">
      <w:r>
        <w:continuationSeparator/>
      </w:r>
    </w:p>
  </w:endnote>
  <w:endnote w:type="continuationNotice" w:id="1">
    <w:p w:rsidR="002946D8" w:rsidRDefault="00294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020" w:rsidRPr="00DA041E" w:rsidRDefault="001C0020"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E4210">
      <w:rPr>
        <w:rStyle w:val="PageNumber"/>
        <w:rFonts w:ascii="Linux Biolinum" w:hAnsi="Linux Biolinum" w:cs="Linux Biolinum"/>
        <w:noProof/>
      </w:rPr>
      <w:t>4</w:t>
    </w:r>
    <w:r w:rsidRPr="00DA041E">
      <w:rPr>
        <w:rStyle w:val="PageNumber"/>
        <w:rFonts w:ascii="Linux Biolinum" w:hAnsi="Linux Biolinum" w:cs="Linux Biolinum"/>
      </w:rPr>
      <w:fldChar w:fldCharType="end"/>
    </w:r>
  </w:p>
  <w:p w:rsidR="001C0020" w:rsidRPr="00DA041E" w:rsidRDefault="001C0020"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020" w:rsidRPr="00DA041E" w:rsidRDefault="001C0020"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E4210">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1C0020" w:rsidRPr="00DA041E" w:rsidRDefault="001C0020"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6D8" w:rsidRDefault="002946D8" w:rsidP="00C24563">
      <w:r>
        <w:separator/>
      </w:r>
    </w:p>
  </w:footnote>
  <w:footnote w:type="continuationSeparator" w:id="0">
    <w:p w:rsidR="002946D8" w:rsidRDefault="002946D8" w:rsidP="00842867">
      <w:r>
        <w:continuationSeparator/>
      </w:r>
    </w:p>
  </w:footnote>
  <w:footnote w:type="continuationNotice" w:id="1">
    <w:p w:rsidR="002946D8" w:rsidRDefault="002946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1C0020" w:rsidRPr="00DA041E" w:rsidTr="00DA041E">
      <w:tc>
        <w:tcPr>
          <w:tcW w:w="2500" w:type="pct"/>
          <w:vAlign w:val="center"/>
        </w:tcPr>
        <w:p w:rsidR="001C0020" w:rsidRPr="00DA041E" w:rsidRDefault="001C0020"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1C0020" w:rsidRPr="00DA041E" w:rsidRDefault="001C0020"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1C0020" w:rsidRPr="00DA041E" w:rsidRDefault="001C0020"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1C0020" w:rsidRPr="00DA041E" w:rsidTr="00DA041E">
      <w:tc>
        <w:tcPr>
          <w:tcW w:w="2500" w:type="pct"/>
          <w:vAlign w:val="center"/>
        </w:tcPr>
        <w:p w:rsidR="001C0020" w:rsidRPr="00DA041E" w:rsidRDefault="001C0020"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1C0020" w:rsidRPr="00DA041E" w:rsidRDefault="001C0020"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1C0020" w:rsidRPr="00DA041E" w:rsidRDefault="001C0020"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5905"/>
    <w:rsid w:val="000164FE"/>
    <w:rsid w:val="000174F2"/>
    <w:rsid w:val="00017FF0"/>
    <w:rsid w:val="0002038E"/>
    <w:rsid w:val="00020429"/>
    <w:rsid w:val="00020650"/>
    <w:rsid w:val="0002232E"/>
    <w:rsid w:val="0002243D"/>
    <w:rsid w:val="00022EBD"/>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48C2"/>
    <w:rsid w:val="000366AA"/>
    <w:rsid w:val="00036811"/>
    <w:rsid w:val="000374FC"/>
    <w:rsid w:val="00040AE8"/>
    <w:rsid w:val="0004108F"/>
    <w:rsid w:val="000410AA"/>
    <w:rsid w:val="0004197E"/>
    <w:rsid w:val="00041A36"/>
    <w:rsid w:val="00041E90"/>
    <w:rsid w:val="0004466F"/>
    <w:rsid w:val="00045680"/>
    <w:rsid w:val="0004577A"/>
    <w:rsid w:val="00046400"/>
    <w:rsid w:val="00046C0D"/>
    <w:rsid w:val="0005185A"/>
    <w:rsid w:val="00051D62"/>
    <w:rsid w:val="00053441"/>
    <w:rsid w:val="00053943"/>
    <w:rsid w:val="00053ABE"/>
    <w:rsid w:val="0005498A"/>
    <w:rsid w:val="00055236"/>
    <w:rsid w:val="00056EED"/>
    <w:rsid w:val="000570C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B60"/>
    <w:rsid w:val="00077C80"/>
    <w:rsid w:val="000800B0"/>
    <w:rsid w:val="00082976"/>
    <w:rsid w:val="00082C71"/>
    <w:rsid w:val="00083E23"/>
    <w:rsid w:val="000842C3"/>
    <w:rsid w:val="000845E5"/>
    <w:rsid w:val="000862F5"/>
    <w:rsid w:val="00086346"/>
    <w:rsid w:val="000868C0"/>
    <w:rsid w:val="00086F5A"/>
    <w:rsid w:val="0008733E"/>
    <w:rsid w:val="0008738F"/>
    <w:rsid w:val="000876D9"/>
    <w:rsid w:val="00087AA6"/>
    <w:rsid w:val="0009079D"/>
    <w:rsid w:val="00090E42"/>
    <w:rsid w:val="00090FFD"/>
    <w:rsid w:val="00092D86"/>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1EF"/>
    <w:rsid w:val="000B7DDE"/>
    <w:rsid w:val="000C0EAA"/>
    <w:rsid w:val="000C1FE4"/>
    <w:rsid w:val="000C2A6D"/>
    <w:rsid w:val="000C2C0C"/>
    <w:rsid w:val="000C37D8"/>
    <w:rsid w:val="000C451A"/>
    <w:rsid w:val="000C5E18"/>
    <w:rsid w:val="000C5EED"/>
    <w:rsid w:val="000C60F0"/>
    <w:rsid w:val="000C7591"/>
    <w:rsid w:val="000D04A1"/>
    <w:rsid w:val="000D2987"/>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317A"/>
    <w:rsid w:val="001350DC"/>
    <w:rsid w:val="001361F6"/>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16C0"/>
    <w:rsid w:val="0015231F"/>
    <w:rsid w:val="00152655"/>
    <w:rsid w:val="00152D3C"/>
    <w:rsid w:val="00154A72"/>
    <w:rsid w:val="00154ABE"/>
    <w:rsid w:val="00154C4B"/>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4DF7"/>
    <w:rsid w:val="00175357"/>
    <w:rsid w:val="00175431"/>
    <w:rsid w:val="001755FF"/>
    <w:rsid w:val="00175643"/>
    <w:rsid w:val="001756C8"/>
    <w:rsid w:val="0017612A"/>
    <w:rsid w:val="001768E8"/>
    <w:rsid w:val="00177654"/>
    <w:rsid w:val="001778FA"/>
    <w:rsid w:val="00177A47"/>
    <w:rsid w:val="00177D77"/>
    <w:rsid w:val="00180646"/>
    <w:rsid w:val="00180907"/>
    <w:rsid w:val="00181104"/>
    <w:rsid w:val="001814F2"/>
    <w:rsid w:val="00181BDB"/>
    <w:rsid w:val="00181BE3"/>
    <w:rsid w:val="00183646"/>
    <w:rsid w:val="00184017"/>
    <w:rsid w:val="00184089"/>
    <w:rsid w:val="00184C5B"/>
    <w:rsid w:val="001870D4"/>
    <w:rsid w:val="00187AD6"/>
    <w:rsid w:val="0019067E"/>
    <w:rsid w:val="001929AE"/>
    <w:rsid w:val="00192F56"/>
    <w:rsid w:val="00194126"/>
    <w:rsid w:val="00194D69"/>
    <w:rsid w:val="00194EF4"/>
    <w:rsid w:val="0019523C"/>
    <w:rsid w:val="00195744"/>
    <w:rsid w:val="00195A39"/>
    <w:rsid w:val="00196716"/>
    <w:rsid w:val="00196DB6"/>
    <w:rsid w:val="00196FDF"/>
    <w:rsid w:val="001978C1"/>
    <w:rsid w:val="001A0008"/>
    <w:rsid w:val="001A2821"/>
    <w:rsid w:val="001A2920"/>
    <w:rsid w:val="001A2FDA"/>
    <w:rsid w:val="001A304B"/>
    <w:rsid w:val="001A4D49"/>
    <w:rsid w:val="001A4FF3"/>
    <w:rsid w:val="001A66CF"/>
    <w:rsid w:val="001A6D21"/>
    <w:rsid w:val="001A72A9"/>
    <w:rsid w:val="001A7AF5"/>
    <w:rsid w:val="001A7B37"/>
    <w:rsid w:val="001A7CF8"/>
    <w:rsid w:val="001B0A71"/>
    <w:rsid w:val="001B0E5D"/>
    <w:rsid w:val="001B1BD1"/>
    <w:rsid w:val="001B23BC"/>
    <w:rsid w:val="001B32A5"/>
    <w:rsid w:val="001B4769"/>
    <w:rsid w:val="001B5F13"/>
    <w:rsid w:val="001B63C7"/>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D07D8"/>
    <w:rsid w:val="001D2D8D"/>
    <w:rsid w:val="001D34D6"/>
    <w:rsid w:val="001D3868"/>
    <w:rsid w:val="001D40EE"/>
    <w:rsid w:val="001D41AB"/>
    <w:rsid w:val="001D4295"/>
    <w:rsid w:val="001D6268"/>
    <w:rsid w:val="001D6618"/>
    <w:rsid w:val="001D753B"/>
    <w:rsid w:val="001D7BAD"/>
    <w:rsid w:val="001D7F94"/>
    <w:rsid w:val="001E0D6A"/>
    <w:rsid w:val="001E0FB8"/>
    <w:rsid w:val="001E1973"/>
    <w:rsid w:val="001E1CCF"/>
    <w:rsid w:val="001E2468"/>
    <w:rsid w:val="001E2A70"/>
    <w:rsid w:val="001E310F"/>
    <w:rsid w:val="001E36F8"/>
    <w:rsid w:val="001E492B"/>
    <w:rsid w:val="001E4FC3"/>
    <w:rsid w:val="001E5988"/>
    <w:rsid w:val="001E7084"/>
    <w:rsid w:val="001E7337"/>
    <w:rsid w:val="001E74A6"/>
    <w:rsid w:val="001E79B4"/>
    <w:rsid w:val="001F0204"/>
    <w:rsid w:val="001F0621"/>
    <w:rsid w:val="001F0906"/>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5E12"/>
    <w:rsid w:val="00216EAA"/>
    <w:rsid w:val="002171C3"/>
    <w:rsid w:val="00217A8B"/>
    <w:rsid w:val="00217BE8"/>
    <w:rsid w:val="002207EE"/>
    <w:rsid w:val="002213B4"/>
    <w:rsid w:val="002214F5"/>
    <w:rsid w:val="00221D1B"/>
    <w:rsid w:val="00221EB3"/>
    <w:rsid w:val="0022253F"/>
    <w:rsid w:val="0022321D"/>
    <w:rsid w:val="00223636"/>
    <w:rsid w:val="00223F2A"/>
    <w:rsid w:val="00224A61"/>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6DD0"/>
    <w:rsid w:val="0023773E"/>
    <w:rsid w:val="002402EC"/>
    <w:rsid w:val="00240418"/>
    <w:rsid w:val="0024054C"/>
    <w:rsid w:val="00241FD1"/>
    <w:rsid w:val="00242042"/>
    <w:rsid w:val="0024321A"/>
    <w:rsid w:val="00243BC7"/>
    <w:rsid w:val="00243D33"/>
    <w:rsid w:val="0024574C"/>
    <w:rsid w:val="00246A01"/>
    <w:rsid w:val="00246F8E"/>
    <w:rsid w:val="00247D73"/>
    <w:rsid w:val="002529C6"/>
    <w:rsid w:val="00252EAE"/>
    <w:rsid w:val="00253E69"/>
    <w:rsid w:val="002548BF"/>
    <w:rsid w:val="00254A6D"/>
    <w:rsid w:val="00254AB8"/>
    <w:rsid w:val="002550F9"/>
    <w:rsid w:val="00255E37"/>
    <w:rsid w:val="002575AC"/>
    <w:rsid w:val="00257E0C"/>
    <w:rsid w:val="00260986"/>
    <w:rsid w:val="00260D00"/>
    <w:rsid w:val="00260F76"/>
    <w:rsid w:val="002617CA"/>
    <w:rsid w:val="002637A2"/>
    <w:rsid w:val="002640B6"/>
    <w:rsid w:val="00264511"/>
    <w:rsid w:val="00264D40"/>
    <w:rsid w:val="00265399"/>
    <w:rsid w:val="00265626"/>
    <w:rsid w:val="002660C5"/>
    <w:rsid w:val="00266D94"/>
    <w:rsid w:val="00266EDB"/>
    <w:rsid w:val="00267027"/>
    <w:rsid w:val="00267378"/>
    <w:rsid w:val="0026783B"/>
    <w:rsid w:val="00267C3D"/>
    <w:rsid w:val="00267EB8"/>
    <w:rsid w:val="002702FC"/>
    <w:rsid w:val="002705D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6D8"/>
    <w:rsid w:val="002948EF"/>
    <w:rsid w:val="00294C14"/>
    <w:rsid w:val="002964A4"/>
    <w:rsid w:val="002965C5"/>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447"/>
    <w:rsid w:val="002A7C07"/>
    <w:rsid w:val="002B07AA"/>
    <w:rsid w:val="002B34FB"/>
    <w:rsid w:val="002B39B1"/>
    <w:rsid w:val="002B3C91"/>
    <w:rsid w:val="002B4B4C"/>
    <w:rsid w:val="002B5809"/>
    <w:rsid w:val="002B63B2"/>
    <w:rsid w:val="002B6E7C"/>
    <w:rsid w:val="002B6F65"/>
    <w:rsid w:val="002B7712"/>
    <w:rsid w:val="002C016C"/>
    <w:rsid w:val="002C0AB0"/>
    <w:rsid w:val="002C0E07"/>
    <w:rsid w:val="002C132C"/>
    <w:rsid w:val="002C1AE2"/>
    <w:rsid w:val="002C1B9E"/>
    <w:rsid w:val="002C25E3"/>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0D6"/>
    <w:rsid w:val="00316131"/>
    <w:rsid w:val="00316AA1"/>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2D1F"/>
    <w:rsid w:val="003334E0"/>
    <w:rsid w:val="003340F8"/>
    <w:rsid w:val="003355B2"/>
    <w:rsid w:val="0033587E"/>
    <w:rsid w:val="003376A6"/>
    <w:rsid w:val="00340313"/>
    <w:rsid w:val="003410E1"/>
    <w:rsid w:val="003413DC"/>
    <w:rsid w:val="0034158E"/>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5FEE"/>
    <w:rsid w:val="00366B10"/>
    <w:rsid w:val="0037046A"/>
    <w:rsid w:val="0037127D"/>
    <w:rsid w:val="00372B18"/>
    <w:rsid w:val="00373901"/>
    <w:rsid w:val="00374076"/>
    <w:rsid w:val="0037436E"/>
    <w:rsid w:val="00374507"/>
    <w:rsid w:val="003767D7"/>
    <w:rsid w:val="0037690C"/>
    <w:rsid w:val="00376CCD"/>
    <w:rsid w:val="00377046"/>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53D"/>
    <w:rsid w:val="003A17F4"/>
    <w:rsid w:val="003A1FBB"/>
    <w:rsid w:val="003A44AC"/>
    <w:rsid w:val="003A47ED"/>
    <w:rsid w:val="003A5085"/>
    <w:rsid w:val="003A5E91"/>
    <w:rsid w:val="003A7D21"/>
    <w:rsid w:val="003A7F99"/>
    <w:rsid w:val="003B00F1"/>
    <w:rsid w:val="003B04FD"/>
    <w:rsid w:val="003B24AE"/>
    <w:rsid w:val="003B2A16"/>
    <w:rsid w:val="003B3A32"/>
    <w:rsid w:val="003B404A"/>
    <w:rsid w:val="003B406A"/>
    <w:rsid w:val="003B4B5C"/>
    <w:rsid w:val="003B59D1"/>
    <w:rsid w:val="003B6271"/>
    <w:rsid w:val="003B6D8B"/>
    <w:rsid w:val="003B7346"/>
    <w:rsid w:val="003B7C9C"/>
    <w:rsid w:val="003C0DAB"/>
    <w:rsid w:val="003C3A05"/>
    <w:rsid w:val="003C42D2"/>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185"/>
    <w:rsid w:val="003D7514"/>
    <w:rsid w:val="003D75A0"/>
    <w:rsid w:val="003E0CFC"/>
    <w:rsid w:val="003E0EE3"/>
    <w:rsid w:val="003E1AE8"/>
    <w:rsid w:val="003E2221"/>
    <w:rsid w:val="003E4206"/>
    <w:rsid w:val="003E4210"/>
    <w:rsid w:val="003E4470"/>
    <w:rsid w:val="003E4488"/>
    <w:rsid w:val="003E47D9"/>
    <w:rsid w:val="003E50A1"/>
    <w:rsid w:val="003E51BD"/>
    <w:rsid w:val="003E5B04"/>
    <w:rsid w:val="003E60E7"/>
    <w:rsid w:val="003E6AD6"/>
    <w:rsid w:val="003E78BA"/>
    <w:rsid w:val="003E78FC"/>
    <w:rsid w:val="003F02EA"/>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36"/>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3167A"/>
    <w:rsid w:val="00432826"/>
    <w:rsid w:val="004328FF"/>
    <w:rsid w:val="004332C5"/>
    <w:rsid w:val="00433FCA"/>
    <w:rsid w:val="004347E8"/>
    <w:rsid w:val="00434C4D"/>
    <w:rsid w:val="0043503B"/>
    <w:rsid w:val="0043531A"/>
    <w:rsid w:val="004357FD"/>
    <w:rsid w:val="004359F2"/>
    <w:rsid w:val="00437414"/>
    <w:rsid w:val="00437CF1"/>
    <w:rsid w:val="00437FD6"/>
    <w:rsid w:val="00440D16"/>
    <w:rsid w:val="00440F91"/>
    <w:rsid w:val="004422F9"/>
    <w:rsid w:val="0044277F"/>
    <w:rsid w:val="00442E42"/>
    <w:rsid w:val="00445B9E"/>
    <w:rsid w:val="004514DA"/>
    <w:rsid w:val="004521DF"/>
    <w:rsid w:val="00452C34"/>
    <w:rsid w:val="0045358D"/>
    <w:rsid w:val="004535C9"/>
    <w:rsid w:val="00453BF4"/>
    <w:rsid w:val="004553AB"/>
    <w:rsid w:val="00456E2A"/>
    <w:rsid w:val="004572B7"/>
    <w:rsid w:val="00457316"/>
    <w:rsid w:val="00461EE9"/>
    <w:rsid w:val="004626E2"/>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0A0A"/>
    <w:rsid w:val="004725B2"/>
    <w:rsid w:val="00473361"/>
    <w:rsid w:val="00473C5B"/>
    <w:rsid w:val="00473CFB"/>
    <w:rsid w:val="00474C96"/>
    <w:rsid w:val="004761D5"/>
    <w:rsid w:val="004768A6"/>
    <w:rsid w:val="00476C9A"/>
    <w:rsid w:val="0048148D"/>
    <w:rsid w:val="00483BB6"/>
    <w:rsid w:val="00483F5D"/>
    <w:rsid w:val="004852AA"/>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023"/>
    <w:rsid w:val="004C6380"/>
    <w:rsid w:val="004C78EC"/>
    <w:rsid w:val="004C7B8F"/>
    <w:rsid w:val="004C7CF2"/>
    <w:rsid w:val="004D0D70"/>
    <w:rsid w:val="004D0E64"/>
    <w:rsid w:val="004D2181"/>
    <w:rsid w:val="004D2E85"/>
    <w:rsid w:val="004D4025"/>
    <w:rsid w:val="004D4E4B"/>
    <w:rsid w:val="004D59C6"/>
    <w:rsid w:val="004D6BB0"/>
    <w:rsid w:val="004D6FE4"/>
    <w:rsid w:val="004D73BA"/>
    <w:rsid w:val="004D75DC"/>
    <w:rsid w:val="004D7C9E"/>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4B"/>
    <w:rsid w:val="004F1F86"/>
    <w:rsid w:val="004F37F1"/>
    <w:rsid w:val="004F449F"/>
    <w:rsid w:val="004F5AA8"/>
    <w:rsid w:val="004F5E42"/>
    <w:rsid w:val="004F71AB"/>
    <w:rsid w:val="004F7D1C"/>
    <w:rsid w:val="00500662"/>
    <w:rsid w:val="00501925"/>
    <w:rsid w:val="00501FDA"/>
    <w:rsid w:val="005025CA"/>
    <w:rsid w:val="0050314D"/>
    <w:rsid w:val="0050349C"/>
    <w:rsid w:val="00504115"/>
    <w:rsid w:val="00504925"/>
    <w:rsid w:val="005053F9"/>
    <w:rsid w:val="00505618"/>
    <w:rsid w:val="00506063"/>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0425"/>
    <w:rsid w:val="00521972"/>
    <w:rsid w:val="00522292"/>
    <w:rsid w:val="005229DC"/>
    <w:rsid w:val="005239FE"/>
    <w:rsid w:val="00524B0F"/>
    <w:rsid w:val="005266CB"/>
    <w:rsid w:val="00526765"/>
    <w:rsid w:val="00527E07"/>
    <w:rsid w:val="00530BC3"/>
    <w:rsid w:val="00530BFE"/>
    <w:rsid w:val="00531544"/>
    <w:rsid w:val="005319E9"/>
    <w:rsid w:val="00531A18"/>
    <w:rsid w:val="00532EC8"/>
    <w:rsid w:val="00533089"/>
    <w:rsid w:val="00533D58"/>
    <w:rsid w:val="00533FCE"/>
    <w:rsid w:val="00535064"/>
    <w:rsid w:val="00535124"/>
    <w:rsid w:val="00535838"/>
    <w:rsid w:val="00535FCA"/>
    <w:rsid w:val="005360D6"/>
    <w:rsid w:val="0053660D"/>
    <w:rsid w:val="0053712E"/>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4970"/>
    <w:rsid w:val="00555735"/>
    <w:rsid w:val="00556398"/>
    <w:rsid w:val="005563FD"/>
    <w:rsid w:val="00556E78"/>
    <w:rsid w:val="00556F6A"/>
    <w:rsid w:val="005578AC"/>
    <w:rsid w:val="00560AAB"/>
    <w:rsid w:val="00560CE1"/>
    <w:rsid w:val="00561891"/>
    <w:rsid w:val="00561BA0"/>
    <w:rsid w:val="005622E8"/>
    <w:rsid w:val="00562896"/>
    <w:rsid w:val="00562E5F"/>
    <w:rsid w:val="00563057"/>
    <w:rsid w:val="00563393"/>
    <w:rsid w:val="00564A71"/>
    <w:rsid w:val="0056579A"/>
    <w:rsid w:val="00565A8E"/>
    <w:rsid w:val="00565DAB"/>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9BA"/>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2EB8"/>
    <w:rsid w:val="005C3DA9"/>
    <w:rsid w:val="005C4FB4"/>
    <w:rsid w:val="005C5DDE"/>
    <w:rsid w:val="005C635D"/>
    <w:rsid w:val="005C6C36"/>
    <w:rsid w:val="005C7A14"/>
    <w:rsid w:val="005D0566"/>
    <w:rsid w:val="005D0616"/>
    <w:rsid w:val="005D06C6"/>
    <w:rsid w:val="005D0E9B"/>
    <w:rsid w:val="005D1040"/>
    <w:rsid w:val="005D3412"/>
    <w:rsid w:val="005D386E"/>
    <w:rsid w:val="005D54AE"/>
    <w:rsid w:val="005D5722"/>
    <w:rsid w:val="005D6638"/>
    <w:rsid w:val="005D6CF6"/>
    <w:rsid w:val="005D722C"/>
    <w:rsid w:val="005D7D63"/>
    <w:rsid w:val="005D7DC3"/>
    <w:rsid w:val="005E0915"/>
    <w:rsid w:val="005E178E"/>
    <w:rsid w:val="005E37A7"/>
    <w:rsid w:val="005E3A74"/>
    <w:rsid w:val="005E4BB2"/>
    <w:rsid w:val="005E4FCD"/>
    <w:rsid w:val="005E5572"/>
    <w:rsid w:val="005E637A"/>
    <w:rsid w:val="005E7978"/>
    <w:rsid w:val="005E7B13"/>
    <w:rsid w:val="005E7CC2"/>
    <w:rsid w:val="005F043D"/>
    <w:rsid w:val="005F0B1E"/>
    <w:rsid w:val="005F1082"/>
    <w:rsid w:val="005F238B"/>
    <w:rsid w:val="005F2BAA"/>
    <w:rsid w:val="005F2E95"/>
    <w:rsid w:val="005F304A"/>
    <w:rsid w:val="005F3BF0"/>
    <w:rsid w:val="005F498B"/>
    <w:rsid w:val="005F4EFC"/>
    <w:rsid w:val="005F51F4"/>
    <w:rsid w:val="005F547D"/>
    <w:rsid w:val="005F76EB"/>
    <w:rsid w:val="005F7715"/>
    <w:rsid w:val="006017A1"/>
    <w:rsid w:val="0060185D"/>
    <w:rsid w:val="00603293"/>
    <w:rsid w:val="00603D9A"/>
    <w:rsid w:val="00603F65"/>
    <w:rsid w:val="006040AE"/>
    <w:rsid w:val="00604AAF"/>
    <w:rsid w:val="00604B80"/>
    <w:rsid w:val="0060539E"/>
    <w:rsid w:val="00605FBF"/>
    <w:rsid w:val="006061C3"/>
    <w:rsid w:val="0060661D"/>
    <w:rsid w:val="0060672B"/>
    <w:rsid w:val="00606BEA"/>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3A4"/>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809"/>
    <w:rsid w:val="006A4A0A"/>
    <w:rsid w:val="006A4A5F"/>
    <w:rsid w:val="006A4C31"/>
    <w:rsid w:val="006A5D93"/>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4A6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191"/>
    <w:rsid w:val="006F52B3"/>
    <w:rsid w:val="006F5739"/>
    <w:rsid w:val="006F686E"/>
    <w:rsid w:val="006F6FD2"/>
    <w:rsid w:val="006F74C4"/>
    <w:rsid w:val="006F7F20"/>
    <w:rsid w:val="0070198F"/>
    <w:rsid w:val="007020EE"/>
    <w:rsid w:val="00702281"/>
    <w:rsid w:val="0070235B"/>
    <w:rsid w:val="007024A7"/>
    <w:rsid w:val="007037DD"/>
    <w:rsid w:val="00703A5F"/>
    <w:rsid w:val="00703A8A"/>
    <w:rsid w:val="00703C18"/>
    <w:rsid w:val="00704C9D"/>
    <w:rsid w:val="00704DEA"/>
    <w:rsid w:val="00705139"/>
    <w:rsid w:val="007056DD"/>
    <w:rsid w:val="00706BED"/>
    <w:rsid w:val="0070704D"/>
    <w:rsid w:val="00707921"/>
    <w:rsid w:val="00707B25"/>
    <w:rsid w:val="00710470"/>
    <w:rsid w:val="00710744"/>
    <w:rsid w:val="00710F92"/>
    <w:rsid w:val="0071240A"/>
    <w:rsid w:val="007125B7"/>
    <w:rsid w:val="00712757"/>
    <w:rsid w:val="00712E79"/>
    <w:rsid w:val="00714499"/>
    <w:rsid w:val="00714FB2"/>
    <w:rsid w:val="00715B9A"/>
    <w:rsid w:val="00715F19"/>
    <w:rsid w:val="00716129"/>
    <w:rsid w:val="00716D9F"/>
    <w:rsid w:val="00716DFC"/>
    <w:rsid w:val="007202FA"/>
    <w:rsid w:val="007205C5"/>
    <w:rsid w:val="00722B41"/>
    <w:rsid w:val="00722D2B"/>
    <w:rsid w:val="00723D85"/>
    <w:rsid w:val="00723D98"/>
    <w:rsid w:val="00723FEA"/>
    <w:rsid w:val="007241B6"/>
    <w:rsid w:val="00724392"/>
    <w:rsid w:val="007255D9"/>
    <w:rsid w:val="00725919"/>
    <w:rsid w:val="00725E1C"/>
    <w:rsid w:val="007276DC"/>
    <w:rsid w:val="0072795C"/>
    <w:rsid w:val="00727BC4"/>
    <w:rsid w:val="00730756"/>
    <w:rsid w:val="00730FFE"/>
    <w:rsid w:val="00731431"/>
    <w:rsid w:val="00732920"/>
    <w:rsid w:val="00732DD6"/>
    <w:rsid w:val="00732E3B"/>
    <w:rsid w:val="0073357E"/>
    <w:rsid w:val="00733B17"/>
    <w:rsid w:val="00734282"/>
    <w:rsid w:val="00734EA2"/>
    <w:rsid w:val="00737B9F"/>
    <w:rsid w:val="00737C17"/>
    <w:rsid w:val="00740E96"/>
    <w:rsid w:val="00740EB2"/>
    <w:rsid w:val="00741224"/>
    <w:rsid w:val="007415E2"/>
    <w:rsid w:val="007417B0"/>
    <w:rsid w:val="00741E64"/>
    <w:rsid w:val="00742185"/>
    <w:rsid w:val="0074253C"/>
    <w:rsid w:val="007425F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778DF"/>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E82"/>
    <w:rsid w:val="007B40AE"/>
    <w:rsid w:val="007B41BC"/>
    <w:rsid w:val="007B47D5"/>
    <w:rsid w:val="007B51E4"/>
    <w:rsid w:val="007B5B7D"/>
    <w:rsid w:val="007B6C6A"/>
    <w:rsid w:val="007B7056"/>
    <w:rsid w:val="007C03E9"/>
    <w:rsid w:val="007C05FA"/>
    <w:rsid w:val="007C1B2D"/>
    <w:rsid w:val="007C2DA0"/>
    <w:rsid w:val="007C33CB"/>
    <w:rsid w:val="007C37D4"/>
    <w:rsid w:val="007C3E29"/>
    <w:rsid w:val="007C4673"/>
    <w:rsid w:val="007C46A3"/>
    <w:rsid w:val="007C4A71"/>
    <w:rsid w:val="007C52A0"/>
    <w:rsid w:val="007C6FC6"/>
    <w:rsid w:val="007C7162"/>
    <w:rsid w:val="007C7920"/>
    <w:rsid w:val="007C7C01"/>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757"/>
    <w:rsid w:val="007F2C53"/>
    <w:rsid w:val="007F321D"/>
    <w:rsid w:val="007F3754"/>
    <w:rsid w:val="007F43F8"/>
    <w:rsid w:val="007F4E09"/>
    <w:rsid w:val="007F50DA"/>
    <w:rsid w:val="007F6695"/>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2B41"/>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F58"/>
    <w:rsid w:val="00847133"/>
    <w:rsid w:val="008475B0"/>
    <w:rsid w:val="00847824"/>
    <w:rsid w:val="0085009E"/>
    <w:rsid w:val="008501DF"/>
    <w:rsid w:val="00850BD7"/>
    <w:rsid w:val="00850DAB"/>
    <w:rsid w:val="00851E71"/>
    <w:rsid w:val="00853D8E"/>
    <w:rsid w:val="0085489A"/>
    <w:rsid w:val="00854EAE"/>
    <w:rsid w:val="008550F7"/>
    <w:rsid w:val="008562B4"/>
    <w:rsid w:val="008567E5"/>
    <w:rsid w:val="00857E3E"/>
    <w:rsid w:val="0086074F"/>
    <w:rsid w:val="0086076D"/>
    <w:rsid w:val="00860B83"/>
    <w:rsid w:val="00860E16"/>
    <w:rsid w:val="008615CE"/>
    <w:rsid w:val="00861BB7"/>
    <w:rsid w:val="0086218D"/>
    <w:rsid w:val="0086246A"/>
    <w:rsid w:val="008624B8"/>
    <w:rsid w:val="00862569"/>
    <w:rsid w:val="00863275"/>
    <w:rsid w:val="0086353A"/>
    <w:rsid w:val="00863A3E"/>
    <w:rsid w:val="00863D29"/>
    <w:rsid w:val="00864F8E"/>
    <w:rsid w:val="00870588"/>
    <w:rsid w:val="0087095F"/>
    <w:rsid w:val="00870C92"/>
    <w:rsid w:val="00870FFE"/>
    <w:rsid w:val="008710C2"/>
    <w:rsid w:val="0087140C"/>
    <w:rsid w:val="008714CC"/>
    <w:rsid w:val="00871DBC"/>
    <w:rsid w:val="00872684"/>
    <w:rsid w:val="00872A0E"/>
    <w:rsid w:val="0087526C"/>
    <w:rsid w:val="00875D9A"/>
    <w:rsid w:val="00875FC1"/>
    <w:rsid w:val="00876441"/>
    <w:rsid w:val="00876B6D"/>
    <w:rsid w:val="00880DEA"/>
    <w:rsid w:val="0088107F"/>
    <w:rsid w:val="008811B1"/>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2EEB"/>
    <w:rsid w:val="008B3E8D"/>
    <w:rsid w:val="008B3E96"/>
    <w:rsid w:val="008B4257"/>
    <w:rsid w:val="008B43A8"/>
    <w:rsid w:val="008B4863"/>
    <w:rsid w:val="008B50CD"/>
    <w:rsid w:val="008B5CE7"/>
    <w:rsid w:val="008B6515"/>
    <w:rsid w:val="008B68B8"/>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44C"/>
    <w:rsid w:val="008D070A"/>
    <w:rsid w:val="008D0D14"/>
    <w:rsid w:val="008D1C2C"/>
    <w:rsid w:val="008D310A"/>
    <w:rsid w:val="008D33DC"/>
    <w:rsid w:val="008D4321"/>
    <w:rsid w:val="008D4D32"/>
    <w:rsid w:val="008E1065"/>
    <w:rsid w:val="008E1DB8"/>
    <w:rsid w:val="008E2964"/>
    <w:rsid w:val="008E35A5"/>
    <w:rsid w:val="008E36F3"/>
    <w:rsid w:val="008E42ED"/>
    <w:rsid w:val="008E4716"/>
    <w:rsid w:val="008E4C7C"/>
    <w:rsid w:val="008E533C"/>
    <w:rsid w:val="008E61D5"/>
    <w:rsid w:val="008E6F38"/>
    <w:rsid w:val="008E78FD"/>
    <w:rsid w:val="008F03B6"/>
    <w:rsid w:val="008F0BF4"/>
    <w:rsid w:val="008F0C28"/>
    <w:rsid w:val="008F12E8"/>
    <w:rsid w:val="008F22A6"/>
    <w:rsid w:val="008F29A2"/>
    <w:rsid w:val="008F2BBD"/>
    <w:rsid w:val="008F3F4E"/>
    <w:rsid w:val="008F51E6"/>
    <w:rsid w:val="008F5CAB"/>
    <w:rsid w:val="008F63E6"/>
    <w:rsid w:val="008F781C"/>
    <w:rsid w:val="008F7C49"/>
    <w:rsid w:val="009013AE"/>
    <w:rsid w:val="009015B0"/>
    <w:rsid w:val="009017C4"/>
    <w:rsid w:val="00901E05"/>
    <w:rsid w:val="00904025"/>
    <w:rsid w:val="009048D4"/>
    <w:rsid w:val="00905195"/>
    <w:rsid w:val="00905A24"/>
    <w:rsid w:val="00905CDA"/>
    <w:rsid w:val="00906B6E"/>
    <w:rsid w:val="00907655"/>
    <w:rsid w:val="00907FEF"/>
    <w:rsid w:val="00910B93"/>
    <w:rsid w:val="00911136"/>
    <w:rsid w:val="0091161F"/>
    <w:rsid w:val="0091168A"/>
    <w:rsid w:val="00911AA7"/>
    <w:rsid w:val="00911E9A"/>
    <w:rsid w:val="00912824"/>
    <w:rsid w:val="009131B2"/>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C1D"/>
    <w:rsid w:val="00927C5C"/>
    <w:rsid w:val="00927DCB"/>
    <w:rsid w:val="00930C8E"/>
    <w:rsid w:val="0093124A"/>
    <w:rsid w:val="00931F7F"/>
    <w:rsid w:val="00932C93"/>
    <w:rsid w:val="00932CD7"/>
    <w:rsid w:val="00933B3F"/>
    <w:rsid w:val="00933D04"/>
    <w:rsid w:val="00934CB0"/>
    <w:rsid w:val="00936A9A"/>
    <w:rsid w:val="00937AE8"/>
    <w:rsid w:val="00937D4D"/>
    <w:rsid w:val="009408CC"/>
    <w:rsid w:val="00940BA7"/>
    <w:rsid w:val="009428A6"/>
    <w:rsid w:val="009429B7"/>
    <w:rsid w:val="0094358F"/>
    <w:rsid w:val="00943C4C"/>
    <w:rsid w:val="00943E2D"/>
    <w:rsid w:val="00943EA8"/>
    <w:rsid w:val="00944BC3"/>
    <w:rsid w:val="00944C7E"/>
    <w:rsid w:val="00945020"/>
    <w:rsid w:val="009460B8"/>
    <w:rsid w:val="00946367"/>
    <w:rsid w:val="00946441"/>
    <w:rsid w:val="00946E12"/>
    <w:rsid w:val="009501B6"/>
    <w:rsid w:val="0095173B"/>
    <w:rsid w:val="00951B07"/>
    <w:rsid w:val="00952BAE"/>
    <w:rsid w:val="00952D5D"/>
    <w:rsid w:val="009550E9"/>
    <w:rsid w:val="00955589"/>
    <w:rsid w:val="00955B07"/>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1C3D"/>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5947"/>
    <w:rsid w:val="00985E22"/>
    <w:rsid w:val="00985EF8"/>
    <w:rsid w:val="00986046"/>
    <w:rsid w:val="00986BAE"/>
    <w:rsid w:val="00987446"/>
    <w:rsid w:val="00987623"/>
    <w:rsid w:val="00990403"/>
    <w:rsid w:val="00991048"/>
    <w:rsid w:val="00991165"/>
    <w:rsid w:val="00991E73"/>
    <w:rsid w:val="009932F4"/>
    <w:rsid w:val="009952B9"/>
    <w:rsid w:val="00995B0A"/>
    <w:rsid w:val="00996308"/>
    <w:rsid w:val="009966FB"/>
    <w:rsid w:val="009A01A9"/>
    <w:rsid w:val="009A07AD"/>
    <w:rsid w:val="009A0A3F"/>
    <w:rsid w:val="009A1022"/>
    <w:rsid w:val="009A1076"/>
    <w:rsid w:val="009A1261"/>
    <w:rsid w:val="009A1C8B"/>
    <w:rsid w:val="009A1FC3"/>
    <w:rsid w:val="009A2AC6"/>
    <w:rsid w:val="009A331D"/>
    <w:rsid w:val="009A4864"/>
    <w:rsid w:val="009A4E0F"/>
    <w:rsid w:val="009A5EDB"/>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028"/>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2C3"/>
    <w:rsid w:val="009D6B49"/>
    <w:rsid w:val="009E0036"/>
    <w:rsid w:val="009E0481"/>
    <w:rsid w:val="009E0A61"/>
    <w:rsid w:val="009E0E88"/>
    <w:rsid w:val="009E2D66"/>
    <w:rsid w:val="009E30B2"/>
    <w:rsid w:val="009E32C3"/>
    <w:rsid w:val="009E3518"/>
    <w:rsid w:val="009E3DBD"/>
    <w:rsid w:val="009E5333"/>
    <w:rsid w:val="009E73A8"/>
    <w:rsid w:val="009E7876"/>
    <w:rsid w:val="009F0877"/>
    <w:rsid w:val="009F1300"/>
    <w:rsid w:val="009F285B"/>
    <w:rsid w:val="009F315B"/>
    <w:rsid w:val="009F3796"/>
    <w:rsid w:val="009F3FF5"/>
    <w:rsid w:val="009F4D8B"/>
    <w:rsid w:val="009F54E9"/>
    <w:rsid w:val="009F5AEE"/>
    <w:rsid w:val="009F6919"/>
    <w:rsid w:val="009F6A43"/>
    <w:rsid w:val="009F70C8"/>
    <w:rsid w:val="009F7BE1"/>
    <w:rsid w:val="00A001E1"/>
    <w:rsid w:val="00A01402"/>
    <w:rsid w:val="00A017BC"/>
    <w:rsid w:val="00A01E7D"/>
    <w:rsid w:val="00A01F37"/>
    <w:rsid w:val="00A0238B"/>
    <w:rsid w:val="00A03850"/>
    <w:rsid w:val="00A03D63"/>
    <w:rsid w:val="00A03F5B"/>
    <w:rsid w:val="00A05160"/>
    <w:rsid w:val="00A05C4B"/>
    <w:rsid w:val="00A05CCC"/>
    <w:rsid w:val="00A063E8"/>
    <w:rsid w:val="00A07226"/>
    <w:rsid w:val="00A07551"/>
    <w:rsid w:val="00A07785"/>
    <w:rsid w:val="00A1097D"/>
    <w:rsid w:val="00A1548E"/>
    <w:rsid w:val="00A15636"/>
    <w:rsid w:val="00A15C27"/>
    <w:rsid w:val="00A16796"/>
    <w:rsid w:val="00A17533"/>
    <w:rsid w:val="00A17873"/>
    <w:rsid w:val="00A17EFC"/>
    <w:rsid w:val="00A2390C"/>
    <w:rsid w:val="00A2394E"/>
    <w:rsid w:val="00A25373"/>
    <w:rsid w:val="00A25A89"/>
    <w:rsid w:val="00A2677B"/>
    <w:rsid w:val="00A27DAD"/>
    <w:rsid w:val="00A301E4"/>
    <w:rsid w:val="00A321FD"/>
    <w:rsid w:val="00A35196"/>
    <w:rsid w:val="00A35D8A"/>
    <w:rsid w:val="00A40409"/>
    <w:rsid w:val="00A40DFE"/>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2BB6"/>
    <w:rsid w:val="00A63818"/>
    <w:rsid w:val="00A6382D"/>
    <w:rsid w:val="00A65034"/>
    <w:rsid w:val="00A65A8B"/>
    <w:rsid w:val="00A66EA4"/>
    <w:rsid w:val="00A67EBB"/>
    <w:rsid w:val="00A70EB3"/>
    <w:rsid w:val="00A7129D"/>
    <w:rsid w:val="00A7208B"/>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475"/>
    <w:rsid w:val="00AC0B12"/>
    <w:rsid w:val="00AC0DB1"/>
    <w:rsid w:val="00AC1C7A"/>
    <w:rsid w:val="00AC1DE8"/>
    <w:rsid w:val="00AC22AD"/>
    <w:rsid w:val="00AC2A00"/>
    <w:rsid w:val="00AC2BEE"/>
    <w:rsid w:val="00AC39D6"/>
    <w:rsid w:val="00AC4D4A"/>
    <w:rsid w:val="00AC5B5A"/>
    <w:rsid w:val="00AC7C74"/>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21A"/>
    <w:rsid w:val="00AF65B6"/>
    <w:rsid w:val="00AF7560"/>
    <w:rsid w:val="00AF7C24"/>
    <w:rsid w:val="00B00777"/>
    <w:rsid w:val="00B023BE"/>
    <w:rsid w:val="00B025B4"/>
    <w:rsid w:val="00B03A93"/>
    <w:rsid w:val="00B04D70"/>
    <w:rsid w:val="00B05C02"/>
    <w:rsid w:val="00B072E6"/>
    <w:rsid w:val="00B1048D"/>
    <w:rsid w:val="00B1069F"/>
    <w:rsid w:val="00B1210C"/>
    <w:rsid w:val="00B1297A"/>
    <w:rsid w:val="00B13079"/>
    <w:rsid w:val="00B133CE"/>
    <w:rsid w:val="00B13E52"/>
    <w:rsid w:val="00B14C7A"/>
    <w:rsid w:val="00B16148"/>
    <w:rsid w:val="00B162D7"/>
    <w:rsid w:val="00B16681"/>
    <w:rsid w:val="00B1718D"/>
    <w:rsid w:val="00B20764"/>
    <w:rsid w:val="00B21872"/>
    <w:rsid w:val="00B2191D"/>
    <w:rsid w:val="00B223F2"/>
    <w:rsid w:val="00B22CF3"/>
    <w:rsid w:val="00B23500"/>
    <w:rsid w:val="00B2446E"/>
    <w:rsid w:val="00B252A5"/>
    <w:rsid w:val="00B2586D"/>
    <w:rsid w:val="00B25C40"/>
    <w:rsid w:val="00B25EF2"/>
    <w:rsid w:val="00B300C9"/>
    <w:rsid w:val="00B317E1"/>
    <w:rsid w:val="00B31A24"/>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12B"/>
    <w:rsid w:val="00B672C7"/>
    <w:rsid w:val="00B7089B"/>
    <w:rsid w:val="00B7112B"/>
    <w:rsid w:val="00B71D66"/>
    <w:rsid w:val="00B72DFC"/>
    <w:rsid w:val="00B730E8"/>
    <w:rsid w:val="00B73140"/>
    <w:rsid w:val="00B73561"/>
    <w:rsid w:val="00B7395D"/>
    <w:rsid w:val="00B742D4"/>
    <w:rsid w:val="00B74A04"/>
    <w:rsid w:val="00B7781F"/>
    <w:rsid w:val="00B77ED0"/>
    <w:rsid w:val="00B8044D"/>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27D"/>
    <w:rsid w:val="00BA2A9A"/>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DBB"/>
    <w:rsid w:val="00BB3FB1"/>
    <w:rsid w:val="00BB4392"/>
    <w:rsid w:val="00BB46A2"/>
    <w:rsid w:val="00BB48B6"/>
    <w:rsid w:val="00BB519E"/>
    <w:rsid w:val="00BB578C"/>
    <w:rsid w:val="00BB59AA"/>
    <w:rsid w:val="00BB5E19"/>
    <w:rsid w:val="00BB6D68"/>
    <w:rsid w:val="00BB7002"/>
    <w:rsid w:val="00BB7466"/>
    <w:rsid w:val="00BB7C37"/>
    <w:rsid w:val="00BB7EAE"/>
    <w:rsid w:val="00BC0AD9"/>
    <w:rsid w:val="00BC0AF5"/>
    <w:rsid w:val="00BC0DAE"/>
    <w:rsid w:val="00BC200E"/>
    <w:rsid w:val="00BC26D9"/>
    <w:rsid w:val="00BC440C"/>
    <w:rsid w:val="00BC46C5"/>
    <w:rsid w:val="00BC4924"/>
    <w:rsid w:val="00BC49D7"/>
    <w:rsid w:val="00BC5001"/>
    <w:rsid w:val="00BC6375"/>
    <w:rsid w:val="00BC6D67"/>
    <w:rsid w:val="00BD0271"/>
    <w:rsid w:val="00BD19C2"/>
    <w:rsid w:val="00BD1FC5"/>
    <w:rsid w:val="00BD2BFB"/>
    <w:rsid w:val="00BD3B30"/>
    <w:rsid w:val="00BD51A3"/>
    <w:rsid w:val="00BD5F74"/>
    <w:rsid w:val="00BD6159"/>
    <w:rsid w:val="00BD6F05"/>
    <w:rsid w:val="00BD705E"/>
    <w:rsid w:val="00BE0747"/>
    <w:rsid w:val="00BE091C"/>
    <w:rsid w:val="00BE0E50"/>
    <w:rsid w:val="00BE1063"/>
    <w:rsid w:val="00BE1AA2"/>
    <w:rsid w:val="00BE1DCA"/>
    <w:rsid w:val="00BE47A6"/>
    <w:rsid w:val="00BE4B9E"/>
    <w:rsid w:val="00BE4EB1"/>
    <w:rsid w:val="00BE5523"/>
    <w:rsid w:val="00BE55CB"/>
    <w:rsid w:val="00BE561E"/>
    <w:rsid w:val="00BE60F8"/>
    <w:rsid w:val="00BE6A6C"/>
    <w:rsid w:val="00BE6F59"/>
    <w:rsid w:val="00BE79EF"/>
    <w:rsid w:val="00BF0141"/>
    <w:rsid w:val="00BF05F6"/>
    <w:rsid w:val="00BF07B8"/>
    <w:rsid w:val="00BF0F1C"/>
    <w:rsid w:val="00BF2793"/>
    <w:rsid w:val="00BF3093"/>
    <w:rsid w:val="00BF3859"/>
    <w:rsid w:val="00BF3946"/>
    <w:rsid w:val="00BF6191"/>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1D6"/>
    <w:rsid w:val="00C14686"/>
    <w:rsid w:val="00C14E8E"/>
    <w:rsid w:val="00C15FED"/>
    <w:rsid w:val="00C1683E"/>
    <w:rsid w:val="00C17840"/>
    <w:rsid w:val="00C20FFF"/>
    <w:rsid w:val="00C219E5"/>
    <w:rsid w:val="00C21B23"/>
    <w:rsid w:val="00C220FD"/>
    <w:rsid w:val="00C22576"/>
    <w:rsid w:val="00C227C2"/>
    <w:rsid w:val="00C228EB"/>
    <w:rsid w:val="00C22AEF"/>
    <w:rsid w:val="00C231D7"/>
    <w:rsid w:val="00C23AA3"/>
    <w:rsid w:val="00C23CA9"/>
    <w:rsid w:val="00C24563"/>
    <w:rsid w:val="00C25C78"/>
    <w:rsid w:val="00C25DA1"/>
    <w:rsid w:val="00C2612C"/>
    <w:rsid w:val="00C30CE4"/>
    <w:rsid w:val="00C30F71"/>
    <w:rsid w:val="00C31EDD"/>
    <w:rsid w:val="00C32E88"/>
    <w:rsid w:val="00C33134"/>
    <w:rsid w:val="00C331F2"/>
    <w:rsid w:val="00C33ECD"/>
    <w:rsid w:val="00C343DA"/>
    <w:rsid w:val="00C35637"/>
    <w:rsid w:val="00C35F72"/>
    <w:rsid w:val="00C36D49"/>
    <w:rsid w:val="00C3717E"/>
    <w:rsid w:val="00C37314"/>
    <w:rsid w:val="00C37592"/>
    <w:rsid w:val="00C377E3"/>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47449"/>
    <w:rsid w:val="00C500F0"/>
    <w:rsid w:val="00C50E38"/>
    <w:rsid w:val="00C50FF4"/>
    <w:rsid w:val="00C518EA"/>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4E4A"/>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446"/>
    <w:rsid w:val="00CF3EAA"/>
    <w:rsid w:val="00CF4487"/>
    <w:rsid w:val="00CF45AF"/>
    <w:rsid w:val="00CF6E54"/>
    <w:rsid w:val="00CF79A0"/>
    <w:rsid w:val="00CF7B09"/>
    <w:rsid w:val="00CF7FAB"/>
    <w:rsid w:val="00D01D50"/>
    <w:rsid w:val="00D032ED"/>
    <w:rsid w:val="00D03D6F"/>
    <w:rsid w:val="00D03DD0"/>
    <w:rsid w:val="00D03FC5"/>
    <w:rsid w:val="00D04CF9"/>
    <w:rsid w:val="00D054DC"/>
    <w:rsid w:val="00D065AF"/>
    <w:rsid w:val="00D068AA"/>
    <w:rsid w:val="00D06F64"/>
    <w:rsid w:val="00D10370"/>
    <w:rsid w:val="00D10847"/>
    <w:rsid w:val="00D12A81"/>
    <w:rsid w:val="00D138D2"/>
    <w:rsid w:val="00D14237"/>
    <w:rsid w:val="00D144C5"/>
    <w:rsid w:val="00D1559F"/>
    <w:rsid w:val="00D15736"/>
    <w:rsid w:val="00D163A6"/>
    <w:rsid w:val="00D16BF5"/>
    <w:rsid w:val="00D16DA4"/>
    <w:rsid w:val="00D16EBB"/>
    <w:rsid w:val="00D17737"/>
    <w:rsid w:val="00D203FA"/>
    <w:rsid w:val="00D20B7B"/>
    <w:rsid w:val="00D20FE1"/>
    <w:rsid w:val="00D2144C"/>
    <w:rsid w:val="00D21A25"/>
    <w:rsid w:val="00D21AE4"/>
    <w:rsid w:val="00D22FDE"/>
    <w:rsid w:val="00D23A8E"/>
    <w:rsid w:val="00D23F2B"/>
    <w:rsid w:val="00D259F8"/>
    <w:rsid w:val="00D25AE2"/>
    <w:rsid w:val="00D25E0F"/>
    <w:rsid w:val="00D26314"/>
    <w:rsid w:val="00D26354"/>
    <w:rsid w:val="00D26E42"/>
    <w:rsid w:val="00D27019"/>
    <w:rsid w:val="00D27642"/>
    <w:rsid w:val="00D276AB"/>
    <w:rsid w:val="00D306E6"/>
    <w:rsid w:val="00D31160"/>
    <w:rsid w:val="00D31B9C"/>
    <w:rsid w:val="00D343F9"/>
    <w:rsid w:val="00D349B1"/>
    <w:rsid w:val="00D36C1D"/>
    <w:rsid w:val="00D3733E"/>
    <w:rsid w:val="00D40AAF"/>
    <w:rsid w:val="00D41473"/>
    <w:rsid w:val="00D415D9"/>
    <w:rsid w:val="00D42607"/>
    <w:rsid w:val="00D4318A"/>
    <w:rsid w:val="00D4342B"/>
    <w:rsid w:val="00D4433E"/>
    <w:rsid w:val="00D44E71"/>
    <w:rsid w:val="00D45335"/>
    <w:rsid w:val="00D45355"/>
    <w:rsid w:val="00D4590C"/>
    <w:rsid w:val="00D45AE2"/>
    <w:rsid w:val="00D45D75"/>
    <w:rsid w:val="00D4684D"/>
    <w:rsid w:val="00D47A19"/>
    <w:rsid w:val="00D50A4E"/>
    <w:rsid w:val="00D50CC2"/>
    <w:rsid w:val="00D523A4"/>
    <w:rsid w:val="00D52773"/>
    <w:rsid w:val="00D528E8"/>
    <w:rsid w:val="00D52B0D"/>
    <w:rsid w:val="00D541E2"/>
    <w:rsid w:val="00D541F7"/>
    <w:rsid w:val="00D552AD"/>
    <w:rsid w:val="00D55964"/>
    <w:rsid w:val="00D55B4A"/>
    <w:rsid w:val="00D56D4D"/>
    <w:rsid w:val="00D56E2E"/>
    <w:rsid w:val="00D57255"/>
    <w:rsid w:val="00D57858"/>
    <w:rsid w:val="00D57DDF"/>
    <w:rsid w:val="00D6174B"/>
    <w:rsid w:val="00D6256E"/>
    <w:rsid w:val="00D62600"/>
    <w:rsid w:val="00D626A4"/>
    <w:rsid w:val="00D62A8C"/>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0B"/>
    <w:rsid w:val="00D76FBD"/>
    <w:rsid w:val="00D77466"/>
    <w:rsid w:val="00D77F12"/>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572E"/>
    <w:rsid w:val="00DA5746"/>
    <w:rsid w:val="00DA5796"/>
    <w:rsid w:val="00DA683B"/>
    <w:rsid w:val="00DA6B61"/>
    <w:rsid w:val="00DA719A"/>
    <w:rsid w:val="00DB295C"/>
    <w:rsid w:val="00DB2B6E"/>
    <w:rsid w:val="00DB2CEC"/>
    <w:rsid w:val="00DB3E25"/>
    <w:rsid w:val="00DB4B84"/>
    <w:rsid w:val="00DB7CB9"/>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4CA0"/>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E18"/>
    <w:rsid w:val="00DF5AD0"/>
    <w:rsid w:val="00DF78B8"/>
    <w:rsid w:val="00E00136"/>
    <w:rsid w:val="00E00D18"/>
    <w:rsid w:val="00E0101E"/>
    <w:rsid w:val="00E01F69"/>
    <w:rsid w:val="00E02661"/>
    <w:rsid w:val="00E0293C"/>
    <w:rsid w:val="00E045E9"/>
    <w:rsid w:val="00E04D4A"/>
    <w:rsid w:val="00E06DFB"/>
    <w:rsid w:val="00E071FE"/>
    <w:rsid w:val="00E073D0"/>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3C8"/>
    <w:rsid w:val="00E44EFB"/>
    <w:rsid w:val="00E4526B"/>
    <w:rsid w:val="00E45570"/>
    <w:rsid w:val="00E45A3E"/>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1AE"/>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2BA6"/>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793"/>
    <w:rsid w:val="00E93896"/>
    <w:rsid w:val="00E96A1A"/>
    <w:rsid w:val="00E96DD4"/>
    <w:rsid w:val="00EA01EA"/>
    <w:rsid w:val="00EA054F"/>
    <w:rsid w:val="00EA1D2B"/>
    <w:rsid w:val="00EA1F1F"/>
    <w:rsid w:val="00EA226A"/>
    <w:rsid w:val="00EA3600"/>
    <w:rsid w:val="00EA5E87"/>
    <w:rsid w:val="00EA61BC"/>
    <w:rsid w:val="00EA628C"/>
    <w:rsid w:val="00EB0A22"/>
    <w:rsid w:val="00EB10FF"/>
    <w:rsid w:val="00EB1A09"/>
    <w:rsid w:val="00EB2EF7"/>
    <w:rsid w:val="00EB485E"/>
    <w:rsid w:val="00EB4FA1"/>
    <w:rsid w:val="00EB52A3"/>
    <w:rsid w:val="00EB579C"/>
    <w:rsid w:val="00EB60A8"/>
    <w:rsid w:val="00EB65BA"/>
    <w:rsid w:val="00EB68E5"/>
    <w:rsid w:val="00EB6F1C"/>
    <w:rsid w:val="00EB712A"/>
    <w:rsid w:val="00EB777E"/>
    <w:rsid w:val="00EC063A"/>
    <w:rsid w:val="00EC067B"/>
    <w:rsid w:val="00EC1752"/>
    <w:rsid w:val="00EC2533"/>
    <w:rsid w:val="00EC280C"/>
    <w:rsid w:val="00EC2F42"/>
    <w:rsid w:val="00EC31D7"/>
    <w:rsid w:val="00EC331A"/>
    <w:rsid w:val="00EC3ACF"/>
    <w:rsid w:val="00EC462E"/>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4AA4"/>
    <w:rsid w:val="00ED5166"/>
    <w:rsid w:val="00ED54D5"/>
    <w:rsid w:val="00ED5F35"/>
    <w:rsid w:val="00ED6616"/>
    <w:rsid w:val="00ED6FB6"/>
    <w:rsid w:val="00ED7B1F"/>
    <w:rsid w:val="00ED7C54"/>
    <w:rsid w:val="00ED7D4F"/>
    <w:rsid w:val="00EE11D8"/>
    <w:rsid w:val="00EE19C1"/>
    <w:rsid w:val="00EE1F97"/>
    <w:rsid w:val="00EE2058"/>
    <w:rsid w:val="00EE209B"/>
    <w:rsid w:val="00EE28D6"/>
    <w:rsid w:val="00EE2F32"/>
    <w:rsid w:val="00EE3938"/>
    <w:rsid w:val="00EE462B"/>
    <w:rsid w:val="00EE5150"/>
    <w:rsid w:val="00EE7FA6"/>
    <w:rsid w:val="00EF082F"/>
    <w:rsid w:val="00EF0941"/>
    <w:rsid w:val="00EF15E8"/>
    <w:rsid w:val="00EF347C"/>
    <w:rsid w:val="00EF3488"/>
    <w:rsid w:val="00EF39A9"/>
    <w:rsid w:val="00EF5D89"/>
    <w:rsid w:val="00EF6151"/>
    <w:rsid w:val="00EF620E"/>
    <w:rsid w:val="00F0030D"/>
    <w:rsid w:val="00F00330"/>
    <w:rsid w:val="00F00F82"/>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F6C"/>
    <w:rsid w:val="00F30BC0"/>
    <w:rsid w:val="00F30DCB"/>
    <w:rsid w:val="00F31FDA"/>
    <w:rsid w:val="00F3229C"/>
    <w:rsid w:val="00F33C4B"/>
    <w:rsid w:val="00F35C16"/>
    <w:rsid w:val="00F35E9E"/>
    <w:rsid w:val="00F402A6"/>
    <w:rsid w:val="00F40C13"/>
    <w:rsid w:val="00F41A75"/>
    <w:rsid w:val="00F41DE6"/>
    <w:rsid w:val="00F42435"/>
    <w:rsid w:val="00F43413"/>
    <w:rsid w:val="00F463A9"/>
    <w:rsid w:val="00F47B55"/>
    <w:rsid w:val="00F47EB4"/>
    <w:rsid w:val="00F517BA"/>
    <w:rsid w:val="00F53959"/>
    <w:rsid w:val="00F540B2"/>
    <w:rsid w:val="00F560F5"/>
    <w:rsid w:val="00F602CB"/>
    <w:rsid w:val="00F606BE"/>
    <w:rsid w:val="00F62169"/>
    <w:rsid w:val="00F63EC5"/>
    <w:rsid w:val="00F6692B"/>
    <w:rsid w:val="00F67841"/>
    <w:rsid w:val="00F70851"/>
    <w:rsid w:val="00F70FF9"/>
    <w:rsid w:val="00F71FA6"/>
    <w:rsid w:val="00F72497"/>
    <w:rsid w:val="00F72633"/>
    <w:rsid w:val="00F72D8F"/>
    <w:rsid w:val="00F74093"/>
    <w:rsid w:val="00F75678"/>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64B"/>
    <w:rsid w:val="00F82C00"/>
    <w:rsid w:val="00F837EF"/>
    <w:rsid w:val="00F843FB"/>
    <w:rsid w:val="00F853C8"/>
    <w:rsid w:val="00F85CF0"/>
    <w:rsid w:val="00F85D84"/>
    <w:rsid w:val="00F866C4"/>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6755"/>
    <w:rsid w:val="00FA6F1B"/>
    <w:rsid w:val="00FA7427"/>
    <w:rsid w:val="00FB13AE"/>
    <w:rsid w:val="00FB163B"/>
    <w:rsid w:val="00FB19AD"/>
    <w:rsid w:val="00FB2421"/>
    <w:rsid w:val="00FB2889"/>
    <w:rsid w:val="00FB28B5"/>
    <w:rsid w:val="00FB2DDF"/>
    <w:rsid w:val="00FB53FE"/>
    <w:rsid w:val="00FB58F8"/>
    <w:rsid w:val="00FB5C97"/>
    <w:rsid w:val="00FB5EF0"/>
    <w:rsid w:val="00FB6B0F"/>
    <w:rsid w:val="00FB7056"/>
    <w:rsid w:val="00FC06C6"/>
    <w:rsid w:val="00FC145D"/>
    <w:rsid w:val="00FC14F7"/>
    <w:rsid w:val="00FC168C"/>
    <w:rsid w:val="00FC1C1C"/>
    <w:rsid w:val="00FC2A45"/>
    <w:rsid w:val="00FC38C4"/>
    <w:rsid w:val="00FC4859"/>
    <w:rsid w:val="00FC54EF"/>
    <w:rsid w:val="00FC5E30"/>
    <w:rsid w:val="00FC6EF3"/>
    <w:rsid w:val="00FD0197"/>
    <w:rsid w:val="00FD0306"/>
    <w:rsid w:val="00FD1B9A"/>
    <w:rsid w:val="00FD1BCF"/>
    <w:rsid w:val="00FD2375"/>
    <w:rsid w:val="00FD281E"/>
    <w:rsid w:val="00FD3725"/>
    <w:rsid w:val="00FD4D0B"/>
    <w:rsid w:val="00FD64B3"/>
    <w:rsid w:val="00FD64B4"/>
    <w:rsid w:val="00FD7129"/>
    <w:rsid w:val="00FE0362"/>
    <w:rsid w:val="00FE13BC"/>
    <w:rsid w:val="00FE13E6"/>
    <w:rsid w:val="00FE15BA"/>
    <w:rsid w:val="00FE2FC4"/>
    <w:rsid w:val="00FE3DE2"/>
    <w:rsid w:val="00FE4738"/>
    <w:rsid w:val="00FE48E8"/>
    <w:rsid w:val="00FE4EBC"/>
    <w:rsid w:val="00FE4EDA"/>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28D5B3"/>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4108F"/>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0410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04108F"/>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04108F"/>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04108F"/>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04108F"/>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04108F"/>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04108F"/>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04108F"/>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04108F"/>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0410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108F"/>
  </w:style>
  <w:style w:type="paragraph" w:styleId="BalloonText">
    <w:name w:val="Balloon Text"/>
    <w:basedOn w:val="Normal"/>
    <w:link w:val="BalloonTextChar"/>
    <w:semiHidden/>
    <w:rsid w:val="0004108F"/>
    <w:rPr>
      <w:rFonts w:ascii="Tahoma" w:hAnsi="Tahoma" w:cs="Tahoma"/>
      <w:sz w:val="16"/>
      <w:szCs w:val="16"/>
    </w:rPr>
  </w:style>
  <w:style w:type="character" w:customStyle="1" w:styleId="BalloonTextChar">
    <w:name w:val="Balloon Text Char"/>
    <w:basedOn w:val="DefaultParagraphFont"/>
    <w:link w:val="BalloonText"/>
    <w:semiHidden/>
    <w:locked/>
    <w:rsid w:val="0004108F"/>
    <w:rPr>
      <w:rFonts w:ascii="Tahoma" w:eastAsiaTheme="minorHAnsi" w:hAnsi="Tahoma" w:cs="Tahoma"/>
      <w:sz w:val="16"/>
      <w:szCs w:val="16"/>
      <w:lang w:val="en-US" w:eastAsia="en-US"/>
    </w:rPr>
  </w:style>
  <w:style w:type="paragraph" w:styleId="Header">
    <w:name w:val="header"/>
    <w:basedOn w:val="Normal"/>
    <w:link w:val="HeaderChar"/>
    <w:semiHidden/>
    <w:rsid w:val="0004108F"/>
    <w:pPr>
      <w:tabs>
        <w:tab w:val="center" w:pos="4320"/>
        <w:tab w:val="right" w:pos="8640"/>
      </w:tabs>
    </w:pPr>
  </w:style>
  <w:style w:type="character" w:customStyle="1" w:styleId="HeaderChar">
    <w:name w:val="Header Char"/>
    <w:basedOn w:val="DefaultParagraphFont"/>
    <w:link w:val="Header"/>
    <w:semiHidden/>
    <w:locked/>
    <w:rsid w:val="0004108F"/>
    <w:rPr>
      <w:rFonts w:ascii="Linux Libertine" w:eastAsiaTheme="minorHAnsi" w:hAnsi="Linux Libertine" w:cstheme="minorBidi"/>
      <w:sz w:val="18"/>
      <w:szCs w:val="22"/>
      <w:lang w:val="en-US" w:eastAsia="en-US"/>
    </w:rPr>
  </w:style>
  <w:style w:type="paragraph" w:styleId="Footer">
    <w:name w:val="footer"/>
    <w:basedOn w:val="Normal"/>
    <w:link w:val="FooterChar"/>
    <w:rsid w:val="0004108F"/>
    <w:pPr>
      <w:tabs>
        <w:tab w:val="center" w:pos="4320"/>
        <w:tab w:val="right" w:pos="8640"/>
      </w:tabs>
    </w:pPr>
  </w:style>
  <w:style w:type="character" w:customStyle="1" w:styleId="FooterChar">
    <w:name w:val="Footer Char"/>
    <w:basedOn w:val="DefaultParagraphFont"/>
    <w:link w:val="Footer"/>
    <w:locked/>
    <w:rsid w:val="0004108F"/>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04108F"/>
    <w:rPr>
      <w:sz w:val="20"/>
      <w:szCs w:val="20"/>
    </w:rPr>
  </w:style>
  <w:style w:type="character" w:customStyle="1" w:styleId="EndnoteTextChar">
    <w:name w:val="Endnote Text Char"/>
    <w:basedOn w:val="DefaultParagraphFont"/>
    <w:link w:val="EndnoteText"/>
    <w:uiPriority w:val="99"/>
    <w:locked/>
    <w:rsid w:val="0004108F"/>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04108F"/>
    <w:rPr>
      <w:vertAlign w:val="superscript"/>
    </w:rPr>
  </w:style>
  <w:style w:type="table" w:styleId="TableGrid">
    <w:name w:val="Table Grid"/>
    <w:basedOn w:val="TableNormal"/>
    <w:locked/>
    <w:rsid w:val="0004108F"/>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04108F"/>
    <w:rPr>
      <w:color w:val="0000FF" w:themeColor="hyperlink"/>
      <w:u w:val="single"/>
    </w:rPr>
  </w:style>
  <w:style w:type="character" w:styleId="FollowedHyperlink">
    <w:name w:val="FollowedHyperlink"/>
    <w:basedOn w:val="DefaultParagraphFont"/>
    <w:uiPriority w:val="99"/>
    <w:unhideWhenUsed/>
    <w:rsid w:val="0004108F"/>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04108F"/>
    <w:rPr>
      <w:sz w:val="16"/>
      <w:szCs w:val="16"/>
    </w:rPr>
  </w:style>
  <w:style w:type="paragraph" w:styleId="CommentText">
    <w:name w:val="annotation text"/>
    <w:basedOn w:val="Normal"/>
    <w:link w:val="CommentTextChar"/>
    <w:rsid w:val="0004108F"/>
    <w:rPr>
      <w:sz w:val="20"/>
    </w:rPr>
  </w:style>
  <w:style w:type="character" w:customStyle="1" w:styleId="CommentTextChar">
    <w:name w:val="Comment Text Char"/>
    <w:basedOn w:val="DefaultParagraphFont"/>
    <w:link w:val="CommentText"/>
    <w:rsid w:val="0004108F"/>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04108F"/>
    <w:rPr>
      <w:b/>
      <w:bCs/>
    </w:rPr>
  </w:style>
  <w:style w:type="character" w:customStyle="1" w:styleId="CommentSubjectChar">
    <w:name w:val="Comment Subject Char"/>
    <w:basedOn w:val="CommentTextChar"/>
    <w:link w:val="CommentSubject"/>
    <w:rsid w:val="0004108F"/>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04108F"/>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04108F"/>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04108F"/>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4108F"/>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04108F"/>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04108F"/>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04108F"/>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04108F"/>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04108F"/>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04108F"/>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04108F"/>
    <w:rPr>
      <w:rFonts w:ascii="Times New Roman" w:eastAsia="Times New Roman" w:hAnsi="Times New Roman"/>
      <w:i/>
      <w:sz w:val="24"/>
      <w:szCs w:val="22"/>
      <w:lang w:val="en-GB" w:eastAsia="en-US" w:bidi="ar-DZ"/>
    </w:rPr>
  </w:style>
  <w:style w:type="paragraph" w:customStyle="1" w:styleId="Abstract">
    <w:name w:val="Abstract"/>
    <w:qFormat/>
    <w:rsid w:val="0004108F"/>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04108F"/>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04108F"/>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04108F"/>
    <w:rPr>
      <w:color w:val="auto"/>
      <w:bdr w:val="none" w:sz="0" w:space="0" w:color="auto"/>
      <w:shd w:val="clear" w:color="auto" w:fill="CFBFB1"/>
    </w:rPr>
  </w:style>
  <w:style w:type="character" w:styleId="FootnoteReference">
    <w:name w:val="footnote reference"/>
    <w:basedOn w:val="DefaultParagraphFont"/>
    <w:uiPriority w:val="99"/>
    <w:unhideWhenUsed/>
    <w:rsid w:val="0004108F"/>
    <w:rPr>
      <w:vertAlign w:val="superscript"/>
    </w:rPr>
  </w:style>
  <w:style w:type="paragraph" w:customStyle="1" w:styleId="Head1">
    <w:name w:val="Head1"/>
    <w:autoRedefine/>
    <w:qFormat/>
    <w:rsid w:val="0004108F"/>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04108F"/>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04108F"/>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04108F"/>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04108F"/>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04108F"/>
  </w:style>
  <w:style w:type="paragraph" w:customStyle="1" w:styleId="Titledocument">
    <w:name w:val="Title_document"/>
    <w:autoRedefine/>
    <w:qFormat/>
    <w:rsid w:val="0004108F"/>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04108F"/>
    <w:rPr>
      <w:rFonts w:ascii="Courier New" w:eastAsia="Arial Unicode MS" w:hAnsi="Courier New" w:cs="Times New Roman"/>
      <w:sz w:val="20"/>
      <w:szCs w:val="20"/>
    </w:rPr>
  </w:style>
  <w:style w:type="character" w:customStyle="1" w:styleId="Publisher">
    <w:name w:val="Publisher"/>
    <w:basedOn w:val="DefaultParagraphFont"/>
    <w:uiPriority w:val="1"/>
    <w:qFormat/>
    <w:rsid w:val="0004108F"/>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04108F"/>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04108F"/>
    <w:rPr>
      <w:color w:val="auto"/>
      <w:bdr w:val="none" w:sz="0" w:space="0" w:color="auto"/>
      <w:shd w:val="clear" w:color="auto" w:fill="FF3300"/>
    </w:rPr>
  </w:style>
  <w:style w:type="paragraph" w:customStyle="1" w:styleId="VersoLRH">
    <w:name w:val="Verso_(LRH)"/>
    <w:autoRedefine/>
    <w:qFormat/>
    <w:rsid w:val="0004108F"/>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04108F"/>
    <w:rPr>
      <w:color w:val="auto"/>
      <w:bdr w:val="none" w:sz="0" w:space="0" w:color="auto"/>
      <w:shd w:val="clear" w:color="auto" w:fill="FFCC66"/>
    </w:rPr>
  </w:style>
  <w:style w:type="character" w:customStyle="1" w:styleId="Pages">
    <w:name w:val="Pages"/>
    <w:basedOn w:val="DefaultParagraphFont"/>
    <w:uiPriority w:val="1"/>
    <w:qFormat/>
    <w:rsid w:val="0004108F"/>
    <w:rPr>
      <w:color w:val="auto"/>
      <w:bdr w:val="none" w:sz="0" w:space="0" w:color="auto"/>
      <w:shd w:val="clear" w:color="auto" w:fill="D279FF"/>
    </w:rPr>
  </w:style>
  <w:style w:type="character" w:customStyle="1" w:styleId="Degree">
    <w:name w:val="Degree"/>
    <w:basedOn w:val="DefaultParagraphFont"/>
    <w:uiPriority w:val="1"/>
    <w:qFormat/>
    <w:rsid w:val="0004108F"/>
    <w:rPr>
      <w:color w:val="auto"/>
      <w:bdr w:val="none" w:sz="0" w:space="0" w:color="auto"/>
      <w:shd w:val="clear" w:color="auto" w:fill="00C400"/>
    </w:rPr>
  </w:style>
  <w:style w:type="character" w:customStyle="1" w:styleId="Role">
    <w:name w:val="Role"/>
    <w:basedOn w:val="DefaultParagraphFont"/>
    <w:uiPriority w:val="1"/>
    <w:qFormat/>
    <w:rsid w:val="0004108F"/>
    <w:rPr>
      <w:color w:val="92D050"/>
    </w:rPr>
  </w:style>
  <w:style w:type="paragraph" w:customStyle="1" w:styleId="AbsHead">
    <w:name w:val="AbsHead"/>
    <w:link w:val="AbsHeadChar"/>
    <w:autoRedefine/>
    <w:qFormat/>
    <w:rsid w:val="0004108F"/>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04108F"/>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04108F"/>
    <w:rPr>
      <w:color w:val="FF0000"/>
    </w:rPr>
  </w:style>
  <w:style w:type="paragraph" w:customStyle="1" w:styleId="AckHead">
    <w:name w:val="AckHead"/>
    <w:link w:val="AckHeadChar"/>
    <w:autoRedefine/>
    <w:qFormat/>
    <w:rsid w:val="0004108F"/>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04108F"/>
    <w:rPr>
      <w:rFonts w:ascii="Linux Biolinum" w:eastAsiaTheme="minorHAnsi" w:hAnsi="Linux Biolinum" w:cstheme="minorBidi"/>
      <w:b/>
      <w:sz w:val="22"/>
      <w:szCs w:val="22"/>
      <w:lang w:val="en-US" w:eastAsia="en-US"/>
    </w:rPr>
  </w:style>
  <w:style w:type="paragraph" w:customStyle="1" w:styleId="AckPara">
    <w:name w:val="AckPara"/>
    <w:autoRedefine/>
    <w:qFormat/>
    <w:rsid w:val="0004108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04108F"/>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04108F"/>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04108F"/>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04108F"/>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04108F"/>
    <w:rPr>
      <w:color w:val="auto"/>
      <w:bdr w:val="none" w:sz="0" w:space="0" w:color="auto"/>
      <w:shd w:val="clear" w:color="auto" w:fill="CCCCFF"/>
    </w:rPr>
  </w:style>
  <w:style w:type="paragraph" w:customStyle="1" w:styleId="AuthNotes">
    <w:name w:val="AuthNotes"/>
    <w:qFormat/>
    <w:rsid w:val="0004108F"/>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04108F"/>
    <w:rPr>
      <w:color w:val="8064A2" w:themeColor="accent4"/>
    </w:rPr>
  </w:style>
  <w:style w:type="paragraph" w:customStyle="1" w:styleId="Authors">
    <w:name w:val="Authors"/>
    <w:link w:val="AuthorsChar"/>
    <w:autoRedefine/>
    <w:qFormat/>
    <w:rsid w:val="0004108F"/>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04108F"/>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04108F"/>
    <w:rPr>
      <w:color w:val="auto"/>
      <w:bdr w:val="none" w:sz="0" w:space="0" w:color="auto"/>
      <w:shd w:val="clear" w:color="auto" w:fill="FFD9B3"/>
    </w:rPr>
  </w:style>
  <w:style w:type="paragraph" w:customStyle="1" w:styleId="BoxText">
    <w:name w:val="BoxText"/>
    <w:qFormat/>
    <w:rsid w:val="0004108F"/>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04108F"/>
    <w:rPr>
      <w:rFonts w:asciiTheme="majorHAnsi" w:hAnsiTheme="majorHAnsi" w:cs="Times New Roman"/>
      <w:sz w:val="24"/>
      <w:szCs w:val="24"/>
    </w:rPr>
  </w:style>
  <w:style w:type="character" w:customStyle="1" w:styleId="City">
    <w:name w:val="City"/>
    <w:basedOn w:val="DefaultParagraphFont"/>
    <w:uiPriority w:val="1"/>
    <w:qFormat/>
    <w:rsid w:val="0004108F"/>
    <w:rPr>
      <w:color w:val="auto"/>
      <w:bdr w:val="none" w:sz="0" w:space="0" w:color="auto"/>
      <w:shd w:val="clear" w:color="auto" w:fill="66FFFF"/>
    </w:rPr>
  </w:style>
  <w:style w:type="character" w:customStyle="1" w:styleId="Collab">
    <w:name w:val="Collab"/>
    <w:basedOn w:val="DefaultParagraphFont"/>
    <w:uiPriority w:val="1"/>
    <w:qFormat/>
    <w:rsid w:val="0004108F"/>
    <w:rPr>
      <w:color w:val="auto"/>
      <w:bdr w:val="none" w:sz="0" w:space="0" w:color="auto"/>
      <w:shd w:val="clear" w:color="auto" w:fill="5F5F5F"/>
    </w:rPr>
  </w:style>
  <w:style w:type="character" w:customStyle="1" w:styleId="ConfDate">
    <w:name w:val="ConfDate"/>
    <w:basedOn w:val="DefaultParagraphFont"/>
    <w:uiPriority w:val="1"/>
    <w:rsid w:val="0004108F"/>
    <w:rPr>
      <w:rFonts w:ascii="Times New Roman" w:hAnsi="Times New Roman"/>
      <w:color w:val="FF0066"/>
      <w:sz w:val="20"/>
    </w:rPr>
  </w:style>
  <w:style w:type="character" w:customStyle="1" w:styleId="ConfLoc">
    <w:name w:val="ConfLoc"/>
    <w:basedOn w:val="DefaultParagraphFont"/>
    <w:uiPriority w:val="1"/>
    <w:rsid w:val="0004108F"/>
    <w:rPr>
      <w:color w:val="003300"/>
      <w:bdr w:val="none" w:sz="0" w:space="0" w:color="auto"/>
      <w:shd w:val="clear" w:color="auto" w:fill="9999FF"/>
    </w:rPr>
  </w:style>
  <w:style w:type="character" w:customStyle="1" w:styleId="ConfName">
    <w:name w:val="ConfName"/>
    <w:basedOn w:val="DefaultParagraphFont"/>
    <w:uiPriority w:val="1"/>
    <w:qFormat/>
    <w:rsid w:val="0004108F"/>
    <w:rPr>
      <w:color w:val="15BDBD"/>
    </w:rPr>
  </w:style>
  <w:style w:type="paragraph" w:customStyle="1" w:styleId="Correspondence">
    <w:name w:val="Correspondence"/>
    <w:basedOn w:val="Normal"/>
    <w:link w:val="CorrespondenceChar"/>
    <w:autoRedefine/>
    <w:qFormat/>
    <w:rsid w:val="0004108F"/>
    <w:rPr>
      <w:color w:val="215868" w:themeColor="accent5" w:themeShade="80"/>
    </w:rPr>
  </w:style>
  <w:style w:type="character" w:customStyle="1" w:styleId="CorrespondenceChar">
    <w:name w:val="Correspondence Char"/>
    <w:basedOn w:val="DefaultParagraphFont"/>
    <w:link w:val="Correspondence"/>
    <w:rsid w:val="0004108F"/>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04108F"/>
    <w:rPr>
      <w:color w:val="auto"/>
      <w:bdr w:val="none" w:sz="0" w:space="0" w:color="auto"/>
      <w:shd w:val="clear" w:color="auto" w:fill="00A5E0"/>
    </w:rPr>
  </w:style>
  <w:style w:type="paragraph" w:customStyle="1" w:styleId="DefItem">
    <w:name w:val="DefItem"/>
    <w:basedOn w:val="Normal"/>
    <w:autoRedefine/>
    <w:qFormat/>
    <w:rsid w:val="0004108F"/>
    <w:pPr>
      <w:spacing w:after="80"/>
      <w:ind w:left="720"/>
    </w:pPr>
    <w:rPr>
      <w:color w:val="632423" w:themeColor="accent2" w:themeShade="80"/>
    </w:rPr>
  </w:style>
  <w:style w:type="paragraph" w:customStyle="1" w:styleId="DisplayFormula">
    <w:name w:val="DisplayFormula"/>
    <w:link w:val="DisplayFormulaChar"/>
    <w:qFormat/>
    <w:rsid w:val="0004108F"/>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04108F"/>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04108F"/>
    <w:rPr>
      <w:color w:val="auto"/>
      <w:bdr w:val="none" w:sz="0" w:space="0" w:color="auto"/>
      <w:shd w:val="clear" w:color="auto" w:fill="FFD1E8"/>
    </w:rPr>
  </w:style>
  <w:style w:type="character" w:customStyle="1" w:styleId="Edition">
    <w:name w:val="Edition"/>
    <w:basedOn w:val="DefaultParagraphFont"/>
    <w:uiPriority w:val="1"/>
    <w:qFormat/>
    <w:rsid w:val="0004108F"/>
    <w:rPr>
      <w:color w:val="auto"/>
      <w:bdr w:val="none" w:sz="0" w:space="0" w:color="auto"/>
      <w:shd w:val="clear" w:color="auto" w:fill="9999FF"/>
    </w:rPr>
  </w:style>
  <w:style w:type="character" w:customStyle="1" w:styleId="EdSurname">
    <w:name w:val="EdSurname"/>
    <w:basedOn w:val="DefaultParagraphFont"/>
    <w:uiPriority w:val="1"/>
    <w:qFormat/>
    <w:rsid w:val="0004108F"/>
    <w:rPr>
      <w:color w:val="auto"/>
      <w:bdr w:val="none" w:sz="0" w:space="0" w:color="auto"/>
      <w:shd w:val="clear" w:color="auto" w:fill="FF95CA"/>
    </w:rPr>
  </w:style>
  <w:style w:type="character" w:customStyle="1" w:styleId="Email">
    <w:name w:val="Email"/>
    <w:basedOn w:val="DefaultParagraphFont"/>
    <w:uiPriority w:val="1"/>
    <w:qFormat/>
    <w:rsid w:val="0004108F"/>
    <w:rPr>
      <w:color w:val="0808B8"/>
    </w:rPr>
  </w:style>
  <w:style w:type="character" w:customStyle="1" w:styleId="Fax">
    <w:name w:val="Fax"/>
    <w:basedOn w:val="DefaultParagraphFont"/>
    <w:uiPriority w:val="1"/>
    <w:qFormat/>
    <w:rsid w:val="0004108F"/>
    <w:rPr>
      <w:color w:val="C00000"/>
    </w:rPr>
  </w:style>
  <w:style w:type="paragraph" w:customStyle="1" w:styleId="FigNote">
    <w:name w:val="FigNote"/>
    <w:basedOn w:val="TableFootnote"/>
    <w:qFormat/>
    <w:rsid w:val="0004108F"/>
  </w:style>
  <w:style w:type="paragraph" w:customStyle="1" w:styleId="FigureCaption">
    <w:name w:val="FigureCaption"/>
    <w:link w:val="FigureCaptionChar"/>
    <w:autoRedefine/>
    <w:qFormat/>
    <w:rsid w:val="0004108F"/>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04108F"/>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04108F"/>
    <w:rPr>
      <w:color w:val="auto"/>
      <w:bdr w:val="none" w:sz="0" w:space="0" w:color="auto"/>
      <w:shd w:val="clear" w:color="auto" w:fill="DDDDDD"/>
    </w:rPr>
  </w:style>
  <w:style w:type="character" w:customStyle="1" w:styleId="focus">
    <w:name w:val="focus"/>
    <w:basedOn w:val="DefaultParagraphFont"/>
    <w:rsid w:val="0004108F"/>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04108F"/>
    <w:rPr>
      <w:rFonts w:asciiTheme="majorHAnsi" w:hAnsiTheme="majorHAnsi"/>
      <w:color w:val="943634" w:themeColor="accent2" w:themeShade="BF"/>
      <w:sz w:val="28"/>
    </w:rPr>
  </w:style>
  <w:style w:type="character" w:customStyle="1" w:styleId="Issue">
    <w:name w:val="Issue"/>
    <w:basedOn w:val="DefaultParagraphFont"/>
    <w:uiPriority w:val="1"/>
    <w:qFormat/>
    <w:rsid w:val="0004108F"/>
    <w:rPr>
      <w:color w:val="auto"/>
      <w:bdr w:val="none" w:sz="0" w:space="0" w:color="auto"/>
      <w:shd w:val="clear" w:color="auto" w:fill="C8BE84"/>
    </w:rPr>
  </w:style>
  <w:style w:type="character" w:customStyle="1" w:styleId="JournalTitle">
    <w:name w:val="JournalTitle"/>
    <w:basedOn w:val="DefaultParagraphFont"/>
    <w:uiPriority w:val="1"/>
    <w:qFormat/>
    <w:rsid w:val="0004108F"/>
    <w:rPr>
      <w:color w:val="auto"/>
      <w:bdr w:val="none" w:sz="0" w:space="0" w:color="auto"/>
      <w:shd w:val="clear" w:color="auto" w:fill="CCFF99"/>
    </w:rPr>
  </w:style>
  <w:style w:type="paragraph" w:customStyle="1" w:styleId="KeyWordHead">
    <w:name w:val="KeyWordHead"/>
    <w:autoRedefine/>
    <w:qFormat/>
    <w:rsid w:val="0004108F"/>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04108F"/>
    <w:pPr>
      <w:spacing w:before="60" w:after="60"/>
    </w:pPr>
  </w:style>
  <w:style w:type="character" w:customStyle="1" w:styleId="Label">
    <w:name w:val="Label"/>
    <w:basedOn w:val="DefaultParagraphFont"/>
    <w:uiPriority w:val="1"/>
    <w:qFormat/>
    <w:rsid w:val="0004108F"/>
    <w:rPr>
      <w:b w:val="0"/>
      <w:color w:val="0070C0"/>
    </w:rPr>
  </w:style>
  <w:style w:type="character" w:customStyle="1" w:styleId="MiscDate">
    <w:name w:val="MiscDate"/>
    <w:basedOn w:val="DefaultParagraphFont"/>
    <w:uiPriority w:val="1"/>
    <w:qFormat/>
    <w:rsid w:val="0004108F"/>
    <w:rPr>
      <w:color w:val="7030A0"/>
    </w:rPr>
  </w:style>
  <w:style w:type="character" w:customStyle="1" w:styleId="name-alternative">
    <w:name w:val="name-alternative"/>
    <w:basedOn w:val="DefaultParagraphFont"/>
    <w:uiPriority w:val="1"/>
    <w:qFormat/>
    <w:rsid w:val="0004108F"/>
    <w:rPr>
      <w:color w:val="0D0D0D" w:themeColor="text1" w:themeTint="F2"/>
    </w:rPr>
  </w:style>
  <w:style w:type="paragraph" w:customStyle="1" w:styleId="NomenclatureHead">
    <w:name w:val="NomenclatureHead"/>
    <w:basedOn w:val="Normal"/>
    <w:qFormat/>
    <w:rsid w:val="0004108F"/>
    <w:rPr>
      <w:rFonts w:asciiTheme="majorHAnsi" w:hAnsiTheme="majorHAnsi"/>
      <w:color w:val="943634" w:themeColor="accent2" w:themeShade="BF"/>
      <w:sz w:val="28"/>
    </w:rPr>
  </w:style>
  <w:style w:type="character" w:customStyle="1" w:styleId="OrgDiv">
    <w:name w:val="OrgDiv"/>
    <w:basedOn w:val="DefaultParagraphFont"/>
    <w:uiPriority w:val="1"/>
    <w:qFormat/>
    <w:rsid w:val="0004108F"/>
    <w:rPr>
      <w:color w:val="548DD4" w:themeColor="text2" w:themeTint="99"/>
    </w:rPr>
  </w:style>
  <w:style w:type="character" w:customStyle="1" w:styleId="OrgName">
    <w:name w:val="OrgName"/>
    <w:basedOn w:val="DefaultParagraphFont"/>
    <w:uiPriority w:val="1"/>
    <w:qFormat/>
    <w:rsid w:val="0004108F"/>
    <w:rPr>
      <w:color w:val="17365D" w:themeColor="text2" w:themeShade="BF"/>
    </w:rPr>
  </w:style>
  <w:style w:type="paragraph" w:customStyle="1" w:styleId="Para">
    <w:name w:val="Para"/>
    <w:autoRedefine/>
    <w:qFormat/>
    <w:rsid w:val="0004108F"/>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04108F"/>
    <w:rPr>
      <w:color w:val="0000FF"/>
    </w:rPr>
  </w:style>
  <w:style w:type="character" w:customStyle="1" w:styleId="Phone">
    <w:name w:val="Phone"/>
    <w:basedOn w:val="DefaultParagraphFont"/>
    <w:uiPriority w:val="1"/>
    <w:qFormat/>
    <w:rsid w:val="0004108F"/>
    <w:rPr>
      <w:color w:val="A0502C"/>
    </w:rPr>
  </w:style>
  <w:style w:type="character" w:customStyle="1" w:styleId="PinCode">
    <w:name w:val="PinCode"/>
    <w:basedOn w:val="DefaultParagraphFont"/>
    <w:uiPriority w:val="1"/>
    <w:qFormat/>
    <w:rsid w:val="0004108F"/>
    <w:rPr>
      <w:color w:val="808000"/>
    </w:rPr>
  </w:style>
  <w:style w:type="character" w:styleId="PlaceholderText">
    <w:name w:val="Placeholder Text"/>
    <w:basedOn w:val="DefaultParagraphFont"/>
    <w:uiPriority w:val="99"/>
    <w:semiHidden/>
    <w:rsid w:val="0004108F"/>
    <w:rPr>
      <w:color w:val="808080"/>
    </w:rPr>
  </w:style>
  <w:style w:type="paragraph" w:customStyle="1" w:styleId="Poem">
    <w:name w:val="Poem"/>
    <w:basedOn w:val="Normal"/>
    <w:qFormat/>
    <w:rsid w:val="0004108F"/>
    <w:pPr>
      <w:ind w:left="1440"/>
    </w:pPr>
    <w:rPr>
      <w:color w:val="4F6228" w:themeColor="accent3" w:themeShade="80"/>
    </w:rPr>
  </w:style>
  <w:style w:type="paragraph" w:customStyle="1" w:styleId="PoemSource">
    <w:name w:val="PoemSource"/>
    <w:basedOn w:val="Normal"/>
    <w:qFormat/>
    <w:rsid w:val="0004108F"/>
    <w:pPr>
      <w:jc w:val="right"/>
    </w:pPr>
    <w:rPr>
      <w:color w:val="4F6228" w:themeColor="accent3" w:themeShade="80"/>
    </w:rPr>
  </w:style>
  <w:style w:type="character" w:customStyle="1" w:styleId="Prefix">
    <w:name w:val="Prefix"/>
    <w:basedOn w:val="DefaultParagraphFont"/>
    <w:uiPriority w:val="1"/>
    <w:qFormat/>
    <w:rsid w:val="0004108F"/>
    <w:rPr>
      <w:color w:val="auto"/>
      <w:bdr w:val="none" w:sz="0" w:space="0" w:color="auto"/>
      <w:shd w:val="clear" w:color="auto" w:fill="FF8633"/>
    </w:rPr>
  </w:style>
  <w:style w:type="paragraph" w:customStyle="1" w:styleId="Source0">
    <w:name w:val="Source"/>
    <w:basedOn w:val="Normal"/>
    <w:qFormat/>
    <w:rsid w:val="0004108F"/>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04108F"/>
    <w:rPr>
      <w:color w:val="00B050"/>
    </w:rPr>
  </w:style>
  <w:style w:type="paragraph" w:customStyle="1" w:styleId="ReferenceHead">
    <w:name w:val="ReferenceHead"/>
    <w:autoRedefine/>
    <w:qFormat/>
    <w:rsid w:val="0004108F"/>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04108F"/>
    <w:rPr>
      <w:color w:val="auto"/>
      <w:bdr w:val="none" w:sz="0" w:space="0" w:color="auto"/>
      <w:shd w:val="clear" w:color="auto" w:fill="FF9933"/>
    </w:rPr>
  </w:style>
  <w:style w:type="character" w:customStyle="1" w:styleId="RevisedDate">
    <w:name w:val="RevisedDate"/>
    <w:basedOn w:val="DefaultParagraphFont"/>
    <w:uiPriority w:val="1"/>
    <w:qFormat/>
    <w:rsid w:val="0004108F"/>
    <w:rPr>
      <w:color w:val="0070C0"/>
    </w:rPr>
  </w:style>
  <w:style w:type="paragraph" w:customStyle="1" w:styleId="SignatureAff">
    <w:name w:val="SignatureAff"/>
    <w:basedOn w:val="Normal"/>
    <w:qFormat/>
    <w:rsid w:val="0004108F"/>
    <w:pPr>
      <w:jc w:val="right"/>
    </w:pPr>
  </w:style>
  <w:style w:type="paragraph" w:customStyle="1" w:styleId="SignatureBlock">
    <w:name w:val="SignatureBlock"/>
    <w:basedOn w:val="Normal"/>
    <w:qFormat/>
    <w:rsid w:val="0004108F"/>
    <w:pPr>
      <w:jc w:val="right"/>
    </w:pPr>
    <w:rPr>
      <w:bdr w:val="dotted" w:sz="4" w:space="0" w:color="auto"/>
    </w:rPr>
  </w:style>
  <w:style w:type="character" w:customStyle="1" w:styleId="State">
    <w:name w:val="State"/>
    <w:basedOn w:val="DefaultParagraphFont"/>
    <w:uiPriority w:val="1"/>
    <w:qFormat/>
    <w:rsid w:val="0004108F"/>
    <w:rPr>
      <w:color w:val="A70B38"/>
    </w:rPr>
  </w:style>
  <w:style w:type="paragraph" w:customStyle="1" w:styleId="StatementItalic">
    <w:name w:val="StatementItalic"/>
    <w:basedOn w:val="Normal"/>
    <w:autoRedefine/>
    <w:qFormat/>
    <w:rsid w:val="0004108F"/>
    <w:pPr>
      <w:ind w:left="720"/>
    </w:pPr>
    <w:rPr>
      <w:i/>
      <w:sz w:val="20"/>
    </w:rPr>
  </w:style>
  <w:style w:type="paragraph" w:customStyle="1" w:styleId="Statements">
    <w:name w:val="Statements"/>
    <w:basedOn w:val="Normal"/>
    <w:qFormat/>
    <w:rsid w:val="0004108F"/>
    <w:pPr>
      <w:ind w:firstLine="240"/>
    </w:pPr>
    <w:rPr>
      <w:sz w:val="20"/>
    </w:rPr>
  </w:style>
  <w:style w:type="character" w:customStyle="1" w:styleId="Street">
    <w:name w:val="Street"/>
    <w:basedOn w:val="DefaultParagraphFont"/>
    <w:uiPriority w:val="1"/>
    <w:qFormat/>
    <w:rsid w:val="0004108F"/>
    <w:rPr>
      <w:color w:val="auto"/>
      <w:bdr w:val="none" w:sz="0" w:space="0" w:color="auto"/>
      <w:shd w:val="clear" w:color="auto" w:fill="00CC99"/>
    </w:rPr>
  </w:style>
  <w:style w:type="character" w:customStyle="1" w:styleId="Suffix">
    <w:name w:val="Suffix"/>
    <w:basedOn w:val="DefaultParagraphFont"/>
    <w:uiPriority w:val="1"/>
    <w:qFormat/>
    <w:rsid w:val="0004108F"/>
    <w:rPr>
      <w:color w:val="auto"/>
      <w:bdr w:val="none" w:sz="0" w:space="0" w:color="auto"/>
      <w:shd w:val="clear" w:color="auto" w:fill="FFA86D"/>
    </w:rPr>
  </w:style>
  <w:style w:type="character" w:customStyle="1" w:styleId="Surname">
    <w:name w:val="Surname"/>
    <w:basedOn w:val="DefaultParagraphFont"/>
    <w:uiPriority w:val="1"/>
    <w:qFormat/>
    <w:rsid w:val="0004108F"/>
    <w:rPr>
      <w:color w:val="auto"/>
      <w:bdr w:val="none" w:sz="0" w:space="0" w:color="auto"/>
      <w:shd w:val="clear" w:color="auto" w:fill="BCBCBC"/>
    </w:rPr>
  </w:style>
  <w:style w:type="paragraph" w:customStyle="1" w:styleId="TableCaption">
    <w:name w:val="TableCaption"/>
    <w:link w:val="TableCaptionChar"/>
    <w:autoRedefine/>
    <w:qFormat/>
    <w:rsid w:val="0004108F"/>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04108F"/>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04108F"/>
  </w:style>
  <w:style w:type="character" w:customStyle="1" w:styleId="TableFootnoteChar">
    <w:name w:val="TableFootnote Char"/>
    <w:basedOn w:val="DefaultParagraphFont"/>
    <w:link w:val="TableFootnote"/>
    <w:rsid w:val="0004108F"/>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04108F"/>
    <w:rPr>
      <w:sz w:val="20"/>
    </w:rPr>
  </w:style>
  <w:style w:type="paragraph" w:customStyle="1" w:styleId="TransAbstract">
    <w:name w:val="TransAbstract"/>
    <w:basedOn w:val="Abstract"/>
    <w:qFormat/>
    <w:rsid w:val="0004108F"/>
    <w:pPr>
      <w:spacing w:after="210"/>
    </w:pPr>
  </w:style>
  <w:style w:type="character" w:customStyle="1" w:styleId="TransTitle">
    <w:name w:val="TransTitle"/>
    <w:basedOn w:val="DefaultParagraphFont"/>
    <w:uiPriority w:val="1"/>
    <w:qFormat/>
    <w:rsid w:val="0004108F"/>
    <w:rPr>
      <w:color w:val="E36C0A" w:themeColor="accent6" w:themeShade="BF"/>
    </w:rPr>
  </w:style>
  <w:style w:type="character" w:customStyle="1" w:styleId="Year">
    <w:name w:val="Year"/>
    <w:basedOn w:val="DefaultParagraphFont"/>
    <w:uiPriority w:val="1"/>
    <w:qFormat/>
    <w:rsid w:val="0004108F"/>
    <w:rPr>
      <w:color w:val="auto"/>
      <w:bdr w:val="none" w:sz="0" w:space="0" w:color="auto"/>
      <w:shd w:val="clear" w:color="auto" w:fill="66FF66"/>
    </w:rPr>
  </w:style>
  <w:style w:type="paragraph" w:customStyle="1" w:styleId="DisplayFormulaUnnum">
    <w:name w:val="DisplayFormulaUnnum"/>
    <w:basedOn w:val="Normal"/>
    <w:link w:val="DisplayFormulaUnnumChar"/>
    <w:rsid w:val="0004108F"/>
  </w:style>
  <w:style w:type="character" w:customStyle="1" w:styleId="DateChar">
    <w:name w:val="Date Char"/>
    <w:basedOn w:val="DefaultParagraphFont"/>
    <w:uiPriority w:val="99"/>
    <w:semiHidden/>
    <w:rsid w:val="0004108F"/>
  </w:style>
  <w:style w:type="character" w:customStyle="1" w:styleId="SubtitleChar">
    <w:name w:val="Subtitle Char"/>
    <w:basedOn w:val="DefaultParagraphFont"/>
    <w:uiPriority w:val="11"/>
    <w:rsid w:val="0004108F"/>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04108F"/>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04108F"/>
  </w:style>
  <w:style w:type="character" w:customStyle="1" w:styleId="FigureUnnumChar">
    <w:name w:val="FigureUnnum Char"/>
    <w:basedOn w:val="DefaultParagraphFont"/>
    <w:link w:val="FigureUnnum"/>
    <w:rsid w:val="0004108F"/>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04108F"/>
  </w:style>
  <w:style w:type="character" w:customStyle="1" w:styleId="PresentAddressChar">
    <w:name w:val="PresentAddress Char"/>
    <w:basedOn w:val="DefaultParagraphFont"/>
    <w:link w:val="PresentAddress"/>
    <w:rsid w:val="0004108F"/>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04108F"/>
    <w:pPr>
      <w:ind w:firstLine="0"/>
    </w:pPr>
  </w:style>
  <w:style w:type="character" w:customStyle="1" w:styleId="ParaContinueChar">
    <w:name w:val="ParaContinue Char"/>
    <w:basedOn w:val="DefaultParagraphFont"/>
    <w:link w:val="ParaContinue"/>
    <w:rsid w:val="0004108F"/>
    <w:rPr>
      <w:rFonts w:ascii="Linux Libertine" w:eastAsiaTheme="minorHAnsi" w:hAnsi="Linux Libertine" w:cstheme="minorBidi"/>
      <w:sz w:val="18"/>
      <w:szCs w:val="22"/>
      <w:lang w:val="en-US" w:eastAsia="en-US"/>
    </w:rPr>
  </w:style>
  <w:style w:type="paragraph" w:customStyle="1" w:styleId="AuthorBio">
    <w:name w:val="AuthorBio"/>
    <w:link w:val="AuthorBioChar"/>
    <w:rsid w:val="0004108F"/>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04108F"/>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04108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4108F"/>
    <w:rPr>
      <w:color w:val="auto"/>
      <w:bdr w:val="none" w:sz="0" w:space="0" w:color="auto"/>
      <w:shd w:val="clear" w:color="auto" w:fill="A5BED6"/>
    </w:rPr>
  </w:style>
  <w:style w:type="character" w:customStyle="1" w:styleId="Report">
    <w:name w:val="Report"/>
    <w:basedOn w:val="DefaultParagraphFont"/>
    <w:uiPriority w:val="1"/>
    <w:qFormat/>
    <w:rsid w:val="0004108F"/>
    <w:rPr>
      <w:bdr w:val="none" w:sz="0" w:space="0" w:color="auto"/>
      <w:shd w:val="clear" w:color="auto" w:fill="auto"/>
    </w:rPr>
  </w:style>
  <w:style w:type="character" w:customStyle="1" w:styleId="Thesis">
    <w:name w:val="Thesis"/>
    <w:basedOn w:val="DefaultParagraphFont"/>
    <w:uiPriority w:val="1"/>
    <w:qFormat/>
    <w:rsid w:val="0004108F"/>
    <w:rPr>
      <w:color w:val="auto"/>
      <w:bdr w:val="none" w:sz="0" w:space="0" w:color="auto"/>
      <w:shd w:val="clear" w:color="auto" w:fill="E5D007"/>
    </w:rPr>
  </w:style>
  <w:style w:type="character" w:customStyle="1" w:styleId="Issn">
    <w:name w:val="Issn"/>
    <w:basedOn w:val="DefaultParagraphFont"/>
    <w:uiPriority w:val="1"/>
    <w:qFormat/>
    <w:rsid w:val="0004108F"/>
    <w:rPr>
      <w:bdr w:val="none" w:sz="0" w:space="0" w:color="auto"/>
      <w:shd w:val="clear" w:color="auto" w:fill="A17189"/>
    </w:rPr>
  </w:style>
  <w:style w:type="character" w:customStyle="1" w:styleId="Isbn">
    <w:name w:val="Isbn"/>
    <w:basedOn w:val="DefaultParagraphFont"/>
    <w:uiPriority w:val="1"/>
    <w:qFormat/>
    <w:rsid w:val="0004108F"/>
    <w:rPr>
      <w:bdr w:val="none" w:sz="0" w:space="0" w:color="auto"/>
      <w:shd w:val="clear" w:color="auto" w:fill="C8EBFC"/>
    </w:rPr>
  </w:style>
  <w:style w:type="character" w:customStyle="1" w:styleId="Coden">
    <w:name w:val="Coden"/>
    <w:basedOn w:val="DefaultParagraphFont"/>
    <w:uiPriority w:val="1"/>
    <w:qFormat/>
    <w:rsid w:val="0004108F"/>
    <w:rPr>
      <w:color w:val="auto"/>
      <w:bdr w:val="none" w:sz="0" w:space="0" w:color="auto"/>
      <w:shd w:val="clear" w:color="auto" w:fill="F9A88F"/>
    </w:rPr>
  </w:style>
  <w:style w:type="character" w:customStyle="1" w:styleId="Patent">
    <w:name w:val="Patent"/>
    <w:basedOn w:val="DefaultParagraphFont"/>
    <w:uiPriority w:val="1"/>
    <w:qFormat/>
    <w:rsid w:val="0004108F"/>
    <w:rPr>
      <w:color w:val="auto"/>
      <w:bdr w:val="none" w:sz="0" w:space="0" w:color="auto"/>
      <w:shd w:val="clear" w:color="auto" w:fill="B26510"/>
    </w:rPr>
  </w:style>
  <w:style w:type="character" w:customStyle="1" w:styleId="MiddleName">
    <w:name w:val="MiddleName"/>
    <w:basedOn w:val="DefaultParagraphFont"/>
    <w:uiPriority w:val="1"/>
    <w:qFormat/>
    <w:rsid w:val="0004108F"/>
    <w:rPr>
      <w:color w:val="auto"/>
      <w:bdr w:val="none" w:sz="0" w:space="0" w:color="auto"/>
      <w:shd w:val="clear" w:color="auto" w:fill="9C9C9C"/>
    </w:rPr>
  </w:style>
  <w:style w:type="character" w:customStyle="1" w:styleId="Query">
    <w:name w:val="Query"/>
    <w:basedOn w:val="DefaultParagraphFont"/>
    <w:uiPriority w:val="1"/>
    <w:rsid w:val="0004108F"/>
    <w:rPr>
      <w:bdr w:val="none" w:sz="0" w:space="0" w:color="auto"/>
      <w:shd w:val="clear" w:color="auto" w:fill="FFFF0F"/>
    </w:rPr>
  </w:style>
  <w:style w:type="character" w:customStyle="1" w:styleId="EdMiddleName">
    <w:name w:val="EdMiddleName"/>
    <w:basedOn w:val="DefaultParagraphFont"/>
    <w:uiPriority w:val="1"/>
    <w:rsid w:val="0004108F"/>
    <w:rPr>
      <w:bdr w:val="none" w:sz="0" w:space="0" w:color="auto"/>
      <w:shd w:val="clear" w:color="auto" w:fill="FF67B3"/>
    </w:rPr>
  </w:style>
  <w:style w:type="paragraph" w:customStyle="1" w:styleId="UnnumFigure">
    <w:name w:val="UnnumFigure"/>
    <w:basedOn w:val="Normal"/>
    <w:qFormat/>
    <w:rsid w:val="0004108F"/>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04108F"/>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04108F"/>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04108F"/>
  </w:style>
  <w:style w:type="paragraph" w:customStyle="1" w:styleId="Bibentry">
    <w:name w:val="Bib_entry"/>
    <w:autoRedefine/>
    <w:qFormat/>
    <w:rsid w:val="0004108F"/>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04108F"/>
  </w:style>
  <w:style w:type="paragraph" w:customStyle="1" w:styleId="ListEnd">
    <w:name w:val="ListEnd"/>
    <w:basedOn w:val="Normal"/>
    <w:qFormat/>
    <w:rsid w:val="0004108F"/>
  </w:style>
  <w:style w:type="paragraph" w:customStyle="1" w:styleId="AbbreviationHead">
    <w:name w:val="AbbreviationHead"/>
    <w:basedOn w:val="NomenclatureHead"/>
    <w:qFormat/>
    <w:rsid w:val="0004108F"/>
  </w:style>
  <w:style w:type="paragraph" w:customStyle="1" w:styleId="GraphAbstract">
    <w:name w:val="GraphAbstract"/>
    <w:basedOn w:val="Normal"/>
    <w:qFormat/>
    <w:rsid w:val="0004108F"/>
  </w:style>
  <w:style w:type="paragraph" w:styleId="Caption">
    <w:name w:val="caption"/>
    <w:basedOn w:val="Normal"/>
    <w:next w:val="Normal"/>
    <w:autoRedefine/>
    <w:uiPriority w:val="35"/>
    <w:unhideWhenUsed/>
    <w:qFormat/>
    <w:locked/>
    <w:rsid w:val="0004108F"/>
    <w:rPr>
      <w:b/>
      <w:bCs/>
      <w:color w:val="4F81BD" w:themeColor="accent1"/>
      <w:szCs w:val="18"/>
    </w:rPr>
  </w:style>
  <w:style w:type="paragraph" w:customStyle="1" w:styleId="Epigraph">
    <w:name w:val="Epigraph"/>
    <w:basedOn w:val="Normal"/>
    <w:autoRedefine/>
    <w:qFormat/>
    <w:rsid w:val="0004108F"/>
    <w:pPr>
      <w:ind w:left="720"/>
    </w:pPr>
    <w:rPr>
      <w:iCs/>
      <w:color w:val="5F497A" w:themeColor="accent4" w:themeShade="BF"/>
    </w:rPr>
  </w:style>
  <w:style w:type="paragraph" w:customStyle="1" w:styleId="Dedication">
    <w:name w:val="Dedication"/>
    <w:basedOn w:val="Para"/>
    <w:autoRedefine/>
    <w:qFormat/>
    <w:rsid w:val="0004108F"/>
    <w:rPr>
      <w:color w:val="943634" w:themeColor="accent2" w:themeShade="BF"/>
    </w:rPr>
  </w:style>
  <w:style w:type="paragraph" w:customStyle="1" w:styleId="ConflictofInterest">
    <w:name w:val="Conflictof Interest"/>
    <w:basedOn w:val="Para"/>
    <w:autoRedefine/>
    <w:qFormat/>
    <w:rsid w:val="0004108F"/>
    <w:rPr>
      <w:sz w:val="22"/>
    </w:rPr>
  </w:style>
  <w:style w:type="paragraph" w:customStyle="1" w:styleId="FloatQuote">
    <w:name w:val="FloatQuote"/>
    <w:basedOn w:val="Para"/>
    <w:qFormat/>
    <w:rsid w:val="0004108F"/>
    <w:pPr>
      <w:shd w:val="clear" w:color="auto" w:fill="FDE9D9" w:themeFill="accent6" w:themeFillTint="33"/>
      <w:ind w:left="1134" w:right="1134" w:firstLine="0"/>
      <w:jc w:val="both"/>
    </w:pPr>
  </w:style>
  <w:style w:type="paragraph" w:customStyle="1" w:styleId="PullQuote">
    <w:name w:val="PullQuote"/>
    <w:basedOn w:val="Para"/>
    <w:qFormat/>
    <w:rsid w:val="0004108F"/>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04108F"/>
    <w:rPr>
      <w:sz w:val="22"/>
    </w:rPr>
  </w:style>
  <w:style w:type="character" w:customStyle="1" w:styleId="GrantNumber">
    <w:name w:val="GrantNumber"/>
    <w:basedOn w:val="FundingNumber"/>
    <w:uiPriority w:val="1"/>
    <w:qFormat/>
    <w:rsid w:val="0004108F"/>
    <w:rPr>
      <w:color w:val="9900FF"/>
    </w:rPr>
  </w:style>
  <w:style w:type="character" w:customStyle="1" w:styleId="GrantSponser">
    <w:name w:val="GrantSponser"/>
    <w:basedOn w:val="FundingAgency"/>
    <w:uiPriority w:val="1"/>
    <w:qFormat/>
    <w:rsid w:val="0004108F"/>
    <w:rPr>
      <w:color w:val="666699"/>
    </w:rPr>
  </w:style>
  <w:style w:type="character" w:customStyle="1" w:styleId="FundingNumber">
    <w:name w:val="FundingNumber"/>
    <w:basedOn w:val="DefaultParagraphFont"/>
    <w:uiPriority w:val="1"/>
    <w:qFormat/>
    <w:rsid w:val="0004108F"/>
    <w:rPr>
      <w:color w:val="9900FF"/>
    </w:rPr>
  </w:style>
  <w:style w:type="character" w:customStyle="1" w:styleId="FundingAgency">
    <w:name w:val="FundingAgency"/>
    <w:basedOn w:val="DefaultParagraphFont"/>
    <w:uiPriority w:val="1"/>
    <w:qFormat/>
    <w:rsid w:val="0004108F"/>
    <w:rPr>
      <w:color w:val="FF0000"/>
    </w:rPr>
  </w:style>
  <w:style w:type="paragraph" w:customStyle="1" w:styleId="SuppHead">
    <w:name w:val="SuppHead"/>
    <w:basedOn w:val="Head1"/>
    <w:qFormat/>
    <w:rsid w:val="0004108F"/>
  </w:style>
  <w:style w:type="paragraph" w:customStyle="1" w:styleId="SuppInfo">
    <w:name w:val="SuppInfo"/>
    <w:basedOn w:val="Para"/>
    <w:qFormat/>
    <w:rsid w:val="0004108F"/>
  </w:style>
  <w:style w:type="paragraph" w:customStyle="1" w:styleId="SuppMedia">
    <w:name w:val="SuppMedia"/>
    <w:basedOn w:val="Para"/>
    <w:qFormat/>
    <w:rsid w:val="0004108F"/>
  </w:style>
  <w:style w:type="paragraph" w:customStyle="1" w:styleId="AdditionalInfoHead">
    <w:name w:val="AdditionalInfoHead"/>
    <w:basedOn w:val="Head1"/>
    <w:qFormat/>
    <w:rsid w:val="0004108F"/>
  </w:style>
  <w:style w:type="paragraph" w:customStyle="1" w:styleId="AdditionalInfo">
    <w:name w:val="AdditionalInfo"/>
    <w:basedOn w:val="Para"/>
    <w:qFormat/>
    <w:rsid w:val="0004108F"/>
  </w:style>
  <w:style w:type="paragraph" w:customStyle="1" w:styleId="Feature">
    <w:name w:val="Feature"/>
    <w:basedOn w:val="BoxTitle"/>
    <w:qFormat/>
    <w:rsid w:val="0004108F"/>
  </w:style>
  <w:style w:type="paragraph" w:customStyle="1" w:styleId="AltTitle">
    <w:name w:val="AltTitle"/>
    <w:basedOn w:val="Titledocument"/>
    <w:qFormat/>
    <w:rsid w:val="0004108F"/>
  </w:style>
  <w:style w:type="paragraph" w:customStyle="1" w:styleId="AltSubTitle">
    <w:name w:val="AltSubTitle"/>
    <w:basedOn w:val="Subtitle"/>
    <w:qFormat/>
    <w:rsid w:val="0004108F"/>
  </w:style>
  <w:style w:type="paragraph" w:customStyle="1" w:styleId="SelfCitation">
    <w:name w:val="SelfCitation"/>
    <w:basedOn w:val="Para"/>
    <w:qFormat/>
    <w:rsid w:val="0004108F"/>
  </w:style>
  <w:style w:type="paragraph" w:styleId="Subtitle">
    <w:name w:val="Subtitle"/>
    <w:basedOn w:val="Normal"/>
    <w:next w:val="Normal"/>
    <w:link w:val="SubtitleChar1"/>
    <w:uiPriority w:val="11"/>
    <w:qFormat/>
    <w:locked/>
    <w:rsid w:val="0004108F"/>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04108F"/>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04108F"/>
    <w:rPr>
      <w:rFonts w:ascii="Linux Biolinum" w:hAnsi="Linux Biolinum"/>
      <w:b/>
      <w:color w:val="0070C0"/>
      <w:sz w:val="18"/>
    </w:rPr>
  </w:style>
  <w:style w:type="character" w:customStyle="1" w:styleId="Isource">
    <w:name w:val="Isource"/>
    <w:basedOn w:val="ListTitle"/>
    <w:uiPriority w:val="1"/>
    <w:qFormat/>
    <w:rsid w:val="0004108F"/>
    <w:rPr>
      <w:rFonts w:ascii="Linux Biolinum" w:hAnsi="Linux Biolinum"/>
      <w:b/>
      <w:color w:val="C0504D" w:themeColor="accent2"/>
      <w:sz w:val="18"/>
    </w:rPr>
  </w:style>
  <w:style w:type="paragraph" w:customStyle="1" w:styleId="FigSource">
    <w:name w:val="FigSource"/>
    <w:basedOn w:val="Normal"/>
    <w:qFormat/>
    <w:rsid w:val="0004108F"/>
  </w:style>
  <w:style w:type="paragraph" w:customStyle="1" w:styleId="Copyright">
    <w:name w:val="Copyright"/>
    <w:basedOn w:val="Normal"/>
    <w:qFormat/>
    <w:rsid w:val="0004108F"/>
  </w:style>
  <w:style w:type="paragraph" w:customStyle="1" w:styleId="InlineSupp">
    <w:name w:val="InlineSupp"/>
    <w:basedOn w:val="Normal"/>
    <w:qFormat/>
    <w:rsid w:val="0004108F"/>
  </w:style>
  <w:style w:type="paragraph" w:customStyle="1" w:styleId="SidebarQuote">
    <w:name w:val="SidebarQuote"/>
    <w:basedOn w:val="Normal"/>
    <w:qFormat/>
    <w:rsid w:val="0004108F"/>
  </w:style>
  <w:style w:type="character" w:customStyle="1" w:styleId="AltName">
    <w:name w:val="AltName"/>
    <w:basedOn w:val="DefaultParagraphFont"/>
    <w:uiPriority w:val="1"/>
    <w:qFormat/>
    <w:rsid w:val="0004108F"/>
    <w:rPr>
      <w:color w:val="403152" w:themeColor="accent4" w:themeShade="80"/>
    </w:rPr>
  </w:style>
  <w:style w:type="paragraph" w:customStyle="1" w:styleId="StereoChemComp">
    <w:name w:val="StereoChemComp"/>
    <w:basedOn w:val="Normal"/>
    <w:qFormat/>
    <w:rsid w:val="0004108F"/>
  </w:style>
  <w:style w:type="paragraph" w:customStyle="1" w:styleId="StereoChemForm">
    <w:name w:val="StereoChemForm"/>
    <w:basedOn w:val="Normal"/>
    <w:qFormat/>
    <w:rsid w:val="0004108F"/>
  </w:style>
  <w:style w:type="paragraph" w:customStyle="1" w:styleId="StereoChemInfo">
    <w:name w:val="StereoChemInfo"/>
    <w:basedOn w:val="Normal"/>
    <w:qFormat/>
    <w:rsid w:val="0004108F"/>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04108F"/>
    <w:rPr>
      <w:sz w:val="14"/>
    </w:rPr>
  </w:style>
  <w:style w:type="character" w:customStyle="1" w:styleId="FootnoteTextChar">
    <w:name w:val="Footnote Text Char"/>
    <w:basedOn w:val="DefaultParagraphFont"/>
    <w:link w:val="FootnoteText"/>
    <w:rsid w:val="0004108F"/>
    <w:rPr>
      <w:rFonts w:ascii="Linux Libertine" w:eastAsiaTheme="minorHAnsi" w:hAnsi="Linux Libertine" w:cstheme="minorBidi"/>
      <w:sz w:val="14"/>
      <w:szCs w:val="22"/>
      <w:lang w:val="en-US" w:eastAsia="en-US"/>
    </w:rPr>
  </w:style>
  <w:style w:type="paragraph" w:customStyle="1" w:styleId="SIGPLANBasic">
    <w:name w:val="SIGPLAN Basic"/>
    <w:rsid w:val="0004108F"/>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04108F"/>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04108F"/>
    <w:pPr>
      <w:numPr>
        <w:numId w:val="36"/>
      </w:numPr>
    </w:pPr>
  </w:style>
  <w:style w:type="paragraph" w:customStyle="1" w:styleId="SIGPLANAbstractheading">
    <w:name w:val="SIGPLAN Abstract heading"/>
    <w:basedOn w:val="SIGPLANAcknowledgmentsheading"/>
    <w:next w:val="SIGPLANParagraph1"/>
    <w:rsid w:val="0004108F"/>
    <w:pPr>
      <w:numPr>
        <w:numId w:val="37"/>
      </w:numPr>
      <w:spacing w:before="0" w:line="240" w:lineRule="exact"/>
    </w:pPr>
  </w:style>
  <w:style w:type="paragraph" w:customStyle="1" w:styleId="SIGPLANAppendixheading">
    <w:name w:val="SIGPLAN Appendix heading"/>
    <w:basedOn w:val="SIGPLANSectionheading"/>
    <w:next w:val="SIGPLANParagraph1"/>
    <w:rsid w:val="0004108F"/>
    <w:pPr>
      <w:numPr>
        <w:numId w:val="38"/>
      </w:numPr>
    </w:pPr>
  </w:style>
  <w:style w:type="paragraph" w:customStyle="1" w:styleId="SIGPLANAuthorname">
    <w:name w:val="SIGPLAN Author name"/>
    <w:basedOn w:val="Normal"/>
    <w:next w:val="SIGPLANAuthoraffiliation"/>
    <w:rsid w:val="0004108F"/>
    <w:pPr>
      <w:suppressAutoHyphens/>
      <w:spacing w:after="20" w:line="260" w:lineRule="exact"/>
      <w:jc w:val="center"/>
    </w:pPr>
  </w:style>
  <w:style w:type="paragraph" w:customStyle="1" w:styleId="SIGPLANAuthoraffiliation">
    <w:name w:val="SIGPLAN Author affiliation"/>
    <w:basedOn w:val="SIGPLANAuthorname"/>
    <w:next w:val="SIGPLANAuthoremail"/>
    <w:rsid w:val="0004108F"/>
    <w:pPr>
      <w:spacing w:before="100" w:after="0" w:line="200" w:lineRule="exact"/>
      <w:contextualSpacing/>
    </w:pPr>
    <w:rPr>
      <w:szCs w:val="18"/>
    </w:rPr>
  </w:style>
  <w:style w:type="paragraph" w:customStyle="1" w:styleId="SIGPLANAuthoremail">
    <w:name w:val="SIGPLAN Author email"/>
    <w:basedOn w:val="SIGPLANAuthoraffiliation"/>
    <w:next w:val="SIGPLANBasic"/>
    <w:rsid w:val="0004108F"/>
    <w:pPr>
      <w:spacing w:before="40"/>
      <w:contextualSpacing w:val="0"/>
    </w:pPr>
    <w:rPr>
      <w:rFonts w:ascii="Trebuchet MS" w:hAnsi="Trebuchet MS"/>
      <w:sz w:val="16"/>
    </w:rPr>
  </w:style>
  <w:style w:type="character" w:customStyle="1" w:styleId="SIGPLANCode">
    <w:name w:val="SIGPLAN Code"/>
    <w:basedOn w:val="DefaultParagraphFont"/>
    <w:rsid w:val="0004108F"/>
    <w:rPr>
      <w:rFonts w:ascii="Lucida Console" w:hAnsi="Lucida Console"/>
      <w:sz w:val="16"/>
    </w:rPr>
  </w:style>
  <w:style w:type="character" w:customStyle="1" w:styleId="SIGPLANComputer">
    <w:name w:val="SIGPLAN Computer"/>
    <w:basedOn w:val="DefaultParagraphFont"/>
    <w:rsid w:val="0004108F"/>
    <w:rPr>
      <w:rFonts w:ascii="Trebuchet MS" w:hAnsi="Trebuchet MS"/>
      <w:sz w:val="16"/>
    </w:rPr>
  </w:style>
  <w:style w:type="paragraph" w:customStyle="1" w:styleId="SIGPLANCopyrightnotice">
    <w:name w:val="SIGPLAN Copyright notice"/>
    <w:basedOn w:val="SIGPLANBasic"/>
    <w:rsid w:val="0004108F"/>
    <w:pPr>
      <w:suppressAutoHyphens/>
      <w:spacing w:line="160" w:lineRule="exact"/>
      <w:jc w:val="both"/>
    </w:pPr>
    <w:rPr>
      <w:sz w:val="14"/>
    </w:rPr>
  </w:style>
  <w:style w:type="character" w:customStyle="1" w:styleId="SIGPLANEmphasize">
    <w:name w:val="SIGPLAN Emphasize"/>
    <w:rsid w:val="0004108F"/>
    <w:rPr>
      <w:i/>
    </w:rPr>
  </w:style>
  <w:style w:type="paragraph" w:customStyle="1" w:styleId="SIGPLANParagraph1">
    <w:name w:val="SIGPLAN Paragraph 1"/>
    <w:basedOn w:val="SIGPLANBasic"/>
    <w:next w:val="SIGPLANParagraph"/>
    <w:rsid w:val="0004108F"/>
    <w:pPr>
      <w:jc w:val="both"/>
    </w:pPr>
  </w:style>
  <w:style w:type="paragraph" w:customStyle="1" w:styleId="SIGPLANEnunciation">
    <w:name w:val="SIGPLAN Enunciation"/>
    <w:basedOn w:val="SIGPLANParagraph1"/>
    <w:next w:val="SIGPLANParagraph1"/>
    <w:rsid w:val="0004108F"/>
    <w:pPr>
      <w:spacing w:before="140" w:after="140"/>
    </w:pPr>
  </w:style>
  <w:style w:type="character" w:customStyle="1" w:styleId="SIGPLANEnunciationcaption">
    <w:name w:val="SIGPLAN Enunciation caption"/>
    <w:basedOn w:val="DefaultParagraphFont"/>
    <w:rsid w:val="0004108F"/>
    <w:rPr>
      <w:smallCaps/>
    </w:rPr>
  </w:style>
  <w:style w:type="paragraph" w:customStyle="1" w:styleId="SIGPLANEquation">
    <w:name w:val="SIGPLAN Equation"/>
    <w:basedOn w:val="SIGPLANParagraph1"/>
    <w:next w:val="SIGPLANParagraph1"/>
    <w:rsid w:val="0004108F"/>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04108F"/>
    <w:pPr>
      <w:jc w:val="right"/>
    </w:pPr>
  </w:style>
  <w:style w:type="paragraph" w:customStyle="1" w:styleId="SIGPLANFigurecaption">
    <w:name w:val="SIGPLAN Figure caption"/>
    <w:basedOn w:val="SIGPLANParagraph1"/>
    <w:rsid w:val="0004108F"/>
    <w:pPr>
      <w:spacing w:before="20"/>
      <w:jc w:val="left"/>
    </w:pPr>
  </w:style>
  <w:style w:type="numbering" w:customStyle="1" w:styleId="SIGPLANListbullet">
    <w:name w:val="SIGPLAN List bullet"/>
    <w:basedOn w:val="NoList"/>
    <w:rsid w:val="0004108F"/>
    <w:pPr>
      <w:numPr>
        <w:numId w:val="39"/>
      </w:numPr>
    </w:pPr>
  </w:style>
  <w:style w:type="paragraph" w:customStyle="1" w:styleId="SIGPLANListparagraph">
    <w:name w:val="SIGPLAN List paragraph"/>
    <w:basedOn w:val="SIGPLANParagraph1"/>
    <w:rsid w:val="0004108F"/>
    <w:pPr>
      <w:spacing w:before="80" w:after="80"/>
      <w:ind w:left="260"/>
    </w:pPr>
  </w:style>
  <w:style w:type="paragraph" w:customStyle="1" w:styleId="SIGPLANListitem">
    <w:name w:val="SIGPLAN List item"/>
    <w:basedOn w:val="SIGPLANListparagraph"/>
    <w:rsid w:val="0004108F"/>
    <w:pPr>
      <w:ind w:left="0"/>
    </w:pPr>
  </w:style>
  <w:style w:type="numbering" w:customStyle="1" w:styleId="SIGPLANListletter">
    <w:name w:val="SIGPLAN List letter"/>
    <w:basedOn w:val="NoList"/>
    <w:rsid w:val="0004108F"/>
    <w:pPr>
      <w:numPr>
        <w:numId w:val="40"/>
      </w:numPr>
    </w:pPr>
  </w:style>
  <w:style w:type="numbering" w:customStyle="1" w:styleId="SIGPLANListnumber">
    <w:name w:val="SIGPLAN List number"/>
    <w:basedOn w:val="NoList"/>
    <w:rsid w:val="0004108F"/>
    <w:pPr>
      <w:numPr>
        <w:numId w:val="41"/>
      </w:numPr>
    </w:pPr>
  </w:style>
  <w:style w:type="paragraph" w:customStyle="1" w:styleId="SIGPLANParagraph">
    <w:name w:val="SIGPLAN Paragraph"/>
    <w:basedOn w:val="SIGPLANParagraph1"/>
    <w:rsid w:val="0004108F"/>
    <w:pPr>
      <w:ind w:firstLine="240"/>
    </w:pPr>
  </w:style>
  <w:style w:type="character" w:customStyle="1" w:styleId="SIGPLANParagraphheading">
    <w:name w:val="SIGPLAN Paragraph heading"/>
    <w:rsid w:val="0004108F"/>
    <w:rPr>
      <w:b/>
      <w:i/>
    </w:rPr>
  </w:style>
  <w:style w:type="paragraph" w:customStyle="1" w:styleId="SIGPLANParagraphSubparagraphheading">
    <w:name w:val="SIGPLAN Paragraph/Subparagraph heading"/>
    <w:basedOn w:val="SIGPLANParagraph1"/>
    <w:next w:val="SIGPLANParagraph"/>
    <w:rsid w:val="0004108F"/>
    <w:pPr>
      <w:spacing w:before="140"/>
      <w:outlineLvl w:val="3"/>
    </w:pPr>
  </w:style>
  <w:style w:type="paragraph" w:customStyle="1" w:styleId="SIGPLANReference">
    <w:name w:val="SIGPLAN Reference"/>
    <w:basedOn w:val="SIGPLANParagraph1"/>
    <w:rsid w:val="0004108F"/>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04108F"/>
    <w:pPr>
      <w:numPr>
        <w:numId w:val="42"/>
      </w:numPr>
    </w:pPr>
  </w:style>
  <w:style w:type="character" w:customStyle="1" w:styleId="SIGPLANSubparagraphheading">
    <w:name w:val="SIGPLAN Subparagraph heading"/>
    <w:rsid w:val="0004108F"/>
    <w:rPr>
      <w:i/>
    </w:rPr>
  </w:style>
  <w:style w:type="paragraph" w:customStyle="1" w:styleId="SIGPLANSubsectionheading">
    <w:name w:val="SIGPLAN Subsection heading"/>
    <w:basedOn w:val="SIGPLANSectionheading"/>
    <w:next w:val="SIGPLANParagraph1"/>
    <w:rsid w:val="0004108F"/>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04108F"/>
    <w:pPr>
      <w:outlineLvl w:val="2"/>
    </w:pPr>
  </w:style>
  <w:style w:type="paragraph" w:customStyle="1" w:styleId="SIGPLANTitle">
    <w:name w:val="SIGPLAN Title"/>
    <w:basedOn w:val="SIGPLANBasic"/>
    <w:rsid w:val="0004108F"/>
    <w:pPr>
      <w:suppressAutoHyphens/>
      <w:spacing w:line="400" w:lineRule="exact"/>
      <w:jc w:val="center"/>
    </w:pPr>
    <w:rPr>
      <w:b/>
      <w:sz w:val="36"/>
    </w:rPr>
  </w:style>
  <w:style w:type="paragraph" w:customStyle="1" w:styleId="SIGPLANSubtitle">
    <w:name w:val="SIGPLAN Subtitle"/>
    <w:basedOn w:val="SIGPLANTitle"/>
    <w:next w:val="SIGPLANBasic"/>
    <w:rsid w:val="0004108F"/>
    <w:pPr>
      <w:spacing w:before="120" w:line="360" w:lineRule="exact"/>
    </w:pPr>
    <w:rPr>
      <w:sz w:val="28"/>
    </w:rPr>
  </w:style>
  <w:style w:type="paragraph" w:customStyle="1" w:styleId="SIGPLANTablecaption">
    <w:name w:val="SIGPLAN Table caption"/>
    <w:basedOn w:val="SIGPLANFigurecaption"/>
    <w:rsid w:val="0004108F"/>
    <w:pPr>
      <w:spacing w:before="0" w:after="20"/>
    </w:pPr>
  </w:style>
  <w:style w:type="paragraph" w:customStyle="1" w:styleId="Address">
    <w:name w:val="Address"/>
    <w:rsid w:val="0004108F"/>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04108F"/>
    <w:pPr>
      <w:spacing w:line="240" w:lineRule="auto"/>
    </w:pPr>
  </w:style>
  <w:style w:type="paragraph" w:customStyle="1" w:styleId="Annotation">
    <w:name w:val="Annotation"/>
    <w:basedOn w:val="Normal"/>
    <w:qFormat/>
    <w:rsid w:val="0004108F"/>
    <w:rPr>
      <w:sz w:val="20"/>
    </w:rPr>
  </w:style>
  <w:style w:type="paragraph" w:customStyle="1" w:styleId="Answer">
    <w:name w:val="Answer"/>
    <w:qFormat/>
    <w:rsid w:val="0004108F"/>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04108F"/>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04108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04108F"/>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04108F"/>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04108F"/>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04108F"/>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04108F"/>
  </w:style>
  <w:style w:type="paragraph" w:customStyle="1" w:styleId="BoxHead1">
    <w:name w:val="BoxHead1"/>
    <w:basedOn w:val="AppendixH1"/>
    <w:qFormat/>
    <w:rsid w:val="0004108F"/>
  </w:style>
  <w:style w:type="paragraph" w:customStyle="1" w:styleId="BoxHead2">
    <w:name w:val="BoxHead2"/>
    <w:basedOn w:val="AppendixH2"/>
    <w:qFormat/>
    <w:rsid w:val="0004108F"/>
  </w:style>
  <w:style w:type="paragraph" w:customStyle="1" w:styleId="BoxHead3">
    <w:name w:val="BoxHead3"/>
    <w:basedOn w:val="AppendixH3"/>
    <w:qFormat/>
    <w:rsid w:val="0004108F"/>
  </w:style>
  <w:style w:type="paragraph" w:customStyle="1" w:styleId="BoxKeyword">
    <w:name w:val="BoxKeyword"/>
    <w:autoRedefine/>
    <w:qFormat/>
    <w:rsid w:val="0004108F"/>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04108F"/>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04108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04108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04108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04108F"/>
    <w:pPr>
      <w:jc w:val="left"/>
    </w:pPr>
    <w:rPr>
      <w:i w:val="0"/>
      <w:sz w:val="40"/>
    </w:rPr>
  </w:style>
  <w:style w:type="paragraph" w:customStyle="1" w:styleId="ChapterSubTitle">
    <w:name w:val="ChapterSubTitle"/>
    <w:basedOn w:val="ChapterTitle"/>
    <w:next w:val="Normal"/>
    <w:rsid w:val="0004108F"/>
    <w:pPr>
      <w:spacing w:before="0"/>
    </w:pPr>
    <w:rPr>
      <w:b w:val="0"/>
      <w:i/>
      <w:sz w:val="36"/>
    </w:rPr>
  </w:style>
  <w:style w:type="paragraph" w:customStyle="1" w:styleId="ChemFormula">
    <w:name w:val="ChemFormula"/>
    <w:basedOn w:val="Normal"/>
    <w:qFormat/>
    <w:rsid w:val="0004108F"/>
  </w:style>
  <w:style w:type="paragraph" w:customStyle="1" w:styleId="ChemFormulaUnnum">
    <w:name w:val="ChemFormulaUnnum"/>
    <w:basedOn w:val="Normal"/>
    <w:qFormat/>
    <w:rsid w:val="0004108F"/>
  </w:style>
  <w:style w:type="paragraph" w:customStyle="1" w:styleId="Chemistry">
    <w:name w:val="Chemistry"/>
    <w:basedOn w:val="Normal"/>
    <w:qFormat/>
    <w:rsid w:val="0004108F"/>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04108F"/>
  </w:style>
  <w:style w:type="paragraph" w:customStyle="1" w:styleId="ClientTag">
    <w:name w:val="ClientTag"/>
    <w:basedOn w:val="Normal"/>
    <w:qFormat/>
    <w:rsid w:val="0004108F"/>
  </w:style>
  <w:style w:type="paragraph" w:customStyle="1" w:styleId="Contributor">
    <w:name w:val="Contributor"/>
    <w:basedOn w:val="Normal"/>
    <w:qFormat/>
    <w:rsid w:val="0004108F"/>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04108F"/>
    <w:rPr>
      <w:b/>
      <w:color w:val="0070C0"/>
    </w:rPr>
  </w:style>
  <w:style w:type="paragraph" w:customStyle="1" w:styleId="Definition">
    <w:name w:val="Definition"/>
    <w:basedOn w:val="Normal"/>
    <w:qFormat/>
    <w:rsid w:val="0004108F"/>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4108F"/>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4108F"/>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04108F"/>
  </w:style>
  <w:style w:type="paragraph" w:customStyle="1" w:styleId="DisclosureHead">
    <w:name w:val="DisclosureHead"/>
    <w:basedOn w:val="Head1"/>
    <w:qFormat/>
    <w:rsid w:val="0004108F"/>
  </w:style>
  <w:style w:type="paragraph" w:customStyle="1" w:styleId="Editors">
    <w:name w:val="Editors"/>
    <w:basedOn w:val="Normal"/>
    <w:qFormat/>
    <w:rsid w:val="0004108F"/>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04108F"/>
    <w:rPr>
      <w:bdr w:val="none" w:sz="0" w:space="0" w:color="auto"/>
      <w:shd w:val="clear" w:color="auto" w:fill="B8CCE4" w:themeFill="accent1" w:themeFillTint="66"/>
    </w:rPr>
  </w:style>
  <w:style w:type="character" w:customStyle="1" w:styleId="EqnCount">
    <w:name w:val="EqnCount"/>
    <w:basedOn w:val="DefaultParagraphFont"/>
    <w:uiPriority w:val="1"/>
    <w:qFormat/>
    <w:rsid w:val="0004108F"/>
    <w:rPr>
      <w:color w:val="0000FF"/>
    </w:rPr>
  </w:style>
  <w:style w:type="character" w:customStyle="1" w:styleId="eSlide">
    <w:name w:val="eSlide"/>
    <w:basedOn w:val="DefaultParagraphFont"/>
    <w:uiPriority w:val="1"/>
    <w:qFormat/>
    <w:rsid w:val="0004108F"/>
    <w:rPr>
      <w:color w:val="FF0000"/>
    </w:rPr>
  </w:style>
  <w:style w:type="paragraph" w:customStyle="1" w:styleId="ExampleBegin">
    <w:name w:val="ExampleBegin"/>
    <w:basedOn w:val="Normal"/>
    <w:qFormat/>
    <w:rsid w:val="000410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410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410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410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04108F"/>
  </w:style>
  <w:style w:type="paragraph" w:customStyle="1" w:styleId="Explanation">
    <w:name w:val="Explanation"/>
    <w:basedOn w:val="Normal"/>
    <w:rsid w:val="0004108F"/>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04108F"/>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0410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410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04108F"/>
  </w:style>
  <w:style w:type="paragraph" w:customStyle="1" w:styleId="FeatureHead1">
    <w:name w:val="FeatureHead1"/>
    <w:basedOn w:val="Normal"/>
    <w:qFormat/>
    <w:rsid w:val="0004108F"/>
  </w:style>
  <w:style w:type="paragraph" w:customStyle="1" w:styleId="FeatureHead2">
    <w:name w:val="FeatureHead2"/>
    <w:basedOn w:val="FeatureHead1"/>
    <w:qFormat/>
    <w:rsid w:val="0004108F"/>
  </w:style>
  <w:style w:type="paragraph" w:customStyle="1" w:styleId="FeatureTitle">
    <w:name w:val="FeatureTitle"/>
    <w:basedOn w:val="BoxTitle"/>
    <w:qFormat/>
    <w:rsid w:val="0004108F"/>
  </w:style>
  <w:style w:type="paragraph" w:customStyle="1" w:styleId="FigCopyright">
    <w:name w:val="FigCopyright"/>
    <w:basedOn w:val="Normal"/>
    <w:qFormat/>
    <w:rsid w:val="0004108F"/>
  </w:style>
  <w:style w:type="character" w:customStyle="1" w:styleId="FigCount">
    <w:name w:val="FigCount"/>
    <w:basedOn w:val="DefaultParagraphFont"/>
    <w:uiPriority w:val="1"/>
    <w:qFormat/>
    <w:rsid w:val="0004108F"/>
    <w:rPr>
      <w:color w:val="0000FF"/>
    </w:rPr>
  </w:style>
  <w:style w:type="paragraph" w:customStyle="1" w:styleId="FigKeyword">
    <w:name w:val="FigKeyword"/>
    <w:basedOn w:val="Normal"/>
    <w:qFormat/>
    <w:rsid w:val="0004108F"/>
  </w:style>
  <w:style w:type="paragraph" w:customStyle="1" w:styleId="FundingHead">
    <w:name w:val="FundingHead"/>
    <w:basedOn w:val="AckHead"/>
    <w:qFormat/>
    <w:rsid w:val="0004108F"/>
  </w:style>
  <w:style w:type="paragraph" w:customStyle="1" w:styleId="FundingPara">
    <w:name w:val="FundingPara"/>
    <w:basedOn w:val="FundingHead"/>
    <w:next w:val="AckPara"/>
    <w:qFormat/>
    <w:rsid w:val="0004108F"/>
  </w:style>
  <w:style w:type="paragraph" w:customStyle="1" w:styleId="Head6">
    <w:name w:val="Head6"/>
    <w:basedOn w:val="Normal"/>
    <w:rsid w:val="0004108F"/>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04108F"/>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04108F"/>
  </w:style>
  <w:style w:type="paragraph" w:customStyle="1" w:styleId="Index2">
    <w:name w:val="Index2"/>
    <w:basedOn w:val="Normal"/>
    <w:qFormat/>
    <w:rsid w:val="0004108F"/>
    <w:pPr>
      <w:ind w:left="284"/>
    </w:pPr>
  </w:style>
  <w:style w:type="paragraph" w:customStyle="1" w:styleId="Index3">
    <w:name w:val="Index3"/>
    <w:basedOn w:val="Normal"/>
    <w:qFormat/>
    <w:rsid w:val="0004108F"/>
    <w:pPr>
      <w:ind w:left="567"/>
    </w:pPr>
  </w:style>
  <w:style w:type="paragraph" w:customStyle="1" w:styleId="Index4">
    <w:name w:val="Index4"/>
    <w:basedOn w:val="Normal"/>
    <w:qFormat/>
    <w:rsid w:val="0004108F"/>
    <w:pPr>
      <w:ind w:left="851"/>
    </w:pPr>
  </w:style>
  <w:style w:type="paragraph" w:customStyle="1" w:styleId="IndexHead">
    <w:name w:val="IndexHead"/>
    <w:basedOn w:val="Normal"/>
    <w:qFormat/>
    <w:rsid w:val="0004108F"/>
  </w:style>
  <w:style w:type="paragraph" w:customStyle="1" w:styleId="Letter-ps">
    <w:name w:val="Letter-ps"/>
    <w:basedOn w:val="Normal"/>
    <w:next w:val="Normal"/>
    <w:qFormat/>
    <w:rsid w:val="0004108F"/>
  </w:style>
  <w:style w:type="paragraph" w:customStyle="1" w:styleId="MainHeading">
    <w:name w:val="MainHeading"/>
    <w:basedOn w:val="Normal"/>
    <w:rsid w:val="0004108F"/>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4108F"/>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04108F"/>
    <w:rPr>
      <w:rFonts w:ascii="Times New Roman" w:hAnsi="Times New Roman"/>
      <w:color w:val="548DD4" w:themeColor="text2" w:themeTint="99"/>
      <w:sz w:val="20"/>
    </w:rPr>
  </w:style>
  <w:style w:type="paragraph" w:customStyle="1" w:styleId="MiscText">
    <w:name w:val="MiscText"/>
    <w:autoRedefine/>
    <w:qFormat/>
    <w:rsid w:val="0004108F"/>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04108F"/>
    <w:rPr>
      <w:color w:val="7030A0"/>
    </w:rPr>
  </w:style>
  <w:style w:type="paragraph" w:customStyle="1" w:styleId="Parabib">
    <w:name w:val="Para_bib"/>
    <w:qFormat/>
    <w:rsid w:val="0004108F"/>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04108F"/>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04108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4108F"/>
    <w:pPr>
      <w:pBdr>
        <w:top w:val="none" w:sz="0" w:space="0" w:color="auto"/>
        <w:bottom w:val="thickThinSmallGap" w:sz="24" w:space="1" w:color="auto"/>
      </w:pBdr>
    </w:pPr>
  </w:style>
  <w:style w:type="paragraph" w:customStyle="1" w:styleId="PartNumber">
    <w:name w:val="PartNumber"/>
    <w:basedOn w:val="Normal"/>
    <w:next w:val="Normal"/>
    <w:rsid w:val="0004108F"/>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4108F"/>
    <w:rPr>
      <w:b/>
    </w:rPr>
  </w:style>
  <w:style w:type="paragraph" w:customStyle="1" w:styleId="Prelims">
    <w:name w:val="Prelims"/>
    <w:basedOn w:val="Normal"/>
    <w:rsid w:val="0004108F"/>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4108F"/>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4108F"/>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4108F"/>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04108F"/>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04108F"/>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04108F"/>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04108F"/>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04108F"/>
    <w:pPr>
      <w:jc w:val="center"/>
    </w:pPr>
    <w:rPr>
      <w:sz w:val="16"/>
    </w:rPr>
  </w:style>
  <w:style w:type="character" w:customStyle="1" w:styleId="RefCount">
    <w:name w:val="RefCount"/>
    <w:basedOn w:val="DefaultParagraphFont"/>
    <w:uiPriority w:val="1"/>
    <w:qFormat/>
    <w:rsid w:val="0004108F"/>
    <w:rPr>
      <w:color w:val="0000FF"/>
    </w:rPr>
  </w:style>
  <w:style w:type="paragraph" w:customStyle="1" w:styleId="RefHead1">
    <w:name w:val="RefHead1"/>
    <w:basedOn w:val="ReferenceHead"/>
    <w:qFormat/>
    <w:rsid w:val="0004108F"/>
    <w:pPr>
      <w:ind w:left="284"/>
    </w:pPr>
  </w:style>
  <w:style w:type="paragraph" w:customStyle="1" w:styleId="RefHead2">
    <w:name w:val="RefHead2"/>
    <w:basedOn w:val="ReferenceHead"/>
    <w:qFormat/>
    <w:rsid w:val="0004108F"/>
    <w:pPr>
      <w:ind w:left="567"/>
    </w:pPr>
  </w:style>
  <w:style w:type="paragraph" w:customStyle="1" w:styleId="RefHead3">
    <w:name w:val="RefHead3"/>
    <w:basedOn w:val="ReferenceHead"/>
    <w:qFormat/>
    <w:rsid w:val="0004108F"/>
    <w:pPr>
      <w:spacing w:before="30"/>
      <w:ind w:left="851"/>
    </w:pPr>
  </w:style>
  <w:style w:type="paragraph" w:customStyle="1" w:styleId="RelatedArticle">
    <w:name w:val="RelatedArticle"/>
    <w:qFormat/>
    <w:rsid w:val="0004108F"/>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04108F"/>
    <w:rPr>
      <w:color w:val="5F497A" w:themeColor="accent4" w:themeShade="BF"/>
    </w:rPr>
  </w:style>
  <w:style w:type="character" w:customStyle="1" w:styleId="RevisedDate2">
    <w:name w:val="RevisedDate2"/>
    <w:basedOn w:val="DefaultParagraphFont"/>
    <w:uiPriority w:val="1"/>
    <w:qFormat/>
    <w:rsid w:val="0004108F"/>
    <w:rPr>
      <w:color w:val="E36C0A" w:themeColor="accent6" w:themeShade="BF"/>
    </w:rPr>
  </w:style>
  <w:style w:type="paragraph" w:styleId="Salutation">
    <w:name w:val="Salutation"/>
    <w:basedOn w:val="Normal"/>
    <w:next w:val="Normal"/>
    <w:link w:val="SalutationChar"/>
    <w:uiPriority w:val="99"/>
    <w:unhideWhenUsed/>
    <w:rsid w:val="0004108F"/>
  </w:style>
  <w:style w:type="character" w:customStyle="1" w:styleId="SalutationChar">
    <w:name w:val="Salutation Char"/>
    <w:basedOn w:val="DefaultParagraphFont"/>
    <w:link w:val="Salutation"/>
    <w:uiPriority w:val="99"/>
    <w:rsid w:val="0004108F"/>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04108F"/>
  </w:style>
  <w:style w:type="paragraph" w:customStyle="1" w:styleId="Spine">
    <w:name w:val="Spine"/>
    <w:basedOn w:val="Normal"/>
    <w:qFormat/>
    <w:rsid w:val="0004108F"/>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04108F"/>
    <w:rPr>
      <w:rFonts w:ascii="Times New Roman" w:hAnsi="Times New Roman"/>
      <w:color w:val="002060"/>
      <w:sz w:val="20"/>
    </w:rPr>
  </w:style>
  <w:style w:type="character" w:customStyle="1" w:styleId="Subject2">
    <w:name w:val="Subject2"/>
    <w:basedOn w:val="Subject1"/>
    <w:uiPriority w:val="1"/>
    <w:rsid w:val="0004108F"/>
    <w:rPr>
      <w:rFonts w:ascii="Times New Roman" w:hAnsi="Times New Roman"/>
      <w:color w:val="002060"/>
      <w:sz w:val="20"/>
    </w:rPr>
  </w:style>
  <w:style w:type="paragraph" w:customStyle="1" w:styleId="SuppKeyword">
    <w:name w:val="SuppKeyword"/>
    <w:basedOn w:val="SuppInfo"/>
    <w:qFormat/>
    <w:rsid w:val="0004108F"/>
  </w:style>
  <w:style w:type="character" w:customStyle="1" w:styleId="TblCount">
    <w:name w:val="TblCount"/>
    <w:basedOn w:val="DefaultParagraphFont"/>
    <w:uiPriority w:val="1"/>
    <w:qFormat/>
    <w:rsid w:val="0004108F"/>
    <w:rPr>
      <w:color w:val="0000FF"/>
    </w:rPr>
  </w:style>
  <w:style w:type="paragraph" w:customStyle="1" w:styleId="TOC1">
    <w:name w:val="TOC1"/>
    <w:basedOn w:val="Normal"/>
    <w:qFormat/>
    <w:rsid w:val="0004108F"/>
  </w:style>
  <w:style w:type="paragraph" w:customStyle="1" w:styleId="TOC2">
    <w:name w:val="TOC2"/>
    <w:basedOn w:val="Normal"/>
    <w:qFormat/>
    <w:rsid w:val="0004108F"/>
  </w:style>
  <w:style w:type="paragraph" w:customStyle="1" w:styleId="TOC3">
    <w:name w:val="TOC3"/>
    <w:basedOn w:val="Normal"/>
    <w:qFormat/>
    <w:rsid w:val="0004108F"/>
  </w:style>
  <w:style w:type="paragraph" w:customStyle="1" w:styleId="TOC4">
    <w:name w:val="TOC4"/>
    <w:basedOn w:val="Normal"/>
    <w:qFormat/>
    <w:rsid w:val="0004108F"/>
  </w:style>
  <w:style w:type="paragraph" w:customStyle="1" w:styleId="TOCHeading">
    <w:name w:val="TOCHeading"/>
    <w:basedOn w:val="Normal"/>
    <w:qFormat/>
    <w:rsid w:val="0004108F"/>
  </w:style>
  <w:style w:type="paragraph" w:customStyle="1" w:styleId="Translation">
    <w:name w:val="Translation"/>
    <w:basedOn w:val="Extract"/>
    <w:qFormat/>
    <w:rsid w:val="0004108F"/>
    <w:rPr>
      <w:color w:val="7030A0"/>
    </w:rPr>
  </w:style>
  <w:style w:type="paragraph" w:customStyle="1" w:styleId="Update">
    <w:name w:val="Update"/>
    <w:basedOn w:val="Normal"/>
    <w:qFormat/>
    <w:rsid w:val="0004108F"/>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04108F"/>
  </w:style>
  <w:style w:type="paragraph" w:customStyle="1" w:styleId="Video">
    <w:name w:val="Video"/>
    <w:basedOn w:val="Normal"/>
    <w:qFormat/>
    <w:rsid w:val="0004108F"/>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04108F"/>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04108F"/>
  </w:style>
  <w:style w:type="character" w:styleId="PageNumber">
    <w:name w:val="page number"/>
    <w:basedOn w:val="DefaultParagraphFont"/>
    <w:uiPriority w:val="99"/>
    <w:unhideWhenUsed/>
    <w:rsid w:val="0004108F"/>
    <w:rPr>
      <w:rFonts w:ascii="Linux Libertine" w:hAnsi="Linux Libertine"/>
      <w:sz w:val="14"/>
    </w:rPr>
  </w:style>
  <w:style w:type="character" w:styleId="LineNumber">
    <w:name w:val="line number"/>
    <w:basedOn w:val="DefaultParagraphFont"/>
    <w:uiPriority w:val="99"/>
    <w:unhideWhenUsed/>
    <w:rsid w:val="0004108F"/>
    <w:rPr>
      <w:sz w:val="16"/>
    </w:rPr>
  </w:style>
  <w:style w:type="paragraph" w:styleId="NoSpacing">
    <w:name w:val="No Spacing"/>
    <w:uiPriority w:val="1"/>
    <w:qFormat/>
    <w:rsid w:val="0004108F"/>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04108F"/>
    <w:rPr>
      <w:color w:val="E36C0A" w:themeColor="accent6" w:themeShade="BF"/>
    </w:rPr>
  </w:style>
  <w:style w:type="character" w:customStyle="1" w:styleId="OtherTitle">
    <w:name w:val="OtherTitle"/>
    <w:basedOn w:val="DefaultParagraphFont"/>
    <w:uiPriority w:val="1"/>
    <w:qFormat/>
    <w:rsid w:val="0004108F"/>
    <w:rPr>
      <w:bdr w:val="none" w:sz="0" w:space="0" w:color="auto"/>
      <w:shd w:val="clear" w:color="auto" w:fill="B6DDE8" w:themeFill="accent5" w:themeFillTint="66"/>
    </w:rPr>
  </w:style>
  <w:style w:type="paragraph" w:customStyle="1" w:styleId="SidebarText">
    <w:name w:val="SidebarText"/>
    <w:basedOn w:val="Normal"/>
    <w:qFormat/>
    <w:rsid w:val="0004108F"/>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04108F"/>
  </w:style>
  <w:style w:type="paragraph" w:customStyle="1" w:styleId="CCSHead">
    <w:name w:val="CCSHead"/>
    <w:basedOn w:val="KeyWordHead"/>
    <w:qFormat/>
    <w:rsid w:val="0004108F"/>
  </w:style>
  <w:style w:type="paragraph" w:customStyle="1" w:styleId="CCSDescription">
    <w:name w:val="CCSDescription"/>
    <w:basedOn w:val="KeyWords"/>
    <w:qFormat/>
    <w:rsid w:val="0004108F"/>
  </w:style>
  <w:style w:type="paragraph" w:customStyle="1" w:styleId="AlgorithmCaption">
    <w:name w:val="AlgorithmCaption"/>
    <w:basedOn w:val="Normal"/>
    <w:rsid w:val="0004108F"/>
    <w:pPr>
      <w:pBdr>
        <w:top w:val="single" w:sz="4" w:space="2" w:color="auto"/>
        <w:bottom w:val="single" w:sz="4" w:space="2" w:color="auto"/>
      </w:pBdr>
    </w:pPr>
  </w:style>
  <w:style w:type="paragraph" w:customStyle="1" w:styleId="RefFormatHead">
    <w:name w:val="RefFormatHead"/>
    <w:basedOn w:val="Normal"/>
    <w:qFormat/>
    <w:rsid w:val="0004108F"/>
    <w:pPr>
      <w:spacing w:before="60" w:after="60"/>
    </w:pPr>
    <w:rPr>
      <w:b/>
    </w:rPr>
  </w:style>
  <w:style w:type="paragraph" w:customStyle="1" w:styleId="RefFormatPara">
    <w:name w:val="RefFormatPara"/>
    <w:basedOn w:val="Normal"/>
    <w:qFormat/>
    <w:rsid w:val="0004108F"/>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04108F"/>
  </w:style>
  <w:style w:type="paragraph" w:customStyle="1" w:styleId="PermissionBlock">
    <w:name w:val="PermissionBlock"/>
    <w:basedOn w:val="FootnoteText"/>
    <w:qFormat/>
    <w:rsid w:val="0004108F"/>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0A39DEB-98C1-44EC-B49A-9EB03DD41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61</TotalTime>
  <Pages>9</Pages>
  <Words>6563</Words>
  <Characters>37414</Characters>
  <Application>Microsoft Office Word</Application>
  <DocSecurity>0</DocSecurity>
  <Lines>311</Lines>
  <Paragraphs>87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43890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30</cp:revision>
  <cp:lastPrinted>2017-01-07T17:17:00Z</cp:lastPrinted>
  <dcterms:created xsi:type="dcterms:W3CDTF">2017-01-08T19:10:00Z</dcterms:created>
  <dcterms:modified xsi:type="dcterms:W3CDTF">2017-01-08T20:16:00Z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