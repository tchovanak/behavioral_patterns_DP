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D5F35" w:rsidRDefault="00BE4EB1" w:rsidP="00BE4EB1">
      <w:pPr>
        <w:pStyle w:val="Titledocument"/>
      </w:pPr>
      <w:r>
        <w:t>Fast recognition and ap</w:t>
      </w:r>
      <w:r w:rsidR="00A063E8">
        <w:t>plication of Web user</w:t>
      </w:r>
      <w:del w:id="0" w:author="Tomas Chovanak" w:date="2017-01-08T11:35:00Z">
        <w:r w:rsidR="00A063E8" w:rsidDel="00407A36">
          <w:delText>'</w:delText>
        </w:r>
      </w:del>
      <w:r w:rsidR="00A063E8">
        <w:t>s</w:t>
      </w:r>
      <w:ins w:id="1" w:author="Tomas Chovanak" w:date="2017-01-08T11:35:00Z">
        <w:r w:rsidR="00407A36">
          <w:rPr>
            <w:lang w:val="en-GB"/>
          </w:rPr>
          <w:t>’</w:t>
        </w:r>
      </w:ins>
      <w:r w:rsidR="00A063E8">
        <w:t xml:space="preserve"> behavio</w:t>
      </w:r>
      <w:r>
        <w:t>ral patterns*</w:t>
      </w:r>
    </w:p>
    <w:tbl>
      <w:tblPr>
        <w:tblW w:w="10296" w:type="dxa"/>
        <w:tblInd w:w="108" w:type="dxa"/>
        <w:tblLayout w:type="fixed"/>
        <w:tblLook w:val="0000" w:firstRow="0" w:lastRow="0" w:firstColumn="0" w:lastColumn="0" w:noHBand="0" w:noVBand="0"/>
      </w:tblPr>
      <w:tblGrid>
        <w:gridCol w:w="1720"/>
        <w:gridCol w:w="1712"/>
        <w:gridCol w:w="3432"/>
        <w:gridCol w:w="3432"/>
      </w:tblGrid>
      <w:tr w:rsidR="00742DB2" w:rsidRPr="00DA041E" w:rsidTr="00C15FED">
        <w:tc>
          <w:tcPr>
            <w:tcW w:w="3432" w:type="dxa"/>
            <w:gridSpan w:val="2"/>
          </w:tcPr>
          <w:p w:rsidR="00742DB2" w:rsidRPr="00DA041E" w:rsidRDefault="00742DB2" w:rsidP="00C15FED">
            <w:pPr>
              <w:pStyle w:val="Authors"/>
              <w:jc w:val="center"/>
            </w:pPr>
            <w:bookmarkStart w:id="2" w:name="AU1"/>
            <w:r>
              <w:rPr>
                <w:rStyle w:val="FirstName"/>
                <w:rFonts w:cs="Linux Libertine"/>
              </w:rPr>
              <w:t>T</w:t>
            </w:r>
            <w:r w:rsidRPr="00DA041E">
              <w:rPr>
                <w:rStyle w:val="FirstName"/>
                <w:rFonts w:cs="Linux Libertine"/>
              </w:rPr>
              <w:t>.</w:t>
            </w:r>
            <w:r w:rsidRPr="00DA041E">
              <w:rPr>
                <w:rFonts w:cs="Linux Libertine"/>
              </w:rPr>
              <w:t xml:space="preserve"> </w:t>
            </w:r>
            <w:bookmarkEnd w:id="2"/>
            <w:r>
              <w:rPr>
                <w:rStyle w:val="Surname"/>
              </w:rPr>
              <w:t>Chova</w:t>
            </w:r>
            <w:r>
              <w:rPr>
                <w:rStyle w:val="Surname"/>
                <w:lang w:val="sk-SK"/>
              </w:rPr>
              <w:t>ňák</w:t>
            </w:r>
            <w:r>
              <w:br/>
            </w:r>
            <w:r w:rsidRPr="00DA041E">
              <w:rPr>
                <w:rStyle w:val="OrgDiv"/>
                <w:rFonts w:cs="Linux Libertine"/>
                <w:color w:val="auto"/>
                <w:sz w:val="20"/>
                <w:szCs w:val="18"/>
              </w:rPr>
              <w:t>Istituto Officina dei Materiali</w:t>
            </w:r>
            <w:r>
              <w:br/>
            </w:r>
            <w:r w:rsidRPr="00DA041E">
              <w:rPr>
                <w:rStyle w:val="PinCode"/>
                <w:rFonts w:eastAsia="PMingLiU" w:cs="Linux Libertine"/>
                <w:color w:val="auto"/>
                <w:sz w:val="20"/>
              </w:rPr>
              <w:t xml:space="preserve">P.O. </w:t>
            </w:r>
            <w:ins w:id="3" w:author="Tomas Chovanak" w:date="2017-01-08T11:58:00Z">
              <w:r w:rsidR="005949BA" w:rsidRPr="005949BA">
                <w:rPr>
                  <w:rStyle w:val="PinCode"/>
                  <w:rFonts w:eastAsia="PMingLiU" w:cs="Linux Libertine"/>
                  <w:color w:val="auto"/>
                  <w:sz w:val="20"/>
                  <w:highlight w:val="darkYellow"/>
                  <w:rPrChange w:id="4" w:author="Tomas Chovanak" w:date="2017-01-08T11:59:00Z">
                    <w:rPr>
                      <w:rStyle w:val="PinCode"/>
                      <w:rFonts w:eastAsia="PMingLiU" w:cs="Linux Libertine"/>
                      <w:color w:val="FF00FF"/>
                      <w:sz w:val="20"/>
                    </w:rPr>
                  </w:rPrChange>
                </w:rPr>
                <w:t>Box 1212</w:t>
              </w:r>
            </w:ins>
            <w:del w:id="5" w:author="Tomas Chovanak" w:date="2017-01-08T11:58:00Z">
              <w:r w:rsidRPr="005949BA" w:rsidDel="005949BA">
                <w:rPr>
                  <w:rStyle w:val="PinCode"/>
                  <w:rFonts w:eastAsia="PMingLiU" w:cs="Linux Libertine"/>
                  <w:color w:val="auto"/>
                  <w:sz w:val="20"/>
                  <w:highlight w:val="darkYellow"/>
                  <w:rPrChange w:id="6" w:author="Tomas Chovanak" w:date="2017-01-08T11:59:00Z">
                    <w:rPr>
                      <w:rStyle w:val="PinCode"/>
                      <w:rFonts w:eastAsia="PMingLiU" w:cs="Linux Libertine"/>
                      <w:color w:val="FF00FF"/>
                      <w:sz w:val="20"/>
                    </w:rPr>
                  </w:rPrChange>
                </w:rPr>
                <w:delText>Box 1212</w:delText>
              </w:r>
            </w:del>
            <w:r w:rsidRPr="005949BA">
              <w:rPr>
                <w:highlight w:val="darkYellow"/>
                <w:rPrChange w:id="7" w:author="Tomas Chovanak" w:date="2017-01-08T11:59:00Z">
                  <w:rPr/>
                </w:rPrChange>
              </w:rPr>
              <w:br/>
            </w:r>
            <w:r w:rsidRPr="00DA041E">
              <w:rPr>
                <w:rStyle w:val="Country"/>
                <w:rFonts w:cs="Linux Libertine"/>
                <w:sz w:val="20"/>
              </w:rPr>
              <w:t>Italy</w:t>
            </w:r>
            <w:r>
              <w:br/>
            </w:r>
            <w:r w:rsidRPr="00DA041E">
              <w:rPr>
                <w:rStyle w:val="Email"/>
                <w:rFonts w:eastAsia="PMingLiU" w:cs="Linux Libertine"/>
                <w:color w:val="auto"/>
                <w:sz w:val="20"/>
              </w:rPr>
              <w:t>gubbiotti@corporation.com</w:t>
            </w:r>
          </w:p>
        </w:tc>
        <w:tc>
          <w:tcPr>
            <w:tcW w:w="3432" w:type="dxa"/>
          </w:tcPr>
          <w:p w:rsidR="00742DB2" w:rsidRPr="00DA041E" w:rsidRDefault="00742DB2" w:rsidP="00C15FED">
            <w:pPr>
              <w:pStyle w:val="Authors"/>
              <w:jc w:val="center"/>
            </w:pPr>
            <w:bookmarkStart w:id="8" w:name="AU2"/>
            <w:r>
              <w:rPr>
                <w:rStyle w:val="FirstName"/>
                <w:rFonts w:cs="Linux Libertine"/>
              </w:rPr>
              <w:t>O</w:t>
            </w:r>
            <w:r w:rsidRPr="00DA041E">
              <w:rPr>
                <w:rStyle w:val="FirstName"/>
                <w:rFonts w:cs="Linux Libertine"/>
              </w:rPr>
              <w:t>.</w:t>
            </w:r>
            <w:r w:rsidRPr="00DA041E">
              <w:rPr>
                <w:rFonts w:cs="Linux Libertine"/>
              </w:rPr>
              <w:t xml:space="preserve"> </w:t>
            </w:r>
            <w:bookmarkEnd w:id="8"/>
            <w:r>
              <w:rPr>
                <w:rStyle w:val="Surname"/>
                <w:rFonts w:cs="Linux Libertine"/>
              </w:rPr>
              <w:t>Kašsák</w:t>
            </w:r>
            <w:r>
              <w:br/>
            </w:r>
            <w:r w:rsidRPr="00DA041E">
              <w:rPr>
                <w:rStyle w:val="OrgDiv"/>
                <w:rFonts w:cs="Linux Libertine"/>
                <w:color w:val="auto"/>
                <w:sz w:val="20"/>
              </w:rPr>
              <w:t>Dipartimento di Fisica e Geologia</w:t>
            </w:r>
            <w:r>
              <w:br/>
            </w:r>
            <w:r w:rsidRPr="00DA041E">
              <w:rPr>
                <w:rStyle w:val="PinCode"/>
                <w:rFonts w:eastAsia="PMingLiU" w:cs="Linux Libertine"/>
                <w:color w:val="auto"/>
                <w:sz w:val="20"/>
              </w:rPr>
              <w:t xml:space="preserve">P.O. </w:t>
            </w:r>
            <w:ins w:id="9" w:author="Tomas Chovanak" w:date="2017-01-08T11:58:00Z">
              <w:r w:rsidR="005949BA" w:rsidRPr="005949BA">
                <w:rPr>
                  <w:rStyle w:val="PinCode"/>
                  <w:rFonts w:eastAsia="PMingLiU" w:cs="Linux Libertine"/>
                  <w:color w:val="auto"/>
                  <w:sz w:val="20"/>
                  <w:highlight w:val="darkYellow"/>
                  <w:rPrChange w:id="10" w:author="Tomas Chovanak" w:date="2017-01-08T11:59:00Z">
                    <w:rPr>
                      <w:rStyle w:val="PinCode"/>
                      <w:rFonts w:eastAsia="PMingLiU" w:cs="Linux Libertine"/>
                      <w:color w:val="FF00FF"/>
                      <w:sz w:val="20"/>
                    </w:rPr>
                  </w:rPrChange>
                </w:rPr>
                <w:t>Box 6221</w:t>
              </w:r>
            </w:ins>
            <w:del w:id="11" w:author="Tomas Chovanak" w:date="2017-01-08T11:58:00Z">
              <w:r w:rsidRPr="005949BA" w:rsidDel="005949BA">
                <w:rPr>
                  <w:rStyle w:val="PinCode"/>
                  <w:rFonts w:eastAsia="PMingLiU" w:cs="Linux Libertine"/>
                  <w:color w:val="auto"/>
                  <w:sz w:val="20"/>
                  <w:highlight w:val="darkYellow"/>
                  <w:rPrChange w:id="12" w:author="Tomas Chovanak" w:date="2017-01-08T11:59:00Z">
                    <w:rPr>
                      <w:rStyle w:val="PinCode"/>
                      <w:rFonts w:eastAsia="PMingLiU" w:cs="Linux Libertine"/>
                      <w:color w:val="FF00FF"/>
                      <w:sz w:val="20"/>
                    </w:rPr>
                  </w:rPrChange>
                </w:rPr>
                <w:delText>Box 6221</w:delText>
              </w:r>
            </w:del>
            <w:r w:rsidRPr="005949BA">
              <w:rPr>
                <w:highlight w:val="darkYellow"/>
                <w:rPrChange w:id="13" w:author="Tomas Chovanak" w:date="2017-01-08T11:59:00Z">
                  <w:rPr/>
                </w:rPrChange>
              </w:rPr>
              <w:br/>
            </w:r>
            <w:r w:rsidRPr="00DA041E">
              <w:rPr>
                <w:rStyle w:val="Country"/>
                <w:rFonts w:cs="Linux Libertine"/>
                <w:sz w:val="20"/>
                <w:szCs w:val="18"/>
              </w:rPr>
              <w:t>Ita</w:t>
            </w:r>
            <w:r w:rsidRPr="00DA041E">
              <w:rPr>
                <w:rStyle w:val="Country"/>
                <w:rFonts w:cs="Linux Libertine"/>
                <w:sz w:val="20"/>
              </w:rPr>
              <w:t>ly</w:t>
            </w:r>
            <w:r>
              <w:br/>
            </w:r>
            <w:r w:rsidRPr="00DA041E">
              <w:rPr>
                <w:rStyle w:val="Email"/>
                <w:rFonts w:eastAsia="PMingLiU" w:cs="Linux Libertine"/>
                <w:color w:val="auto"/>
                <w:sz w:val="20"/>
              </w:rPr>
              <w:t>malago</w:t>
            </w:r>
            <w:r w:rsidRPr="00DA041E">
              <w:rPr>
                <w:rStyle w:val="Email"/>
                <w:rFonts w:cs="Linux Libertine"/>
                <w:color w:val="auto"/>
                <w:sz w:val="20"/>
                <w:lang w:eastAsia="it-IT"/>
              </w:rPr>
              <w:t>@affiliation.org</w:t>
            </w:r>
          </w:p>
        </w:tc>
        <w:tc>
          <w:tcPr>
            <w:tcW w:w="3432" w:type="dxa"/>
          </w:tcPr>
          <w:p w:rsidR="00742DB2" w:rsidRPr="00DA041E" w:rsidRDefault="00742DB2" w:rsidP="00C15FED">
            <w:pPr>
              <w:pStyle w:val="Authors"/>
              <w:jc w:val="center"/>
            </w:pPr>
            <w:bookmarkStart w:id="14" w:name="AU3"/>
            <w:r>
              <w:rPr>
                <w:rStyle w:val="FirstName"/>
                <w:rFonts w:cs="Linux Libertine"/>
              </w:rPr>
              <w:t>M</w:t>
            </w:r>
            <w:r w:rsidRPr="00DA041E">
              <w:rPr>
                <w:rStyle w:val="FirstName"/>
                <w:rFonts w:cs="Linux Libertine"/>
              </w:rPr>
              <w:t>.</w:t>
            </w:r>
            <w:r>
              <w:rPr>
                <w:rStyle w:val="FirstName"/>
                <w:rFonts w:cs="Linux Libertine"/>
              </w:rPr>
              <w:t>Bieliková</w:t>
            </w:r>
            <w:r w:rsidRPr="00DA041E">
              <w:rPr>
                <w:rFonts w:cs="Linux Libertine"/>
              </w:rPr>
              <w:t xml:space="preserve"> </w:t>
            </w:r>
            <w:bookmarkEnd w:id="14"/>
            <w:r>
              <w:br/>
            </w:r>
            <w:r w:rsidRPr="00DA041E">
              <w:rPr>
                <w:rStyle w:val="OrgDiv"/>
                <w:rFonts w:cs="Linux Libertine"/>
                <w:color w:val="auto"/>
                <w:sz w:val="20"/>
              </w:rPr>
              <w:t>Dipartimento di Fisica e Scienze</w:t>
            </w:r>
            <w:r>
              <w:br/>
            </w:r>
            <w:r w:rsidRPr="00DA041E">
              <w:rPr>
                <w:rStyle w:val="PinCode"/>
                <w:rFonts w:eastAsia="PMingLiU" w:cs="Linux Libertine"/>
                <w:color w:val="auto"/>
                <w:sz w:val="20"/>
              </w:rPr>
              <w:t xml:space="preserve">P.O. </w:t>
            </w:r>
            <w:ins w:id="15" w:author="Tomas Chovanak" w:date="2017-01-08T11:58:00Z">
              <w:r w:rsidR="005949BA" w:rsidRPr="005949BA">
                <w:rPr>
                  <w:rStyle w:val="PinCode"/>
                  <w:rFonts w:eastAsia="PMingLiU" w:cs="Linux Libertine"/>
                  <w:color w:val="auto"/>
                  <w:sz w:val="20"/>
                  <w:highlight w:val="darkYellow"/>
                  <w:rPrChange w:id="16" w:author="Tomas Chovanak" w:date="2017-01-08T11:59:00Z">
                    <w:rPr>
                      <w:rStyle w:val="PinCode"/>
                      <w:rFonts w:eastAsia="PMingLiU" w:cs="Linux Libertine"/>
                      <w:color w:val="FF00FF"/>
                      <w:sz w:val="20"/>
                    </w:rPr>
                  </w:rPrChange>
                </w:rPr>
                <w:t>Box 5000</w:t>
              </w:r>
            </w:ins>
            <w:del w:id="17" w:author="Tomas Chovanak" w:date="2017-01-08T11:58:00Z">
              <w:r w:rsidRPr="005949BA" w:rsidDel="005949BA">
                <w:rPr>
                  <w:rStyle w:val="PinCode"/>
                  <w:rFonts w:eastAsia="PMingLiU" w:cs="Linux Libertine"/>
                  <w:color w:val="auto"/>
                  <w:sz w:val="20"/>
                  <w:highlight w:val="darkYellow"/>
                  <w:rPrChange w:id="18" w:author="Tomas Chovanak" w:date="2017-01-08T11:59:00Z">
                    <w:rPr>
                      <w:rStyle w:val="PinCode"/>
                      <w:rFonts w:eastAsia="PMingLiU" w:cs="Linux Libertine"/>
                      <w:color w:val="FF00FF"/>
                      <w:sz w:val="20"/>
                    </w:rPr>
                  </w:rPrChange>
                </w:rPr>
                <w:delText>Box 5000</w:delText>
              </w:r>
            </w:del>
            <w:r w:rsidRPr="005949BA">
              <w:rPr>
                <w:highlight w:val="darkYellow"/>
                <w:rPrChange w:id="19" w:author="Tomas Chovanak" w:date="2017-01-08T11:59:00Z">
                  <w:rPr/>
                </w:rPrChange>
              </w:rPr>
              <w:br/>
            </w:r>
            <w:r w:rsidRPr="00DA041E">
              <w:rPr>
                <w:rStyle w:val="Country"/>
                <w:rFonts w:cs="Linux Libertine"/>
                <w:sz w:val="20"/>
              </w:rPr>
              <w:t>Italy</w:t>
            </w:r>
            <w:r>
              <w:br/>
            </w:r>
            <w:r w:rsidRPr="00DA041E">
              <w:rPr>
                <w:rStyle w:val="Email"/>
                <w:rFonts w:eastAsia="PMingLiU" w:cs="Linux Libertine"/>
                <w:color w:val="auto"/>
                <w:sz w:val="20"/>
              </w:rPr>
              <w:t>fin@affiliation.org</w:t>
            </w:r>
          </w:p>
        </w:tc>
      </w:tr>
      <w:tr w:rsidR="00742DB2" w:rsidRPr="00DA041E" w:rsidTr="00C15FED">
        <w:trPr>
          <w:gridAfter w:val="3"/>
          <w:wAfter w:w="8576" w:type="dxa"/>
        </w:trPr>
        <w:tc>
          <w:tcPr>
            <w:tcW w:w="1720" w:type="dxa"/>
          </w:tcPr>
          <w:p w:rsidR="00742DB2" w:rsidRPr="00DA041E" w:rsidRDefault="00742DB2" w:rsidP="00C15FED">
            <w:pPr>
              <w:pStyle w:val="Authors"/>
              <w:spacing w:after="100"/>
            </w:pPr>
          </w:p>
        </w:tc>
      </w:tr>
    </w:tbl>
    <w:p w:rsidR="00DA041E" w:rsidRDefault="00DA041E" w:rsidP="00E64DB7">
      <w:pPr>
        <w:pStyle w:val="AbsHead"/>
        <w:rPr>
          <w:bCs/>
          <w:lang w:val="en-GB" w:eastAsia="ja-JP"/>
        </w:rPr>
        <w:sectPr w:rsidR="00DA041E"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pPr>
        <w:pStyle w:val="AbsHead"/>
        <w:jc w:val="both"/>
        <w:rPr>
          <w:bCs/>
          <w:lang w:val="en-GB" w:eastAsia="ja-JP"/>
        </w:rPr>
        <w:pPrChange w:id="22" w:author="Tomas Chovanak" w:date="2017-01-08T12:00:00Z">
          <w:pPr>
            <w:pStyle w:val="AbsHead"/>
          </w:pPr>
        </w:pPrChange>
      </w:pPr>
      <w:r w:rsidRPr="00DF2AA0">
        <w:rPr>
          <w:bCs/>
          <w:lang w:val="en-GB" w:eastAsia="ja-JP"/>
        </w:rPr>
        <w:t>ABSTRACT</w:t>
      </w:r>
    </w:p>
    <w:p w:rsidR="00BE4EB1" w:rsidRPr="00DF2AA0" w:rsidRDefault="00A063E8">
      <w:pPr>
        <w:pStyle w:val="Abstract"/>
        <w:rPr>
          <w:lang w:eastAsia="ja-JP"/>
        </w:rPr>
      </w:pPr>
      <w:r>
        <w:rPr>
          <w:lang w:eastAsia="ja-JP"/>
        </w:rPr>
        <w:t>Behavio</w:t>
      </w:r>
      <w:r w:rsidR="00BE4EB1">
        <w:rPr>
          <w:lang w:eastAsia="ja-JP"/>
        </w:rPr>
        <w:t>ral patterns can be understood as typical and repea</w:t>
      </w:r>
      <w:r>
        <w:rPr>
          <w:lang w:eastAsia="ja-JP"/>
        </w:rPr>
        <w:t>ting features of user's behavio</w:t>
      </w:r>
      <w:r w:rsidR="00BE4EB1">
        <w:rPr>
          <w:lang w:eastAsia="ja-JP"/>
        </w:rPr>
        <w:t>r during their visit of website. In</w:t>
      </w:r>
      <w:r w:rsidR="004700A2">
        <w:rPr>
          <w:lang w:eastAsia="ja-JP"/>
        </w:rPr>
        <w:t xml:space="preserve"> this work we represent behavio</w:t>
      </w:r>
      <w:r w:rsidR="00BE4EB1">
        <w:rPr>
          <w:lang w:eastAsia="ja-JP"/>
        </w:rPr>
        <w:t>ral patterns as frequent itemsets of actions frequently taken by user's in thei</w:t>
      </w:r>
      <w:r w:rsidR="00B2446E">
        <w:rPr>
          <w:lang w:eastAsia="ja-JP"/>
        </w:rPr>
        <w:t>r</w:t>
      </w:r>
      <w:r w:rsidR="00BE4EB1">
        <w:rPr>
          <w:lang w:eastAsia="ja-JP"/>
        </w:rPr>
        <w:t xml:space="preserve"> sessions. Frequent source of</w:t>
      </w:r>
      <w:r w:rsidR="009A2AC6">
        <w:rPr>
          <w:lang w:eastAsia="ja-JP"/>
        </w:rPr>
        <w:t xml:space="preserve"> knowledge about</w:t>
      </w:r>
      <w:r w:rsidR="00704DEA">
        <w:rPr>
          <w:lang w:eastAsia="ja-JP"/>
        </w:rPr>
        <w:t xml:space="preserve"> behavio</w:t>
      </w:r>
      <w:r w:rsidR="00BE4EB1">
        <w:rPr>
          <w:lang w:eastAsia="ja-JP"/>
        </w:rPr>
        <w:t>r</w:t>
      </w:r>
      <w:r w:rsidR="009A2AC6">
        <w:rPr>
          <w:lang w:eastAsia="ja-JP"/>
        </w:rPr>
        <w:t xml:space="preserve"> of users</w:t>
      </w:r>
      <w:r w:rsidR="00BE4EB1">
        <w:rPr>
          <w:lang w:eastAsia="ja-JP"/>
        </w:rPr>
        <w:t xml:space="preserve"> are web</w:t>
      </w:r>
      <w:r w:rsidR="00AC0B12">
        <w:rPr>
          <w:lang w:eastAsia="ja-JP"/>
        </w:rPr>
        <w:t xml:space="preserve"> logs and</w:t>
      </w:r>
      <w:r w:rsidR="005F2E95">
        <w:rPr>
          <w:lang w:eastAsia="ja-JP"/>
        </w:rPr>
        <w:t xml:space="preserve"> </w:t>
      </w:r>
      <w:r w:rsidR="003F1C67">
        <w:rPr>
          <w:lang w:eastAsia="ja-JP"/>
        </w:rPr>
        <w:t>actions taken</w:t>
      </w:r>
      <w:r w:rsidR="00BE4EB1">
        <w:rPr>
          <w:lang w:eastAsia="ja-JP"/>
        </w:rPr>
        <w:t xml:space="preserve"> during their visits to website</w:t>
      </w:r>
      <w:r w:rsidR="002F102A">
        <w:rPr>
          <w:lang w:eastAsia="ja-JP"/>
        </w:rPr>
        <w:t xml:space="preserve"> aggregated to sessions</w:t>
      </w:r>
      <w:r w:rsidR="00BE4EB1">
        <w:rPr>
          <w:lang w:eastAsia="ja-JP"/>
        </w:rPr>
        <w:t>. Whole process of proce</w:t>
      </w:r>
      <w:r w:rsidR="00876B6D">
        <w:rPr>
          <w:lang w:eastAsia="ja-JP"/>
        </w:rPr>
        <w:t>ssing web logs, finding behavio</w:t>
      </w:r>
      <w:r w:rsidR="00BE4EB1">
        <w:rPr>
          <w:lang w:eastAsia="ja-JP"/>
        </w:rPr>
        <w:t>ral patterns and their analysis is also known as Web Us</w:t>
      </w:r>
      <w:r w:rsidR="00CE5136">
        <w:rPr>
          <w:lang w:eastAsia="ja-JP"/>
        </w:rPr>
        <w:t>age Mining. Found behavio</w:t>
      </w:r>
      <w:r w:rsidR="00BE4EB1">
        <w:rPr>
          <w:lang w:eastAsia="ja-JP"/>
        </w:rPr>
        <w:t xml:space="preserve">ral patterns </w:t>
      </w:r>
      <w:r w:rsidR="006336CE">
        <w:rPr>
          <w:lang w:eastAsia="ja-JP"/>
        </w:rPr>
        <w:t>may be</w:t>
      </w:r>
      <w:r w:rsidR="00BE4EB1">
        <w:rPr>
          <w:lang w:eastAsia="ja-JP"/>
        </w:rPr>
        <w:t xml:space="preserve"> used to creat</w:t>
      </w:r>
      <w:r w:rsidR="000050E2">
        <w:rPr>
          <w:lang w:eastAsia="ja-JP"/>
        </w:rPr>
        <w:t>e recommendations, predict user’</w:t>
      </w:r>
      <w:r w:rsidR="00BE4EB1">
        <w:rPr>
          <w:lang w:eastAsia="ja-JP"/>
        </w:rPr>
        <w:t>s intentions (which can be used to cache predicted pages), as support for website design change or comple</w:t>
      </w:r>
      <w:r w:rsidR="00F873CB">
        <w:rPr>
          <w:lang w:eastAsia="ja-JP"/>
        </w:rPr>
        <w:t xml:space="preserve">x understanding of website </w:t>
      </w:r>
      <w:r w:rsidR="005E0915">
        <w:rPr>
          <w:lang w:eastAsia="ja-JP"/>
        </w:rPr>
        <w:t>users</w:t>
      </w:r>
      <w:r w:rsidR="0013317A">
        <w:rPr>
          <w:lang w:eastAsia="ja-JP"/>
        </w:rPr>
        <w:t>’</w:t>
      </w:r>
      <w:r w:rsidR="005E0915">
        <w:rPr>
          <w:lang w:eastAsia="ja-JP"/>
        </w:rPr>
        <w:t xml:space="preserve"> behavio</w:t>
      </w:r>
      <w:r w:rsidR="00FD4D0B">
        <w:rPr>
          <w:lang w:eastAsia="ja-JP"/>
        </w:rPr>
        <w:t xml:space="preserve">r. </w:t>
      </w:r>
      <w:r w:rsidR="00BE4EB1">
        <w:rPr>
          <w:lang w:eastAsia="ja-JP"/>
        </w:rPr>
        <w:t xml:space="preserve"> </w:t>
      </w:r>
      <w:r w:rsidR="00FD4D0B">
        <w:rPr>
          <w:lang w:eastAsia="ja-JP"/>
        </w:rPr>
        <w:t>E</w:t>
      </w:r>
      <w:r w:rsidR="00BE4EB1">
        <w:rPr>
          <w:lang w:eastAsia="ja-JP"/>
        </w:rPr>
        <w:t xml:space="preserve">xisting methods of Web Usage Mining </w:t>
      </w:r>
      <w:r w:rsidR="00FD4D0B">
        <w:rPr>
          <w:lang w:eastAsia="ja-JP"/>
        </w:rPr>
        <w:t xml:space="preserve">usually </w:t>
      </w:r>
      <w:r w:rsidR="002C1B9E">
        <w:rPr>
          <w:lang w:eastAsia="ja-JP"/>
        </w:rPr>
        <w:t>search for behavio</w:t>
      </w:r>
      <w:r w:rsidR="00BE4EB1">
        <w:rPr>
          <w:lang w:eastAsia="ja-JP"/>
        </w:rPr>
        <w:t>ral patterns common for whole set of web site users in static web logs. This work</w:t>
      </w:r>
      <w:r w:rsidR="009E7876">
        <w:rPr>
          <w:lang w:eastAsia="ja-JP"/>
        </w:rPr>
        <w:t xml:space="preserve"> </w:t>
      </w:r>
      <w:r w:rsidR="00242042">
        <w:rPr>
          <w:lang w:eastAsia="ja-JP"/>
        </w:rPr>
        <w:t xml:space="preserve">responds to actual trend of Web </w:t>
      </w:r>
      <w:r w:rsidR="00BE4EB1">
        <w:rPr>
          <w:lang w:eastAsia="ja-JP"/>
        </w:rPr>
        <w:t>personalization and focusing on needs</w:t>
      </w:r>
      <w:r w:rsidR="00B42B07">
        <w:rPr>
          <w:lang w:eastAsia="ja-JP"/>
        </w:rPr>
        <w:t xml:space="preserve"> of individual users and </w:t>
      </w:r>
      <w:r w:rsidR="006B5613">
        <w:rPr>
          <w:lang w:eastAsia="ja-JP"/>
        </w:rPr>
        <w:t xml:space="preserve">also </w:t>
      </w:r>
      <w:r w:rsidR="00BE4EB1">
        <w:rPr>
          <w:lang w:eastAsia="ja-JP"/>
        </w:rPr>
        <w:t>cha</w:t>
      </w:r>
      <w:r w:rsidR="007A0A15">
        <w:rPr>
          <w:lang w:eastAsia="ja-JP"/>
        </w:rPr>
        <w:t xml:space="preserve">llenge to </w:t>
      </w:r>
      <w:r w:rsidR="00BE4EB1">
        <w:rPr>
          <w:lang w:eastAsia="ja-JP"/>
        </w:rPr>
        <w:t>mine knowledge from fast streaming data. We propose solution that is able to process data about user sessio</w:t>
      </w:r>
      <w:r w:rsidR="006D4730">
        <w:rPr>
          <w:lang w:eastAsia="ja-JP"/>
        </w:rPr>
        <w:t xml:space="preserve">ns as streaming data and search </w:t>
      </w:r>
      <w:r w:rsidR="00BE4EB1">
        <w:rPr>
          <w:lang w:eastAsia="ja-JP"/>
        </w:rPr>
        <w:t>for beh</w:t>
      </w:r>
      <w:r w:rsidR="00291606">
        <w:rPr>
          <w:lang w:eastAsia="ja-JP"/>
        </w:rPr>
        <w:t>avioral patterns telling us not only about behavio</w:t>
      </w:r>
      <w:r w:rsidR="00BE4EB1">
        <w:rPr>
          <w:lang w:eastAsia="ja-JP"/>
        </w:rPr>
        <w:t>r of global community of users, but also about a</w:t>
      </w:r>
      <w:r w:rsidR="0032588F">
        <w:rPr>
          <w:lang w:eastAsia="ja-JP"/>
        </w:rPr>
        <w:t>ctual behavio</w:t>
      </w:r>
      <w:r w:rsidR="004332C5">
        <w:rPr>
          <w:lang w:eastAsia="ja-JP"/>
        </w:rPr>
        <w:t>r and changes in behavio</w:t>
      </w:r>
      <w:r w:rsidR="00BE4EB1">
        <w:rPr>
          <w:lang w:eastAsia="ja-JP"/>
        </w:rPr>
        <w:t>r of smaller</w:t>
      </w:r>
      <w:r w:rsidR="002D58FA">
        <w:rPr>
          <w:lang w:eastAsia="ja-JP"/>
        </w:rPr>
        <w:t xml:space="preserve"> user</w:t>
      </w:r>
      <w:r w:rsidR="00BE4EB1">
        <w:rPr>
          <w:lang w:eastAsia="ja-JP"/>
        </w:rPr>
        <w:t xml:space="preserve"> communities. We evaluate contribution of comb</w:t>
      </w:r>
      <w:r w:rsidR="004F1F4B">
        <w:rPr>
          <w:lang w:eastAsia="ja-JP"/>
        </w:rPr>
        <w:t>ining global and group behavior</w:t>
      </w:r>
      <w:r w:rsidR="008B1832">
        <w:rPr>
          <w:lang w:eastAsia="ja-JP"/>
        </w:rPr>
        <w:t>al patterns in</w:t>
      </w:r>
      <w:r w:rsidR="00BE4EB1">
        <w:rPr>
          <w:lang w:eastAsia="ja-JP"/>
        </w:rPr>
        <w:t xml:space="preserve"> their application </w:t>
      </w:r>
      <w:ins w:id="23" w:author="Tomas Chovanak" w:date="2017-01-06T16:16:00Z">
        <w:r w:rsidR="009A01A9">
          <w:rPr>
            <w:lang w:eastAsia="ja-JP"/>
          </w:rPr>
          <w:t>in</w:t>
        </w:r>
      </w:ins>
      <w:del w:id="24" w:author="Tomas Chovanak" w:date="2017-01-06T16:16:00Z">
        <w:r w:rsidR="00BE4EB1" w:rsidDel="009A01A9">
          <w:rPr>
            <w:lang w:eastAsia="ja-JP"/>
          </w:rPr>
          <w:delText>to</w:delText>
        </w:r>
      </w:del>
      <w:r w:rsidR="00BE4EB1">
        <w:rPr>
          <w:lang w:eastAsia="ja-JP"/>
        </w:rPr>
        <w:t xml:space="preserve"> recommendation task. We also observe way this method is able to detect unique beha</w:t>
      </w:r>
      <w:r w:rsidR="000C7591">
        <w:rPr>
          <w:lang w:eastAsia="ja-JP"/>
        </w:rPr>
        <w:t>vio</w:t>
      </w:r>
      <w:r w:rsidR="008B1832">
        <w:rPr>
          <w:lang w:eastAsia="ja-JP"/>
        </w:rPr>
        <w:t xml:space="preserve">r of specific </w:t>
      </w:r>
      <w:r w:rsidR="00BE4EB1">
        <w:rPr>
          <w:lang w:eastAsia="ja-JP"/>
        </w:rPr>
        <w:t>groups</w:t>
      </w:r>
      <w:r w:rsidR="008B1832">
        <w:rPr>
          <w:lang w:eastAsia="ja-JP"/>
        </w:rPr>
        <w:t xml:space="preserve"> of users</w:t>
      </w:r>
      <w:r w:rsidR="00BE4EB1">
        <w:rPr>
          <w:lang w:eastAsia="ja-JP"/>
        </w:rPr>
        <w:t xml:space="preserve"> in domain of e-learning system</w:t>
      </w:r>
      <w:r w:rsidR="00A52227">
        <w:rPr>
          <w:lang w:eastAsia="ja-JP"/>
        </w:rPr>
        <w:t xml:space="preserve"> and </w:t>
      </w:r>
      <w:r w:rsidR="00714FB2">
        <w:rPr>
          <w:lang w:eastAsia="ja-JP"/>
        </w:rPr>
        <w:t xml:space="preserve">newspapers </w:t>
      </w:r>
      <w:r w:rsidR="0037046A">
        <w:rPr>
          <w:lang w:eastAsia="ja-JP"/>
        </w:rPr>
        <w:t xml:space="preserve">web </w:t>
      </w:r>
      <w:r w:rsidR="00714FB2">
        <w:rPr>
          <w:lang w:eastAsia="ja-JP"/>
        </w:rPr>
        <w:t>portal</w:t>
      </w:r>
      <w:r w:rsidR="00BE4EB1">
        <w:rPr>
          <w:lang w:eastAsia="ja-JP"/>
        </w:rPr>
        <w:t>.</w:t>
      </w:r>
    </w:p>
    <w:p w:rsidR="00BB6D68" w:rsidRDefault="00BB6D68">
      <w:pPr>
        <w:pStyle w:val="CCSHead"/>
        <w:jc w:val="both"/>
        <w:rPr>
          <w:lang w:eastAsia="it-IT"/>
        </w:rPr>
        <w:pPrChange w:id="25" w:author="Tomas Chovanak" w:date="2017-01-08T12:00:00Z">
          <w:pPr>
            <w:pStyle w:val="CCSHead"/>
          </w:pPr>
        </w:pPrChange>
      </w:pPr>
      <w:r>
        <w:rPr>
          <w:lang w:eastAsia="it-IT"/>
        </w:rPr>
        <w:t>CCS CONCEPTS</w:t>
      </w:r>
    </w:p>
    <w:p w:rsidR="00BB6D68" w:rsidRPr="00225AD9" w:rsidRDefault="00BB6D68">
      <w:pPr>
        <w:pStyle w:val="CCSDescription"/>
        <w:rPr>
          <w:lang w:eastAsia="it-IT"/>
        </w:rPr>
      </w:pPr>
      <w:r w:rsidRPr="00225AD9">
        <w:rPr>
          <w:lang w:eastAsia="it-IT"/>
        </w:rPr>
        <w:t>•</w:t>
      </w:r>
      <w:r w:rsidR="000A5D1A">
        <w:rPr>
          <w:lang w:eastAsia="it-IT"/>
        </w:rPr>
        <w:t xml:space="preserve"> </w:t>
      </w:r>
      <w:r w:rsidRPr="009E30B2">
        <w:rPr>
          <w:b/>
          <w:lang w:eastAsia="it-IT"/>
        </w:rPr>
        <w:t>Computer systems organization</w:t>
      </w:r>
      <w:r w:rsidRPr="001F4541">
        <w:rPr>
          <w:lang w:eastAsia="it-IT"/>
        </w:rPr>
        <w:t xml:space="preserve"> </w:t>
      </w:r>
      <w:r w:rsidR="001F4541" w:rsidRPr="001F4541">
        <w:rPr>
          <w:lang w:eastAsia="it-IT"/>
        </w:rPr>
        <w:t>→</w:t>
      </w:r>
      <w:r w:rsidRPr="001F4541">
        <w:rPr>
          <w:lang w:eastAsia="it-IT"/>
        </w:rPr>
        <w:t xml:space="preserve"> </w:t>
      </w:r>
      <w:r w:rsidRPr="009E30B2">
        <w:rPr>
          <w:b/>
          <w:lang w:eastAsia="it-IT"/>
        </w:rPr>
        <w:t>Embedded systems</w:t>
      </w:r>
      <w:r w:rsidRPr="00225AD9">
        <w:rPr>
          <w:lang w:eastAsia="it-IT"/>
        </w:rPr>
        <w:t xml:space="preserve">; </w:t>
      </w:r>
      <w:r w:rsidRPr="001F4541">
        <w:rPr>
          <w:i/>
          <w:lang w:eastAsia="it-IT"/>
        </w:rPr>
        <w:t>Redundancy</w:t>
      </w:r>
      <w:r w:rsidRPr="00225AD9">
        <w:rPr>
          <w:lang w:eastAsia="it-IT"/>
        </w:rPr>
        <w:t>; Robotics •</w:t>
      </w:r>
      <w:r w:rsidR="000A5D1A">
        <w:rPr>
          <w:lang w:eastAsia="it-IT"/>
        </w:rPr>
        <w:t xml:space="preserve"> </w:t>
      </w:r>
      <w:r w:rsidRPr="009E30B2">
        <w:rPr>
          <w:b/>
          <w:lang w:eastAsia="it-IT"/>
        </w:rPr>
        <w:t>Networks</w:t>
      </w:r>
      <w:r w:rsidR="001F4541" w:rsidRPr="001F4541">
        <w:rPr>
          <w:lang w:eastAsia="it-IT"/>
        </w:rPr>
        <w:t xml:space="preserve"> → </w:t>
      </w:r>
      <w:r w:rsidRPr="00225AD9">
        <w:rPr>
          <w:lang w:eastAsia="it-IT"/>
        </w:rPr>
        <w:t>Network reliability</w:t>
      </w:r>
    </w:p>
    <w:p w:rsidR="00BB6D68" w:rsidRDefault="00BB6D68">
      <w:pPr>
        <w:pStyle w:val="KeyWordHead"/>
        <w:jc w:val="both"/>
        <w:rPr>
          <w:lang w:eastAsia="it-IT"/>
        </w:rPr>
        <w:pPrChange w:id="26" w:author="Tomas Chovanak" w:date="2017-01-08T12:00:00Z">
          <w:pPr>
            <w:pStyle w:val="KeyWordHead"/>
          </w:pPr>
        </w:pPrChange>
      </w:pPr>
      <w:r>
        <w:rPr>
          <w:lang w:eastAsia="it-IT"/>
        </w:rPr>
        <w:t>KEYWORDS</w:t>
      </w:r>
    </w:p>
    <w:p w:rsidR="00ED5F35" w:rsidRDefault="00BB6D68">
      <w:pPr>
        <w:pStyle w:val="KeyWords"/>
        <w:rPr>
          <w:lang w:eastAsia="it-IT"/>
        </w:rPr>
      </w:pPr>
      <w:r>
        <w:rPr>
          <w:lang w:eastAsia="it-IT"/>
        </w:rPr>
        <w:t>ACM proceedings, text tagging</w:t>
      </w:r>
    </w:p>
    <w:p w:rsidR="00040AE8" w:rsidRPr="001137CF" w:rsidRDefault="00614A8A">
      <w:pPr>
        <w:pStyle w:val="Head1"/>
        <w:spacing w:before="380"/>
        <w:jc w:val="both"/>
        <w:pPrChange w:id="27" w:author="Tomas Chovanak" w:date="2017-01-08T12:00:00Z">
          <w:pPr>
            <w:pStyle w:val="Head1"/>
            <w:spacing w:before="380"/>
          </w:pPr>
        </w:pPrChange>
      </w:pPr>
      <w:r>
        <w:t>1</w:t>
      </w:r>
      <w:r w:rsidR="00FF1AC1">
        <w:rPr>
          <w:szCs w:val="22"/>
        </w:rPr>
        <w:t> </w:t>
      </w:r>
      <w:r w:rsidR="00DF2AA0" w:rsidRPr="001137CF">
        <w:t>INTRODUCTION</w:t>
      </w:r>
    </w:p>
    <w:p w:rsidR="00E41CFC" w:rsidRDefault="00860B83">
      <w:pPr>
        <w:pStyle w:val="ParaContinue"/>
        <w:jc w:val="both"/>
        <w:pPrChange w:id="28" w:author="Tomas Chovanak" w:date="2017-01-08T12:00:00Z">
          <w:pPr>
            <w:pStyle w:val="ParaContinue"/>
          </w:pPr>
        </w:pPrChange>
      </w:pPr>
      <w:r w:rsidRPr="00E41CFC">
        <w:t>Under</w:t>
      </w:r>
      <w:r>
        <w:t>standing website users’ behavio</w:t>
      </w:r>
      <w:r w:rsidRPr="00E41CFC">
        <w:t xml:space="preserve">r precisely is crucial for better personalization and adaptation of website content and structure. Every user is </w:t>
      </w:r>
      <w:r>
        <w:t>less or more</w:t>
      </w:r>
      <w:r w:rsidRPr="00E41CFC">
        <w:t xml:space="preserve"> different</w:t>
      </w:r>
      <w:r>
        <w:t xml:space="preserve"> from others</w:t>
      </w:r>
      <w:r w:rsidRPr="00E41CFC">
        <w:t xml:space="preserve"> but often there are group</w:t>
      </w:r>
      <w:r>
        <w:t>s of users with similar behavio</w:t>
      </w:r>
      <w:r w:rsidRPr="00E41CFC">
        <w:t>r in some</w:t>
      </w:r>
      <w:r>
        <w:t xml:space="preserve"> specific</w:t>
      </w:r>
      <w:r w:rsidRPr="00E41CFC">
        <w:t xml:space="preserve"> situations</w:t>
      </w:r>
      <w:r>
        <w:t xml:space="preserve"> and time</w:t>
      </w:r>
      <w:r w:rsidRPr="00E41CFC">
        <w:t>.  Detecting group</w:t>
      </w:r>
      <w:r>
        <w:t xml:space="preserve">s of users with similar </w:t>
      </w:r>
      <w:r>
        <w:t>behavior and their behavio</w:t>
      </w:r>
      <w:r w:rsidRPr="00E41CFC">
        <w:t xml:space="preserve">ral patterns may lead </w:t>
      </w:r>
      <w:r>
        <w:t>to better understanding of users</w:t>
      </w:r>
      <w:r>
        <w:rPr>
          <w:lang w:val="en-GB"/>
        </w:rPr>
        <w:t>’</w:t>
      </w:r>
      <w:r w:rsidRPr="00E41CFC">
        <w:t xml:space="preserve"> intentions.</w:t>
      </w:r>
    </w:p>
    <w:p w:rsidR="00E41CFC" w:rsidRDefault="008F0BF4">
      <w:pPr>
        <w:pStyle w:val="Para"/>
        <w:jc w:val="both"/>
        <w:pPrChange w:id="29" w:author="Tomas Chovanak" w:date="2017-01-08T12:00:00Z">
          <w:pPr>
            <w:pStyle w:val="Para"/>
          </w:pPr>
        </w:pPrChange>
      </w:pPr>
      <w:r>
        <w:t>Web logs and user</w:t>
      </w:r>
      <w:r w:rsidR="00D523A4">
        <w:t>s</w:t>
      </w:r>
      <w:r>
        <w:t>’</w:t>
      </w:r>
      <w:r w:rsidR="00D523A4">
        <w:t xml:space="preserve"> action</w:t>
      </w:r>
      <w:r>
        <w:t>s</w:t>
      </w:r>
      <w:r w:rsidR="00D523A4">
        <w:t xml:space="preserve"> stored there are often source of </w:t>
      </w:r>
      <w:r w:rsidR="00FA5E3A">
        <w:t>implicit information about user</w:t>
      </w:r>
      <w:r w:rsidR="00D523A4">
        <w:t>s</w:t>
      </w:r>
      <w:r w:rsidR="00FA5E3A">
        <w:t>’ behavio</w:t>
      </w:r>
      <w:r w:rsidR="00D523A4">
        <w:t>r. Whole process of proce</w:t>
      </w:r>
      <w:r w:rsidR="004D4E4B">
        <w:t>ssing web logs, finding behavio</w:t>
      </w:r>
      <w:r w:rsidR="00D523A4">
        <w:t>ral patterns and their analysis is known as Web Usage Mining (WUM). WUM is process consisting of 5 phases:</w:t>
      </w:r>
    </w:p>
    <w:p w:rsidR="00E41CFC" w:rsidRDefault="003F4ABA">
      <w:pPr>
        <w:pStyle w:val="Para"/>
        <w:jc w:val="both"/>
        <w:pPrChange w:id="30" w:author="Tomas Chovanak" w:date="2017-01-08T12:00:00Z">
          <w:pPr>
            <w:pStyle w:val="Para"/>
          </w:pPr>
        </w:pPrChange>
      </w:pPr>
      <w:r>
        <w:t>1.</w:t>
      </w:r>
      <w:r>
        <w:tab/>
        <w:t>Collecting data from data sources</w:t>
      </w:r>
    </w:p>
    <w:p w:rsidR="00E41CFC" w:rsidRDefault="00E41CFC">
      <w:pPr>
        <w:pStyle w:val="Para"/>
        <w:jc w:val="both"/>
        <w:pPrChange w:id="31" w:author="Tomas Chovanak" w:date="2017-01-08T12:00:00Z">
          <w:pPr>
            <w:pStyle w:val="Para"/>
          </w:pPr>
        </w:pPrChange>
      </w:pPr>
      <w:r>
        <w:t>2.</w:t>
      </w:r>
      <w:r>
        <w:tab/>
        <w:t xml:space="preserve">Preprocessing data </w:t>
      </w:r>
    </w:p>
    <w:p w:rsidR="00E41CFC" w:rsidRDefault="00E41CFC">
      <w:pPr>
        <w:pStyle w:val="Para"/>
        <w:jc w:val="both"/>
        <w:pPrChange w:id="32" w:author="Tomas Chovanak" w:date="2017-01-08T12:00:00Z">
          <w:pPr>
            <w:pStyle w:val="Para"/>
          </w:pPr>
        </w:pPrChange>
      </w:pPr>
      <w:r>
        <w:t>3.</w:t>
      </w:r>
      <w:r>
        <w:tab/>
        <w:t>Patterns discovery</w:t>
      </w:r>
    </w:p>
    <w:p w:rsidR="003F4ABA" w:rsidRDefault="00E41CFC">
      <w:pPr>
        <w:pStyle w:val="Para"/>
        <w:jc w:val="both"/>
        <w:pPrChange w:id="33" w:author="Tomas Chovanak" w:date="2017-01-08T12:00:00Z">
          <w:pPr>
            <w:pStyle w:val="Para"/>
          </w:pPr>
        </w:pPrChange>
      </w:pPr>
      <w:r>
        <w:t>4.</w:t>
      </w:r>
      <w:r>
        <w:tab/>
        <w:t>Analysis, validation and use of discovered patterns</w:t>
      </w:r>
    </w:p>
    <w:p w:rsidR="003F4ABA" w:rsidRDefault="00326E8A">
      <w:pPr>
        <w:pStyle w:val="Para"/>
        <w:jc w:val="both"/>
        <w:pPrChange w:id="34" w:author="Tomas Chovanak" w:date="2017-01-08T12:00:00Z">
          <w:pPr>
            <w:pStyle w:val="Para"/>
          </w:pPr>
        </w:pPrChange>
      </w:pPr>
      <w:r>
        <w:t>One of main advantages of using</w:t>
      </w:r>
      <w:r w:rsidR="003F4ABA">
        <w:t xml:space="preserve"> WU</w:t>
      </w:r>
      <w:r>
        <w:t>M process to search for behavio</w:t>
      </w:r>
      <w:r w:rsidR="003F4ABA">
        <w:t xml:space="preserve">ral patterns is that data inputs consists </w:t>
      </w:r>
      <w:r w:rsidR="00A07226">
        <w:t>of objective user feedback -</w:t>
      </w:r>
      <w:r w:rsidR="003F4ABA">
        <w:t xml:space="preserve"> actions taken by users.</w:t>
      </w:r>
      <w:r w:rsidR="00F606BE">
        <w:t xml:space="preserve"> </w:t>
      </w:r>
      <w:r w:rsidR="003F4ABA">
        <w:t>We can represent user session as set of actions tak</w:t>
      </w:r>
      <w:r w:rsidR="00BB46A2">
        <w:t>en by user (items) and behavior</w:t>
      </w:r>
      <w:r w:rsidR="003F4ABA">
        <w:t xml:space="preserve">al patterns as frequent itemsets </w:t>
      </w:r>
      <w:r w:rsidR="00824053">
        <w:t xml:space="preserve">of actions </w:t>
      </w:r>
      <w:r w:rsidR="003F4ABA">
        <w:t>gathered from preprocessed logs.</w:t>
      </w:r>
    </w:p>
    <w:p w:rsidR="0023359A" w:rsidRDefault="003F4ABA">
      <w:pPr>
        <w:pStyle w:val="Para"/>
        <w:jc w:val="both"/>
        <w:pPrChange w:id="35" w:author="Tomas Chovanak" w:date="2017-01-08T12:00:00Z">
          <w:pPr>
            <w:pStyle w:val="Para"/>
          </w:pPr>
        </w:pPrChange>
      </w:pPr>
      <w:r>
        <w:t>One of important challenges nowadays is fast in-memory processing of data generated as po</w:t>
      </w:r>
      <w:r w:rsidR="00DA6B61">
        <w:t xml:space="preserve">tentially infinite stream. </w:t>
      </w:r>
      <w:r w:rsidR="007778DF">
        <w:t>Data streaming algorithms</w:t>
      </w:r>
      <w:r>
        <w:t xml:space="preserve"> are built upon models that are incrementally updated with incoming data instances. Traditional data mining</w:t>
      </w:r>
      <w:r w:rsidR="0040392D">
        <w:t xml:space="preserve"> alg</w:t>
      </w:r>
      <w:r>
        <w:t>orit</w:t>
      </w:r>
      <w:r w:rsidR="0040392D">
        <w:t>h</w:t>
      </w:r>
      <w:r w:rsidR="00EB579C">
        <w:t>ms usually require</w:t>
      </w:r>
      <w:r>
        <w:t xml:space="preserve"> more than one scan of all instances in database. In streaming data every instance should be processed only once.</w:t>
      </w:r>
      <w:r w:rsidR="00FA3AF4" w:rsidRPr="00FA3AF4">
        <w:t xml:space="preserve"> </w:t>
      </w:r>
      <w:r w:rsidR="00FA3AF4">
        <w:t xml:space="preserve">With data stream evolution conceptual drift can appear. Conceptual drift is important problem when performing data mining </w:t>
      </w:r>
      <w:r w:rsidR="008906CB">
        <w:t>with</w:t>
      </w:r>
      <w:r w:rsidR="00FA3AF4">
        <w:t xml:space="preserve"> streaming data. It is derived from changes in real e</w:t>
      </w:r>
      <w:r w:rsidR="00D068AA">
        <w:t>n</w:t>
      </w:r>
      <w:r w:rsidR="00FA3AF4">
        <w:t>vironment where streaming data instances are created. Factors activating such changes are usually hidden and unknown. Conceptual drift is problem mainly with models created from old data before the drift happened which are consequently improper.</w:t>
      </w:r>
      <w:r w:rsidR="0023359A" w:rsidRPr="0023359A">
        <w:t xml:space="preserve"> </w:t>
      </w:r>
    </w:p>
    <w:p w:rsidR="003F4ABA" w:rsidRDefault="0023359A">
      <w:pPr>
        <w:pStyle w:val="Para"/>
        <w:jc w:val="both"/>
        <w:pPrChange w:id="36" w:author="Tomas Chovanak" w:date="2017-01-08T12:00:00Z">
          <w:pPr>
            <w:pStyle w:val="Para"/>
          </w:pPr>
        </w:pPrChange>
      </w:pPr>
      <w:r>
        <w:t>Goal of this work is to respond to current trends of Web personalization and focusing on needs of individu</w:t>
      </w:r>
      <w:r w:rsidR="00810DFD">
        <w:t>al users by discovering behavio</w:t>
      </w:r>
      <w:r>
        <w:t>ral patterns not only from global community od website users but also from smaller communities of users. We propose process with regard to requirements of data streaming algorit</w:t>
      </w:r>
      <w:r w:rsidR="00A01F37">
        <w:t>h</w:t>
      </w:r>
      <w:r>
        <w:t xml:space="preserve">ms, that is </w:t>
      </w:r>
      <w:r w:rsidR="00904025">
        <w:t>integrating</w:t>
      </w:r>
      <w:r>
        <w:t xml:space="preserve"> </w:t>
      </w:r>
      <w:r w:rsidR="00CF6E54">
        <w:t xml:space="preserve">data stream </w:t>
      </w:r>
      <w:r>
        <w:t>cl</w:t>
      </w:r>
      <w:r w:rsidR="00407A80">
        <w:t>ustering alg</w:t>
      </w:r>
      <w:r>
        <w:t>orit</w:t>
      </w:r>
      <w:r w:rsidR="00407A80">
        <w:t>h</w:t>
      </w:r>
      <w:r>
        <w:t>m used for segmenting active users to groups</w:t>
      </w:r>
      <w:r w:rsidR="00CF6E54">
        <w:t xml:space="preserve"> according their actual behavio</w:t>
      </w:r>
      <w:r>
        <w:t>r with</w:t>
      </w:r>
      <w:r w:rsidR="00C219E5">
        <w:t xml:space="preserve"> algorithm mining</w:t>
      </w:r>
      <w:r>
        <w:t xml:space="preserve"> frequent closed itemsets </w:t>
      </w:r>
      <w:r w:rsidR="00C219E5">
        <w:t>over data stream</w:t>
      </w:r>
      <w:r w:rsidR="00CF6E54">
        <w:t xml:space="preserve"> that is able to respond quickly</w:t>
      </w:r>
      <w:r w:rsidR="00C219E5">
        <w:t xml:space="preserve"> to conceptual drifts and is </w:t>
      </w:r>
      <w:r>
        <w:t xml:space="preserve">used </w:t>
      </w:r>
      <w:r w:rsidR="00E461CB">
        <w:t>to</w:t>
      </w:r>
      <w:r>
        <w:t xml:space="preserve"> discover actual b</w:t>
      </w:r>
      <w:r w:rsidR="00C64AD7">
        <w:t>ehavio</w:t>
      </w:r>
      <w:r>
        <w:t>ral patterns represented as frequent closed itemsets from global community of users and from detected groups of users. Proposed method i</w:t>
      </w:r>
      <w:r w:rsidR="00E461CB">
        <w:t xml:space="preserve">s able to detect </w:t>
      </w:r>
      <w:r w:rsidR="00DA572E">
        <w:t>recent</w:t>
      </w:r>
      <w:r w:rsidR="00E461CB">
        <w:t xml:space="preserve"> behavio</w:t>
      </w:r>
      <w:r>
        <w:t>r of global community and smaller communities an</w:t>
      </w:r>
      <w:r w:rsidR="0013711F">
        <w:t>d also changes of their behavio</w:t>
      </w:r>
      <w:r>
        <w:t>r in time.</w:t>
      </w:r>
    </w:p>
    <w:p w:rsidR="003410E1" w:rsidRDefault="003410E1">
      <w:pPr>
        <w:pStyle w:val="Para"/>
        <w:jc w:val="both"/>
        <w:pPrChange w:id="37" w:author="Tomas Chovanak" w:date="2017-01-08T12:00:00Z">
          <w:pPr>
            <w:pStyle w:val="Para"/>
          </w:pPr>
        </w:pPrChange>
      </w:pPr>
      <w:r>
        <w:lastRenderedPageBreak/>
        <w:t>There are many applications of</w:t>
      </w:r>
      <w:r w:rsidR="002A0259">
        <w:t xml:space="preserve"> such</w:t>
      </w:r>
      <w:r>
        <w:t xml:space="preserve"> discovered knowledge. For Web personali</w:t>
      </w:r>
      <w:r w:rsidR="00380701">
        <w:t>zation as such,</w:t>
      </w:r>
      <w:r w:rsidR="002640B6">
        <w:t xml:space="preserve"> for</w:t>
      </w:r>
      <w:r w:rsidR="00380701">
        <w:t xml:space="preserve"> predicting user</w:t>
      </w:r>
      <w:r>
        <w:t>s</w:t>
      </w:r>
      <w:r w:rsidR="00380701">
        <w:t>’ behavio</w:t>
      </w:r>
      <w:r>
        <w:t xml:space="preserve">r, </w:t>
      </w:r>
      <w:r w:rsidR="002640B6">
        <w:t xml:space="preserve">for </w:t>
      </w:r>
      <w:r>
        <w:t>caching web pages to memory</w:t>
      </w:r>
      <w:r w:rsidR="00897F73">
        <w:t>,</w:t>
      </w:r>
      <w:r>
        <w:t xml:space="preserve"> as important input when changing design of website or making some business decisions such</w:t>
      </w:r>
      <w:r w:rsidR="003C0DAB">
        <w:t xml:space="preserve"> e.g</w:t>
      </w:r>
      <w:r w:rsidR="00561891">
        <w:t>.</w:t>
      </w:r>
      <w:r>
        <w:t xml:space="preserve"> about market segmentation.</w:t>
      </w:r>
    </w:p>
    <w:p w:rsidR="00BD0271" w:rsidRDefault="00E9102E">
      <w:pPr>
        <w:pStyle w:val="Para"/>
        <w:jc w:val="both"/>
        <w:pPrChange w:id="38" w:author="Tomas Chovanak" w:date="2017-01-08T12:00:00Z">
          <w:pPr>
            <w:pStyle w:val="Para"/>
          </w:pPr>
        </w:pPrChange>
      </w:pPr>
      <w:r>
        <w:t xml:space="preserve">We apply </w:t>
      </w:r>
      <w:r w:rsidR="00F04F9C">
        <w:t>discovered knowledge about user</w:t>
      </w:r>
      <w:r>
        <w:t>s</w:t>
      </w:r>
      <w:r w:rsidR="00F04F9C">
        <w:t>’ behavio</w:t>
      </w:r>
      <w:r>
        <w:t xml:space="preserve">r </w:t>
      </w:r>
      <w:ins w:id="39" w:author="Tomas Chovanak" w:date="2017-01-06T16:16:00Z">
        <w:r w:rsidR="00465315">
          <w:t>in</w:t>
        </w:r>
      </w:ins>
      <w:del w:id="40" w:author="Tomas Chovanak" w:date="2017-01-06T16:16:00Z">
        <w:r w:rsidDel="00465315">
          <w:delText>to</w:delText>
        </w:r>
      </w:del>
      <w:r>
        <w:t xml:space="preserve"> recommendation </w:t>
      </w:r>
      <w:r w:rsidR="00C46608">
        <w:t xml:space="preserve">task </w:t>
      </w:r>
      <w:r>
        <w:t>and evaluate gain</w:t>
      </w:r>
      <w:r w:rsidR="00ED0473">
        <w:t xml:space="preserve"> </w:t>
      </w:r>
      <w:r>
        <w:t>f</w:t>
      </w:r>
      <w:r w:rsidR="00DC310D">
        <w:t>rom combination of behavio</w:t>
      </w:r>
      <w:r>
        <w:t>ral patterns for global community with patterns discovered for smaller communities against approach where we use only patterns</w:t>
      </w:r>
      <w:r w:rsidR="00F901AC">
        <w:t xml:space="preserve"> discovered for global community</w:t>
      </w:r>
      <w:r>
        <w:t xml:space="preserve"> </w:t>
      </w:r>
      <w:r w:rsidR="00ED0473">
        <w:t>in this specific task.</w:t>
      </w:r>
    </w:p>
    <w:p w:rsidR="00E9102E" w:rsidRDefault="00BD0271">
      <w:pPr>
        <w:pStyle w:val="Para"/>
        <w:jc w:val="both"/>
        <w:pPrChange w:id="41" w:author="Tomas Chovanak" w:date="2017-01-08T12:00:00Z">
          <w:pPr>
            <w:pStyle w:val="Para"/>
          </w:pPr>
        </w:pPrChange>
      </w:pPr>
      <w:r>
        <w:t xml:space="preserve">The paper is organized as follows. In §2, we review three related </w:t>
      </w:r>
      <w:r w:rsidR="008F22A6">
        <w:t xml:space="preserve">research directions. In §3, we describe method for mining global and group behavioral patterns over data stream and use them in recommendation task. In </w:t>
      </w:r>
      <w:r>
        <w:t xml:space="preserve">§4, </w:t>
      </w:r>
      <w:r w:rsidR="008F22A6">
        <w:t xml:space="preserve">we describe methodology of experiments and data we used to evaluate proposed method and simultaneously results we observed. </w:t>
      </w:r>
      <w:r>
        <w:t xml:space="preserve">We conclude </w:t>
      </w:r>
      <w:r w:rsidR="008F22A6">
        <w:t>the paper in §5</w:t>
      </w:r>
      <w:r>
        <w:t>.</w:t>
      </w:r>
      <w:r w:rsidR="00ED0473">
        <w:t xml:space="preserve"> </w:t>
      </w:r>
    </w:p>
    <w:p w:rsidR="0051798B" w:rsidRDefault="00FC5E30">
      <w:pPr>
        <w:pStyle w:val="Head1"/>
        <w:jc w:val="both"/>
        <w:pPrChange w:id="42" w:author="Tomas Chovanak" w:date="2017-01-08T12:00:00Z">
          <w:pPr>
            <w:pStyle w:val="Head1"/>
          </w:pPr>
        </w:pPrChange>
      </w:pPr>
      <w:r w:rsidRPr="005949BA">
        <w:rPr>
          <w:rStyle w:val="Label"/>
          <w:rPrChange w:id="43" w:author="Tomas Chovanak" w:date="2017-01-08T11:58:00Z">
            <w:rPr/>
          </w:rPrChange>
        </w:rPr>
        <w:t>2</w:t>
      </w:r>
      <w:r w:rsidRPr="005949BA">
        <w:rPr>
          <w:rStyle w:val="Label"/>
          <w:rPrChange w:id="44" w:author="Tomas Chovanak" w:date="2017-01-08T11:58:00Z">
            <w:rPr>
              <w:szCs w:val="22"/>
            </w:rPr>
          </w:rPrChange>
        </w:rPr>
        <w:t> </w:t>
      </w:r>
      <w:r w:rsidRPr="00FC5E30">
        <w:t xml:space="preserve"> </w:t>
      </w:r>
      <w:r>
        <w:t>Related Work</w:t>
      </w:r>
    </w:p>
    <w:p w:rsidR="002C472E" w:rsidRPr="00040AE8" w:rsidRDefault="002C472E">
      <w:pPr>
        <w:pStyle w:val="Para"/>
        <w:jc w:val="both"/>
        <w:pPrChange w:id="45" w:author="Tomas Chovanak" w:date="2017-01-08T12:00:00Z">
          <w:pPr>
            <w:pStyle w:val="Para"/>
          </w:pPr>
        </w:pPrChange>
      </w:pPr>
      <w:r w:rsidRPr="002C472E">
        <w:t>In this section we review few related rese</w:t>
      </w:r>
      <w:r w:rsidR="00E62D96">
        <w:t>arch works. Our proposed proces</w:t>
      </w:r>
      <w:r w:rsidR="004A3B74">
        <w:t>s</w:t>
      </w:r>
      <w:r w:rsidRPr="002C472E">
        <w:t xml:space="preserve"> </w:t>
      </w:r>
      <w:r w:rsidR="003C58B8">
        <w:t>is</w:t>
      </w:r>
      <w:r w:rsidR="005474FB">
        <w:t xml:space="preserve"> </w:t>
      </w:r>
      <w:r w:rsidR="003C58B8">
        <w:t>combination of</w:t>
      </w:r>
      <w:r w:rsidRPr="002C472E">
        <w:t xml:space="preserve"> </w:t>
      </w:r>
      <w:r w:rsidR="003B7C9C">
        <w:t>existing stream data mining alg</w:t>
      </w:r>
      <w:r w:rsidRPr="002C472E">
        <w:t>orit</w:t>
      </w:r>
      <w:r w:rsidR="003B7C9C">
        <w:t>h</w:t>
      </w:r>
      <w:r w:rsidRPr="002C472E">
        <w:t xml:space="preserve">ms </w:t>
      </w:r>
      <w:r w:rsidR="003B7C9C">
        <w:t xml:space="preserve">from </w:t>
      </w:r>
      <w:r w:rsidR="00053943">
        <w:t>which every</w:t>
      </w:r>
      <w:r w:rsidR="00A972E8">
        <w:t xml:space="preserve"> has it</w:t>
      </w:r>
      <w:r w:rsidRPr="002C472E">
        <w:t xml:space="preserve">s own research area. It's new application of WUM process </w:t>
      </w:r>
      <w:r w:rsidR="005563FD">
        <w:t xml:space="preserve">that is </w:t>
      </w:r>
      <w:r w:rsidRPr="002C472E">
        <w:t>able to run as whole in online environment. We apply extracted knowledge to recommend items to users, but there are other possible applications to it.</w:t>
      </w:r>
    </w:p>
    <w:p w:rsidR="00040AE8" w:rsidRPr="001137CF" w:rsidRDefault="00A7129D">
      <w:pPr>
        <w:pStyle w:val="Head2"/>
        <w:jc w:val="both"/>
        <w:pPrChange w:id="46" w:author="Tomas Chovanak" w:date="2017-01-08T12:00:00Z">
          <w:pPr>
            <w:pStyle w:val="Head2"/>
          </w:pPr>
        </w:pPrChange>
      </w:pPr>
      <w:r>
        <w:t>2.1</w:t>
      </w:r>
      <w:r>
        <w:rPr>
          <w:szCs w:val="22"/>
        </w:rPr>
        <w:t> </w:t>
      </w:r>
      <w:r>
        <w:t>Existing applications o</w:t>
      </w:r>
      <w:r w:rsidR="00823EA3">
        <w:t>f WUM to predict user</w:t>
      </w:r>
      <w:r w:rsidR="004768A6">
        <w:t>s</w:t>
      </w:r>
      <w:r w:rsidR="00823EA3">
        <w:t>’</w:t>
      </w:r>
      <w:r w:rsidR="004768A6">
        <w:t xml:space="preserve"> behavio</w:t>
      </w:r>
      <w:r>
        <w:t>r and recommend items</w:t>
      </w:r>
    </w:p>
    <w:p w:rsidR="00BF05F6" w:rsidRDefault="00041A36">
      <w:pPr>
        <w:pStyle w:val="Para"/>
        <w:jc w:val="both"/>
        <w:pPrChange w:id="47" w:author="Tomas Chovanak" w:date="2017-01-08T12:00:00Z">
          <w:pPr>
            <w:pStyle w:val="Para"/>
          </w:pPr>
        </w:pPrChange>
      </w:pPr>
      <w:r>
        <w:t>Found knowledge about user</w:t>
      </w:r>
      <w:r w:rsidR="00BF05F6">
        <w:t>s</w:t>
      </w:r>
      <w:r>
        <w:t>’</w:t>
      </w:r>
      <w:r w:rsidR="004F37F1">
        <w:t xml:space="preserve"> behavio</w:t>
      </w:r>
      <w:r w:rsidR="00055236">
        <w:t>r with</w:t>
      </w:r>
      <w:r w:rsidR="005B1BD1">
        <w:t xml:space="preserve"> some</w:t>
      </w:r>
      <w:r w:rsidR="00F517BA">
        <w:t xml:space="preserve"> of different</w:t>
      </w:r>
      <w:r w:rsidR="005B1BD1">
        <w:t xml:space="preserve"> representation</w:t>
      </w:r>
      <w:r w:rsidR="00B13E52">
        <w:t>s</w:t>
      </w:r>
      <w:r w:rsidR="005B1BD1">
        <w:t xml:space="preserve"> of behavio</w:t>
      </w:r>
      <w:r w:rsidR="00BF05F6">
        <w:t>ral patterns can be applied to predict next steps of user or recommend items or products.</w:t>
      </w:r>
    </w:p>
    <w:p w:rsidR="00BF05F6" w:rsidDel="00A93991" w:rsidRDefault="00BF05F6">
      <w:pPr>
        <w:pStyle w:val="Para"/>
        <w:jc w:val="both"/>
        <w:rPr>
          <w:del w:id="48" w:author="Tomas Chovanak" w:date="2017-01-04T17:25:00Z"/>
        </w:rPr>
        <w:pPrChange w:id="49" w:author="Tomas Chovanak" w:date="2017-01-08T12:00:00Z">
          <w:pPr>
            <w:pStyle w:val="Para"/>
          </w:pPr>
        </w:pPrChange>
      </w:pPr>
      <w:r>
        <w:t xml:space="preserve">In </w:t>
      </w:r>
      <w:ins w:id="50" w:author="Tomas Chovanak" w:date="2017-01-04T17:25:00Z">
        <w:r w:rsidR="00A93991">
          <w:t xml:space="preserve">[1] </w:t>
        </w:r>
      </w:ins>
      <w:del w:id="51" w:author="Tomas Chovanak" w:date="2017-01-04T17:25:00Z">
        <w:r w:rsidDel="00A93991">
          <w:delText xml:space="preserve">(Jalali, Mustapha, Nasir Sulaiman, \&amp; Mamat, 2010) </w:delText>
        </w:r>
      </w:del>
      <w:r>
        <w:t>WebPUM method was proposed which represents behavio</w:t>
      </w:r>
      <w:del w:id="52" w:author="Tomas Chovanak" w:date="2017-01-04T17:25:00Z">
        <w:r w:rsidDel="00BC440C">
          <w:delText>u</w:delText>
        </w:r>
      </w:del>
      <w:r>
        <w:t>ral patterns as partitions resulting from graph partitioning alg</w:t>
      </w:r>
      <w:del w:id="53" w:author="Tomas Chovanak" w:date="2017-01-04T17:25:00Z">
        <w:r w:rsidDel="00B730E8">
          <w:delText>h</w:delText>
        </w:r>
      </w:del>
      <w:r>
        <w:t>orit</w:t>
      </w:r>
      <w:ins w:id="54" w:author="Tomas Chovanak" w:date="2017-01-04T17:25:00Z">
        <w:r w:rsidR="00B730E8">
          <w:t>h</w:t>
        </w:r>
      </w:ins>
      <w:r>
        <w:t>m applied on user navigation graph</w:t>
      </w:r>
      <w:ins w:id="55" w:author="Tomas Chovanak" w:date="2017-01-04T17:26:00Z">
        <w:r w:rsidR="00977E41">
          <w:t xml:space="preserve">, </w:t>
        </w:r>
      </w:ins>
      <w:del w:id="56" w:author="Tomas Chovanak" w:date="2017-01-04T17:26:00Z">
        <w:r w:rsidDel="00977E41">
          <w:delText xml:space="preserve"> </w:delText>
        </w:r>
      </w:del>
      <w:r>
        <w:t>where nodes are web pages, connection</w:t>
      </w:r>
      <w:ins w:id="57" w:author="Tomas Chovanak" w:date="2017-01-04T17:26:00Z">
        <w:r w:rsidR="00977E41">
          <w:t>s</w:t>
        </w:r>
      </w:ins>
      <w:r>
        <w:t xml:space="preserve"> between them </w:t>
      </w:r>
      <w:ins w:id="58" w:author="Tomas Chovanak" w:date="2017-01-04T17:26:00Z">
        <w:r w:rsidR="00977E41">
          <w:t>have</w:t>
        </w:r>
      </w:ins>
      <w:del w:id="59" w:author="Tomas Chovanak" w:date="2017-01-04T17:26:00Z">
        <w:r w:rsidDel="00977E41">
          <w:delText>have</w:delText>
        </w:r>
      </w:del>
      <w:r>
        <w:t xml:space="preserve"> weight computed from time and frequency information </w:t>
      </w:r>
      <w:ins w:id="60" w:author="Tomas Chovanak" w:date="2017-01-05T07:22:00Z">
        <w:r w:rsidR="00A44646">
          <w:t>of</w:t>
        </w:r>
      </w:ins>
      <w:del w:id="61" w:author="Tomas Chovanak" w:date="2017-01-05T07:22:00Z">
        <w:r w:rsidDel="00A44646">
          <w:delText>from</w:delText>
        </w:r>
      </w:del>
      <w:r>
        <w:t xml:space="preserve"> user</w:t>
      </w:r>
      <w:del w:id="62" w:author="Tomas Chovanak" w:date="2017-01-04T17:26:00Z">
        <w:r w:rsidDel="005533B8">
          <w:delText>'</w:delText>
        </w:r>
      </w:del>
      <w:r>
        <w:t>s</w:t>
      </w:r>
      <w:ins w:id="63" w:author="Tomas Chovanak" w:date="2017-01-04T17:26:00Z">
        <w:r w:rsidR="005533B8">
          <w:t>’</w:t>
        </w:r>
      </w:ins>
      <w:r>
        <w:t xml:space="preserve"> sessions. Weight of connection rises a</w:t>
      </w:r>
      <w:ins w:id="64" w:author="Tomas Chovanak" w:date="2017-01-04T17:26:00Z">
        <w:r w:rsidR="00D80D16">
          <w:t xml:space="preserve">s </w:t>
        </w:r>
      </w:ins>
      <w:del w:id="65" w:author="Tomas Chovanak" w:date="2017-01-04T17:26:00Z">
        <w:r w:rsidDel="00C228EB">
          <w:delText xml:space="preserve">s </w:delText>
        </w:r>
      </w:del>
      <w:r>
        <w:t xml:space="preserve">more frequently </w:t>
      </w:r>
      <w:del w:id="66" w:author="Tomas Chovanak" w:date="2017-01-04T17:26:00Z">
        <w:r w:rsidDel="00C228EB">
          <w:delText xml:space="preserve"> </w:delText>
        </w:r>
      </w:del>
      <w:r>
        <w:t>two pages appear</w:t>
      </w:r>
      <w:ins w:id="67" w:author="Tomas Chovanak" w:date="2017-01-04T17:26:00Z">
        <w:r w:rsidR="00C228EB">
          <w:t xml:space="preserve"> in sessions together</w:t>
        </w:r>
      </w:ins>
      <w:ins w:id="68" w:author="Tomas Chovanak" w:date="2017-01-05T07:22:00Z">
        <w:r w:rsidR="00A44646">
          <w:t xml:space="preserve"> and</w:t>
        </w:r>
      </w:ins>
      <w:del w:id="69" w:author="Tomas Chovanak" w:date="2017-01-05T07:22:00Z">
        <w:r w:rsidDel="00A44646">
          <w:delText>,</w:delText>
        </w:r>
      </w:del>
      <w:r>
        <w:t xml:space="preserve"> </w:t>
      </w:r>
      <w:ins w:id="70" w:author="Tomas Chovanak" w:date="2017-01-05T07:22:00Z">
        <w:r w:rsidR="00A44646">
          <w:t>smaller</w:t>
        </w:r>
      </w:ins>
      <w:del w:id="71" w:author="Tomas Chovanak" w:date="2017-01-05T07:22:00Z">
        <w:r w:rsidDel="00A44646">
          <w:delText>less</w:delText>
        </w:r>
      </w:del>
      <w:r>
        <w:t xml:space="preserve"> time</w:t>
      </w:r>
      <w:ins w:id="72" w:author="Tomas Chovanak" w:date="2017-01-04T17:27:00Z">
        <w:r w:rsidR="00EC62B6">
          <w:t xml:space="preserve"> </w:t>
        </w:r>
      </w:ins>
      <w:r>
        <w:t xml:space="preserve">gap between them </w:t>
      </w:r>
      <w:del w:id="73" w:author="Tomas Chovanak" w:date="2017-01-04T17:27:00Z">
        <w:r w:rsidDel="00012640">
          <w:delText xml:space="preserve"> </w:delText>
        </w:r>
      </w:del>
      <w:r>
        <w:t>and more time user</w:t>
      </w:r>
      <w:del w:id="74" w:author="Tomas Chovanak" w:date="2017-01-04T17:27:00Z">
        <w:r w:rsidDel="004D6FE4">
          <w:delText>'</w:delText>
        </w:r>
      </w:del>
      <w:r>
        <w:t>s</w:t>
      </w:r>
      <w:ins w:id="75" w:author="Tomas Chovanak" w:date="2017-01-04T17:27:00Z">
        <w:r w:rsidR="004D6FE4">
          <w:t>’</w:t>
        </w:r>
      </w:ins>
      <w:r>
        <w:t xml:space="preserve"> spent on pages.</w:t>
      </w:r>
      <w:ins w:id="76" w:author="Tomas Chovanak" w:date="2017-01-04T17:25:00Z">
        <w:r w:rsidR="00A93991">
          <w:t xml:space="preserve"> </w:t>
        </w:r>
      </w:ins>
    </w:p>
    <w:p w:rsidR="00BF05F6" w:rsidRDefault="00BF05F6">
      <w:pPr>
        <w:pStyle w:val="Para"/>
        <w:jc w:val="both"/>
        <w:pPrChange w:id="77" w:author="Tomas Chovanak" w:date="2017-01-08T12:00:00Z">
          <w:pPr>
            <w:pStyle w:val="Para"/>
          </w:pPr>
        </w:pPrChange>
      </w:pPr>
      <w:r>
        <w:t xml:space="preserve">They use gained patterns to recommend </w:t>
      </w:r>
      <w:del w:id="78" w:author="Tomas Chovanak" w:date="2017-01-04T17:27:00Z">
        <w:r w:rsidDel="00097525">
          <w:delText xml:space="preserve">next </w:delText>
        </w:r>
      </w:del>
      <w:r>
        <w:t>pages to user</w:t>
      </w:r>
      <w:ins w:id="79" w:author="Tomas Chovanak" w:date="2017-01-05T07:23:00Z">
        <w:r w:rsidR="00A44646">
          <w:t>s</w:t>
        </w:r>
      </w:ins>
      <w:r>
        <w:t xml:space="preserve"> according their actual behavio</w:t>
      </w:r>
      <w:del w:id="80" w:author="Tomas Chovanak" w:date="2017-01-04T17:27:00Z">
        <w:r w:rsidDel="00DE7ABA">
          <w:delText>u</w:delText>
        </w:r>
      </w:del>
      <w:r>
        <w:t>r.</w:t>
      </w:r>
    </w:p>
    <w:p w:rsidR="00BF05F6" w:rsidRDefault="00BF05F6">
      <w:pPr>
        <w:pStyle w:val="Para"/>
        <w:jc w:val="both"/>
        <w:pPrChange w:id="81" w:author="Tomas Chovanak" w:date="2017-01-08T12:00:00Z">
          <w:pPr>
            <w:pStyle w:val="Para"/>
          </w:pPr>
        </w:pPrChange>
      </w:pPr>
      <w:r>
        <w:t xml:space="preserve"> Next interesting method predicting user</w:t>
      </w:r>
      <w:del w:id="82" w:author="Tomas Chovanak" w:date="2017-01-05T07:23:00Z">
        <w:r w:rsidDel="002529C6">
          <w:delText>'</w:delText>
        </w:r>
      </w:del>
      <w:r>
        <w:t>s</w:t>
      </w:r>
      <w:ins w:id="83" w:author="Tomas Chovanak" w:date="2017-01-05T07:23:00Z">
        <w:r w:rsidR="002529C6">
          <w:t>’</w:t>
        </w:r>
      </w:ins>
      <w:r>
        <w:t xml:space="preserve"> next steps was proposed in</w:t>
      </w:r>
      <w:ins w:id="84" w:author="Tomas Chovanak" w:date="2017-01-05T07:29:00Z">
        <w:r w:rsidR="00EB0A22">
          <w:t xml:space="preserve"> [2]. </w:t>
        </w:r>
      </w:ins>
      <w:del w:id="85" w:author="Tomas Chovanak" w:date="2017-01-05T07:29:00Z">
        <w:r w:rsidDel="00EB0A22">
          <w:delText xml:space="preserve"> (Liraki \&amp; Harounabadi, 2015). </w:delText>
        </w:r>
      </w:del>
      <w:r>
        <w:t>It is so</w:t>
      </w:r>
      <w:ins w:id="86" w:author="Tomas Chovanak" w:date="2017-01-05T07:31:00Z">
        <w:r w:rsidR="00801C20">
          <w:rPr>
            <w:lang w:val="sk-SK"/>
          </w:rPr>
          <w:t>ph</w:t>
        </w:r>
      </w:ins>
      <w:del w:id="87" w:author="Tomas Chovanak" w:date="2017-01-05T07:31:00Z">
        <w:r w:rsidDel="00801C20">
          <w:delText>f</w:delText>
        </w:r>
      </w:del>
      <w:r>
        <w:t>isticated system using fuzzy c-means clustering to find behavio</w:t>
      </w:r>
      <w:del w:id="88" w:author="Tomas Chovanak" w:date="2017-01-05T07:30:00Z">
        <w:r w:rsidDel="00801C20">
          <w:delText>u</w:delText>
        </w:r>
      </w:del>
      <w:r>
        <w:t xml:space="preserve">ral patterns represented as association rules. </w:t>
      </w:r>
    </w:p>
    <w:p w:rsidR="00BF05F6" w:rsidDel="00E84C93" w:rsidRDefault="00BF05F6">
      <w:pPr>
        <w:pStyle w:val="Para"/>
        <w:jc w:val="both"/>
        <w:rPr>
          <w:del w:id="89" w:author="Tomas Chovanak" w:date="2017-01-05T07:39:00Z"/>
        </w:rPr>
        <w:pPrChange w:id="90" w:author="Tomas Chovanak" w:date="2017-01-08T12:00:00Z">
          <w:pPr>
            <w:pStyle w:val="Para"/>
          </w:pPr>
        </w:pPrChange>
      </w:pPr>
      <w:r>
        <w:t xml:space="preserve">In </w:t>
      </w:r>
      <w:ins w:id="91" w:author="Tomas Chovanak" w:date="2017-01-05T07:37:00Z">
        <w:r w:rsidR="00A50303">
          <w:rPr>
            <w:lang w:val="en-GB"/>
          </w:rPr>
          <w:t xml:space="preserve">[3] </w:t>
        </w:r>
      </w:ins>
      <w:del w:id="92" w:author="Tomas Chovanak" w:date="2017-01-05T07:37:00Z">
        <w:r w:rsidDel="00A50303">
          <w:delText xml:space="preserve">(Anandhi \&amp; Irfan Ahmed, 2014) </w:delText>
        </w:r>
      </w:del>
      <w:r>
        <w:t>3 new contributions to enhance WUM process</w:t>
      </w:r>
      <w:ins w:id="93" w:author="Tomas Chovanak" w:date="2017-01-05T07:37:00Z">
        <w:r w:rsidR="009E2D66">
          <w:t xml:space="preserve"> were proposed</w:t>
        </w:r>
      </w:ins>
      <w:r>
        <w:t xml:space="preserve">. First </w:t>
      </w:r>
      <w:ins w:id="94" w:author="Tomas Chovanak" w:date="2017-01-05T07:38:00Z">
        <w:r w:rsidR="008035C4">
          <w:t>is</w:t>
        </w:r>
      </w:ins>
      <w:del w:id="95" w:author="Tomas Chovanak" w:date="2017-01-05T07:38:00Z">
        <w:r w:rsidDel="008035C4">
          <w:delText>they</w:delText>
        </w:r>
      </w:del>
      <w:r>
        <w:t xml:space="preserve"> </w:t>
      </w:r>
      <w:del w:id="96" w:author="Tomas Chovanak" w:date="2017-01-05T07:38:00Z">
        <w:r w:rsidDel="008035C4">
          <w:delText xml:space="preserve">proposed </w:delText>
        </w:r>
      </w:del>
      <w:r>
        <w:t>heuristic to identify user</w:t>
      </w:r>
      <w:del w:id="97" w:author="Tomas Chovanak" w:date="2017-01-05T07:38:00Z">
        <w:r w:rsidDel="008035C4">
          <w:delText>'</w:delText>
        </w:r>
      </w:del>
      <w:r>
        <w:t>s</w:t>
      </w:r>
      <w:ins w:id="98" w:author="Tomas Chovanak" w:date="2017-01-05T07:38:00Z">
        <w:r w:rsidR="008035C4">
          <w:t>’</w:t>
        </w:r>
      </w:ins>
      <w:r>
        <w:t xml:space="preserve"> sessions. Second </w:t>
      </w:r>
      <w:del w:id="99" w:author="Tomas Chovanak" w:date="2017-01-05T07:38:00Z">
        <w:r w:rsidDel="00B52F43">
          <w:delText>they</w:delText>
        </w:r>
      </w:del>
      <w:ins w:id="100" w:author="Tomas Chovanak" w:date="2017-01-05T07:38:00Z">
        <w:r w:rsidR="00B52F43">
          <w:t>is</w:t>
        </w:r>
      </w:ins>
      <w:r>
        <w:t xml:space="preserve"> us</w:t>
      </w:r>
      <w:ins w:id="101" w:author="Tomas Chovanak" w:date="2017-01-05T07:38:00Z">
        <w:r w:rsidR="00B52F43">
          <w:t>age of</w:t>
        </w:r>
      </w:ins>
      <w:del w:id="102" w:author="Tomas Chovanak" w:date="2017-01-05T07:38:00Z">
        <w:r w:rsidDel="00B52F43">
          <w:delText>ed</w:delText>
        </w:r>
      </w:del>
      <w:r>
        <w:t xml:space="preserve"> DBScan </w:t>
      </w:r>
      <w:ins w:id="103" w:author="Tomas Chovanak" w:date="2017-01-05T07:38:00Z">
        <w:r w:rsidR="00B52F43">
          <w:t xml:space="preserve">algorithm </w:t>
        </w:r>
      </w:ins>
      <w:r>
        <w:t>to cluster user</w:t>
      </w:r>
      <w:del w:id="104" w:author="Tomas Chovanak" w:date="2017-01-05T07:38:00Z">
        <w:r w:rsidDel="00B52F43">
          <w:delText>'</w:delText>
        </w:r>
      </w:del>
      <w:r>
        <w:t>s</w:t>
      </w:r>
      <w:ins w:id="105" w:author="Tomas Chovanak" w:date="2017-01-05T07:38:00Z">
        <w:r w:rsidR="00B52F43">
          <w:t>’</w:t>
        </w:r>
      </w:ins>
      <w:r>
        <w:t xml:space="preserve"> sessions. DBScan is able to reveal otherwise ignored patterns because of their low support but high confidence when represented as association rules.</w:t>
      </w:r>
      <w:ins w:id="106" w:author="Tomas Chovanak" w:date="2017-01-05T07:41:00Z">
        <w:r w:rsidR="009A4E0F">
          <w:t xml:space="preserve"> </w:t>
        </w:r>
      </w:ins>
    </w:p>
    <w:p w:rsidR="00040AE8" w:rsidRDefault="00BF05F6">
      <w:pPr>
        <w:pStyle w:val="Para"/>
        <w:jc w:val="both"/>
        <w:rPr>
          <w:ins w:id="107" w:author="Tomas Chovanak" w:date="2017-01-05T07:40:00Z"/>
        </w:rPr>
        <w:pPrChange w:id="108" w:author="Tomas Chovanak" w:date="2017-01-08T12:00:00Z">
          <w:pPr>
            <w:pStyle w:val="Para"/>
          </w:pPr>
        </w:pPrChange>
      </w:pPr>
      <w:r>
        <w:t>Their last proposed contribution is using inverted index to effectively predict user</w:t>
      </w:r>
      <w:del w:id="109" w:author="Tomas Chovanak" w:date="2017-01-05T07:39:00Z">
        <w:r w:rsidDel="00646E56">
          <w:delText>'</w:delText>
        </w:r>
      </w:del>
      <w:r>
        <w:t>s</w:t>
      </w:r>
      <w:ins w:id="110" w:author="Tomas Chovanak" w:date="2017-01-05T07:39:00Z">
        <w:r w:rsidR="00646E56">
          <w:t>’</w:t>
        </w:r>
      </w:ins>
      <w:r>
        <w:t xml:space="preserve"> behavio</w:t>
      </w:r>
      <w:del w:id="111" w:author="Tomas Chovanak" w:date="2017-01-05T07:39:00Z">
        <w:r w:rsidDel="009A0A3F">
          <w:delText>u</w:delText>
        </w:r>
      </w:del>
      <w:r>
        <w:t>r online.</w:t>
      </w:r>
    </w:p>
    <w:p w:rsidR="00374507" w:rsidRPr="00040AE8" w:rsidDel="00374507" w:rsidRDefault="00374507">
      <w:pPr>
        <w:pStyle w:val="Head2"/>
        <w:jc w:val="both"/>
        <w:rPr>
          <w:del w:id="112" w:author="Tomas Chovanak" w:date="2017-01-05T07:40:00Z"/>
        </w:rPr>
        <w:pPrChange w:id="113" w:author="Tomas Chovanak" w:date="2017-01-08T12:00:00Z">
          <w:pPr>
            <w:pStyle w:val="Para"/>
          </w:pPr>
        </w:pPrChange>
      </w:pPr>
    </w:p>
    <w:p w:rsidR="00040AE8" w:rsidRDefault="00B1718D">
      <w:pPr>
        <w:pStyle w:val="Head2"/>
        <w:jc w:val="both"/>
        <w:rPr>
          <w:ins w:id="114" w:author="Tomas Chovanak" w:date="2017-01-05T07:41:00Z"/>
        </w:rPr>
        <w:pPrChange w:id="115" w:author="Tomas Chovanak" w:date="2017-01-08T12:00:00Z">
          <w:pPr>
            <w:pStyle w:val="Head2"/>
          </w:pPr>
        </w:pPrChange>
      </w:pPr>
      <w:del w:id="116" w:author="Tomas Chovanak" w:date="2017-01-05T07:40:00Z">
        <w:r w:rsidDel="00374507">
          <w:delText>2.2</w:delText>
        </w:r>
        <w:r w:rsidR="00FF1AC1" w:rsidDel="00374507">
          <w:rPr>
            <w:szCs w:val="22"/>
          </w:rPr>
          <w:delText> </w:delText>
        </w:r>
        <w:r w:rsidR="00DF2AA0" w:rsidRPr="001137CF" w:rsidDel="00374507">
          <w:delText>Quasi</w:delText>
        </w:r>
        <w:r w:rsidR="00F13699" w:rsidRPr="001137CF" w:rsidDel="00374507">
          <w:delText>-Static Measurements:</w:delText>
        </w:r>
        <w:r w:rsidR="00DF2AA0" w:rsidRPr="001137CF" w:rsidDel="00374507">
          <w:delText xml:space="preserve"> MOKE and MFM</w:delText>
        </w:r>
      </w:del>
      <w:ins w:id="117" w:author="Tomas Chovanak" w:date="2017-01-05T07:40:00Z">
        <w:r w:rsidR="00374507">
          <w:t>2.2</w:t>
        </w:r>
        <w:r w:rsidR="00374507">
          <w:rPr>
            <w:szCs w:val="22"/>
          </w:rPr>
          <w:t> </w:t>
        </w:r>
        <w:r w:rsidR="008B2EEB">
          <w:t>Alg</w:t>
        </w:r>
        <w:r w:rsidR="00374507">
          <w:t>orit</w:t>
        </w:r>
      </w:ins>
      <w:ins w:id="118" w:author="Tomas Chovanak" w:date="2017-01-05T07:45:00Z">
        <w:r w:rsidR="008B2EEB">
          <w:t>h</w:t>
        </w:r>
      </w:ins>
      <w:ins w:id="119" w:author="Tomas Chovanak" w:date="2017-01-05T07:40:00Z">
        <w:r w:rsidR="00374507">
          <w:t>ms for mining frequent closed itemsets over data stream</w:t>
        </w:r>
      </w:ins>
    </w:p>
    <w:p w:rsidR="00374507" w:rsidRPr="001137CF" w:rsidDel="00374507" w:rsidRDefault="00374507">
      <w:pPr>
        <w:pStyle w:val="Para"/>
        <w:jc w:val="both"/>
        <w:rPr>
          <w:del w:id="120" w:author="Tomas Chovanak" w:date="2017-01-05T07:41:00Z"/>
        </w:rPr>
        <w:pPrChange w:id="121" w:author="Tomas Chovanak" w:date="2017-01-08T12:00:00Z">
          <w:pPr>
            <w:pStyle w:val="Head2"/>
          </w:pPr>
        </w:pPrChange>
      </w:pPr>
    </w:p>
    <w:p w:rsidR="00040AE8" w:rsidRPr="00040AE8" w:rsidDel="00A17533" w:rsidRDefault="00DA041E">
      <w:pPr>
        <w:pStyle w:val="Para"/>
        <w:jc w:val="both"/>
        <w:rPr>
          <w:del w:id="122" w:author="Tomas Chovanak" w:date="2017-01-05T07:43:00Z"/>
        </w:rPr>
        <w:pPrChange w:id="123" w:author="Tomas Chovanak" w:date="2017-01-08T12:00:00Z">
          <w:pPr>
            <w:pStyle w:val="Para"/>
          </w:pPr>
        </w:pPrChange>
      </w:pPr>
      <w:del w:id="124" w:author="Tomas Chovanak" w:date="2017-01-05T07:43:00Z">
        <w:r w:rsidRPr="00DA041E" w:rsidDel="00A17533">
          <w:rPr>
            <w:rFonts w:ascii="Linux Biolinum" w:hAnsi="Linux Biolinum" w:cs="Linux Biolinum"/>
            <w:i/>
          </w:rPr>
          <w:delText>2.2.1</w:delText>
        </w:r>
        <w:r w:rsidRPr="00DA041E" w:rsidDel="00A17533">
          <w:rPr>
            <w:rFonts w:ascii="Linux Biolinum" w:hAnsi="Linux Biolinum" w:cs="Linux Biolinum"/>
            <w:i/>
          </w:rPr>
          <w:delText> </w:delText>
        </w:r>
        <w:r w:rsidRPr="00DA041E" w:rsidDel="00A17533">
          <w:rPr>
            <w:rFonts w:ascii="Linux Biolinum" w:hAnsi="Linux Biolinum" w:cs="Linux Biolinum"/>
            <w:i/>
          </w:rPr>
          <w:delText>Component Structures</w:delText>
        </w:r>
        <w:r w:rsidDel="00A17533">
          <w:rPr>
            <w:rFonts w:ascii="Linux Biolinum" w:hAnsi="Linux Biolinum" w:cs="Linux Biolinum"/>
            <w:i/>
          </w:rPr>
          <w:delText xml:space="preserve">. </w:delText>
        </w:r>
        <w:r w:rsidR="00DF2AA0" w:rsidRPr="00A76DD7" w:rsidDel="00A17533">
          <w:delText>Hysteresis loops were measured in the longitudinal configuration</w:delText>
        </w:r>
        <w:r w:rsidR="00DF2AA0" w:rsidDel="00A17533">
          <w:delText xml:space="preserve"> </w:delText>
        </w:r>
        <w:r w:rsidR="00DF2AA0" w:rsidRPr="006A37A6" w:rsidDel="00A17533">
          <w:delText>by magneto-optic</w:delText>
        </w:r>
        <w:r w:rsidR="00DF2AA0" w:rsidDel="00A17533">
          <w:delText>al</w:delText>
        </w:r>
        <w:r w:rsidR="00DF2AA0" w:rsidRPr="006A37A6" w:rsidDel="00A17533">
          <w:delText xml:space="preserve"> Kerr effect </w:delText>
        </w:r>
        <w:r w:rsidR="00DF2AA0" w:rsidDel="00A17533">
          <w:delText>(MOKE</w:delText>
        </w:r>
        <w:r w:rsidR="00DF2AA0" w:rsidRPr="004057BA" w:rsidDel="00A17533">
          <w:delText xml:space="preserve">) using a Photo-Elastic Modulator operating at 50 kHz and lock-in amplification. The magnetic field, applied along the major axis of the elliptical elements, was swept between </w:delText>
        </w:r>
        <w:r w:rsidR="00BD6F05" w:rsidDel="00A17533">
          <w:rPr>
            <w:rFonts w:cs="Linux Libertine"/>
          </w:rPr>
          <w:sym w:font="Symbol" w:char="F02B"/>
        </w:r>
        <w:r w:rsidR="00DF2AA0" w:rsidRPr="004057BA" w:rsidDel="00A17533">
          <w:delText xml:space="preserve">1.0 and </w:delText>
        </w:r>
        <w:r w:rsidR="009168EB" w:rsidDel="00A17533">
          <w:sym w:font="Symbol" w:char="F02D"/>
        </w:r>
        <w:r w:rsidR="00DF2AA0" w:rsidRPr="004057BA" w:rsidDel="00A17533">
          <w:delText xml:space="preserve">1.0 kOe. </w:delText>
        </w:r>
        <w:r w:rsidR="00DF2AA0" w:rsidRPr="004057BA" w:rsidDel="00A17533">
          <w:rPr>
            <w:color w:val="000000"/>
          </w:rPr>
          <w:delText>To gain further information on the magnetization reversal process and the switching fields of the distinct dots, longitudinal minor loops were also measured.</w:delText>
        </w:r>
      </w:del>
    </w:p>
    <w:p w:rsidR="008C28BC" w:rsidDel="00A17533" w:rsidRDefault="00DA041E">
      <w:pPr>
        <w:pStyle w:val="Para"/>
        <w:jc w:val="both"/>
        <w:rPr>
          <w:del w:id="125" w:author="Tomas Chovanak" w:date="2017-01-05T07:43:00Z"/>
        </w:rPr>
        <w:pPrChange w:id="126" w:author="Tomas Chovanak" w:date="2017-01-08T12:00:00Z">
          <w:pPr>
            <w:pStyle w:val="Para"/>
          </w:pPr>
        </w:pPrChange>
      </w:pPr>
      <w:del w:id="127" w:author="Tomas Chovanak" w:date="2017-01-05T07:43:00Z">
        <w:r w:rsidRPr="00DA041E" w:rsidDel="00A17533">
          <w:rPr>
            <w:rFonts w:ascii="Linux Biolinum" w:hAnsi="Linux Biolinum" w:cs="Linux Biolinum"/>
            <w:i/>
          </w:rPr>
          <w:delText>2.2.2</w:delText>
        </w:r>
        <w:r w:rsidRPr="00DA041E" w:rsidDel="00A17533">
          <w:rPr>
            <w:rFonts w:ascii="Linux Biolinum" w:hAnsi="Linux Biolinum" w:cs="Linux Biolinum"/>
            <w:i/>
          </w:rPr>
          <w:delText> </w:delText>
        </w:r>
        <w:r w:rsidRPr="00DA041E" w:rsidDel="00A17533">
          <w:rPr>
            <w:rFonts w:ascii="Linux Biolinum" w:hAnsi="Linux Biolinum" w:cs="Linux Biolinum"/>
            <w:i/>
          </w:rPr>
          <w:delText>Magnetization</w:delText>
        </w:r>
        <w:r w:rsidDel="00A17533">
          <w:rPr>
            <w:rFonts w:ascii="Linux Biolinum" w:hAnsi="Linux Biolinum" w:cs="Linux Biolinum"/>
            <w:i/>
          </w:rPr>
          <w:delText xml:space="preserve">. </w:delText>
        </w:r>
        <w:r w:rsidR="00DF2AA0" w:rsidRPr="004057BA" w:rsidDel="00A17533">
          <w:delText>To complement the above analysis of the magnetization evolution under an external field, the magnetic states of the bi-component structures were directly imaged at different point of the hysteresis cycle using in-field ma</w:delText>
        </w:r>
        <w:r w:rsidR="008337F6" w:rsidDel="00A17533">
          <w:delText>gnetic force microscopy (MFM)</w:delText>
        </w:r>
        <w:r w:rsidR="00DF2AA0" w:rsidRPr="00BE0E50" w:rsidDel="00A17533">
          <w:delText xml:space="preserve"> [</w:delText>
        </w:r>
        <w:r w:rsidR="007425FC" w:rsidDel="00A17533">
          <w:fldChar w:fldCharType="begin"/>
        </w:r>
        <w:r w:rsidR="007425FC" w:rsidDel="00A17533">
          <w:delInstrText xml:space="preserve"> HYPERLINK \l "bib5" </w:delInstrText>
        </w:r>
        <w:r w:rsidR="007425FC" w:rsidDel="00A17533">
          <w:fldChar w:fldCharType="separate"/>
        </w:r>
        <w:r w:rsidR="00DF2AA0" w:rsidRPr="00DA041E" w:rsidDel="00A17533">
          <w:rPr>
            <w:rStyle w:val="Hyperlink"/>
            <w:u w:val="none"/>
          </w:rPr>
          <w:delText>5</w:delText>
        </w:r>
        <w:r w:rsidR="007425FC" w:rsidDel="00A17533">
          <w:rPr>
            <w:rStyle w:val="Hyperlink"/>
            <w:u w:val="none"/>
          </w:rPr>
          <w:fldChar w:fldCharType="end"/>
        </w:r>
      </w:del>
      <w:del w:id="128" w:author="Tomas Chovanak" w:date="2017-01-04T11:28:00Z">
        <w:r w:rsidR="00DF2AA0" w:rsidRPr="00BE0E50" w:rsidDel="00341F6F">
          <w:delText>]</w:delText>
        </w:r>
        <w:r w:rsidR="008337F6" w:rsidDel="00341F6F">
          <w:delText>.</w:delText>
        </w:r>
        <w:r w:rsidR="00D3733E" w:rsidDel="00341F6F">
          <w:delText>[1]</w:delText>
        </w:r>
      </w:del>
    </w:p>
    <w:p w:rsidR="00A17533" w:rsidRDefault="00DA041E">
      <w:pPr>
        <w:pStyle w:val="Para"/>
        <w:jc w:val="both"/>
        <w:rPr>
          <w:ins w:id="129" w:author="Tomas Chovanak" w:date="2017-01-05T07:43:00Z"/>
          <w:rFonts w:ascii="Times New Roman" w:hAnsi="Times New Roman" w:cs="Times New Roman"/>
          <w:sz w:val="24"/>
          <w:szCs w:val="24"/>
          <w:lang w:val="en-GB" w:eastAsia="en-GB"/>
        </w:rPr>
        <w:pPrChange w:id="130" w:author="Tomas Chovanak" w:date="2017-01-08T12:00:00Z">
          <w:pPr>
            <w:pStyle w:val="NormalWeb"/>
            <w:spacing w:before="0" w:beforeAutospacing="0" w:after="0" w:afterAutospacing="0"/>
          </w:pPr>
        </w:pPrChange>
      </w:pPr>
      <w:del w:id="131" w:author="Tomas Chovanak" w:date="2017-01-05T07:43:00Z">
        <w:r w:rsidRPr="00DA041E" w:rsidDel="00A17533">
          <w:rPr>
            <w:rFonts w:cs="Linux Libertine"/>
            <w:i/>
          </w:rPr>
          <w:delText>Eavesdropping.</w:delText>
        </w:r>
        <w:r w:rsidDel="00A17533">
          <w:rPr>
            <w:rFonts w:cs="Linux Libertine"/>
            <w:i/>
          </w:rPr>
          <w:delText> </w:delText>
        </w:r>
        <w:r w:rsidR="00DF2AA0" w:rsidRPr="004057BA" w:rsidDel="00A17533">
          <w:delText>MFM images were recorded by a Digital Instruments Nanoscope IIIa, using the phase detection mode, i.e., monitoring the cantilever</w:delText>
        </w:r>
        <w:r w:rsidR="00DF2AA0" w:rsidRPr="00040AE8" w:rsidDel="00A17533">
          <w:delText>'</w:delText>
        </w:r>
        <w:r w:rsidR="00DF2AA0" w:rsidRPr="004057BA" w:rsidDel="00A17533">
          <w:delText>s phase of oscillation while the magnetic tip was scanning the sample surface at a distance of 120 nm on the 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delText>
        </w:r>
      </w:del>
      <w:ins w:id="132" w:author="Tomas Chovanak" w:date="2017-01-05T07:44:00Z">
        <w:r w:rsidR="00B74A04" w:rsidRPr="00A17533">
          <w:t xml:space="preserve"> </w:t>
        </w:r>
        <w:r w:rsidR="009966FB">
          <w:t>Our method represents behavio</w:t>
        </w:r>
        <w:r w:rsidR="00B74A04">
          <w:t>ral patterns as closed frequent itemsets extracted from fast stream</w:t>
        </w:r>
        <w:r w:rsidR="002027E1">
          <w:t xml:space="preserve">ing data. </w:t>
        </w:r>
      </w:ins>
      <w:ins w:id="133" w:author="Tomas Chovanak" w:date="2017-01-05T07:45:00Z">
        <w:r w:rsidR="008D044C">
          <w:t>S</w:t>
        </w:r>
      </w:ins>
      <w:ins w:id="134" w:author="Tomas Chovanak" w:date="2017-01-05T07:44:00Z">
        <w:r w:rsidR="002027E1">
          <w:t>everal alg</w:t>
        </w:r>
        <w:r w:rsidR="00B74A04">
          <w:t>orit</w:t>
        </w:r>
      </w:ins>
      <w:ins w:id="135" w:author="Tomas Chovanak" w:date="2017-01-05T07:45:00Z">
        <w:r w:rsidR="00C45AD5">
          <w:t>h</w:t>
        </w:r>
      </w:ins>
      <w:ins w:id="136" w:author="Tomas Chovanak" w:date="2017-01-05T07:44:00Z">
        <w:r w:rsidR="00B74A04">
          <w:t xml:space="preserve">ms </w:t>
        </w:r>
      </w:ins>
      <w:ins w:id="137" w:author="Tomas Chovanak" w:date="2017-01-05T07:45:00Z">
        <w:r w:rsidR="008D044C">
          <w:t xml:space="preserve">were </w:t>
        </w:r>
      </w:ins>
      <w:ins w:id="138" w:author="Tomas Chovanak" w:date="2017-01-05T07:44:00Z">
        <w:r w:rsidR="00B74A04">
          <w:t xml:space="preserve">proposed for this task. We </w:t>
        </w:r>
        <w:r w:rsidR="008105EF">
          <w:t>focused on alg</w:t>
        </w:r>
        <w:r w:rsidR="00B74A04">
          <w:t>orit</w:t>
        </w:r>
      </w:ins>
      <w:ins w:id="139" w:author="Tomas Chovanak" w:date="2017-01-05T07:46:00Z">
        <w:r w:rsidR="008105EF">
          <w:t>h</w:t>
        </w:r>
      </w:ins>
      <w:ins w:id="140" w:author="Tomas Chovanak" w:date="2017-01-05T07:44:00Z">
        <w:r w:rsidR="00E4306B">
          <w:t xml:space="preserve">ms mining only frequent closed </w:t>
        </w:r>
        <w:r w:rsidR="00B74A04">
          <w:t xml:space="preserve">itemsets which are complete and not redundant representation of all frequent </w:t>
        </w:r>
        <w:r w:rsidR="00FD64B4">
          <w:t xml:space="preserve">itemsets. </w:t>
        </w:r>
      </w:ins>
      <w:ins w:id="141" w:author="Tomas Chovanak" w:date="2017-01-05T07:47:00Z">
        <w:r w:rsidR="00FD64B4">
          <w:t>Th</w:t>
        </w:r>
      </w:ins>
      <w:ins w:id="142" w:author="Tomas Chovanak" w:date="2017-01-05T07:44:00Z">
        <w:r w:rsidR="00B74A04">
          <w:t>at significantly reduces size of search space.</w:t>
        </w:r>
      </w:ins>
    </w:p>
    <w:p w:rsidR="00040AE8" w:rsidRDefault="003E2221">
      <w:pPr>
        <w:pStyle w:val="Para"/>
        <w:jc w:val="both"/>
        <w:rPr>
          <w:ins w:id="143" w:author="Tomas Chovanak" w:date="2017-01-05T07:44:00Z"/>
        </w:rPr>
        <w:pPrChange w:id="144" w:author="Tomas Chovanak" w:date="2017-01-08T12:00:00Z">
          <w:pPr>
            <w:pStyle w:val="Para"/>
          </w:pPr>
        </w:pPrChange>
      </w:pPr>
      <w:ins w:id="145" w:author="Tomas Chovanak" w:date="2017-01-05T07:43:00Z">
        <w:r>
          <w:t>Existing alg</w:t>
        </w:r>
        <w:r w:rsidR="00A17533">
          <w:t>orit</w:t>
        </w:r>
      </w:ins>
      <w:ins w:id="146" w:author="Tomas Chovanak" w:date="2017-01-05T07:47:00Z">
        <w:r>
          <w:t>h</w:t>
        </w:r>
      </w:ins>
      <w:ins w:id="147" w:author="Tomas Chovanak" w:date="2017-01-05T07:43:00Z">
        <w:r w:rsidR="00A17533">
          <w:t xml:space="preserve">ms can be classified according </w:t>
        </w:r>
      </w:ins>
      <w:ins w:id="148" w:author="Tomas Chovanak" w:date="2017-01-05T07:47:00Z">
        <w:r w:rsidR="00810E96">
          <w:t xml:space="preserve">to </w:t>
        </w:r>
      </w:ins>
      <w:ins w:id="149" w:author="Tomas Chovanak" w:date="2017-01-05T07:43:00Z">
        <w:r w:rsidR="00A17533">
          <w:t xml:space="preserve">window model they use. </w:t>
        </w:r>
      </w:ins>
      <w:ins w:id="150" w:author="Tomas Chovanak" w:date="2017-01-05T07:48:00Z">
        <w:r w:rsidR="00B64DDE">
          <w:t>It</w:t>
        </w:r>
      </w:ins>
      <w:ins w:id="151" w:author="Tomas Chovanak" w:date="2017-01-05T07:43:00Z">
        <w:r w:rsidR="00A17533">
          <w:t xml:space="preserve"> could be landmark window containing all</w:t>
        </w:r>
        <w:r w:rsidR="00DA1E02">
          <w:t xml:space="preserve"> items from start of the stream</w:t>
        </w:r>
        <w:r w:rsidR="00A17533">
          <w:t xml:space="preserve"> or sliding window containing only most re</w:t>
        </w:r>
        <w:r w:rsidR="00E96A1A">
          <w:t>cent elements. Alg</w:t>
        </w:r>
        <w:r w:rsidR="00A17533">
          <w:t>orit</w:t>
        </w:r>
      </w:ins>
      <w:ins w:id="152" w:author="Tomas Chovanak" w:date="2017-01-05T07:48:00Z">
        <w:r w:rsidR="00E96A1A">
          <w:t>h</w:t>
        </w:r>
      </w:ins>
      <w:ins w:id="153" w:author="Tomas Chovanak" w:date="2017-01-05T07:43:00Z">
        <w:r w:rsidR="00A17533">
          <w:t xml:space="preserve">ms could be mining exact set of frequent itemsets or approximate set of frequent itemsets. Approximate mining can be much more effective </w:t>
        </w:r>
      </w:ins>
      <w:ins w:id="154" w:author="Tomas Chovanak" w:date="2017-01-05T07:48:00Z">
        <w:r w:rsidR="00723D98">
          <w:t>be</w:t>
        </w:r>
      </w:ins>
      <w:ins w:id="155" w:author="Tomas Chovanak" w:date="2017-01-05T07:43:00Z">
        <w:r w:rsidR="00A17533">
          <w:t>cause it doesn't have to track all itemsets (frequent and not frequent) in history and is able to respond to conceptual drift well.</w:t>
        </w:r>
      </w:ins>
    </w:p>
    <w:p w:rsidR="00A17533" w:rsidRDefault="00C113E9">
      <w:pPr>
        <w:pStyle w:val="Para"/>
        <w:jc w:val="both"/>
        <w:rPr>
          <w:ins w:id="156" w:author="Tomas Chovanak" w:date="2017-01-05T07:44:00Z"/>
        </w:rPr>
        <w:pPrChange w:id="157" w:author="Tomas Chovanak" w:date="2017-01-08T12:00:00Z">
          <w:pPr>
            <w:pStyle w:val="Para"/>
          </w:pPr>
        </w:pPrChange>
      </w:pPr>
      <w:ins w:id="158" w:author="Tomas Chovanak" w:date="2017-01-05T07:44:00Z">
        <w:r>
          <w:t>First alg</w:t>
        </w:r>
        <w:r w:rsidR="00A17533">
          <w:t>orit</w:t>
        </w:r>
      </w:ins>
      <w:ins w:id="159" w:author="Tomas Chovanak" w:date="2017-01-05T07:49:00Z">
        <w:r>
          <w:t>h</w:t>
        </w:r>
      </w:ins>
      <w:ins w:id="160" w:author="Tomas Chovanak" w:date="2017-01-05T07:44:00Z">
        <w:r w:rsidR="00A17533">
          <w:t xml:space="preserve">m for incremental mining of closed frequent itemsets over a data </w:t>
        </w:r>
        <w:r w:rsidR="002E4EDE">
          <w:t xml:space="preserve">stream was MOMENT, proposed in </w:t>
        </w:r>
      </w:ins>
      <w:ins w:id="161" w:author="Tomas Chovanak" w:date="2017-01-05T07:51:00Z">
        <w:r w:rsidR="002E4EDE">
          <w:t>[4]</w:t>
        </w:r>
      </w:ins>
      <w:ins w:id="162" w:author="Tomas Chovanak" w:date="2017-01-05T07:44:00Z">
        <w:r w:rsidR="003E0EE3">
          <w:t>. It mines</w:t>
        </w:r>
        <w:r w:rsidR="00A17533">
          <w:t xml:space="preserve"> exact frequent itemsets using sliding window approach. It</w:t>
        </w:r>
        <w:r w:rsidR="00E677F4">
          <w:t xml:space="preserve"> has become a reference for</w:t>
        </w:r>
        <w:r w:rsidR="00A17533">
          <w:t xml:space="preserve"> solutions proposed later. They propose in-memory prefix-tree-based data structure called closed enumeration tree which effectively stores information about infrequent itemsets, nodes that are likely to become frequent, and closed itemsets.</w:t>
        </w:r>
      </w:ins>
    </w:p>
    <w:p w:rsidR="00A17533" w:rsidRDefault="00936A9A">
      <w:pPr>
        <w:pStyle w:val="Para"/>
        <w:jc w:val="both"/>
        <w:rPr>
          <w:ins w:id="163" w:author="Tomas Chovanak" w:date="2017-01-05T07:44:00Z"/>
        </w:rPr>
        <w:pPrChange w:id="164" w:author="Tomas Chovanak" w:date="2017-01-08T12:00:00Z">
          <w:pPr>
            <w:pStyle w:val="Para"/>
          </w:pPr>
        </w:pPrChange>
      </w:pPr>
      <w:ins w:id="165" w:author="Tomas Chovanak" w:date="2017-01-05T07:44:00Z">
        <w:r>
          <w:t>Alg</w:t>
        </w:r>
        <w:r w:rsidR="00A17533">
          <w:t>orit</w:t>
        </w:r>
      </w:ins>
      <w:ins w:id="166" w:author="Tomas Chovanak" w:date="2017-01-05T07:54:00Z">
        <w:r>
          <w:t>h</w:t>
        </w:r>
      </w:ins>
      <w:ins w:id="167" w:author="Tomas Chovanak" w:date="2017-01-05T07:44:00Z">
        <w:r w:rsidR="00A17533">
          <w:t>m NEWMOMENT proposed in</w:t>
        </w:r>
      </w:ins>
      <w:ins w:id="168" w:author="Tomas Chovanak" w:date="2017-01-05T07:58:00Z">
        <w:r w:rsidR="00022EBD">
          <w:t xml:space="preserve"> [5]</w:t>
        </w:r>
      </w:ins>
      <w:ins w:id="169" w:author="Tomas Chovanak" w:date="2017-01-05T07:44:00Z">
        <w:r w:rsidR="00A17533">
          <w:t xml:space="preserve"> makes MOMENT more efficient. It represents itemsets and window as bitsets. This representation allows usage of efficient bitwise operations for example to count support of itemsets or perform sliding of window with bitwise shift.</w:t>
        </w:r>
      </w:ins>
    </w:p>
    <w:p w:rsidR="004A24FB" w:rsidRDefault="00B74A04">
      <w:pPr>
        <w:pStyle w:val="Para"/>
        <w:jc w:val="both"/>
        <w:rPr>
          <w:ins w:id="170" w:author="Tomas Chovanak" w:date="2017-01-05T08:06:00Z"/>
        </w:rPr>
        <w:pPrChange w:id="171" w:author="Tomas Chovanak" w:date="2017-01-08T12:00:00Z">
          <w:pPr>
            <w:pStyle w:val="Para"/>
          </w:pPr>
        </w:pPrChange>
      </w:pPr>
      <w:ins w:id="172" w:author="Tomas Chovanak" w:date="2017-01-05T07:44:00Z">
        <w:r>
          <w:t xml:space="preserve">CLOSTREAM proposed in </w:t>
        </w:r>
      </w:ins>
      <w:ins w:id="173" w:author="Tomas Chovanak" w:date="2017-01-05T08:02:00Z">
        <w:r w:rsidR="00CD072D">
          <w:t xml:space="preserve">[6] </w:t>
        </w:r>
      </w:ins>
      <w:ins w:id="174" w:author="Tomas Chovanak" w:date="2017-01-05T07:44:00Z">
        <w:r>
          <w:t xml:space="preserve">uses different data structures and </w:t>
        </w:r>
        <w:bookmarkStart w:id="175" w:name="_GoBack"/>
        <w:r>
          <w:t>approach to mine exact closed frequent itemsets ov</w:t>
        </w:r>
        <w:r w:rsidR="00B35942">
          <w:t xml:space="preserve">er sliding </w:t>
        </w:r>
        <w:bookmarkEnd w:id="175"/>
        <w:r w:rsidR="00B35942">
          <w:t xml:space="preserve">window than MOMENT. </w:t>
        </w:r>
      </w:ins>
    </w:p>
    <w:p w:rsidR="00B74A04" w:rsidRDefault="00B74A04">
      <w:pPr>
        <w:pStyle w:val="Para"/>
        <w:jc w:val="both"/>
        <w:rPr>
          <w:ins w:id="176" w:author="Tomas Chovanak" w:date="2017-01-05T07:44:00Z"/>
        </w:rPr>
        <w:pPrChange w:id="177" w:author="Tomas Chovanak" w:date="2017-01-08T12:00:00Z">
          <w:pPr>
            <w:pStyle w:val="Para"/>
          </w:pPr>
        </w:pPrChange>
      </w:pPr>
      <w:ins w:id="178" w:author="Tomas Chovanak" w:date="2017-01-05T07:44:00Z">
        <w:r>
          <w:t>Abandoning requirement to mine exact frequent it</w:t>
        </w:r>
        <w:r w:rsidR="004A24FB">
          <w:t>emsets helps to design fast alg</w:t>
        </w:r>
        <w:r>
          <w:t>orit</w:t>
        </w:r>
      </w:ins>
      <w:ins w:id="179" w:author="Tomas Chovanak" w:date="2017-01-05T08:06:00Z">
        <w:r w:rsidR="004A24FB">
          <w:t>h</w:t>
        </w:r>
      </w:ins>
      <w:ins w:id="180" w:author="Tomas Chovanak" w:date="2017-01-05T07:44:00Z">
        <w:r>
          <w:t xml:space="preserve">m for mining approximation of frequent closed itemsets </w:t>
        </w:r>
        <w:r w:rsidR="00D163A6">
          <w:t>like that proposed in</w:t>
        </w:r>
      </w:ins>
      <w:ins w:id="181" w:author="Tomas Chovanak" w:date="2017-01-05T08:07:00Z">
        <w:r w:rsidR="00AC2BEE">
          <w:t xml:space="preserve"> </w:t>
        </w:r>
      </w:ins>
      <w:ins w:id="182" w:author="Tomas Chovanak" w:date="2017-01-05T08:08:00Z">
        <w:r w:rsidR="005F547D">
          <w:t>[7]</w:t>
        </w:r>
      </w:ins>
      <w:ins w:id="183" w:author="Tomas Chovanak" w:date="2017-01-05T07:44:00Z">
        <w:r w:rsidR="00D163A6">
          <w:t xml:space="preserve"> </w:t>
        </w:r>
        <w:r>
          <w:t>called IncMine. They use relaxed mi</w:t>
        </w:r>
        <w:r w:rsidR="004D75DC">
          <w:t>nimal support threshold to keep</w:t>
        </w:r>
        <w:r>
          <w:t xml:space="preserve"> infrequent itemsets that are promising to become frequent later. They use update per batch policy tha</w:t>
        </w:r>
        <w:r w:rsidR="004D75DC">
          <w:t>t is different to all other alg</w:t>
        </w:r>
        <w:r>
          <w:t>orit</w:t>
        </w:r>
      </w:ins>
      <w:ins w:id="184" w:author="Tomas Chovanak" w:date="2017-01-06T15:53:00Z">
        <w:r w:rsidR="004D75DC">
          <w:t>h</w:t>
        </w:r>
      </w:ins>
      <w:ins w:id="185" w:author="Tomas Chovanak" w:date="2017-01-05T07:44:00Z">
        <w:r>
          <w:t>ms we described here. It results in better time-per-transaction at risk of temporarily loosing accuracy of the maintained set while</w:t>
        </w:r>
        <w:r w:rsidR="002A0E46">
          <w:t xml:space="preserve"> each batch is being collected [</w:t>
        </w:r>
      </w:ins>
      <w:ins w:id="186" w:author="Tomas Chovanak" w:date="2017-01-06T15:58:00Z">
        <w:r w:rsidR="002A0E46">
          <w:t>8</w:t>
        </w:r>
      </w:ins>
      <w:ins w:id="187" w:author="Tomas Chovanak" w:date="2017-01-05T07:44:00Z">
        <w:r w:rsidR="002A0E46">
          <w:t>]</w:t>
        </w:r>
      </w:ins>
      <w:ins w:id="188" w:author="Tomas Chovanak" w:date="2017-01-06T15:58:00Z">
        <w:r w:rsidR="002A0E46">
          <w:t xml:space="preserve">. </w:t>
        </w:r>
      </w:ins>
      <w:ins w:id="189" w:author="Tomas Chovanak" w:date="2017-01-06T15:59:00Z">
        <w:r w:rsidR="006E2DA7">
          <w:t xml:space="preserve">In [8] </w:t>
        </w:r>
      </w:ins>
      <w:ins w:id="190" w:author="Tomas Chovanak" w:date="2017-01-05T07:44:00Z">
        <w:r>
          <w:t>They use inverted index to efficiently ad</w:t>
        </w:r>
      </w:ins>
      <w:ins w:id="191" w:author="Tomas Chovanak" w:date="2017-01-06T16:00:00Z">
        <w:r w:rsidR="006E2DA7">
          <w:t>d</w:t>
        </w:r>
      </w:ins>
      <w:ins w:id="192" w:author="Tomas Chovanak" w:date="2017-01-05T07:44:00Z">
        <w:r>
          <w:t>ress stored itemsets</w:t>
        </w:r>
      </w:ins>
      <w:ins w:id="193" w:author="Tomas Chovanak" w:date="2017-01-06T16:00:00Z">
        <w:r w:rsidR="005B0BCC">
          <w:t xml:space="preserve"> </w:t>
        </w:r>
        <w:r w:rsidR="006B29C9">
          <w:t>with</w:t>
        </w:r>
        <w:r w:rsidR="005B0BCC">
          <w:t xml:space="preserve"> IncMine</w:t>
        </w:r>
        <w:r w:rsidR="006B29C9">
          <w:t xml:space="preserve"> algorithm</w:t>
        </w:r>
      </w:ins>
      <w:ins w:id="194" w:author="Tomas Chovanak" w:date="2017-01-05T07:44:00Z">
        <w:r>
          <w:t>.</w:t>
        </w:r>
      </w:ins>
    </w:p>
    <w:p w:rsidR="00B74A04" w:rsidRDefault="00A846A6">
      <w:pPr>
        <w:pStyle w:val="Para"/>
        <w:jc w:val="both"/>
        <w:pPrChange w:id="195" w:author="Tomas Chovanak" w:date="2017-01-08T12:00:00Z">
          <w:pPr>
            <w:pStyle w:val="Para"/>
          </w:pPr>
        </w:pPrChange>
      </w:pPr>
      <w:ins w:id="196" w:author="Tomas Chovanak" w:date="2017-01-05T07:44:00Z">
        <w:r>
          <w:t>Next al</w:t>
        </w:r>
      </w:ins>
      <w:ins w:id="197" w:author="Tomas Chovanak" w:date="2017-01-06T16:01:00Z">
        <w:r>
          <w:t>g</w:t>
        </w:r>
      </w:ins>
      <w:ins w:id="198" w:author="Tomas Chovanak" w:date="2017-01-05T07:44:00Z">
        <w:r w:rsidR="00B74A04">
          <w:t>orit</w:t>
        </w:r>
      </w:ins>
      <w:ins w:id="199" w:author="Tomas Chovanak" w:date="2017-01-06T16:01:00Z">
        <w:r>
          <w:t>h</w:t>
        </w:r>
      </w:ins>
      <w:ins w:id="200" w:author="Tomas Chovanak" w:date="2017-01-05T07:44:00Z">
        <w:r w:rsidR="00B74A04">
          <w:t>m named CLAIM for approximate frequent closed ite</w:t>
        </w:r>
        <w:r w:rsidR="00BE0747">
          <w:t>msets mining was proposed in [9].</w:t>
        </w:r>
        <w:r w:rsidR="002207EE">
          <w:t xml:space="preserve"> This alg</w:t>
        </w:r>
        <w:r w:rsidR="00B74A04">
          <w:t>orit</w:t>
        </w:r>
      </w:ins>
      <w:ins w:id="201" w:author="Tomas Chovanak" w:date="2017-01-06T16:06:00Z">
        <w:r w:rsidR="002207EE">
          <w:t>h</w:t>
        </w:r>
      </w:ins>
      <w:ins w:id="202" w:author="Tomas Chovanak" w:date="2017-01-05T07:44:00Z">
        <w:r w:rsidR="00B74A04">
          <w:t>m is trying to solve problem when conceptual drift</w:t>
        </w:r>
      </w:ins>
      <w:ins w:id="203" w:author="Tomas Chovanak" w:date="2017-01-06T16:06:00Z">
        <w:r w:rsidR="007C7920">
          <w:t>s</w:t>
        </w:r>
      </w:ins>
      <w:ins w:id="204" w:author="Tomas Chovanak" w:date="2017-01-05T07:44:00Z">
        <w:r w:rsidR="007C7920">
          <w:t xml:space="preserve"> appear</w:t>
        </w:r>
        <w:r w:rsidR="004F449F">
          <w:t xml:space="preserve"> frequently and slows down alg</w:t>
        </w:r>
        <w:r w:rsidR="00B74A04">
          <w:t>orit</w:t>
        </w:r>
      </w:ins>
      <w:ins w:id="205" w:author="Tomas Chovanak" w:date="2017-01-06T16:06:00Z">
        <w:r w:rsidR="004F449F">
          <w:t>h</w:t>
        </w:r>
      </w:ins>
      <w:ins w:id="206" w:author="Tomas Chovanak" w:date="2017-01-05T07:44:00Z">
        <w:r w:rsidR="004F449F">
          <w:t xml:space="preserve">m by redefining frequent </w:t>
        </w:r>
        <w:r w:rsidR="00B74A04">
          <w:t>itemset definition and proposing usage of support value intervals considered</w:t>
        </w:r>
      </w:ins>
      <w:ins w:id="207" w:author="Tomas Chovanak" w:date="2017-01-06T16:06:00Z">
        <w:r w:rsidR="00681918">
          <w:t xml:space="preserve"> as</w:t>
        </w:r>
      </w:ins>
      <w:ins w:id="208" w:author="Tomas Chovanak" w:date="2017-01-05T07:44:00Z">
        <w:r w:rsidR="00B74A04">
          <w:t xml:space="preserve"> same value.</w:t>
        </w:r>
      </w:ins>
    </w:p>
    <w:p w:rsidR="00040AE8" w:rsidRPr="001137CF" w:rsidRDefault="008E533C">
      <w:pPr>
        <w:pStyle w:val="Head2"/>
        <w:jc w:val="both"/>
        <w:pPrChange w:id="209" w:author="Tomas Chovanak" w:date="2017-01-08T12:00:00Z">
          <w:pPr>
            <w:pStyle w:val="Head2"/>
          </w:pPr>
        </w:pPrChange>
      </w:pPr>
      <w:r>
        <w:t>2.</w:t>
      </w:r>
      <w:r w:rsidR="00B1718D">
        <w:t>3</w:t>
      </w:r>
      <w:r w:rsidR="00FF1AC1">
        <w:rPr>
          <w:szCs w:val="22"/>
        </w:rPr>
        <w:t> </w:t>
      </w:r>
      <w:ins w:id="210" w:author="Tomas Chovanak" w:date="2017-01-06T16:07:00Z">
        <w:r w:rsidR="003B404A">
          <w:t>Algorithms for clustering over data stream</w:t>
        </w:r>
      </w:ins>
      <w:del w:id="211" w:author="Tomas Chovanak" w:date="2017-01-06T16:07:00Z">
        <w:r w:rsidR="00DF2AA0" w:rsidRPr="001137CF" w:rsidDel="003B404A">
          <w:delText xml:space="preserve">Dynamic </w:delText>
        </w:r>
        <w:r w:rsidR="00C77E48" w:rsidRPr="001137CF" w:rsidDel="003B404A">
          <w:delText>Measurements:</w:delText>
        </w:r>
        <w:r w:rsidR="00DF2AA0" w:rsidRPr="001137CF" w:rsidDel="003B404A">
          <w:delText xml:space="preserve"> BLS</w:delText>
        </w:r>
      </w:del>
    </w:p>
    <w:p w:rsidR="00F00F82" w:rsidRDefault="00DF2AA0">
      <w:pPr>
        <w:pStyle w:val="Para"/>
        <w:jc w:val="both"/>
        <w:rPr>
          <w:ins w:id="212" w:author="Tomas Chovanak" w:date="2017-01-06T16:13:00Z"/>
        </w:rPr>
        <w:pPrChange w:id="213" w:author="Tomas Chovanak" w:date="2017-01-08T12:00:00Z">
          <w:pPr>
            <w:pStyle w:val="Para"/>
          </w:pPr>
        </w:pPrChange>
      </w:pPr>
      <w:del w:id="214" w:author="Tomas Chovanak" w:date="2017-01-06T16:07:00Z">
        <w:r w:rsidRPr="00282721" w:rsidDel="00086F5A">
          <w:delText xml:space="preserve">BLS </w:delText>
        </w:r>
        <w:r w:rsidRPr="004057BA" w:rsidDel="00086F5A">
          <w:delText xml:space="preserve">spectra of the thermal magnetic excitations were measured at </w:delText>
        </w:r>
      </w:del>
      <w:ins w:id="215" w:author="Tomas Chovanak" w:date="2017-01-06T16:07:00Z">
        <w:r w:rsidR="00086F5A">
          <w:t xml:space="preserve">Our method clusters user models into groups </w:t>
        </w:r>
        <w:r w:rsidR="006E1D63">
          <w:t>according their similar behavio</w:t>
        </w:r>
        <w:r w:rsidR="00086F5A">
          <w:t>r. We adapt approach</w:t>
        </w:r>
        <w:r w:rsidR="00E56D11">
          <w:t xml:space="preserve"> proposed</w:t>
        </w:r>
        <w:r w:rsidR="002B39B1">
          <w:t xml:space="preserve"> in </w:t>
        </w:r>
        <w:r w:rsidR="001516C0">
          <w:t>[10]</w:t>
        </w:r>
        <w:r w:rsidR="00086F5A">
          <w:t xml:space="preserve"> </w:t>
        </w:r>
      </w:ins>
      <w:ins w:id="216" w:author="Tomas Chovanak" w:date="2017-01-06T16:08:00Z">
        <w:r w:rsidR="001F7610">
          <w:t>where a</w:t>
        </w:r>
      </w:ins>
      <w:ins w:id="217" w:author="Tomas Chovanak" w:date="2017-01-06T16:07:00Z">
        <w:r w:rsidR="00351E61">
          <w:t xml:space="preserve">uthors </w:t>
        </w:r>
      </w:ins>
      <w:ins w:id="218" w:author="Tomas Chovanak" w:date="2017-01-06T16:08:00Z">
        <w:r w:rsidR="00BB48B6">
          <w:t>introduced</w:t>
        </w:r>
      </w:ins>
      <w:ins w:id="219" w:author="Tomas Chovanak" w:date="2017-01-06T16:07:00Z">
        <w:r w:rsidR="00351E61">
          <w:t xml:space="preserve"> Clust</w:t>
        </w:r>
        <w:r w:rsidR="00086F5A">
          <w:t xml:space="preserve">ream framework for clustering over data stream. It is based on online microclustering component performing fast transformation of incoming data instances into compact approximate statistical representation and offline </w:t>
        </w:r>
        <w:r w:rsidR="00086F5A">
          <w:lastRenderedPageBreak/>
          <w:t>component using this</w:t>
        </w:r>
      </w:ins>
      <w:ins w:id="220" w:author="Tomas Chovanak" w:date="2017-01-06T16:08:00Z">
        <w:r w:rsidR="008060AF">
          <w:t xml:space="preserve"> representation</w:t>
        </w:r>
      </w:ins>
      <w:ins w:id="221" w:author="Tomas Chovanak" w:date="2017-01-06T16:07:00Z">
        <w:r w:rsidR="00086F5A">
          <w:t xml:space="preserve"> to perform macroclustering and get results of clustering on demand. </w:t>
        </w:r>
      </w:ins>
    </w:p>
    <w:p w:rsidR="00F00F82" w:rsidRDefault="00F00F82">
      <w:pPr>
        <w:pStyle w:val="Head1"/>
        <w:jc w:val="both"/>
        <w:rPr>
          <w:ins w:id="222" w:author="Tomas Chovanak" w:date="2017-01-06T16:14:00Z"/>
        </w:rPr>
      </w:pPr>
      <w:ins w:id="223" w:author="Tomas Chovanak" w:date="2017-01-06T16:13:00Z">
        <w:r>
          <w:t>3</w:t>
        </w:r>
        <w:r>
          <w:rPr>
            <w:szCs w:val="22"/>
          </w:rPr>
          <w:t> </w:t>
        </w:r>
        <w:r w:rsidRPr="00FC5E30">
          <w:t xml:space="preserve"> </w:t>
        </w:r>
      </w:ins>
      <w:ins w:id="224" w:author="Tomas Chovanak" w:date="2017-01-06T16:14:00Z">
        <w:r>
          <w:t>Method for mining personalized behavioral patterns over data stream</w:t>
        </w:r>
      </w:ins>
    </w:p>
    <w:p w:rsidR="001E492B" w:rsidRDefault="001E492B">
      <w:pPr>
        <w:pStyle w:val="Para"/>
        <w:jc w:val="both"/>
        <w:rPr>
          <w:ins w:id="225" w:author="Tomas Chovanak" w:date="2017-01-06T16:14:00Z"/>
        </w:rPr>
        <w:pPrChange w:id="226" w:author="Tomas Chovanak" w:date="2017-01-08T12:00:00Z">
          <w:pPr>
            <w:pStyle w:val="Para"/>
          </w:pPr>
        </w:pPrChange>
      </w:pPr>
      <w:ins w:id="227" w:author="Tomas Chovanak" w:date="2017-01-06T16:14:00Z">
        <w:r>
          <w:t>In this section, we describe method</w:t>
        </w:r>
        <w:r w:rsidR="00183646">
          <w:t xml:space="preserve"> for </w:t>
        </w:r>
      </w:ins>
      <w:ins w:id="228" w:author="Tomas Chovanak" w:date="2017-01-06T16:18:00Z">
        <w:r w:rsidR="002A2F4C">
          <w:t>mining</w:t>
        </w:r>
      </w:ins>
      <w:ins w:id="229" w:author="Tomas Chovanak" w:date="2017-01-06T16:14:00Z">
        <w:r w:rsidR="00183646">
          <w:t xml:space="preserve"> behavio</w:t>
        </w:r>
        <w:r>
          <w:t xml:space="preserve">ral patterns common to global community of users </w:t>
        </w:r>
      </w:ins>
      <w:ins w:id="230" w:author="Tomas Chovanak" w:date="2017-01-06T16:15:00Z">
        <w:r w:rsidR="00931F7F">
          <w:t xml:space="preserve">and </w:t>
        </w:r>
      </w:ins>
      <w:ins w:id="231" w:author="Tomas Chovanak" w:date="2017-01-06T16:14:00Z">
        <w:r w:rsidR="00AB4E2E">
          <w:t>behavio</w:t>
        </w:r>
        <w:r>
          <w:t xml:space="preserve">ral patterns common to </w:t>
        </w:r>
      </w:ins>
      <w:ins w:id="232" w:author="Tomas Chovanak" w:date="2017-01-06T16:18:00Z">
        <w:r w:rsidR="006F1EBC">
          <w:t xml:space="preserve">dynamically </w:t>
        </w:r>
      </w:ins>
      <w:ins w:id="233" w:author="Tomas Chovanak" w:date="2017-01-06T16:14:00Z">
        <w:r>
          <w:t>identified groups of users</w:t>
        </w:r>
      </w:ins>
      <w:ins w:id="234" w:author="Tomas Chovanak" w:date="2017-01-06T16:15:00Z">
        <w:r w:rsidR="00A70EB3">
          <w:t xml:space="preserve"> over data stream and their application </w:t>
        </w:r>
        <w:r w:rsidR="00D55964">
          <w:t>in</w:t>
        </w:r>
        <w:r w:rsidR="00A70EB3">
          <w:t xml:space="preserve"> recommendation task.</w:t>
        </w:r>
      </w:ins>
    </w:p>
    <w:p w:rsidR="00040AE8" w:rsidRPr="00040AE8" w:rsidDel="00F00F82" w:rsidRDefault="00DF2AA0">
      <w:pPr>
        <w:pStyle w:val="Head1"/>
        <w:jc w:val="both"/>
        <w:rPr>
          <w:del w:id="235" w:author="Tomas Chovanak" w:date="2017-01-06T16:13:00Z"/>
        </w:rPr>
        <w:pPrChange w:id="236" w:author="Tomas Chovanak" w:date="2017-01-08T12:00:00Z">
          <w:pPr>
            <w:pStyle w:val="Para"/>
          </w:pPr>
        </w:pPrChange>
      </w:pPr>
      <w:del w:id="237" w:author="Tomas Chovanak" w:date="2017-01-06T16:07:00Z">
        <w:r w:rsidRPr="004057BA" w:rsidDel="00086F5A">
          <w:delText xml:space="preserve">room temperature in the back-scattering </w:delText>
        </w:r>
        <w:r w:rsidRPr="00260F76" w:rsidDel="00086F5A">
          <w:delText>geometry by using a (3</w:delText>
        </w:r>
        <w:r w:rsidR="00BD6F05" w:rsidDel="00086F5A">
          <w:rPr>
            <w:rFonts w:cs="Linux Libertine"/>
          </w:rPr>
          <w:sym w:font="Symbol" w:char="F02B"/>
        </w:r>
        <w:r w:rsidRPr="00260F76" w:rsidDel="00086F5A">
          <w:delText>3)-pass tandem Fabry–Perot interferometer. About 200 mW of monochromatic (</w:delText>
        </w:r>
        <w:r w:rsidRPr="00260F76" w:rsidDel="00086F5A">
          <w:rPr>
            <w:rFonts w:ascii="Symbol" w:hAnsi="Symbol"/>
          </w:rPr>
          <w:delText></w:delText>
        </w:r>
        <w:r w:rsidR="00246F8E" w:rsidDel="00086F5A">
          <w:delText> </w:delText>
        </w:r>
        <w:r w:rsidR="00246F8E" w:rsidDel="00086F5A">
          <w:sym w:font="Symbol" w:char="F03D"/>
        </w:r>
        <w:r w:rsidR="00246F8E" w:rsidDel="00086F5A">
          <w:delText> </w:delText>
        </w:r>
        <w:r w:rsidRPr="00260F76" w:rsidDel="00086F5A">
          <w:delText xml:space="preserve">532 nm) laser were focused onto a spot having a diameter of about 30 microns. An external magnetic field with intensity ranging </w:delText>
        </w:r>
        <w:r w:rsidRPr="00260F76" w:rsidDel="00086F5A">
          <w:rPr>
            <w:rFonts w:ascii="TimesNewRoman" w:hAnsi="TimesNewRoman" w:cs="TimesNewRoman"/>
          </w:rPr>
          <w:delText xml:space="preserve">between </w:delText>
        </w:r>
        <w:r w:rsidR="009168EB" w:rsidDel="00086F5A">
          <w:sym w:font="Symbol" w:char="F02D"/>
        </w:r>
        <w:r w:rsidRPr="00260F76" w:rsidDel="00086F5A">
          <w:rPr>
            <w:rFonts w:ascii="TimesNewRoman" w:hAnsi="TimesNewRoman" w:cs="TimesNewRoman"/>
          </w:rPr>
          <w:delText xml:space="preserve">1.0 kOe &lt; </w:delText>
        </w:r>
        <w:r w:rsidRPr="00260F76" w:rsidDel="00086F5A">
          <w:rPr>
            <w:rFonts w:ascii="TimesNewRoman" w:hAnsi="TimesNewRoman" w:cs="TimesNewRoman"/>
            <w:i/>
          </w:rPr>
          <w:delText>H</w:delText>
        </w:r>
        <w:r w:rsidRPr="00260F76" w:rsidDel="00086F5A">
          <w:rPr>
            <w:rFonts w:ascii="TimesNewRoman" w:hAnsi="TimesNewRoman" w:cs="TimesNewRoman"/>
          </w:rPr>
          <w:delText xml:space="preserve"> &lt; </w:delText>
        </w:r>
        <w:r w:rsidR="00BD6F05" w:rsidDel="00086F5A">
          <w:rPr>
            <w:rFonts w:cs="Linux Libertine"/>
          </w:rPr>
          <w:sym w:font="Symbol" w:char="F02B"/>
        </w:r>
        <w:r w:rsidRPr="00260F76" w:rsidDel="00086F5A">
          <w:rPr>
            <w:rFonts w:ascii="TimesNewRoman" w:hAnsi="TimesNewRoman" w:cs="TimesNewRoman"/>
          </w:rPr>
          <w:delText>1.0 kOe</w:delText>
        </w:r>
        <w:r w:rsidRPr="00260F76" w:rsidDel="00086F5A">
          <w:delText xml:space="preserve"> was applied parallel to the sample surface along</w:delText>
        </w:r>
        <w:r w:rsidRPr="00260F76" w:rsidDel="00086F5A">
          <w:rPr>
            <w:rFonts w:ascii="TimesNewRoman" w:hAnsi="TimesNewRoman" w:cs="TimesNewRoman"/>
          </w:rPr>
          <w:delText xml:space="preserve"> the dots length and perpendicular to the incidence plane of light (Voigt geometry).</w:delText>
        </w:r>
      </w:del>
    </w:p>
    <w:p w:rsidR="00040AE8" w:rsidRPr="001137CF" w:rsidRDefault="000366AA">
      <w:pPr>
        <w:pStyle w:val="Head2"/>
        <w:jc w:val="both"/>
        <w:pPrChange w:id="238" w:author="Tomas Chovanak" w:date="2017-01-08T12:00:00Z">
          <w:pPr>
            <w:pStyle w:val="Head2"/>
          </w:pPr>
        </w:pPrChange>
      </w:pPr>
      <w:ins w:id="239" w:author="Tomas Chovanak" w:date="2017-01-07T17:28:00Z">
        <w:r>
          <w:t>3</w:t>
        </w:r>
      </w:ins>
      <w:del w:id="240" w:author="Tomas Chovanak" w:date="2017-01-07T17:28:00Z">
        <w:r w:rsidR="008E533C" w:rsidDel="000366AA">
          <w:delText>2</w:delText>
        </w:r>
      </w:del>
      <w:r w:rsidR="008E533C">
        <w:t>.</w:t>
      </w:r>
      <w:ins w:id="241" w:author="Tomas Chovanak" w:date="2017-01-07T17:28:00Z">
        <w:r>
          <w:t>1</w:t>
        </w:r>
      </w:ins>
      <w:del w:id="242" w:author="Tomas Chovanak" w:date="2017-01-07T17:28:00Z">
        <w:r w:rsidR="00B1718D" w:rsidDel="000366AA">
          <w:delText>4</w:delText>
        </w:r>
      </w:del>
      <w:r w:rsidR="00FF1AC1">
        <w:rPr>
          <w:szCs w:val="22"/>
        </w:rPr>
        <w:t> </w:t>
      </w:r>
      <w:ins w:id="243" w:author="Tomas Chovanak" w:date="2017-01-07T17:29:00Z">
        <w:r w:rsidRPr="000366AA">
          <w:t xml:space="preserve"> </w:t>
        </w:r>
        <w:r>
          <w:t>Input data format</w:t>
        </w:r>
        <w:r w:rsidRPr="001137CF" w:rsidDel="000366AA">
          <w:t xml:space="preserve"> </w:t>
        </w:r>
      </w:ins>
      <w:del w:id="244" w:author="Tomas Chovanak" w:date="2017-01-07T17:29:00Z">
        <w:r w:rsidR="00DF2AA0" w:rsidRPr="001137CF" w:rsidDel="000366AA">
          <w:delText>Ground-</w:delText>
        </w:r>
        <w:r w:rsidR="00C77E48" w:rsidRPr="001137CF" w:rsidDel="000366AA">
          <w:delText xml:space="preserve">State Magnetization </w:delText>
        </w:r>
        <w:r w:rsidR="00AE4D68" w:rsidRPr="001137CF" w:rsidDel="000366AA">
          <w:delText>Determination</w:delText>
        </w:r>
        <w:r w:rsidR="00DF2AA0" w:rsidRPr="001137CF" w:rsidDel="000366AA">
          <w:delText xml:space="preserve"> and DMM </w:delText>
        </w:r>
        <w:r w:rsidR="00AE4D68" w:rsidRPr="001137CF" w:rsidDel="000366AA">
          <w:delText>Micromagnetic</w:delText>
        </w:r>
        <w:r w:rsidR="00C77E48" w:rsidRPr="001137CF" w:rsidDel="000366AA">
          <w:delText xml:space="preserve"> </w:delText>
        </w:r>
        <w:r w:rsidR="00AE4D68" w:rsidRPr="001137CF" w:rsidDel="000366AA">
          <w:delText>Simulation</w:delText>
        </w:r>
        <w:r w:rsidR="00C77E48" w:rsidRPr="001137CF" w:rsidDel="000366AA">
          <w:delText>s</w:delText>
        </w:r>
      </w:del>
    </w:p>
    <w:p w:rsidR="000366AA" w:rsidRDefault="000366AA">
      <w:pPr>
        <w:pStyle w:val="Para"/>
        <w:jc w:val="both"/>
        <w:rPr>
          <w:ins w:id="245" w:author="Tomas Chovanak" w:date="2017-01-07T17:32:00Z"/>
        </w:rPr>
        <w:pPrChange w:id="246" w:author="Tomas Chovanak" w:date="2017-01-08T12:00:00Z">
          <w:pPr>
            <w:pStyle w:val="Para"/>
          </w:pPr>
        </w:pPrChange>
      </w:pPr>
      <w:bookmarkStart w:id="247" w:name="sec1"/>
      <w:ins w:id="248" w:author="Tomas Chovanak" w:date="2017-01-07T17:30:00Z">
        <w:r>
          <w:t>W</w:t>
        </w:r>
      </w:ins>
      <w:ins w:id="249" w:author="Tomas Chovanak" w:date="2017-01-07T17:29:00Z">
        <w:r>
          <w:t xml:space="preserve">e consider </w:t>
        </w:r>
      </w:ins>
      <w:ins w:id="250" w:author="Tomas Chovanak" w:date="2017-01-07T17:31:00Z">
        <w:r>
          <w:t xml:space="preserve">one data instance in data stream as </w:t>
        </w:r>
      </w:ins>
      <w:ins w:id="251" w:author="Tomas Chovanak" w:date="2017-01-07T17:29:00Z">
        <w:r>
          <w:t>on</w:t>
        </w:r>
      </w:ins>
      <w:ins w:id="252" w:author="Tomas Chovanak" w:date="2017-01-07T17:30:00Z">
        <w:r>
          <w:t>e</w:t>
        </w:r>
      </w:ins>
      <w:ins w:id="253" w:author="Tomas Chovanak" w:date="2017-01-07T17:29:00Z">
        <w:r>
          <w:t xml:space="preserve"> user</w:t>
        </w:r>
      </w:ins>
      <w:ins w:id="254" w:author="Tomas Chovanak" w:date="2017-01-07T17:31:00Z">
        <w:r w:rsidR="00D57858">
          <w:t>’s</w:t>
        </w:r>
      </w:ins>
      <w:ins w:id="255" w:author="Tomas Chovanak" w:date="2017-01-07T17:29:00Z">
        <w:r>
          <w:t xml:space="preserve"> session represented as set of actions user made identified by unique identifiers. Actions could be diverse like etc. visits of webpages, b</w:t>
        </w:r>
        <w:r w:rsidR="00E00136">
          <w:t>uying</w:t>
        </w:r>
        <w:r w:rsidR="0086074F">
          <w:t xml:space="preserve"> of products, adding or </w:t>
        </w:r>
        <w:r w:rsidR="00452C34">
          <w:t>removing items to or</w:t>
        </w:r>
      </w:ins>
      <w:ins w:id="256" w:author="Tomas Chovanak" w:date="2017-01-07T17:32:00Z">
        <w:r w:rsidR="008D33DC">
          <w:t xml:space="preserve"> </w:t>
        </w:r>
      </w:ins>
      <w:ins w:id="257" w:author="Tomas Chovanak" w:date="2017-01-07T17:29:00Z">
        <w:r>
          <w:t>from shopping basket in e</w:t>
        </w:r>
      </w:ins>
      <w:ins w:id="258" w:author="Tomas Chovanak" w:date="2017-01-07T17:32:00Z">
        <w:r w:rsidR="008D33DC">
          <w:t>-</w:t>
        </w:r>
      </w:ins>
      <w:ins w:id="259" w:author="Tomas Chovanak" w:date="2017-01-07T17:29:00Z">
        <w:r>
          <w:t>shop.</w:t>
        </w:r>
      </w:ins>
    </w:p>
    <w:p w:rsidR="000366AA" w:rsidRDefault="00C22576">
      <w:pPr>
        <w:pStyle w:val="Head2"/>
        <w:jc w:val="both"/>
        <w:rPr>
          <w:ins w:id="260" w:author="Tomas Chovanak" w:date="2017-01-07T17:33:00Z"/>
        </w:rPr>
        <w:pPrChange w:id="261" w:author="Tomas Chovanak" w:date="2017-01-08T12:00:00Z">
          <w:pPr>
            <w:pStyle w:val="Para"/>
          </w:pPr>
        </w:pPrChange>
      </w:pPr>
      <w:ins w:id="262" w:author="Tomas Chovanak" w:date="2017-01-07T17:32:00Z">
        <w:r>
          <w:t>3.2</w:t>
        </w:r>
        <w:r>
          <w:rPr>
            <w:szCs w:val="22"/>
          </w:rPr>
          <w:t> </w:t>
        </w:r>
        <w:r>
          <w:rPr>
            <w:szCs w:val="22"/>
          </w:rPr>
          <w:t xml:space="preserve"> </w:t>
        </w:r>
        <w:r>
          <w:t>User model representation</w:t>
        </w:r>
      </w:ins>
    </w:p>
    <w:p w:rsidR="00332D1F" w:rsidRDefault="00332D1F">
      <w:pPr>
        <w:pStyle w:val="Para"/>
        <w:jc w:val="both"/>
        <w:rPr>
          <w:ins w:id="263" w:author="Tomas Chovanak" w:date="2017-01-07T17:36:00Z"/>
        </w:rPr>
        <w:pPrChange w:id="264" w:author="Tomas Chovanak" w:date="2017-01-08T12:00:00Z">
          <w:pPr>
            <w:pStyle w:val="Para"/>
          </w:pPr>
        </w:pPrChange>
      </w:pPr>
      <w:ins w:id="265" w:author="Tomas Chovanak" w:date="2017-01-07T17:33:00Z">
        <w:r>
          <w:t xml:space="preserve">Important part of designed process is clustering of users to groups according their similar recent behavior. As data stream could be potentially infinite we need to prevent </w:t>
        </w:r>
        <w:r w:rsidR="00252EAE">
          <w:t xml:space="preserve">possible </w:t>
        </w:r>
        <w:r>
          <w:t xml:space="preserve">memory leak caused by adding new user models to memory and not </w:t>
        </w:r>
        <w:r w:rsidR="003B7346">
          <w:t>deleting old. We represent user</w:t>
        </w:r>
        <w:r>
          <w:t>s</w:t>
        </w:r>
      </w:ins>
      <w:ins w:id="266" w:author="Tomas Chovanak" w:date="2017-01-07T17:34:00Z">
        <w:r w:rsidR="003B7346">
          <w:t>’</w:t>
        </w:r>
      </w:ins>
      <w:ins w:id="267" w:author="Tomas Chovanak" w:date="2017-01-07T17:33:00Z">
        <w:r w:rsidR="003B7346">
          <w:t xml:space="preserve"> behavio</w:t>
        </w:r>
        <w:r>
          <w:t>r simply as different frequency spectrums of their recent actions. We use queue with limited capacity to store this actions. Capacity of this queue is one of input p</w:t>
        </w:r>
        <w:r w:rsidR="00C141D6">
          <w:t>arameters. As we said we use Clu</w:t>
        </w:r>
      </w:ins>
      <w:ins w:id="268" w:author="Tomas Chovanak" w:date="2017-01-07T17:34:00Z">
        <w:r w:rsidR="00C141D6">
          <w:t>s</w:t>
        </w:r>
      </w:ins>
      <w:ins w:id="269" w:author="Tomas Chovanak" w:date="2017-01-07T17:33:00Z">
        <w:r>
          <w:t>tream framework</w:t>
        </w:r>
        <w:r w:rsidR="0073357E">
          <w:t xml:space="preserve"> for clustering user models consisting</w:t>
        </w:r>
        <w:r>
          <w:t xml:space="preserve"> of fast update of microclusters </w:t>
        </w:r>
      </w:ins>
      <w:ins w:id="270" w:author="Tomas Chovanak" w:date="2017-01-07T17:34:00Z">
        <w:r w:rsidR="0073357E">
          <w:t xml:space="preserve">part </w:t>
        </w:r>
      </w:ins>
      <w:ins w:id="271" w:author="Tomas Chovanak" w:date="2017-01-07T17:33:00Z">
        <w:r>
          <w:t>and macroclustering part where k-means or o</w:t>
        </w:r>
        <w:r w:rsidR="00154C4B">
          <w:t>ther traditional clustering alg</w:t>
        </w:r>
        <w:r>
          <w:t>orit</w:t>
        </w:r>
      </w:ins>
      <w:ins w:id="272" w:author="Tomas Chovanak" w:date="2017-01-07T17:35:00Z">
        <w:r w:rsidR="00154C4B">
          <w:t>h</w:t>
        </w:r>
      </w:ins>
      <w:ins w:id="273" w:author="Tomas Chovanak" w:date="2017-01-07T17:33:00Z">
        <w:r>
          <w:t>m can be applied to</w:t>
        </w:r>
        <w:r w:rsidR="008B50CD">
          <w:t xml:space="preserve"> found </w:t>
        </w:r>
      </w:ins>
      <w:ins w:id="274" w:author="Tomas Chovanak" w:date="2017-01-07T17:35:00Z">
        <w:r w:rsidR="00F70851">
          <w:t xml:space="preserve">final </w:t>
        </w:r>
      </w:ins>
      <w:ins w:id="275" w:author="Tomas Chovanak" w:date="2017-01-07T17:33:00Z">
        <w:r>
          <w:t>clusters. Macroclustering is performed on regular basi</w:t>
        </w:r>
        <w:r w:rsidR="006A4809">
          <w:t>s. Every macroclustering has it</w:t>
        </w:r>
        <w:r>
          <w:t>s id number assigned.</w:t>
        </w:r>
      </w:ins>
    </w:p>
    <w:p w:rsidR="00046C0D" w:rsidRDefault="00046C0D">
      <w:pPr>
        <w:pStyle w:val="Para"/>
        <w:jc w:val="both"/>
        <w:rPr>
          <w:ins w:id="276" w:author="Tomas Chovanak" w:date="2017-01-07T17:38:00Z"/>
        </w:rPr>
        <w:pPrChange w:id="277" w:author="Tomas Chovanak" w:date="2017-01-08T12:00:00Z">
          <w:pPr>
            <w:pStyle w:val="Para"/>
          </w:pPr>
        </w:pPrChange>
      </w:pPr>
      <w:ins w:id="278" w:author="Tomas Chovanak" w:date="2017-01-07T17:36:00Z">
        <w:r>
          <w:t xml:space="preserve">User model </w:t>
        </w:r>
        <w:r>
          <w:rPr>
            <w:i/>
          </w:rPr>
          <w:t xml:space="preserve">u </w:t>
        </w:r>
        <w:r>
          <w:t>consists of this fields:</w:t>
        </w:r>
      </w:ins>
    </w:p>
    <w:p w:rsidR="00046C0D" w:rsidRDefault="00046C0D">
      <w:pPr>
        <w:pStyle w:val="Para"/>
        <w:numPr>
          <w:ilvl w:val="0"/>
          <w:numId w:val="51"/>
        </w:numPr>
        <w:jc w:val="both"/>
        <w:rPr>
          <w:ins w:id="279" w:author="Tomas Chovanak" w:date="2017-01-07T17:39:00Z"/>
        </w:rPr>
        <w:pPrChange w:id="280" w:author="Tomas Chovanak" w:date="2017-01-08T12:00:00Z">
          <w:pPr>
            <w:pStyle w:val="Para"/>
          </w:pPr>
        </w:pPrChange>
      </w:pPr>
      <w:ins w:id="281" w:author="Tomas Chovanak" w:date="2017-01-07T17:38:00Z">
        <w:r>
          <w:rPr>
            <w:i/>
          </w:rPr>
          <w:t>uid</w:t>
        </w:r>
      </w:ins>
      <w:ins w:id="282" w:author="Tomas Chovanak" w:date="2017-01-07T17:39:00Z">
        <w:r>
          <w:t xml:space="preserve"> : user identifier,</w:t>
        </w:r>
      </w:ins>
    </w:p>
    <w:p w:rsidR="00046C0D" w:rsidRDefault="00046C0D">
      <w:pPr>
        <w:pStyle w:val="Para"/>
        <w:numPr>
          <w:ilvl w:val="0"/>
          <w:numId w:val="51"/>
        </w:numPr>
        <w:jc w:val="both"/>
        <w:rPr>
          <w:ins w:id="283" w:author="Tomas Chovanak" w:date="2017-01-07T17:38:00Z"/>
        </w:rPr>
        <w:pPrChange w:id="284" w:author="Tomas Chovanak" w:date="2017-01-08T12:00:00Z">
          <w:pPr>
            <w:pStyle w:val="Para"/>
          </w:pPr>
        </w:pPrChange>
      </w:pPr>
      <w:ins w:id="285" w:author="Tomas Chovanak" w:date="2017-01-07T17:39:00Z">
        <w:r>
          <w:rPr>
            <w:i/>
          </w:rPr>
          <w:t>aq</w:t>
        </w:r>
        <w:r w:rsidRPr="00046C0D">
          <w:rPr>
            <w:rPrChange w:id="286" w:author="Tomas Chovanak" w:date="2017-01-07T17:39:00Z">
              <w:rPr>
                <w:i/>
              </w:rPr>
            </w:rPrChange>
          </w:rPr>
          <w:t>:</w:t>
        </w:r>
        <w:r>
          <w:t xml:space="preserve"> actions queue. Queue with limited capacity</w:t>
        </w:r>
      </w:ins>
      <w:ins w:id="287" w:author="Tomas Chovanak" w:date="2017-01-07T17:40:00Z">
        <w:r>
          <w:t xml:space="preserve"> to store actions user took in recent history.</w:t>
        </w:r>
      </w:ins>
    </w:p>
    <w:p w:rsidR="00046C0D" w:rsidRDefault="00046C0D">
      <w:pPr>
        <w:pStyle w:val="Para"/>
        <w:numPr>
          <w:ilvl w:val="0"/>
          <w:numId w:val="51"/>
        </w:numPr>
        <w:jc w:val="both"/>
        <w:rPr>
          <w:ins w:id="288" w:author="Tomas Chovanak" w:date="2017-01-07T17:41:00Z"/>
        </w:rPr>
        <w:pPrChange w:id="289" w:author="Tomas Chovanak" w:date="2017-01-08T12:00:00Z">
          <w:pPr>
            <w:pStyle w:val="Para"/>
          </w:pPr>
        </w:pPrChange>
      </w:pPr>
      <w:ins w:id="290" w:author="Tomas Chovanak" w:date="2017-01-07T17:39:00Z">
        <w:r w:rsidRPr="00046C0D">
          <w:rPr>
            <w:i/>
            <w:rPrChange w:id="291" w:author="Tomas Chovanak" w:date="2017-01-07T17:39:00Z">
              <w:rPr/>
            </w:rPrChange>
          </w:rPr>
          <w:t>gid</w:t>
        </w:r>
        <w:r>
          <w:t>: group identifier</w:t>
        </w:r>
      </w:ins>
      <w:ins w:id="292" w:author="Tomas Chovanak" w:date="2017-01-07T17:40:00Z">
        <w:r>
          <w:t>. Id of group where user was classified to in last macroclustering.</w:t>
        </w:r>
      </w:ins>
    </w:p>
    <w:p w:rsidR="00046C0D" w:rsidRDefault="00046C0D">
      <w:pPr>
        <w:pStyle w:val="Para"/>
        <w:numPr>
          <w:ilvl w:val="0"/>
          <w:numId w:val="51"/>
        </w:numPr>
        <w:jc w:val="both"/>
        <w:rPr>
          <w:ins w:id="293" w:author="Tomas Chovanak" w:date="2017-01-07T17:42:00Z"/>
        </w:rPr>
        <w:pPrChange w:id="294" w:author="Tomas Chovanak" w:date="2017-01-08T12:00:00Z">
          <w:pPr>
            <w:pStyle w:val="Para"/>
          </w:pPr>
        </w:pPrChange>
      </w:pPr>
      <w:ins w:id="295" w:author="Tomas Chovanak" w:date="2017-01-07T17:41:00Z">
        <w:r>
          <w:rPr>
            <w:i/>
          </w:rPr>
          <w:t>nsc</w:t>
        </w:r>
        <w:r w:rsidRPr="00046C0D">
          <w:rPr>
            <w:rPrChange w:id="296" w:author="Tomas Chovanak" w:date="2017-01-07T17:41:00Z">
              <w:rPr>
                <w:i/>
              </w:rPr>
            </w:rPrChange>
          </w:rPr>
          <w:t>:</w:t>
        </w:r>
        <w:r>
          <w:t xml:space="preserve"> new sessions count. Number of </w:t>
        </w:r>
      </w:ins>
      <w:ins w:id="297" w:author="Tomas Chovanak" w:date="2017-01-07T17:42:00Z">
        <w:r>
          <w:t xml:space="preserve">new sessions of this user </w:t>
        </w:r>
      </w:ins>
      <w:ins w:id="298" w:author="Tomas Chovanak" w:date="2017-01-07T17:43:00Z">
        <w:r w:rsidR="00712E79">
          <w:t xml:space="preserve">since </w:t>
        </w:r>
      </w:ins>
      <w:ins w:id="299" w:author="Tomas Chovanak" w:date="2017-01-07T17:42:00Z">
        <w:r>
          <w:t>last macroclustering.</w:t>
        </w:r>
      </w:ins>
    </w:p>
    <w:p w:rsidR="00046C0D" w:rsidRDefault="00046C0D">
      <w:pPr>
        <w:pStyle w:val="Para"/>
        <w:numPr>
          <w:ilvl w:val="0"/>
          <w:numId w:val="51"/>
        </w:numPr>
        <w:jc w:val="both"/>
        <w:rPr>
          <w:ins w:id="300" w:author="Tomas Chovanak" w:date="2017-01-07T17:44:00Z"/>
        </w:rPr>
        <w:pPrChange w:id="301" w:author="Tomas Chovanak" w:date="2017-01-08T12:00:00Z">
          <w:pPr>
            <w:pStyle w:val="Para"/>
          </w:pPr>
        </w:pPrChange>
      </w:pPr>
      <w:ins w:id="302" w:author="Tomas Chovanak" w:date="2017-01-07T17:42:00Z">
        <w:r>
          <w:rPr>
            <w:i/>
          </w:rPr>
          <w:t>lmid</w:t>
        </w:r>
        <w:r w:rsidRPr="00046C0D">
          <w:rPr>
            <w:rPrChange w:id="303" w:author="Tomas Chovanak" w:date="2017-01-07T17:42:00Z">
              <w:rPr>
                <w:i/>
              </w:rPr>
            </w:rPrChange>
          </w:rPr>
          <w:t>:</w:t>
        </w:r>
        <w:r>
          <w:t xml:space="preserve"> last macroclustering id. Identifier of last macroclustering user model when </w:t>
        </w:r>
      </w:ins>
      <w:ins w:id="304" w:author="Tomas Chovanak" w:date="2017-01-07T17:43:00Z">
        <w:r>
          <w:t xml:space="preserve">this </w:t>
        </w:r>
      </w:ins>
      <w:ins w:id="305" w:author="Tomas Chovanak" w:date="2017-01-07T17:42:00Z">
        <w:r>
          <w:t>user model was active.</w:t>
        </w:r>
      </w:ins>
    </w:p>
    <w:p w:rsidR="00D552AD" w:rsidRDefault="00D552AD">
      <w:pPr>
        <w:pStyle w:val="Para"/>
        <w:jc w:val="both"/>
        <w:rPr>
          <w:ins w:id="306" w:author="Tomas Chovanak" w:date="2017-01-07T17:50:00Z"/>
        </w:rPr>
        <w:pPrChange w:id="307" w:author="Tomas Chovanak" w:date="2017-01-08T12:00:00Z">
          <w:pPr>
            <w:pStyle w:val="Para"/>
          </w:pPr>
        </w:pPrChange>
      </w:pPr>
      <w:ins w:id="308" w:author="Tomas Chovanak" w:date="2017-01-07T17:44:00Z">
        <w:r>
          <w:t xml:space="preserve">Let current macroclustering id be </w:t>
        </w:r>
        <w:r w:rsidRPr="00D552AD">
          <w:rPr>
            <w:i/>
            <w:rPrChange w:id="309" w:author="Tomas Chovanak" w:date="2017-01-07T17:44:00Z">
              <w:rPr/>
            </w:rPrChange>
          </w:rPr>
          <w:t>lmid</w:t>
        </w:r>
        <w:r>
          <w:t xml:space="preserve"> (last macroclustering id). User</w:t>
        </w:r>
      </w:ins>
      <w:ins w:id="310" w:author="Tomas Chovanak" w:date="2017-01-07T17:46:00Z">
        <w:r w:rsidR="0023773E">
          <w:t xml:space="preserve"> </w:t>
        </w:r>
        <w:r w:rsidR="0023773E">
          <w:rPr>
            <w:i/>
          </w:rPr>
          <w:t>u</w:t>
        </w:r>
      </w:ins>
      <w:ins w:id="311" w:author="Tomas Chovanak" w:date="2017-01-07T17:44:00Z">
        <w:r>
          <w:t xml:space="preserve"> is assigned new group identifier</w:t>
        </w:r>
        <w:r w:rsidR="003B04FD">
          <w:t xml:space="preserve"> on</w:t>
        </w:r>
      </w:ins>
      <w:ins w:id="312" w:author="Tomas Chovanak" w:date="2017-01-07T17:45:00Z">
        <w:r w:rsidR="003B04FD">
          <w:t xml:space="preserve"> his</w:t>
        </w:r>
      </w:ins>
      <w:ins w:id="313" w:author="Tomas Chovanak" w:date="2017-01-07T17:44:00Z">
        <w:r w:rsidR="003B04FD">
          <w:t xml:space="preserve"> first session</w:t>
        </w:r>
        <w:r>
          <w:t xml:space="preserve"> after new macroclustering</w:t>
        </w:r>
      </w:ins>
      <w:ins w:id="314" w:author="Tomas Chovanak" w:date="2017-01-07T17:45:00Z">
        <w:r w:rsidR="003B04FD">
          <w:t xml:space="preserve"> was performed</w:t>
        </w:r>
      </w:ins>
      <w:ins w:id="315" w:author="Tomas Chovanak" w:date="2017-01-07T17:44:00Z">
        <w:r w:rsidR="00A62BB6">
          <w:t xml:space="preserve">. So only if his </w:t>
        </w:r>
      </w:ins>
      <w:ins w:id="316" w:author="Tomas Chovanak" w:date="2017-01-07T17:46:00Z">
        <w:r w:rsidR="0023773E" w:rsidRPr="0023773E">
          <w:rPr>
            <w:i/>
            <w:rPrChange w:id="317" w:author="Tomas Chovanak" w:date="2017-01-07T17:46:00Z">
              <w:rPr/>
            </w:rPrChange>
          </w:rPr>
          <w:t>u.</w:t>
        </w:r>
      </w:ins>
      <w:ins w:id="318" w:author="Tomas Chovanak" w:date="2017-01-07T17:44:00Z">
        <w:r w:rsidR="00A62BB6" w:rsidRPr="00A62BB6">
          <w:rPr>
            <w:i/>
            <w:rPrChange w:id="319" w:author="Tomas Chovanak" w:date="2017-01-07T17:45:00Z">
              <w:rPr/>
            </w:rPrChange>
          </w:rPr>
          <w:t>lm</w:t>
        </w:r>
        <w:r w:rsidRPr="00A62BB6">
          <w:rPr>
            <w:i/>
            <w:rPrChange w:id="320" w:author="Tomas Chovanak" w:date="2017-01-07T17:45:00Z">
              <w:rPr/>
            </w:rPrChange>
          </w:rPr>
          <w:t>id</w:t>
        </w:r>
        <w:r>
          <w:t xml:space="preserve"> is other than </w:t>
        </w:r>
      </w:ins>
      <w:ins w:id="321" w:author="Tomas Chovanak" w:date="2017-01-07T17:45:00Z">
        <w:r w:rsidR="00A62BB6" w:rsidRPr="00247D73">
          <w:rPr>
            <w:i/>
            <w:rPrChange w:id="322" w:author="Tomas Chovanak" w:date="2017-01-07T17:46:00Z">
              <w:rPr/>
            </w:rPrChange>
          </w:rPr>
          <w:t>lmid</w:t>
        </w:r>
      </w:ins>
      <w:ins w:id="323" w:author="Tomas Chovanak" w:date="2017-01-07T17:44:00Z">
        <w:r>
          <w:t>.</w:t>
        </w:r>
      </w:ins>
      <w:ins w:id="324" w:author="Tomas Chovanak" w:date="2017-01-07T17:48:00Z">
        <w:r w:rsidR="00955B07">
          <w:t xml:space="preserve"> </w:t>
        </w:r>
      </w:ins>
      <w:ins w:id="325" w:author="Tomas Chovanak" w:date="2017-01-07T17:44:00Z">
        <w:r>
          <w:t>Always after</w:t>
        </w:r>
      </w:ins>
      <w:ins w:id="326" w:author="Tomas Chovanak" w:date="2017-01-07T17:48:00Z">
        <w:r w:rsidR="00E00D18">
          <w:t xml:space="preserve"> new</w:t>
        </w:r>
      </w:ins>
      <w:ins w:id="327" w:author="Tomas Chovanak" w:date="2017-01-07T17:44:00Z">
        <w:r>
          <w:t xml:space="preserve"> macroclu</w:t>
        </w:r>
        <w:r w:rsidR="00EB68E5">
          <w:t xml:space="preserve">stering is performed every user model </w:t>
        </w:r>
      </w:ins>
      <w:ins w:id="328" w:author="Tomas Chovanak" w:date="2017-01-07T17:47:00Z">
        <w:r w:rsidR="00EB68E5" w:rsidRPr="00EB68E5">
          <w:rPr>
            <w:i/>
            <w:rPrChange w:id="329" w:author="Tomas Chovanak" w:date="2017-01-07T17:47:00Z">
              <w:rPr>
                <w:i/>
                <w:u w:val="single"/>
              </w:rPr>
            </w:rPrChange>
          </w:rPr>
          <w:t>u</w:t>
        </w:r>
      </w:ins>
      <w:ins w:id="330" w:author="Tomas Chovanak" w:date="2017-01-07T17:44:00Z">
        <w:r w:rsidRPr="00EB68E5">
          <w:t xml:space="preserve"> </w:t>
        </w:r>
        <w:r w:rsidR="00EB68E5">
          <w:t xml:space="preserve">where </w:t>
        </w:r>
        <w:r w:rsidR="00EB68E5" w:rsidRPr="00EB68E5">
          <w:rPr>
            <w:i/>
            <w:rPrChange w:id="331" w:author="Tomas Chovanak" w:date="2017-01-07T17:47:00Z">
              <w:rPr/>
            </w:rPrChange>
          </w:rPr>
          <w:t>lmi</w:t>
        </w:r>
      </w:ins>
      <w:ins w:id="332" w:author="Tomas Chovanak" w:date="2017-01-07T17:47:00Z">
        <w:r w:rsidR="00EB68E5">
          <w:rPr>
            <w:i/>
          </w:rPr>
          <w:t>d</w:t>
        </w:r>
      </w:ins>
      <w:ins w:id="333" w:author="Tomas Chovanak" w:date="2017-01-07T17:44:00Z">
        <w:r w:rsidR="00EB68E5">
          <w:t xml:space="preserve"> - </w:t>
        </w:r>
        <w:r w:rsidR="00EB68E5" w:rsidRPr="00EB68E5">
          <w:rPr>
            <w:i/>
            <w:rPrChange w:id="334" w:author="Tomas Chovanak" w:date="2017-01-07T17:47:00Z">
              <w:rPr/>
            </w:rPrChange>
          </w:rPr>
          <w:t>u.lmid</w:t>
        </w:r>
        <w:r>
          <w:t xml:space="preserve"> &gt; </w:t>
        </w:r>
        <w:r w:rsidR="00EB68E5" w:rsidRPr="00EB68E5">
          <w:rPr>
            <w:i/>
            <w:rPrChange w:id="335" w:author="Tomas Chovanak" w:date="2017-01-07T17:47:00Z">
              <w:rPr/>
            </w:rPrChange>
          </w:rPr>
          <w:t>tcdiff</w:t>
        </w:r>
        <w:r>
          <w:t xml:space="preserve">, where </w:t>
        </w:r>
        <w:r w:rsidRPr="00EB68E5">
          <w:rPr>
            <w:i/>
            <w:rPrChange w:id="336" w:author="Tomas Chovanak" w:date="2017-01-07T17:47:00Z">
              <w:rPr/>
            </w:rPrChange>
          </w:rPr>
          <w:t>tcdiff</w:t>
        </w:r>
        <w:r w:rsidR="00E073D0">
          <w:t xml:space="preserve"> (threshold of clustering id</w:t>
        </w:r>
      </w:ins>
      <w:ins w:id="337" w:author="Tomas Chovanak" w:date="2017-01-07T17:48:00Z">
        <w:r w:rsidR="004852AA">
          <w:t>entifier</w:t>
        </w:r>
      </w:ins>
      <w:ins w:id="338" w:author="Tomas Chovanak" w:date="2017-01-07T17:44:00Z">
        <w:r>
          <w:t>s difference) is input parameter, are deleted to prevent memory leak.</w:t>
        </w:r>
      </w:ins>
    </w:p>
    <w:p w:rsidR="00D62A8C" w:rsidRDefault="00D62A8C">
      <w:pPr>
        <w:pStyle w:val="Head2"/>
        <w:jc w:val="both"/>
        <w:rPr>
          <w:ins w:id="339" w:author="Tomas Chovanak" w:date="2017-01-07T17:48:00Z"/>
        </w:rPr>
        <w:pPrChange w:id="340" w:author="Tomas Chovanak" w:date="2017-01-08T12:00:00Z">
          <w:pPr>
            <w:pStyle w:val="Para"/>
          </w:pPr>
        </w:pPrChange>
      </w:pPr>
      <w:ins w:id="341" w:author="Tomas Chovanak" w:date="2017-01-07T17:49:00Z">
        <w:r>
          <w:t>3.3</w:t>
        </w:r>
        <w:r>
          <w:rPr>
            <w:szCs w:val="22"/>
          </w:rPr>
          <w:t> </w:t>
        </w:r>
        <w:r>
          <w:t xml:space="preserve"> </w:t>
        </w:r>
        <w:r w:rsidR="00A05C4B">
          <w:t>Behavio</w:t>
        </w:r>
        <w:r>
          <w:t>ral pattern representation</w:t>
        </w:r>
      </w:ins>
    </w:p>
    <w:p w:rsidR="005D6CF6" w:rsidRDefault="00A6382D">
      <w:pPr>
        <w:pStyle w:val="Para"/>
        <w:jc w:val="both"/>
        <w:rPr>
          <w:ins w:id="342" w:author="Tomas Chovanak" w:date="2017-01-07T17:52:00Z"/>
        </w:rPr>
        <w:pPrChange w:id="343" w:author="Tomas Chovanak" w:date="2017-01-08T12:00:00Z">
          <w:pPr>
            <w:pStyle w:val="Para"/>
          </w:pPr>
        </w:pPrChange>
      </w:pPr>
      <w:ins w:id="344" w:author="Tomas Chovanak" w:date="2017-01-07T17:50:00Z">
        <w:r>
          <w:t xml:space="preserve">We represent behavioral patterns as frequent closed itemsets with </w:t>
        </w:r>
      </w:ins>
      <w:ins w:id="345" w:author="Tomas Chovanak" w:date="2017-01-07T17:51:00Z">
        <w:r w:rsidR="00B7395D">
          <w:t xml:space="preserve">computed </w:t>
        </w:r>
      </w:ins>
      <w:ins w:id="346" w:author="Tomas Chovanak" w:date="2017-01-07T17:50:00Z">
        <w:r>
          <w:t>support value. We discriminate betw</w:t>
        </w:r>
        <w:r w:rsidR="00556398">
          <w:t>een global and group behavio</w:t>
        </w:r>
        <w:r w:rsidR="00230971">
          <w:t>ral patterns. Global behavio</w:t>
        </w:r>
        <w:r>
          <w:t xml:space="preserve">ral patterns are </w:t>
        </w:r>
        <w:r w:rsidR="00373901">
          <w:t xml:space="preserve">mined </w:t>
        </w:r>
        <w:r w:rsidR="00373901">
          <w:t>from behavio</w:t>
        </w:r>
        <w:r>
          <w:t>r of whole co</w:t>
        </w:r>
        <w:r w:rsidR="00C47449">
          <w:t>mmunity of users. Group behavio</w:t>
        </w:r>
        <w:r>
          <w:t xml:space="preserve">ral patterns </w:t>
        </w:r>
        <w:r w:rsidR="003140D6">
          <w:t>are patterns mined from behavio</w:t>
        </w:r>
        <w:r>
          <w:t>r of concrete segment of community of users identified with clustering part of designed process.</w:t>
        </w:r>
      </w:ins>
    </w:p>
    <w:p w:rsidR="000038A4" w:rsidRDefault="000038A4">
      <w:pPr>
        <w:pStyle w:val="Head2"/>
        <w:jc w:val="both"/>
        <w:rPr>
          <w:ins w:id="347" w:author="Tomas Chovanak" w:date="2017-01-07T17:53:00Z"/>
        </w:rPr>
        <w:pPrChange w:id="348" w:author="Tomas Chovanak" w:date="2017-01-08T12:00:00Z">
          <w:pPr>
            <w:pStyle w:val="Para"/>
          </w:pPr>
        </w:pPrChange>
      </w:pPr>
      <w:ins w:id="349" w:author="Tomas Chovanak" w:date="2017-01-07T17:52:00Z">
        <w:r>
          <w:t>3.4</w:t>
        </w:r>
        <w:r>
          <w:rPr>
            <w:szCs w:val="22"/>
          </w:rPr>
          <w:t> </w:t>
        </w:r>
        <w:r>
          <w:t xml:space="preserve"> </w:t>
        </w:r>
        <w:r w:rsidR="00EF082F">
          <w:t>Application of behavio</w:t>
        </w:r>
        <w:r>
          <w:t>ral patterns</w:t>
        </w:r>
      </w:ins>
    </w:p>
    <w:p w:rsidR="00EF620E" w:rsidRDefault="006F74C4">
      <w:pPr>
        <w:pStyle w:val="Para"/>
        <w:jc w:val="both"/>
        <w:rPr>
          <w:ins w:id="350" w:author="Tomas Chovanak" w:date="2017-01-07T18:10:00Z"/>
        </w:rPr>
        <w:pPrChange w:id="351" w:author="Tomas Chovanak" w:date="2017-01-08T12:00:00Z">
          <w:pPr>
            <w:pStyle w:val="Para"/>
          </w:pPr>
        </w:pPrChange>
      </w:pPr>
      <w:ins w:id="352" w:author="Tomas Chovanak" w:date="2017-01-07T17:54:00Z">
        <w:r>
          <w:t>As we said found behavio</w:t>
        </w:r>
        <w:r w:rsidR="00E72BA6">
          <w:t>ral</w:t>
        </w:r>
        <w:r>
          <w:t xml:space="preserve"> patterns could be applied a</w:t>
        </w:r>
        <w:r w:rsidR="00EB6F1C">
          <w:t>s input to diverse other tasks.</w:t>
        </w:r>
      </w:ins>
      <w:ins w:id="353" w:author="Tomas Chovanak" w:date="2017-01-07T17:55:00Z">
        <w:r w:rsidR="00EB6F1C">
          <w:t xml:space="preserve"> </w:t>
        </w:r>
      </w:ins>
      <w:ins w:id="354" w:author="Tomas Chovanak" w:date="2017-01-07T17:54:00Z">
        <w:r w:rsidR="005D0E9B">
          <w:t>We apply found behavio</w:t>
        </w:r>
        <w:r>
          <w:t xml:space="preserve">ral patterns to </w:t>
        </w:r>
      </w:ins>
      <w:ins w:id="355" w:author="Tomas Chovanak" w:date="2017-01-07T17:56:00Z">
        <w:r w:rsidR="00CF3446">
          <w:t>recommend</w:t>
        </w:r>
      </w:ins>
      <w:ins w:id="356" w:author="Tomas Chovanak" w:date="2017-01-07T17:54:00Z">
        <w:r>
          <w:t xml:space="preserve"> </w:t>
        </w:r>
      </w:ins>
      <w:ins w:id="357" w:author="Tomas Chovanak" w:date="2017-01-07T17:56:00Z">
        <w:r w:rsidR="00A17EFC">
          <w:t>pages</w:t>
        </w:r>
        <w:r w:rsidR="00565A8E">
          <w:t xml:space="preserve"> to </w:t>
        </w:r>
      </w:ins>
      <w:ins w:id="358" w:author="Tomas Chovanak" w:date="2017-01-07T17:54:00Z">
        <w:r>
          <w:t xml:space="preserve">users in session. Let actual session be represented as vector of user actions </w:t>
        </w:r>
        <m:oMath>
          <m:r>
            <w:rPr>
              <w:rFonts w:ascii="Cambria Math" w:hAnsi="Cambria Math"/>
              <w:rPrChange w:id="359" w:author="Tomas Chovanak" w:date="2017-01-07T17:57:00Z">
                <w:rPr>
                  <w:rFonts w:ascii="Cambria Math" w:hAnsi="Cambria Math"/>
                </w:rPr>
              </w:rPrChange>
            </w:rPr>
            <m:t>S</m:t>
          </m:r>
        </m:oMath>
      </w:ins>
      <m:oMath>
        <m:r>
          <w:ins w:id="360" w:author="Tomas Chovanak" w:date="2017-01-07T17:57:00Z">
            <w:rPr>
              <w:rFonts w:ascii="Cambria Math" w:hAnsi="Cambria Math"/>
            </w:rPr>
            <m:t>= &lt;</m:t>
          </w:ins>
        </m:r>
        <m:sSub>
          <m:sSubPr>
            <m:ctrlPr>
              <w:ins w:id="361" w:author="Tomas Chovanak" w:date="2017-01-07T17:57:00Z">
                <w:rPr>
                  <w:rFonts w:ascii="Cambria Math" w:hAnsi="Cambria Math"/>
                  <w:i/>
                </w:rPr>
              </w:ins>
            </m:ctrlPr>
          </m:sSubPr>
          <m:e>
            <m:r>
              <w:ins w:id="362" w:author="Tomas Chovanak" w:date="2017-01-07T17:54:00Z">
                <w:rPr>
                  <w:rFonts w:ascii="Cambria Math" w:hAnsi="Cambria Math"/>
                  <w:rPrChange w:id="363" w:author="Tomas Chovanak" w:date="2017-01-07T17:57:00Z">
                    <w:rPr>
                      <w:rFonts w:ascii="Cambria Math" w:hAnsi="Cambria Math"/>
                    </w:rPr>
                  </w:rPrChange>
                </w:rPr>
                <m:t>a</m:t>
              </w:ins>
            </m:r>
          </m:e>
          <m:sub>
            <m:r>
              <w:ins w:id="364" w:author="Tomas Chovanak" w:date="2017-01-07T17:54:00Z">
                <w:rPr>
                  <w:rFonts w:ascii="Cambria Math" w:hAnsi="Cambria Math"/>
                  <w:rPrChange w:id="365" w:author="Tomas Chovanak" w:date="2017-01-07T17:57:00Z">
                    <w:rPr>
                      <w:rFonts w:ascii="Cambria Math" w:hAnsi="Cambria Math"/>
                    </w:rPr>
                  </w:rPrChange>
                </w:rPr>
                <m:t>1</m:t>
              </w:ins>
            </m:r>
          </m:sub>
        </m:sSub>
        <m:r>
          <w:ins w:id="366" w:author="Tomas Chovanak" w:date="2017-01-07T17:54:00Z">
            <w:rPr>
              <w:rFonts w:ascii="Cambria Math" w:hAnsi="Cambria Math"/>
              <w:rPrChange w:id="367" w:author="Tomas Chovanak" w:date="2017-01-07T17:57:00Z">
                <w:rPr>
                  <w:rFonts w:ascii="Cambria Math" w:hAnsi="Cambria Math"/>
                </w:rPr>
              </w:rPrChange>
            </w:rPr>
            <m:t>,</m:t>
          </w:ins>
        </m:r>
        <m:sSub>
          <m:sSubPr>
            <m:ctrlPr>
              <w:ins w:id="368" w:author="Tomas Chovanak" w:date="2017-01-07T17:57:00Z">
                <w:rPr>
                  <w:rFonts w:ascii="Cambria Math" w:hAnsi="Cambria Math"/>
                  <w:i/>
                </w:rPr>
              </w:ins>
            </m:ctrlPr>
          </m:sSubPr>
          <m:e>
            <m:r>
              <w:ins w:id="369" w:author="Tomas Chovanak" w:date="2017-01-07T17:54:00Z">
                <w:rPr>
                  <w:rFonts w:ascii="Cambria Math" w:hAnsi="Cambria Math"/>
                  <w:rPrChange w:id="370" w:author="Tomas Chovanak" w:date="2017-01-07T17:57:00Z">
                    <w:rPr>
                      <w:rFonts w:ascii="Cambria Math" w:hAnsi="Cambria Math"/>
                    </w:rPr>
                  </w:rPrChange>
                </w:rPr>
                <m:t>a</m:t>
              </w:ins>
            </m:r>
          </m:e>
          <m:sub>
            <m:r>
              <w:ins w:id="371" w:author="Tomas Chovanak" w:date="2017-01-07T17:54:00Z">
                <w:rPr>
                  <w:rFonts w:ascii="Cambria Math" w:hAnsi="Cambria Math"/>
                  <w:rPrChange w:id="372" w:author="Tomas Chovanak" w:date="2017-01-07T17:57:00Z">
                    <w:rPr>
                      <w:rFonts w:ascii="Cambria Math" w:hAnsi="Cambria Math"/>
                    </w:rPr>
                  </w:rPrChange>
                </w:rPr>
                <m:t>2</m:t>
              </w:ins>
            </m:r>
          </m:sub>
        </m:sSub>
        <m:r>
          <w:ins w:id="373" w:author="Tomas Chovanak" w:date="2017-01-07T17:54:00Z">
            <w:rPr>
              <w:rFonts w:ascii="Cambria Math" w:hAnsi="Cambria Math"/>
              <w:rPrChange w:id="374" w:author="Tomas Chovanak" w:date="2017-01-07T17:57:00Z">
                <w:rPr>
                  <w:rFonts w:ascii="Cambria Math" w:hAnsi="Cambria Math"/>
                </w:rPr>
              </w:rPrChange>
            </w:rPr>
            <m:t xml:space="preserve">,..., </m:t>
          </w:ins>
        </m:r>
        <m:sSub>
          <m:sSubPr>
            <m:ctrlPr>
              <w:ins w:id="375" w:author="Tomas Chovanak" w:date="2017-01-07T17:57:00Z">
                <w:rPr>
                  <w:rFonts w:ascii="Cambria Math" w:hAnsi="Cambria Math"/>
                  <w:i/>
                </w:rPr>
              </w:ins>
            </m:ctrlPr>
          </m:sSubPr>
          <m:e>
            <m:r>
              <w:ins w:id="376" w:author="Tomas Chovanak" w:date="2017-01-07T17:54:00Z">
                <w:rPr>
                  <w:rFonts w:ascii="Cambria Math" w:hAnsi="Cambria Math"/>
                  <w:rPrChange w:id="377" w:author="Tomas Chovanak" w:date="2017-01-07T17:57:00Z">
                    <w:rPr>
                      <w:rFonts w:ascii="Cambria Math" w:hAnsi="Cambria Math"/>
                    </w:rPr>
                  </w:rPrChange>
                </w:rPr>
                <m:t>a</m:t>
              </w:ins>
            </m:r>
          </m:e>
          <m:sub>
            <m:r>
              <w:ins w:id="378" w:author="Tomas Chovanak" w:date="2017-01-07T17:54:00Z">
                <w:rPr>
                  <w:rFonts w:ascii="Cambria Math" w:hAnsi="Cambria Math"/>
                  <w:rPrChange w:id="379" w:author="Tomas Chovanak" w:date="2017-01-07T17:57:00Z">
                    <w:rPr>
                      <w:rFonts w:ascii="Cambria Math" w:hAnsi="Cambria Math"/>
                    </w:rPr>
                  </w:rPrChange>
                </w:rPr>
                <m:t>n</m:t>
              </w:ins>
            </m:r>
          </m:sub>
        </m:sSub>
        <m:r>
          <w:ins w:id="380" w:author="Tomas Chovanak" w:date="2017-01-07T17:54:00Z">
            <w:rPr>
              <w:rFonts w:ascii="Cambria Math" w:hAnsi="Cambria Math"/>
              <w:rPrChange w:id="381" w:author="Tomas Chovanak" w:date="2017-01-07T17:57:00Z">
                <w:rPr>
                  <w:rFonts w:ascii="Cambria Math" w:hAnsi="Cambria Math"/>
                </w:rPr>
              </w:rPrChange>
            </w:rPr>
            <m:t>&gt;</m:t>
          </w:ins>
        </m:r>
      </m:oMath>
      <w:ins w:id="382" w:author="Tomas Chovanak" w:date="2017-01-07T17:54:00Z">
        <w:r>
          <w:t xml:space="preserve">. Found behavioural patterns are </w:t>
        </w:r>
        <m:oMath>
          <m:r>
            <w:rPr>
              <w:rFonts w:ascii="Cambria Math" w:hAnsi="Cambria Math"/>
              <w:rPrChange w:id="383" w:author="Tomas Chovanak" w:date="2017-01-07T17:57:00Z">
                <w:rPr>
                  <w:rFonts w:ascii="Cambria Math" w:hAnsi="Cambria Math"/>
                </w:rPr>
              </w:rPrChange>
            </w:rPr>
            <m:t>P = {</m:t>
          </m:r>
        </m:oMath>
      </w:ins>
      <m:oMath>
        <m:sSub>
          <m:sSubPr>
            <m:ctrlPr>
              <w:ins w:id="384" w:author="Tomas Chovanak" w:date="2017-01-07T17:57:00Z">
                <w:rPr>
                  <w:rFonts w:ascii="Cambria Math" w:hAnsi="Cambria Math"/>
                  <w:i/>
                </w:rPr>
              </w:ins>
            </m:ctrlPr>
          </m:sSubPr>
          <m:e>
            <m:r>
              <w:ins w:id="385" w:author="Tomas Chovanak" w:date="2017-01-07T17:54:00Z">
                <w:rPr>
                  <w:rFonts w:ascii="Cambria Math" w:hAnsi="Cambria Math"/>
                  <w:rPrChange w:id="386" w:author="Tomas Chovanak" w:date="2017-01-07T17:57:00Z">
                    <w:rPr>
                      <w:rFonts w:ascii="Cambria Math" w:hAnsi="Cambria Math"/>
                    </w:rPr>
                  </w:rPrChange>
                </w:rPr>
                <m:t>P</m:t>
              </w:ins>
            </m:r>
          </m:e>
          <m:sub>
            <m:r>
              <w:ins w:id="387" w:author="Tomas Chovanak" w:date="2017-01-07T17:54:00Z">
                <w:rPr>
                  <w:rFonts w:ascii="Cambria Math" w:hAnsi="Cambria Math"/>
                  <w:rPrChange w:id="388" w:author="Tomas Chovanak" w:date="2017-01-07T17:57:00Z">
                    <w:rPr>
                      <w:rFonts w:ascii="Cambria Math" w:hAnsi="Cambria Math"/>
                    </w:rPr>
                  </w:rPrChange>
                </w:rPr>
                <m:t>1</m:t>
              </w:ins>
            </m:r>
          </m:sub>
        </m:sSub>
        <m:r>
          <w:ins w:id="389" w:author="Tomas Chovanak" w:date="2017-01-07T17:54:00Z">
            <w:rPr>
              <w:rFonts w:ascii="Cambria Math" w:hAnsi="Cambria Math"/>
              <w:rPrChange w:id="390" w:author="Tomas Chovanak" w:date="2017-01-07T17:57:00Z">
                <w:rPr>
                  <w:rFonts w:ascii="Cambria Math" w:hAnsi="Cambria Math"/>
                </w:rPr>
              </w:rPrChange>
            </w:rPr>
            <m:t xml:space="preserve">, </m:t>
          </w:ins>
        </m:r>
        <m:sSub>
          <m:sSubPr>
            <m:ctrlPr>
              <w:ins w:id="391" w:author="Tomas Chovanak" w:date="2017-01-07T17:57:00Z">
                <w:rPr>
                  <w:rFonts w:ascii="Cambria Math" w:hAnsi="Cambria Math"/>
                  <w:i/>
                </w:rPr>
              </w:ins>
            </m:ctrlPr>
          </m:sSubPr>
          <m:e>
            <m:r>
              <w:ins w:id="392" w:author="Tomas Chovanak" w:date="2017-01-07T17:54:00Z">
                <w:rPr>
                  <w:rFonts w:ascii="Cambria Math" w:hAnsi="Cambria Math"/>
                  <w:rPrChange w:id="393" w:author="Tomas Chovanak" w:date="2017-01-07T17:57:00Z">
                    <w:rPr>
                      <w:rFonts w:ascii="Cambria Math" w:hAnsi="Cambria Math"/>
                    </w:rPr>
                  </w:rPrChange>
                </w:rPr>
                <m:t>P</m:t>
              </w:ins>
            </m:r>
          </m:e>
          <m:sub>
            <m:r>
              <w:ins w:id="394" w:author="Tomas Chovanak" w:date="2017-01-07T17:54:00Z">
                <w:rPr>
                  <w:rFonts w:ascii="Cambria Math" w:hAnsi="Cambria Math"/>
                  <w:rPrChange w:id="395" w:author="Tomas Chovanak" w:date="2017-01-07T17:57:00Z">
                    <w:rPr>
                      <w:rFonts w:ascii="Cambria Math" w:hAnsi="Cambria Math"/>
                    </w:rPr>
                  </w:rPrChange>
                </w:rPr>
                <m:t>2</m:t>
              </w:ins>
            </m:r>
          </m:sub>
        </m:sSub>
        <m:r>
          <w:ins w:id="396" w:author="Tomas Chovanak" w:date="2017-01-07T17:54:00Z">
            <w:rPr>
              <w:rFonts w:ascii="Cambria Math" w:hAnsi="Cambria Math"/>
              <w:rPrChange w:id="397" w:author="Tomas Chovanak" w:date="2017-01-07T17:57:00Z">
                <w:rPr>
                  <w:rFonts w:ascii="Cambria Math" w:hAnsi="Cambria Math"/>
                </w:rPr>
              </w:rPrChange>
            </w:rPr>
            <m:t xml:space="preserve">, ... </m:t>
          </w:ins>
        </m:r>
        <m:sSub>
          <m:sSubPr>
            <m:ctrlPr>
              <w:ins w:id="398" w:author="Tomas Chovanak" w:date="2017-01-07T17:57:00Z">
                <w:rPr>
                  <w:rFonts w:ascii="Cambria Math" w:hAnsi="Cambria Math"/>
                  <w:i/>
                </w:rPr>
              </w:ins>
            </m:ctrlPr>
          </m:sSubPr>
          <m:e>
            <m:r>
              <w:ins w:id="399" w:author="Tomas Chovanak" w:date="2017-01-07T17:54:00Z">
                <w:rPr>
                  <w:rFonts w:ascii="Cambria Math" w:hAnsi="Cambria Math"/>
                  <w:rPrChange w:id="400" w:author="Tomas Chovanak" w:date="2017-01-07T17:57:00Z">
                    <w:rPr>
                      <w:rFonts w:ascii="Cambria Math" w:hAnsi="Cambria Math"/>
                    </w:rPr>
                  </w:rPrChange>
                </w:rPr>
                <m:t>P</m:t>
              </w:ins>
            </m:r>
          </m:e>
          <m:sub>
            <m:r>
              <w:ins w:id="401" w:author="Tomas Chovanak" w:date="2017-01-07T17:54:00Z">
                <w:rPr>
                  <w:rFonts w:ascii="Cambria Math" w:hAnsi="Cambria Math"/>
                  <w:rPrChange w:id="402" w:author="Tomas Chovanak" w:date="2017-01-07T17:57:00Z">
                    <w:rPr>
                      <w:rFonts w:ascii="Cambria Math" w:hAnsi="Cambria Math"/>
                    </w:rPr>
                  </w:rPrChange>
                </w:rPr>
                <m:t>m</m:t>
              </w:ins>
            </m:r>
          </m:sub>
        </m:sSub>
        <m:r>
          <w:ins w:id="403" w:author="Tomas Chovanak" w:date="2017-01-07T17:54:00Z">
            <w:rPr>
              <w:rFonts w:ascii="Cambria Math" w:hAnsi="Cambria Math"/>
              <w:rPrChange w:id="404" w:author="Tomas Chovanak" w:date="2017-01-07T17:57:00Z">
                <w:rPr>
                  <w:rFonts w:ascii="Cambria Math" w:hAnsi="Cambria Math"/>
                </w:rPr>
              </w:rPrChange>
            </w:rPr>
            <m:t>}</m:t>
          </w:ins>
        </m:r>
      </m:oMath>
      <w:ins w:id="405" w:author="Tomas Chovanak" w:date="2017-01-07T17:54:00Z">
        <w:r>
          <w:t>.</w:t>
        </w:r>
      </w:ins>
      <w:ins w:id="406" w:author="Tomas Chovanak" w:date="2017-01-07T18:19:00Z">
        <w:r w:rsidR="0026783B">
          <w:t xml:space="preserve"> </w:t>
        </w:r>
      </w:ins>
      <w:ins w:id="407" w:author="Tomas Chovanak" w:date="2017-01-07T17:54:00Z">
        <w:r>
          <w:t xml:space="preserve">Each pattern </w:t>
        </w:r>
      </w:ins>
      <m:oMath>
        <m:sSub>
          <m:sSubPr>
            <m:ctrlPr>
              <w:ins w:id="408" w:author="Tomas Chovanak" w:date="2017-01-07T17:59:00Z">
                <w:rPr>
                  <w:rFonts w:ascii="Cambria Math" w:hAnsi="Cambria Math"/>
                  <w:i/>
                </w:rPr>
              </w:ins>
            </m:ctrlPr>
          </m:sSubPr>
          <m:e>
            <m:r>
              <w:ins w:id="409" w:author="Tomas Chovanak" w:date="2017-01-07T17:54:00Z">
                <w:rPr>
                  <w:rFonts w:ascii="Cambria Math" w:hAnsi="Cambria Math"/>
                  <w:rPrChange w:id="410" w:author="Tomas Chovanak" w:date="2017-01-07T17:59:00Z">
                    <w:rPr>
                      <w:rFonts w:ascii="Cambria Math" w:hAnsi="Cambria Math"/>
                    </w:rPr>
                  </w:rPrChange>
                </w:rPr>
                <m:t>P</m:t>
              </w:ins>
            </m:r>
          </m:e>
          <m:sub>
            <m:r>
              <w:ins w:id="411" w:author="Tomas Chovanak" w:date="2017-01-07T17:54:00Z">
                <w:rPr>
                  <w:rFonts w:ascii="Cambria Math" w:hAnsi="Cambria Math"/>
                  <w:rPrChange w:id="412" w:author="Tomas Chovanak" w:date="2017-01-07T17:59:00Z">
                    <w:rPr>
                      <w:rFonts w:ascii="Cambria Math" w:hAnsi="Cambria Math"/>
                    </w:rPr>
                  </w:rPrChange>
                </w:rPr>
                <m:t>i</m:t>
              </w:ins>
            </m:r>
          </m:sub>
        </m:sSub>
      </m:oMath>
      <w:ins w:id="413" w:author="Tomas Chovanak" w:date="2017-01-07T17:54:00Z">
        <w:r>
          <w:t xml:space="preserve"> is represented as set of actions </w:t>
        </w:r>
      </w:ins>
      <m:oMath>
        <m:sSub>
          <m:sSubPr>
            <m:ctrlPr>
              <w:ins w:id="414" w:author="Tomas Chovanak" w:date="2017-01-07T18:00:00Z">
                <w:rPr>
                  <w:rFonts w:ascii="Cambria Math" w:hAnsi="Cambria Math"/>
                  <w:i/>
                </w:rPr>
              </w:ins>
            </m:ctrlPr>
          </m:sSubPr>
          <m:e>
            <m:r>
              <w:ins w:id="415" w:author="Tomas Chovanak" w:date="2017-01-07T17:54:00Z">
                <w:rPr>
                  <w:rFonts w:ascii="Cambria Math" w:hAnsi="Cambria Math"/>
                  <w:rPrChange w:id="416" w:author="Tomas Chovanak" w:date="2017-01-07T17:59:00Z">
                    <w:rPr>
                      <w:rFonts w:ascii="Cambria Math" w:hAnsi="Cambria Math"/>
                    </w:rPr>
                  </w:rPrChange>
                </w:rPr>
                <m:t>P</m:t>
              </w:ins>
            </m:r>
          </m:e>
          <m:sub>
            <m:r>
              <w:ins w:id="417" w:author="Tomas Chovanak" w:date="2017-01-07T17:54:00Z">
                <w:rPr>
                  <w:rFonts w:ascii="Cambria Math" w:hAnsi="Cambria Math"/>
                  <w:rPrChange w:id="418" w:author="Tomas Chovanak" w:date="2017-01-07T17:59:00Z">
                    <w:rPr>
                      <w:rFonts w:ascii="Cambria Math" w:hAnsi="Cambria Math"/>
                    </w:rPr>
                  </w:rPrChange>
                </w:rPr>
                <m:t>i</m:t>
              </w:ins>
            </m:r>
          </m:sub>
        </m:sSub>
        <m:r>
          <w:ins w:id="419" w:author="Tomas Chovanak" w:date="2017-01-07T17:54:00Z">
            <w:rPr>
              <w:rFonts w:ascii="Cambria Math" w:hAnsi="Cambria Math"/>
              <w:rPrChange w:id="420" w:author="Tomas Chovanak" w:date="2017-01-07T17:59:00Z">
                <w:rPr>
                  <w:rFonts w:ascii="Cambria Math" w:hAnsi="Cambria Math"/>
                </w:rPr>
              </w:rPrChange>
            </w:rPr>
            <m:t xml:space="preserve"> = {</m:t>
          </w:ins>
        </m:r>
        <m:sSub>
          <m:sSubPr>
            <m:ctrlPr>
              <w:ins w:id="421" w:author="Tomas Chovanak" w:date="2017-01-07T18:00:00Z">
                <w:rPr>
                  <w:rFonts w:ascii="Cambria Math" w:hAnsi="Cambria Math"/>
                  <w:i/>
                </w:rPr>
              </w:ins>
            </m:ctrlPr>
          </m:sSubPr>
          <m:e>
            <m:r>
              <w:ins w:id="422" w:author="Tomas Chovanak" w:date="2017-01-07T17:54:00Z">
                <w:rPr>
                  <w:rFonts w:ascii="Cambria Math" w:hAnsi="Cambria Math"/>
                  <w:rPrChange w:id="423" w:author="Tomas Chovanak" w:date="2017-01-07T17:59:00Z">
                    <w:rPr>
                      <w:rFonts w:ascii="Cambria Math" w:hAnsi="Cambria Math"/>
                    </w:rPr>
                  </w:rPrChange>
                </w:rPr>
                <m:t>a</m:t>
              </w:ins>
            </m:r>
          </m:e>
          <m:sub>
            <m:r>
              <w:ins w:id="424" w:author="Tomas Chovanak" w:date="2017-01-07T17:54:00Z">
                <w:rPr>
                  <w:rFonts w:ascii="Cambria Math" w:hAnsi="Cambria Math"/>
                  <w:rPrChange w:id="425" w:author="Tomas Chovanak" w:date="2017-01-07T17:59:00Z">
                    <w:rPr>
                      <w:rFonts w:ascii="Cambria Math" w:hAnsi="Cambria Math"/>
                    </w:rPr>
                  </w:rPrChange>
                </w:rPr>
                <m:t>1</m:t>
              </w:ins>
            </m:r>
          </m:sub>
        </m:sSub>
        <m:r>
          <w:ins w:id="426" w:author="Tomas Chovanak" w:date="2017-01-07T17:54:00Z">
            <w:rPr>
              <w:rFonts w:ascii="Cambria Math" w:hAnsi="Cambria Math"/>
              <w:rPrChange w:id="427" w:author="Tomas Chovanak" w:date="2017-01-07T17:59:00Z">
                <w:rPr>
                  <w:rFonts w:ascii="Cambria Math" w:hAnsi="Cambria Math"/>
                </w:rPr>
              </w:rPrChange>
            </w:rPr>
            <m:t xml:space="preserve">, </m:t>
          </w:ins>
        </m:r>
        <m:sSub>
          <m:sSubPr>
            <m:ctrlPr>
              <w:ins w:id="428" w:author="Tomas Chovanak" w:date="2017-01-07T18:00:00Z">
                <w:rPr>
                  <w:rFonts w:ascii="Cambria Math" w:hAnsi="Cambria Math"/>
                  <w:i/>
                </w:rPr>
              </w:ins>
            </m:ctrlPr>
          </m:sSubPr>
          <m:e>
            <m:r>
              <w:ins w:id="429" w:author="Tomas Chovanak" w:date="2017-01-07T17:54:00Z">
                <w:rPr>
                  <w:rFonts w:ascii="Cambria Math" w:hAnsi="Cambria Math"/>
                  <w:rPrChange w:id="430" w:author="Tomas Chovanak" w:date="2017-01-07T17:59:00Z">
                    <w:rPr>
                      <w:rFonts w:ascii="Cambria Math" w:hAnsi="Cambria Math"/>
                    </w:rPr>
                  </w:rPrChange>
                </w:rPr>
                <m:t>a</m:t>
              </w:ins>
            </m:r>
          </m:e>
          <m:sub>
            <m:r>
              <w:ins w:id="431" w:author="Tomas Chovanak" w:date="2017-01-07T17:54:00Z">
                <w:rPr>
                  <w:rFonts w:ascii="Cambria Math" w:hAnsi="Cambria Math"/>
                  <w:rPrChange w:id="432" w:author="Tomas Chovanak" w:date="2017-01-07T17:59:00Z">
                    <w:rPr>
                      <w:rFonts w:ascii="Cambria Math" w:hAnsi="Cambria Math"/>
                    </w:rPr>
                  </w:rPrChange>
                </w:rPr>
                <m:t>2</m:t>
              </w:ins>
            </m:r>
          </m:sub>
        </m:sSub>
        <m:r>
          <w:ins w:id="433" w:author="Tomas Chovanak" w:date="2017-01-07T17:54:00Z">
            <w:rPr>
              <w:rFonts w:ascii="Cambria Math" w:hAnsi="Cambria Math"/>
              <w:rPrChange w:id="434" w:author="Tomas Chovanak" w:date="2017-01-07T17:59:00Z">
                <w:rPr>
                  <w:rFonts w:ascii="Cambria Math" w:hAnsi="Cambria Math"/>
                </w:rPr>
              </w:rPrChange>
            </w:rPr>
            <m:t xml:space="preserve">, ..., </m:t>
          </w:ins>
        </m:r>
        <m:sSub>
          <m:sSubPr>
            <m:ctrlPr>
              <w:ins w:id="435" w:author="Tomas Chovanak" w:date="2017-01-07T18:00:00Z">
                <w:rPr>
                  <w:rFonts w:ascii="Cambria Math" w:hAnsi="Cambria Math"/>
                  <w:i/>
                </w:rPr>
              </w:ins>
            </m:ctrlPr>
          </m:sSubPr>
          <m:e>
            <m:r>
              <w:ins w:id="436" w:author="Tomas Chovanak" w:date="2017-01-07T17:54:00Z">
                <w:rPr>
                  <w:rFonts w:ascii="Cambria Math" w:hAnsi="Cambria Math"/>
                  <w:rPrChange w:id="437" w:author="Tomas Chovanak" w:date="2017-01-07T17:59:00Z">
                    <w:rPr>
                      <w:rFonts w:ascii="Cambria Math" w:hAnsi="Cambria Math"/>
                    </w:rPr>
                  </w:rPrChange>
                </w:rPr>
                <m:t>a</m:t>
              </w:ins>
            </m:r>
          </m:e>
          <m:sub>
            <m:r>
              <w:ins w:id="438" w:author="Tomas Chovanak" w:date="2017-01-07T17:54:00Z">
                <w:rPr>
                  <w:rFonts w:ascii="Cambria Math" w:hAnsi="Cambria Math"/>
                  <w:rPrChange w:id="439" w:author="Tomas Chovanak" w:date="2017-01-07T17:59:00Z">
                    <w:rPr>
                      <w:rFonts w:ascii="Cambria Math" w:hAnsi="Cambria Math"/>
                    </w:rPr>
                  </w:rPrChange>
                </w:rPr>
                <m:t>k</m:t>
              </w:ins>
            </m:r>
          </m:sub>
        </m:sSub>
        <m:r>
          <w:ins w:id="440" w:author="Tomas Chovanak" w:date="2017-01-07T17:54:00Z">
            <w:rPr>
              <w:rFonts w:ascii="Cambria Math" w:hAnsi="Cambria Math"/>
              <w:rPrChange w:id="441" w:author="Tomas Chovanak" w:date="2017-01-07T17:59:00Z">
                <w:rPr>
                  <w:rFonts w:ascii="Cambria Math" w:hAnsi="Cambria Math"/>
                </w:rPr>
              </w:rPrChange>
            </w:rPr>
            <m:t>}</m:t>
          </w:ins>
        </m:r>
      </m:oMath>
      <w:ins w:id="442" w:author="Tomas Chovanak" w:date="2017-01-07T17:54:00Z">
        <w:r w:rsidR="0026783B">
          <w:t xml:space="preserve">. </w:t>
        </w:r>
        <w:r>
          <w:t xml:space="preserve">Let </w:t>
        </w:r>
        <w:r w:rsidRPr="009F7BE1">
          <w:rPr>
            <w:i/>
            <w:rPrChange w:id="443" w:author="Tomas Chovanak" w:date="2017-01-07T18:02:00Z">
              <w:rPr/>
            </w:rPrChange>
          </w:rPr>
          <w:t>ews</w:t>
        </w:r>
        <w:r>
          <w:t xml:space="preserve"> be size of eval</w:t>
        </w:r>
        <w:r w:rsidR="00AC7C74">
          <w:t xml:space="preserve">uation window part of session. </w:t>
        </w:r>
        <w:r>
          <w:t xml:space="preserve">Condition </w:t>
        </w:r>
        <m:oMath>
          <m:r>
            <w:rPr>
              <w:rFonts w:ascii="Cambria Math" w:hAnsi="Cambria Math"/>
              <w:rPrChange w:id="444" w:author="Tomas Chovanak" w:date="2017-01-07T18:02:00Z">
                <w:rPr>
                  <w:rFonts w:ascii="Cambria Math" w:hAnsi="Cambria Math"/>
                </w:rPr>
              </w:rPrChange>
            </w:rPr>
            <m:t xml:space="preserve">ews &gt; 0 </m:t>
          </m:r>
        </m:oMath>
      </w:ins>
      <m:oMath>
        <m:r>
          <w:ins w:id="445" w:author="Tomas Chovanak" w:date="2017-01-07T18:03:00Z">
            <w:rPr>
              <w:rFonts w:ascii="Cambria Math" w:hAnsi="Cambria Math"/>
            </w:rPr>
            <m:t>⋀</m:t>
          </w:ins>
        </m:r>
        <m:r>
          <w:ins w:id="446" w:author="Tomas Chovanak" w:date="2017-01-07T17:54:00Z">
            <w:rPr>
              <w:rFonts w:ascii="Cambria Math" w:hAnsi="Cambria Math"/>
              <w:rPrChange w:id="447" w:author="Tomas Chovanak" w:date="2017-01-07T18:02:00Z">
                <w:rPr>
                  <w:rFonts w:ascii="Cambria Math" w:hAnsi="Cambria Math"/>
                </w:rPr>
              </w:rPrChange>
            </w:rPr>
            <m:t xml:space="preserve"> ews &lt;|S|</m:t>
          </w:ins>
        </m:r>
      </m:oMath>
      <w:ins w:id="448" w:author="Tomas Chovanak" w:date="2017-01-07T17:54:00Z">
        <w:r>
          <w:t xml:space="preserve"> must be true to use actual session for evaluation of recommendation</w:t>
        </w:r>
        <w:r w:rsidR="0026783B">
          <w:t xml:space="preserve">. </w:t>
        </w:r>
        <w:r>
          <w:t xml:space="preserve">Let first </w:t>
        </w:r>
        <w:r w:rsidRPr="00D76F0B">
          <w:rPr>
            <w:i/>
            <w:rPrChange w:id="449" w:author="Tomas Chovanak" w:date="2017-01-07T18:04:00Z">
              <w:rPr/>
            </w:rPrChange>
          </w:rPr>
          <w:t>k</w:t>
        </w:r>
        <w:r>
          <w:t xml:space="preserve"> actions of </w:t>
        </w:r>
        <w:r w:rsidRPr="00D76F0B">
          <w:rPr>
            <w:i/>
            <w:rPrChange w:id="450" w:author="Tomas Chovanak" w:date="2017-01-07T18:04:00Z">
              <w:rPr/>
            </w:rPrChange>
          </w:rPr>
          <w:t>S</w:t>
        </w:r>
        <w:r>
          <w:t xml:space="preserve"> be dedicated as evaluation window </w:t>
        </w:r>
      </w:ins>
      <m:oMath>
        <m:sSub>
          <m:sSubPr>
            <m:ctrlPr>
              <w:ins w:id="451" w:author="Tomas Chovanak" w:date="2017-01-07T18:05:00Z">
                <w:rPr>
                  <w:rFonts w:ascii="Cambria Math" w:hAnsi="Cambria Math"/>
                  <w:i/>
                </w:rPr>
              </w:ins>
            </m:ctrlPr>
          </m:sSubPr>
          <m:e>
            <m:r>
              <w:ins w:id="452" w:author="Tomas Chovanak" w:date="2017-01-07T17:54:00Z">
                <w:rPr>
                  <w:rFonts w:ascii="Cambria Math" w:hAnsi="Cambria Math"/>
                  <w:rPrChange w:id="453" w:author="Tomas Chovanak" w:date="2017-01-07T18:05:00Z">
                    <w:rPr>
                      <w:rFonts w:ascii="Cambria Math" w:hAnsi="Cambria Math"/>
                    </w:rPr>
                  </w:rPrChange>
                </w:rPr>
                <m:t>W</m:t>
              </w:ins>
            </m:r>
          </m:e>
          <m:sub>
            <m:r>
              <w:ins w:id="454" w:author="Tomas Chovanak" w:date="2017-01-07T17:54:00Z">
                <w:rPr>
                  <w:rFonts w:ascii="Cambria Math" w:hAnsi="Cambria Math"/>
                  <w:rPrChange w:id="455" w:author="Tomas Chovanak" w:date="2017-01-07T18:05:00Z">
                    <w:rPr>
                      <w:rFonts w:ascii="Cambria Math" w:hAnsi="Cambria Math"/>
                    </w:rPr>
                  </w:rPrChange>
                </w:rPr>
                <m:t>e</m:t>
              </w:ins>
            </m:r>
          </m:sub>
        </m:sSub>
        <m:r>
          <w:ins w:id="456" w:author="Tomas Chovanak" w:date="2017-01-07T17:54:00Z">
            <w:rPr>
              <w:rFonts w:ascii="Cambria Math" w:hAnsi="Cambria Math"/>
              <w:rPrChange w:id="457" w:author="Tomas Chovanak" w:date="2017-01-07T18:05:00Z">
                <w:rPr>
                  <w:rFonts w:ascii="Cambria Math" w:hAnsi="Cambria Math"/>
                </w:rPr>
              </w:rPrChange>
            </w:rPr>
            <m:t xml:space="preserve"> = &lt;</m:t>
          </w:ins>
        </m:r>
        <m:sSub>
          <m:sSubPr>
            <m:ctrlPr>
              <w:ins w:id="458" w:author="Tomas Chovanak" w:date="2017-01-07T18:05:00Z">
                <w:rPr>
                  <w:rFonts w:ascii="Cambria Math" w:hAnsi="Cambria Math"/>
                  <w:i/>
                </w:rPr>
              </w:ins>
            </m:ctrlPr>
          </m:sSubPr>
          <m:e>
            <m:r>
              <w:ins w:id="459" w:author="Tomas Chovanak" w:date="2017-01-07T17:54:00Z">
                <w:rPr>
                  <w:rFonts w:ascii="Cambria Math" w:hAnsi="Cambria Math"/>
                  <w:rPrChange w:id="460" w:author="Tomas Chovanak" w:date="2017-01-07T18:05:00Z">
                    <w:rPr>
                      <w:rFonts w:ascii="Cambria Math" w:hAnsi="Cambria Math"/>
                    </w:rPr>
                  </w:rPrChange>
                </w:rPr>
                <m:t>a</m:t>
              </w:ins>
            </m:r>
          </m:e>
          <m:sub>
            <m:r>
              <w:ins w:id="461" w:author="Tomas Chovanak" w:date="2017-01-07T17:54:00Z">
                <w:rPr>
                  <w:rFonts w:ascii="Cambria Math" w:hAnsi="Cambria Math"/>
                  <w:rPrChange w:id="462" w:author="Tomas Chovanak" w:date="2017-01-07T18:05:00Z">
                    <w:rPr>
                      <w:rFonts w:ascii="Cambria Math" w:hAnsi="Cambria Math"/>
                    </w:rPr>
                  </w:rPrChange>
                </w:rPr>
                <m:t>1</m:t>
              </w:ins>
            </m:r>
          </m:sub>
        </m:sSub>
        <m:r>
          <w:ins w:id="463" w:author="Tomas Chovanak" w:date="2017-01-07T17:54:00Z">
            <w:rPr>
              <w:rFonts w:ascii="Cambria Math" w:hAnsi="Cambria Math"/>
              <w:rPrChange w:id="464" w:author="Tomas Chovanak" w:date="2017-01-07T18:05:00Z">
                <w:rPr>
                  <w:rFonts w:ascii="Cambria Math" w:hAnsi="Cambria Math"/>
                </w:rPr>
              </w:rPrChange>
            </w:rPr>
            <m:t xml:space="preserve">, </m:t>
          </w:ins>
        </m:r>
        <m:sSub>
          <m:sSubPr>
            <m:ctrlPr>
              <w:ins w:id="465" w:author="Tomas Chovanak" w:date="2017-01-07T18:05:00Z">
                <w:rPr>
                  <w:rFonts w:ascii="Cambria Math" w:hAnsi="Cambria Math"/>
                  <w:i/>
                </w:rPr>
              </w:ins>
            </m:ctrlPr>
          </m:sSubPr>
          <m:e>
            <m:r>
              <w:ins w:id="466" w:author="Tomas Chovanak" w:date="2017-01-07T17:54:00Z">
                <w:rPr>
                  <w:rFonts w:ascii="Cambria Math" w:hAnsi="Cambria Math"/>
                  <w:rPrChange w:id="467" w:author="Tomas Chovanak" w:date="2017-01-07T18:05:00Z">
                    <w:rPr>
                      <w:rFonts w:ascii="Cambria Math" w:hAnsi="Cambria Math"/>
                    </w:rPr>
                  </w:rPrChange>
                </w:rPr>
                <m:t>a</m:t>
              </w:ins>
            </m:r>
          </m:e>
          <m:sub>
            <m:r>
              <w:ins w:id="468" w:author="Tomas Chovanak" w:date="2017-01-07T17:54:00Z">
                <w:rPr>
                  <w:rFonts w:ascii="Cambria Math" w:hAnsi="Cambria Math"/>
                  <w:rPrChange w:id="469" w:author="Tomas Chovanak" w:date="2017-01-07T18:05:00Z">
                    <w:rPr>
                      <w:rFonts w:ascii="Cambria Math" w:hAnsi="Cambria Math"/>
                    </w:rPr>
                  </w:rPrChange>
                </w:rPr>
                <m:t>2</m:t>
              </w:ins>
            </m:r>
          </m:sub>
        </m:sSub>
        <m:r>
          <w:ins w:id="470" w:author="Tomas Chovanak" w:date="2017-01-07T17:54:00Z">
            <w:rPr>
              <w:rFonts w:ascii="Cambria Math" w:hAnsi="Cambria Math"/>
              <w:rPrChange w:id="471" w:author="Tomas Chovanak" w:date="2017-01-07T18:05:00Z">
                <w:rPr>
                  <w:rFonts w:ascii="Cambria Math" w:hAnsi="Cambria Math"/>
                </w:rPr>
              </w:rPrChange>
            </w:rPr>
            <m:t xml:space="preserve">, ..., </m:t>
          </w:ins>
        </m:r>
        <m:sSub>
          <m:sSubPr>
            <m:ctrlPr>
              <w:ins w:id="472" w:author="Tomas Chovanak" w:date="2017-01-07T18:05:00Z">
                <w:rPr>
                  <w:rFonts w:ascii="Cambria Math" w:hAnsi="Cambria Math"/>
                  <w:i/>
                </w:rPr>
              </w:ins>
            </m:ctrlPr>
          </m:sSubPr>
          <m:e>
            <m:r>
              <w:ins w:id="473" w:author="Tomas Chovanak" w:date="2017-01-07T17:54:00Z">
                <w:rPr>
                  <w:rFonts w:ascii="Cambria Math" w:hAnsi="Cambria Math"/>
                  <w:rPrChange w:id="474" w:author="Tomas Chovanak" w:date="2017-01-07T18:05:00Z">
                    <w:rPr>
                      <w:rFonts w:ascii="Cambria Math" w:hAnsi="Cambria Math"/>
                    </w:rPr>
                  </w:rPrChange>
                </w:rPr>
                <m:t>a</m:t>
              </w:ins>
            </m:r>
          </m:e>
          <m:sub>
            <m:r>
              <w:ins w:id="475" w:author="Tomas Chovanak" w:date="2017-01-07T17:54:00Z">
                <w:rPr>
                  <w:rFonts w:ascii="Cambria Math" w:hAnsi="Cambria Math"/>
                  <w:rPrChange w:id="476" w:author="Tomas Chovanak" w:date="2017-01-07T18:05:00Z">
                    <w:rPr>
                      <w:rFonts w:ascii="Cambria Math" w:hAnsi="Cambria Math"/>
                    </w:rPr>
                  </w:rPrChange>
                </w:rPr>
                <m:t>k</m:t>
              </w:ins>
            </m:r>
          </m:sub>
        </m:sSub>
        <m:r>
          <w:ins w:id="477" w:author="Tomas Chovanak" w:date="2017-01-07T17:54:00Z">
            <w:rPr>
              <w:rFonts w:ascii="Cambria Math" w:hAnsi="Cambria Math"/>
              <w:rPrChange w:id="478" w:author="Tomas Chovanak" w:date="2017-01-07T18:05:00Z">
                <w:rPr>
                  <w:rFonts w:ascii="Cambria Math" w:hAnsi="Cambria Math"/>
                </w:rPr>
              </w:rPrChange>
            </w:rPr>
            <m:t>&gt;</m:t>
          </w:ins>
        </m:r>
      </m:oMath>
      <w:ins w:id="479" w:author="Tomas Chovanak" w:date="2017-01-07T17:54:00Z">
        <w:r w:rsidR="00B45FE2">
          <w:t xml:space="preserve"> </w:t>
        </w:r>
      </w:ins>
      <w:ins w:id="480" w:author="Tomas Chovanak" w:date="2017-01-07T18:05:00Z">
        <w:r w:rsidR="00B45FE2">
          <w:t>and all</w:t>
        </w:r>
      </w:ins>
      <w:ins w:id="481" w:author="Tomas Chovanak" w:date="2017-01-07T17:54:00Z">
        <w:r>
          <w:t xml:space="preserve"> other actions from </w:t>
        </w:r>
        <w:r w:rsidRPr="00B45FE2">
          <w:rPr>
            <w:i/>
            <w:rPrChange w:id="482" w:author="Tomas Chovanak" w:date="2017-01-07T18:05:00Z">
              <w:rPr/>
            </w:rPrChange>
          </w:rPr>
          <w:t>S</w:t>
        </w:r>
        <w:r w:rsidR="00B45FE2">
          <w:t xml:space="preserve"> as</w:t>
        </w:r>
        <w:r>
          <w:t xml:space="preserve"> testing part </w:t>
        </w:r>
      </w:ins>
      <m:oMath>
        <m:sSub>
          <m:sSubPr>
            <m:ctrlPr>
              <w:ins w:id="483" w:author="Tomas Chovanak" w:date="2017-01-07T18:06:00Z">
                <w:rPr>
                  <w:rFonts w:ascii="Cambria Math" w:hAnsi="Cambria Math"/>
                  <w:i/>
                </w:rPr>
              </w:ins>
            </m:ctrlPr>
          </m:sSubPr>
          <m:e>
            <m:r>
              <w:ins w:id="484" w:author="Tomas Chovanak" w:date="2017-01-07T17:54:00Z">
                <w:rPr>
                  <w:rFonts w:ascii="Cambria Math" w:hAnsi="Cambria Math"/>
                  <w:rPrChange w:id="485" w:author="Tomas Chovanak" w:date="2017-01-07T18:06:00Z">
                    <w:rPr>
                      <w:rFonts w:ascii="Cambria Math" w:hAnsi="Cambria Math"/>
                    </w:rPr>
                  </w:rPrChange>
                </w:rPr>
                <m:t>T</m:t>
              </w:ins>
            </m:r>
          </m:e>
          <m:sub>
            <m:r>
              <w:ins w:id="486" w:author="Tomas Chovanak" w:date="2017-01-07T17:54:00Z">
                <w:rPr>
                  <w:rFonts w:ascii="Cambria Math" w:hAnsi="Cambria Math"/>
                  <w:rPrChange w:id="487" w:author="Tomas Chovanak" w:date="2017-01-07T18:06:00Z">
                    <w:rPr>
                      <w:rFonts w:ascii="Cambria Math" w:hAnsi="Cambria Math"/>
                    </w:rPr>
                  </w:rPrChange>
                </w:rPr>
                <m:t>e</m:t>
              </w:ins>
            </m:r>
          </m:sub>
        </m:sSub>
        <m:r>
          <w:ins w:id="488" w:author="Tomas Chovanak" w:date="2017-01-07T17:54:00Z">
            <w:rPr>
              <w:rFonts w:ascii="Cambria Math" w:hAnsi="Cambria Math"/>
              <w:rPrChange w:id="489" w:author="Tomas Chovanak" w:date="2017-01-07T18:06:00Z">
                <w:rPr>
                  <w:rFonts w:ascii="Cambria Math" w:hAnsi="Cambria Math"/>
                </w:rPr>
              </w:rPrChange>
            </w:rPr>
            <m:t xml:space="preserve"> = &lt;</m:t>
          </w:ins>
        </m:r>
        <m:sSub>
          <m:sSubPr>
            <m:ctrlPr>
              <w:ins w:id="490" w:author="Tomas Chovanak" w:date="2017-01-07T18:06:00Z">
                <w:rPr>
                  <w:rFonts w:ascii="Cambria Math" w:hAnsi="Cambria Math"/>
                  <w:i/>
                </w:rPr>
              </w:ins>
            </m:ctrlPr>
          </m:sSubPr>
          <m:e>
            <m:r>
              <w:ins w:id="491" w:author="Tomas Chovanak" w:date="2017-01-07T17:54:00Z">
                <w:rPr>
                  <w:rFonts w:ascii="Cambria Math" w:hAnsi="Cambria Math"/>
                  <w:rPrChange w:id="492" w:author="Tomas Chovanak" w:date="2017-01-07T18:06:00Z">
                    <w:rPr>
                      <w:rFonts w:ascii="Cambria Math" w:hAnsi="Cambria Math"/>
                    </w:rPr>
                  </w:rPrChange>
                </w:rPr>
                <m:t>a</m:t>
              </w:ins>
            </m:r>
          </m:e>
          <m:sub>
            <m:r>
              <w:ins w:id="493" w:author="Tomas Chovanak" w:date="2017-01-07T17:54:00Z">
                <w:rPr>
                  <w:rFonts w:ascii="Cambria Math" w:hAnsi="Cambria Math"/>
                  <w:rPrChange w:id="494" w:author="Tomas Chovanak" w:date="2017-01-07T18:06:00Z">
                    <w:rPr>
                      <w:rFonts w:ascii="Cambria Math" w:hAnsi="Cambria Math"/>
                    </w:rPr>
                  </w:rPrChange>
                </w:rPr>
                <m:t>k+1</m:t>
              </w:ins>
            </m:r>
          </m:sub>
        </m:sSub>
        <m:r>
          <w:ins w:id="495" w:author="Tomas Chovanak" w:date="2017-01-07T17:54:00Z">
            <w:rPr>
              <w:rFonts w:ascii="Cambria Math" w:hAnsi="Cambria Math"/>
              <w:rPrChange w:id="496" w:author="Tomas Chovanak" w:date="2017-01-07T18:06:00Z">
                <w:rPr>
                  <w:rFonts w:ascii="Cambria Math" w:hAnsi="Cambria Math"/>
                </w:rPr>
              </w:rPrChange>
            </w:rPr>
            <m:t xml:space="preserve">, ..., </m:t>
          </w:ins>
        </m:r>
        <m:sSub>
          <m:sSubPr>
            <m:ctrlPr>
              <w:ins w:id="497" w:author="Tomas Chovanak" w:date="2017-01-07T18:06:00Z">
                <w:rPr>
                  <w:rFonts w:ascii="Cambria Math" w:hAnsi="Cambria Math"/>
                  <w:i/>
                </w:rPr>
              </w:ins>
            </m:ctrlPr>
          </m:sSubPr>
          <m:e>
            <m:r>
              <w:ins w:id="498" w:author="Tomas Chovanak" w:date="2017-01-07T17:54:00Z">
                <w:rPr>
                  <w:rFonts w:ascii="Cambria Math" w:hAnsi="Cambria Math"/>
                  <w:rPrChange w:id="499" w:author="Tomas Chovanak" w:date="2017-01-07T18:06:00Z">
                    <w:rPr>
                      <w:rFonts w:ascii="Cambria Math" w:hAnsi="Cambria Math"/>
                    </w:rPr>
                  </w:rPrChange>
                </w:rPr>
                <m:t>a</m:t>
              </w:ins>
            </m:r>
          </m:e>
          <m:sub>
            <m:r>
              <w:ins w:id="500" w:author="Tomas Chovanak" w:date="2017-01-07T17:54:00Z">
                <w:rPr>
                  <w:rFonts w:ascii="Cambria Math" w:hAnsi="Cambria Math"/>
                  <w:rPrChange w:id="501" w:author="Tomas Chovanak" w:date="2017-01-07T18:06:00Z">
                    <w:rPr>
                      <w:rFonts w:ascii="Cambria Math" w:hAnsi="Cambria Math"/>
                    </w:rPr>
                  </w:rPrChange>
                </w:rPr>
                <m:t>n</m:t>
              </w:ins>
            </m:r>
          </m:sub>
        </m:sSub>
        <m:r>
          <w:ins w:id="502" w:author="Tomas Chovanak" w:date="2017-01-07T17:54:00Z">
            <w:rPr>
              <w:rFonts w:ascii="Cambria Math" w:hAnsi="Cambria Math"/>
              <w:rPrChange w:id="503" w:author="Tomas Chovanak" w:date="2017-01-07T18:06:00Z">
                <w:rPr>
                  <w:rFonts w:ascii="Cambria Math" w:hAnsi="Cambria Math"/>
                </w:rPr>
              </w:rPrChange>
            </w:rPr>
            <m:t>&gt;</m:t>
          </w:ins>
        </m:r>
      </m:oMath>
      <w:ins w:id="504" w:author="Tomas Chovanak" w:date="2017-01-07T18:07:00Z">
        <w:r w:rsidR="00BB4392">
          <w:rPr>
            <w:rFonts w:eastAsiaTheme="minorEastAsia"/>
          </w:rPr>
          <w:t>.</w:t>
        </w:r>
      </w:ins>
      <w:ins w:id="505" w:author="Tomas Chovanak" w:date="2017-01-07T18:19:00Z">
        <w:r w:rsidR="0026783B">
          <w:rPr>
            <w:rFonts w:eastAsiaTheme="minorEastAsia"/>
          </w:rPr>
          <w:t xml:space="preserve"> </w:t>
        </w:r>
      </w:ins>
      <w:ins w:id="506" w:author="Tomas Chovanak" w:date="2017-01-07T17:54:00Z">
        <w:r>
          <w:t xml:space="preserve">Let </w:t>
        </w:r>
        <w:r w:rsidRPr="00B1048D">
          <w:rPr>
            <w:i/>
            <w:rPrChange w:id="507" w:author="Tomas Chovanak" w:date="2017-01-07T18:07:00Z">
              <w:rPr/>
            </w:rPrChange>
          </w:rPr>
          <w:t>r</w:t>
        </w:r>
        <w:r>
          <w:t xml:space="preserve"> be number of recommended items. If condition </w:t>
        </w:r>
        <m:oMath>
          <m:r>
            <w:rPr>
              <w:rFonts w:ascii="Cambria Math" w:hAnsi="Cambria Math"/>
              <w:rPrChange w:id="508" w:author="Tomas Chovanak" w:date="2017-01-07T18:07:00Z">
                <w:rPr>
                  <w:rFonts w:ascii="Cambria Math" w:hAnsi="Cambria Math"/>
                </w:rPr>
              </w:rPrChange>
            </w:rPr>
            <m:t>n &gt;= (ews + r)</m:t>
          </m:r>
        </m:oMath>
        <w:r>
          <w:t xml:space="preserve"> is not met</w:t>
        </w:r>
      </w:ins>
      <w:ins w:id="509" w:author="Tomas Chovanak" w:date="2017-01-07T18:07:00Z">
        <w:r w:rsidR="00B1048D">
          <w:t>,</w:t>
        </w:r>
      </w:ins>
      <w:ins w:id="510" w:author="Tomas Chovanak" w:date="2017-01-07T17:54:00Z">
        <w:r>
          <w:t xml:space="preserve"> </w:t>
        </w:r>
      </w:ins>
      <w:ins w:id="511" w:author="Tomas Chovanak" w:date="2017-01-07T18:07:00Z">
        <w:r w:rsidR="00B1048D">
          <w:t xml:space="preserve">then </w:t>
        </w:r>
      </w:ins>
      <w:ins w:id="512" w:author="Tomas Chovanak" w:date="2017-01-07T17:54:00Z">
        <w:r w:rsidRPr="00B1048D">
          <w:rPr>
            <w:i/>
            <w:rPrChange w:id="513" w:author="Tomas Chovanak" w:date="2017-01-07T18:07:00Z">
              <w:rPr/>
            </w:rPrChange>
          </w:rPr>
          <w:t>S</w:t>
        </w:r>
        <w:r w:rsidR="009166E7">
          <w:t xml:space="preserve"> is ignored for evaluation.</w:t>
        </w:r>
      </w:ins>
      <w:ins w:id="514" w:author="Tomas Chovanak" w:date="2017-01-07T18:08:00Z">
        <w:r w:rsidR="009166E7">
          <w:t xml:space="preserve"> </w:t>
        </w:r>
      </w:ins>
      <w:ins w:id="515" w:author="Tomas Chovanak" w:date="2017-01-07T18:09:00Z">
        <w:r w:rsidR="002A7447">
          <w:t xml:space="preserve">We use following </w:t>
        </w:r>
      </w:ins>
      <w:ins w:id="516" w:author="Tomas Chovanak" w:date="2017-01-07T17:54:00Z">
        <w:r w:rsidR="00BC0AD9">
          <w:t xml:space="preserve">strategy </w:t>
        </w:r>
      </w:ins>
      <w:ins w:id="517" w:author="Tomas Chovanak" w:date="2017-01-07T18:20:00Z">
        <w:r w:rsidR="002A7447">
          <w:t xml:space="preserve">to choose </w:t>
        </w:r>
      </w:ins>
      <w:ins w:id="518" w:author="Tomas Chovanak" w:date="2017-01-07T18:09:00Z">
        <w:r w:rsidR="00BC0AD9">
          <w:t>b</w:t>
        </w:r>
      </w:ins>
      <w:ins w:id="519" w:author="Tomas Chovanak" w:date="2017-01-07T17:54:00Z">
        <w:r w:rsidR="009166E7">
          <w:t>ehavio</w:t>
        </w:r>
        <w:r>
          <w:t>ral patterns according to</w:t>
        </w:r>
      </w:ins>
      <w:ins w:id="520" w:author="Tomas Chovanak" w:date="2017-01-07T18:20:00Z">
        <w:r w:rsidR="002A7447">
          <w:t xml:space="preserve"> actual</w:t>
        </w:r>
      </w:ins>
      <w:ins w:id="521" w:author="Tomas Chovanak" w:date="2017-01-07T17:54:00Z">
        <w:r w:rsidR="00432826">
          <w:t xml:space="preserve"> evaluation window:</w:t>
        </w:r>
      </w:ins>
    </w:p>
    <w:p w:rsidR="00EF620E" w:rsidRDefault="004C6023">
      <w:pPr>
        <w:pStyle w:val="Para"/>
        <w:numPr>
          <w:ilvl w:val="0"/>
          <w:numId w:val="52"/>
        </w:numPr>
        <w:jc w:val="both"/>
        <w:rPr>
          <w:ins w:id="522" w:author="Tomas Chovanak" w:date="2017-01-07T18:13:00Z"/>
        </w:rPr>
        <w:pPrChange w:id="523" w:author="Tomas Chovanak" w:date="2017-01-08T12:00:00Z">
          <w:pPr>
            <w:pStyle w:val="Para"/>
          </w:pPr>
        </w:pPrChange>
      </w:pPr>
      <w:ins w:id="524" w:author="Tomas Chovanak" w:date="2017-01-07T18:11:00Z">
        <w:r>
          <w:t xml:space="preserve">For each </w:t>
        </w:r>
        <m:oMath>
          <m:sSub>
            <m:sSubPr>
              <m:ctrlPr>
                <w:rPr>
                  <w:rFonts w:ascii="Cambria Math" w:hAnsi="Cambria Math"/>
                  <w:i/>
                </w:rPr>
              </m:ctrlPr>
            </m:sSubPr>
            <m:e>
              <m:r>
                <w:rPr>
                  <w:rFonts w:ascii="Cambria Math" w:hAnsi="Cambria Math"/>
                  <w:rPrChange w:id="525" w:author="Tomas Chovanak" w:date="2017-01-07T18:11:00Z">
                    <w:rPr>
                      <w:rFonts w:ascii="Cambria Math" w:hAnsi="Cambria Math"/>
                    </w:rPr>
                  </w:rPrChange>
                </w:rPr>
                <m:t>P</m:t>
              </m:r>
            </m:e>
            <m:sub>
              <m:r>
                <w:rPr>
                  <w:rFonts w:ascii="Cambria Math" w:hAnsi="Cambria Math"/>
                  <w:rPrChange w:id="526" w:author="Tomas Chovanak" w:date="2017-01-07T18:11:00Z">
                    <w:rPr>
                      <w:rFonts w:ascii="Cambria Math" w:hAnsi="Cambria Math"/>
                    </w:rPr>
                  </w:rPrChange>
                </w:rPr>
                <m:t>i</m:t>
              </m:r>
            </m:sub>
          </m:sSub>
        </m:oMath>
        <w:r>
          <w:t xml:space="preserve"> in </w:t>
        </w:r>
        <m:oMath>
          <m:r>
            <w:rPr>
              <w:rFonts w:ascii="Cambria Math" w:hAnsi="Cambria Math"/>
              <w:rPrChange w:id="527" w:author="Tomas Chovanak" w:date="2017-01-07T18:11:00Z">
                <w:rPr>
                  <w:rFonts w:ascii="Cambria Math" w:hAnsi="Cambria Math"/>
                </w:rPr>
              </w:rPrChange>
            </w:rPr>
            <m:t>P</m:t>
          </m:r>
        </m:oMath>
        <w:r>
          <w:t xml:space="preserve"> approximate support value is computed. Let mark it as </w:t>
        </w:r>
        <m:oMath>
          <m:r>
            <w:rPr>
              <w:rFonts w:ascii="Cambria Math" w:hAnsi="Cambria Math"/>
              <w:rPrChange w:id="528" w:author="Tomas Chovanak" w:date="2017-01-07T18:11:00Z">
                <w:rPr>
                  <w:rFonts w:ascii="Cambria Math" w:hAnsi="Cambria Math"/>
                </w:rPr>
              </w:rPrChange>
            </w:rPr>
            <m:t>support(</m:t>
          </m:r>
          <m:sSub>
            <m:sSubPr>
              <m:ctrlPr>
                <w:rPr>
                  <w:rFonts w:ascii="Cambria Math" w:hAnsi="Cambria Math"/>
                  <w:i/>
                </w:rPr>
              </m:ctrlPr>
            </m:sSubPr>
            <m:e>
              <m:r>
                <w:rPr>
                  <w:rFonts w:ascii="Cambria Math" w:hAnsi="Cambria Math"/>
                  <w:rPrChange w:id="529" w:author="Tomas Chovanak" w:date="2017-01-07T18:11:00Z">
                    <w:rPr>
                      <w:rFonts w:ascii="Cambria Math" w:hAnsi="Cambria Math"/>
                    </w:rPr>
                  </w:rPrChange>
                </w:rPr>
                <m:t>P</m:t>
              </m:r>
            </m:e>
            <m:sub>
              <m:r>
                <w:rPr>
                  <w:rFonts w:ascii="Cambria Math" w:hAnsi="Cambria Math"/>
                  <w:rPrChange w:id="530" w:author="Tomas Chovanak" w:date="2017-01-07T18:11:00Z">
                    <w:rPr>
                      <w:rFonts w:ascii="Cambria Math" w:hAnsi="Cambria Math"/>
                    </w:rPr>
                  </w:rPrChange>
                </w:rPr>
                <m:t>i</m:t>
              </m:r>
            </m:sub>
          </m:sSub>
          <m:r>
            <w:rPr>
              <w:rFonts w:ascii="Cambria Math" w:hAnsi="Cambria Math"/>
              <w:rPrChange w:id="531" w:author="Tomas Chovanak" w:date="2017-01-07T18:11:00Z">
                <w:rPr>
                  <w:rFonts w:ascii="Cambria Math" w:hAnsi="Cambria Math"/>
                </w:rPr>
              </w:rPrChange>
            </w:rPr>
            <m:t>)</m:t>
          </m:r>
        </m:oMath>
        <w:r>
          <w:t xml:space="preserve">. Intersection of </w:t>
        </w:r>
      </w:ins>
      <m:oMath>
        <m:sSub>
          <m:sSubPr>
            <m:ctrlPr>
              <w:ins w:id="532" w:author="Tomas Chovanak" w:date="2017-01-07T18:12:00Z">
                <w:rPr>
                  <w:rFonts w:ascii="Cambria Math" w:hAnsi="Cambria Math"/>
                  <w:i/>
                </w:rPr>
              </w:ins>
            </m:ctrlPr>
          </m:sSubPr>
          <m:e>
            <m:r>
              <w:ins w:id="533" w:author="Tomas Chovanak" w:date="2017-01-07T18:11:00Z">
                <w:rPr>
                  <w:rFonts w:ascii="Cambria Math" w:hAnsi="Cambria Math"/>
                  <w:rPrChange w:id="534" w:author="Tomas Chovanak" w:date="2017-01-07T18:12:00Z">
                    <w:rPr>
                      <w:rFonts w:ascii="Cambria Math" w:hAnsi="Cambria Math"/>
                    </w:rPr>
                  </w:rPrChange>
                </w:rPr>
                <m:t>P</m:t>
              </w:ins>
            </m:r>
          </m:e>
          <m:sub>
            <m:r>
              <w:ins w:id="535" w:author="Tomas Chovanak" w:date="2017-01-07T18:11:00Z">
                <w:rPr>
                  <w:rFonts w:ascii="Cambria Math" w:hAnsi="Cambria Math"/>
                  <w:rPrChange w:id="536" w:author="Tomas Chovanak" w:date="2017-01-07T18:12:00Z">
                    <w:rPr>
                      <w:rFonts w:ascii="Cambria Math" w:hAnsi="Cambria Math"/>
                    </w:rPr>
                  </w:rPrChange>
                </w:rPr>
                <m:t>i</m:t>
              </w:ins>
            </m:r>
          </m:sub>
        </m:sSub>
      </m:oMath>
      <w:ins w:id="537" w:author="Tomas Chovanak" w:date="2017-01-07T18:11:00Z">
        <w:r>
          <w:t xml:space="preserve"> with </w:t>
        </w:r>
      </w:ins>
      <m:oMath>
        <m:sSub>
          <m:sSubPr>
            <m:ctrlPr>
              <w:ins w:id="538" w:author="Tomas Chovanak" w:date="2017-01-07T18:12:00Z">
                <w:rPr>
                  <w:rFonts w:ascii="Cambria Math" w:hAnsi="Cambria Math"/>
                  <w:i/>
                </w:rPr>
              </w:ins>
            </m:ctrlPr>
          </m:sSubPr>
          <m:e>
            <m:r>
              <w:ins w:id="539" w:author="Tomas Chovanak" w:date="2017-01-07T18:11:00Z">
                <w:rPr>
                  <w:rFonts w:ascii="Cambria Math" w:hAnsi="Cambria Math"/>
                  <w:rPrChange w:id="540" w:author="Tomas Chovanak" w:date="2017-01-07T18:12:00Z">
                    <w:rPr>
                      <w:rFonts w:ascii="Cambria Math" w:hAnsi="Cambria Math"/>
                    </w:rPr>
                  </w:rPrChange>
                </w:rPr>
                <m:t>W</m:t>
              </w:ins>
            </m:r>
          </m:e>
          <m:sub>
            <m:r>
              <w:ins w:id="541" w:author="Tomas Chovanak" w:date="2017-01-07T18:11:00Z">
                <w:rPr>
                  <w:rFonts w:ascii="Cambria Math" w:hAnsi="Cambria Math"/>
                  <w:rPrChange w:id="542" w:author="Tomas Chovanak" w:date="2017-01-07T18:12:00Z">
                    <w:rPr>
                      <w:rFonts w:ascii="Cambria Math" w:hAnsi="Cambria Math"/>
                    </w:rPr>
                  </w:rPrChange>
                </w:rPr>
                <m:t>e</m:t>
              </w:ins>
            </m:r>
          </m:sub>
        </m:sSub>
      </m:oMath>
      <w:ins w:id="543" w:author="Tomas Chovanak" w:date="2017-01-07T18:11:00Z">
        <w:r>
          <w:t xml:space="preserve"> is found with </w:t>
        </w:r>
        <w:r w:rsidRPr="00015905">
          <w:rPr>
            <w:i/>
            <w:rPrChange w:id="544" w:author="Tomas Chovanak" w:date="2017-01-07T18:12:00Z">
              <w:rPr/>
            </w:rPrChange>
          </w:rPr>
          <w:t>LCS</w:t>
        </w:r>
        <w:r w:rsidR="00015905">
          <w:t xml:space="preserve"> alg</w:t>
        </w:r>
        <w:r>
          <w:t>orit</w:t>
        </w:r>
      </w:ins>
      <w:ins w:id="545" w:author="Tomas Chovanak" w:date="2017-01-07T18:12:00Z">
        <w:r w:rsidR="00015905">
          <w:t>h</w:t>
        </w:r>
      </w:ins>
      <w:ins w:id="546" w:author="Tomas Chovanak" w:date="2017-01-07T18:11:00Z">
        <w:r>
          <w:t>m (Least common subset). Let</w:t>
        </w:r>
      </w:ins>
      <w:ins w:id="547" w:author="Tomas Chovanak" w:date="2017-01-07T18:13:00Z">
        <w:r w:rsidR="001978C1">
          <w:t>’s</w:t>
        </w:r>
      </w:ins>
      <w:ins w:id="548" w:author="Tomas Chovanak" w:date="2017-01-07T18:11:00Z">
        <w:r>
          <w:t xml:space="preserve"> mark it as </w:t>
        </w:r>
        <m:oMath>
          <m:r>
            <w:rPr>
              <w:rFonts w:ascii="Cambria Math" w:hAnsi="Cambria Math"/>
              <w:rPrChange w:id="549" w:author="Tomas Chovanak" w:date="2017-01-07T18:13:00Z">
                <w:rPr>
                  <w:rFonts w:ascii="Cambria Math" w:hAnsi="Cambria Math"/>
                </w:rPr>
              </w:rPrChange>
            </w:rPr>
            <m:t>lcs(</m:t>
          </m:r>
        </m:oMath>
      </w:ins>
      <m:oMath>
        <m:sSub>
          <m:sSubPr>
            <m:ctrlPr>
              <w:ins w:id="550" w:author="Tomas Chovanak" w:date="2017-01-07T18:13:00Z">
                <w:rPr>
                  <w:rFonts w:ascii="Cambria Math" w:hAnsi="Cambria Math"/>
                  <w:i/>
                </w:rPr>
              </w:ins>
            </m:ctrlPr>
          </m:sSubPr>
          <m:e>
            <m:r>
              <w:ins w:id="551" w:author="Tomas Chovanak" w:date="2017-01-07T18:11:00Z">
                <w:rPr>
                  <w:rFonts w:ascii="Cambria Math" w:hAnsi="Cambria Math"/>
                  <w:rPrChange w:id="552" w:author="Tomas Chovanak" w:date="2017-01-07T18:13:00Z">
                    <w:rPr>
                      <w:rFonts w:ascii="Cambria Math" w:hAnsi="Cambria Math"/>
                    </w:rPr>
                  </w:rPrChange>
                </w:rPr>
                <m:t>P</m:t>
              </w:ins>
            </m:r>
          </m:e>
          <m:sub>
            <m:r>
              <w:ins w:id="553" w:author="Tomas Chovanak" w:date="2017-01-07T18:11:00Z">
                <w:rPr>
                  <w:rFonts w:ascii="Cambria Math" w:hAnsi="Cambria Math"/>
                  <w:rPrChange w:id="554" w:author="Tomas Chovanak" w:date="2017-01-07T18:13:00Z">
                    <w:rPr>
                      <w:rFonts w:ascii="Cambria Math" w:hAnsi="Cambria Math"/>
                    </w:rPr>
                  </w:rPrChange>
                </w:rPr>
                <m:t>i</m:t>
              </w:ins>
            </m:r>
          </m:sub>
        </m:sSub>
        <m:r>
          <w:ins w:id="555" w:author="Tomas Chovanak" w:date="2017-01-07T18:11:00Z">
            <w:rPr>
              <w:rFonts w:ascii="Cambria Math" w:hAnsi="Cambria Math"/>
              <w:rPrChange w:id="556" w:author="Tomas Chovanak" w:date="2017-01-07T18:13:00Z">
                <w:rPr>
                  <w:rFonts w:ascii="Cambria Math" w:hAnsi="Cambria Math"/>
                </w:rPr>
              </w:rPrChange>
            </w:rPr>
            <m:t xml:space="preserve">, </m:t>
          </w:ins>
        </m:r>
        <m:sSub>
          <m:sSubPr>
            <m:ctrlPr>
              <w:ins w:id="557" w:author="Tomas Chovanak" w:date="2017-01-07T18:13:00Z">
                <w:rPr>
                  <w:rFonts w:ascii="Cambria Math" w:hAnsi="Cambria Math"/>
                  <w:i/>
                </w:rPr>
              </w:ins>
            </m:ctrlPr>
          </m:sSubPr>
          <m:e>
            <m:r>
              <w:ins w:id="558" w:author="Tomas Chovanak" w:date="2017-01-07T18:11:00Z">
                <w:rPr>
                  <w:rFonts w:ascii="Cambria Math" w:hAnsi="Cambria Math"/>
                  <w:rPrChange w:id="559" w:author="Tomas Chovanak" w:date="2017-01-07T18:13:00Z">
                    <w:rPr>
                      <w:rFonts w:ascii="Cambria Math" w:hAnsi="Cambria Math"/>
                    </w:rPr>
                  </w:rPrChange>
                </w:rPr>
                <m:t>W</m:t>
              </w:ins>
            </m:r>
          </m:e>
          <m:sub>
            <m:r>
              <w:ins w:id="560" w:author="Tomas Chovanak" w:date="2017-01-07T18:11:00Z">
                <w:rPr>
                  <w:rFonts w:ascii="Cambria Math" w:hAnsi="Cambria Math"/>
                  <w:rPrChange w:id="561" w:author="Tomas Chovanak" w:date="2017-01-07T18:13:00Z">
                    <w:rPr>
                      <w:rFonts w:ascii="Cambria Math" w:hAnsi="Cambria Math"/>
                    </w:rPr>
                  </w:rPrChange>
                </w:rPr>
                <m:t>e</m:t>
              </w:ins>
            </m:r>
          </m:sub>
        </m:sSub>
        <m:r>
          <w:ins w:id="562" w:author="Tomas Chovanak" w:date="2017-01-07T18:11:00Z">
            <w:rPr>
              <w:rFonts w:ascii="Cambria Math" w:hAnsi="Cambria Math"/>
              <w:rPrChange w:id="563" w:author="Tomas Chovanak" w:date="2017-01-07T18:13:00Z">
                <w:rPr>
                  <w:rFonts w:ascii="Cambria Math" w:hAnsi="Cambria Math"/>
                </w:rPr>
              </w:rPrChange>
            </w:rPr>
            <m:t>)</m:t>
          </w:ins>
        </m:r>
      </m:oMath>
      <w:ins w:id="564" w:author="Tomas Chovanak" w:date="2017-01-07T18:11:00Z">
        <w:r>
          <w:t>.</w:t>
        </w:r>
      </w:ins>
    </w:p>
    <w:p w:rsidR="00255E37" w:rsidRDefault="001D34D6">
      <w:pPr>
        <w:pStyle w:val="Para"/>
        <w:numPr>
          <w:ilvl w:val="0"/>
          <w:numId w:val="52"/>
        </w:numPr>
        <w:jc w:val="both"/>
        <w:rPr>
          <w:ins w:id="565" w:author="Tomas Chovanak" w:date="2017-01-07T18:14:00Z"/>
        </w:rPr>
        <w:pPrChange w:id="566" w:author="Tomas Chovanak" w:date="2017-01-08T12:00:00Z">
          <w:pPr>
            <w:pStyle w:val="Para"/>
          </w:pPr>
        </w:pPrChange>
      </w:pPr>
      <w:ins w:id="567" w:author="Tomas Chovanak" w:date="2017-01-07T18:13:00Z">
        <w:r>
          <w:t>All patterns (global and group) are sorted. First by size of intersection with We descending. Second by support value descending.</w:t>
        </w:r>
      </w:ins>
    </w:p>
    <w:p w:rsidR="005C635D" w:rsidRDefault="005C635D">
      <w:pPr>
        <w:pStyle w:val="Para"/>
        <w:numPr>
          <w:ilvl w:val="0"/>
          <w:numId w:val="52"/>
        </w:numPr>
        <w:jc w:val="both"/>
        <w:rPr>
          <w:ins w:id="568" w:author="Tomas Chovanak" w:date="2017-01-07T18:17:00Z"/>
        </w:rPr>
        <w:pPrChange w:id="569" w:author="Tomas Chovanak" w:date="2017-01-08T12:00:00Z">
          <w:pPr>
            <w:pStyle w:val="Para"/>
          </w:pPr>
        </w:pPrChange>
      </w:pPr>
      <w:ins w:id="570" w:author="Tomas Chovanak" w:date="2017-01-07T18:14:00Z">
        <w:r>
          <w:t xml:space="preserve">Let </w:t>
        </w:r>
        <w:r w:rsidRPr="005C635D">
          <w:rPr>
            <w:i/>
            <w:rPrChange w:id="571" w:author="Tomas Chovanak" w:date="2017-01-07T18:14:00Z">
              <w:rPr/>
            </w:rPrChange>
          </w:rPr>
          <w:t>M</w:t>
        </w:r>
      </w:ins>
      <w:ins w:id="572" w:author="Tomas Chovanak" w:date="2017-01-08T11:32:00Z">
        <w:r w:rsidR="00FF11B8">
          <w:rPr>
            <w:i/>
          </w:rPr>
          <w:t>,</w:t>
        </w:r>
      </w:ins>
      <w:ins w:id="573" w:author="Tomas Chovanak" w:date="2017-01-07T18:14:00Z">
        <w:r>
          <w:t xml:space="preserve"> be map of items and their </w:t>
        </w:r>
        <w:r w:rsidRPr="005C635D">
          <w:rPr>
            <w:i/>
            <w:rPrChange w:id="574" w:author="Tomas Chovanak" w:date="2017-01-07T18:14:00Z">
              <w:rPr/>
            </w:rPrChange>
          </w:rPr>
          <w:t>"votes"</w:t>
        </w:r>
        <w:r>
          <w:t xml:space="preserve">. By iterating over all patterns votes values of items are updated. Votes value of item </w:t>
        </w:r>
        <w:r w:rsidRPr="00A07785">
          <w:rPr>
            <w:i/>
            <w:rPrChange w:id="575" w:author="Tomas Chovanak" w:date="2017-01-07T18:15:00Z">
              <w:rPr/>
            </w:rPrChange>
          </w:rPr>
          <w:t>i</w:t>
        </w:r>
        <w:r>
          <w:t xml:space="preserve"> that is contained in pattern </w:t>
        </w:r>
      </w:ins>
      <m:oMath>
        <m:sSub>
          <m:sSubPr>
            <m:ctrlPr>
              <w:ins w:id="576" w:author="Tomas Chovanak" w:date="2017-01-07T18:15:00Z">
                <w:rPr>
                  <w:rFonts w:ascii="Cambria Math" w:hAnsi="Cambria Math"/>
                  <w:i/>
                </w:rPr>
              </w:ins>
            </m:ctrlPr>
          </m:sSubPr>
          <m:e>
            <m:r>
              <w:ins w:id="577" w:author="Tomas Chovanak" w:date="2017-01-07T18:14:00Z">
                <w:rPr>
                  <w:rFonts w:ascii="Cambria Math" w:hAnsi="Cambria Math"/>
                  <w:rPrChange w:id="578" w:author="Tomas Chovanak" w:date="2017-01-07T18:15:00Z">
                    <w:rPr>
                      <w:rFonts w:ascii="Cambria Math" w:hAnsi="Cambria Math"/>
                    </w:rPr>
                  </w:rPrChange>
                </w:rPr>
                <m:t>P</m:t>
              </w:ins>
            </m:r>
          </m:e>
          <m:sub>
            <m:r>
              <w:ins w:id="579" w:author="Tomas Chovanak" w:date="2017-01-07T18:14:00Z">
                <w:rPr>
                  <w:rFonts w:ascii="Cambria Math" w:hAnsi="Cambria Math"/>
                  <w:rPrChange w:id="580" w:author="Tomas Chovanak" w:date="2017-01-07T18:15:00Z">
                    <w:rPr>
                      <w:rFonts w:ascii="Cambria Math" w:hAnsi="Cambria Math"/>
                    </w:rPr>
                  </w:rPrChange>
                </w:rPr>
                <m:t>i</m:t>
              </w:ins>
            </m:r>
          </m:sub>
        </m:sSub>
      </m:oMath>
      <w:ins w:id="581" w:author="Tomas Chovanak" w:date="2017-01-07T18:14:00Z">
        <w:r>
          <w:t xml:space="preserve"> and not in </w:t>
        </w:r>
      </w:ins>
      <m:oMath>
        <m:sSub>
          <m:sSubPr>
            <m:ctrlPr>
              <w:ins w:id="582" w:author="Tomas Chovanak" w:date="2017-01-07T18:16:00Z">
                <w:rPr>
                  <w:rFonts w:ascii="Cambria Math" w:hAnsi="Cambria Math"/>
                  <w:i/>
                </w:rPr>
              </w:ins>
            </m:ctrlPr>
          </m:sSubPr>
          <m:e>
            <m:r>
              <w:ins w:id="583" w:author="Tomas Chovanak" w:date="2017-01-07T18:14:00Z">
                <w:rPr>
                  <w:rFonts w:ascii="Cambria Math" w:hAnsi="Cambria Math"/>
                  <w:rPrChange w:id="584" w:author="Tomas Chovanak" w:date="2017-01-07T18:16:00Z">
                    <w:rPr>
                      <w:rFonts w:ascii="Cambria Math" w:hAnsi="Cambria Math"/>
                    </w:rPr>
                  </w:rPrChange>
                </w:rPr>
                <m:t>W</m:t>
              </w:ins>
            </m:r>
          </m:e>
          <m:sub>
            <m:r>
              <w:ins w:id="585" w:author="Tomas Chovanak" w:date="2017-01-07T18:14:00Z">
                <w:rPr>
                  <w:rFonts w:ascii="Cambria Math" w:hAnsi="Cambria Math"/>
                  <w:rPrChange w:id="586" w:author="Tomas Chovanak" w:date="2017-01-07T18:16:00Z">
                    <w:rPr>
                      <w:rFonts w:ascii="Cambria Math" w:hAnsi="Cambria Math"/>
                    </w:rPr>
                  </w:rPrChange>
                </w:rPr>
                <m:t>e</m:t>
              </w:ins>
            </m:r>
          </m:sub>
        </m:sSub>
      </m:oMath>
      <w:ins w:id="587" w:author="Tomas Chovanak" w:date="2017-01-07T18:14:00Z">
        <w:r>
          <w:t xml:space="preserve"> is incremented by </w:t>
        </w:r>
        <m:oMath>
          <m:r>
            <w:rPr>
              <w:rFonts w:ascii="Cambria Math" w:hAnsi="Cambria Math"/>
              <w:rPrChange w:id="588" w:author="Tomas Chovanak" w:date="2017-01-07T18:16:00Z">
                <w:rPr>
                  <w:rFonts w:ascii="Cambria Math" w:hAnsi="Cambria Math"/>
                </w:rPr>
              </w:rPrChange>
            </w:rPr>
            <m:t>support(</m:t>
          </m:r>
        </m:oMath>
      </w:ins>
      <m:oMath>
        <m:sSub>
          <m:sSubPr>
            <m:ctrlPr>
              <w:ins w:id="589" w:author="Tomas Chovanak" w:date="2017-01-07T18:16:00Z">
                <w:rPr>
                  <w:rFonts w:ascii="Cambria Math" w:hAnsi="Cambria Math"/>
                  <w:i/>
                </w:rPr>
              </w:ins>
            </m:ctrlPr>
          </m:sSubPr>
          <m:e>
            <m:r>
              <w:ins w:id="590" w:author="Tomas Chovanak" w:date="2017-01-07T18:14:00Z">
                <w:rPr>
                  <w:rFonts w:ascii="Cambria Math" w:hAnsi="Cambria Math"/>
                  <w:rPrChange w:id="591" w:author="Tomas Chovanak" w:date="2017-01-07T18:16:00Z">
                    <w:rPr>
                      <w:rFonts w:ascii="Cambria Math" w:hAnsi="Cambria Math"/>
                    </w:rPr>
                  </w:rPrChange>
                </w:rPr>
                <m:t>P</m:t>
              </w:ins>
            </m:r>
          </m:e>
          <m:sub>
            <m:r>
              <w:ins w:id="592" w:author="Tomas Chovanak" w:date="2017-01-07T18:14:00Z">
                <w:rPr>
                  <w:rFonts w:ascii="Cambria Math" w:hAnsi="Cambria Math"/>
                  <w:rPrChange w:id="593" w:author="Tomas Chovanak" w:date="2017-01-07T18:16:00Z">
                    <w:rPr>
                      <w:rFonts w:ascii="Cambria Math" w:hAnsi="Cambria Math"/>
                    </w:rPr>
                  </w:rPrChange>
                </w:rPr>
                <m:t>i</m:t>
              </w:ins>
            </m:r>
          </m:sub>
        </m:sSub>
        <m:r>
          <w:ins w:id="594" w:author="Tomas Chovanak" w:date="2017-01-07T18:14:00Z">
            <w:rPr>
              <w:rFonts w:ascii="Cambria Math" w:hAnsi="Cambria Math"/>
              <w:rPrChange w:id="595" w:author="Tomas Chovanak" w:date="2017-01-07T18:16:00Z">
                <w:rPr>
                  <w:rFonts w:ascii="Cambria Math" w:hAnsi="Cambria Math"/>
                </w:rPr>
              </w:rPrChange>
            </w:rPr>
            <m:t>) * lcs(</m:t>
          </w:ins>
        </m:r>
        <m:sSub>
          <m:sSubPr>
            <m:ctrlPr>
              <w:ins w:id="596" w:author="Tomas Chovanak" w:date="2017-01-07T18:17:00Z">
                <w:rPr>
                  <w:rFonts w:ascii="Cambria Math" w:hAnsi="Cambria Math"/>
                  <w:i/>
                </w:rPr>
              </w:ins>
            </m:ctrlPr>
          </m:sSubPr>
          <m:e>
            <m:r>
              <w:ins w:id="597" w:author="Tomas Chovanak" w:date="2017-01-07T18:14:00Z">
                <w:rPr>
                  <w:rFonts w:ascii="Cambria Math" w:hAnsi="Cambria Math"/>
                  <w:rPrChange w:id="598" w:author="Tomas Chovanak" w:date="2017-01-07T18:16:00Z">
                    <w:rPr>
                      <w:rFonts w:ascii="Cambria Math" w:hAnsi="Cambria Math"/>
                    </w:rPr>
                  </w:rPrChange>
                </w:rPr>
                <m:t>P</m:t>
              </w:ins>
            </m:r>
          </m:e>
          <m:sub>
            <m:r>
              <w:ins w:id="599" w:author="Tomas Chovanak" w:date="2017-01-07T18:14:00Z">
                <w:rPr>
                  <w:rFonts w:ascii="Cambria Math" w:hAnsi="Cambria Math"/>
                  <w:rPrChange w:id="600" w:author="Tomas Chovanak" w:date="2017-01-07T18:16:00Z">
                    <w:rPr>
                      <w:rFonts w:ascii="Cambria Math" w:hAnsi="Cambria Math"/>
                    </w:rPr>
                  </w:rPrChange>
                </w:rPr>
                <m:t>i</m:t>
              </w:ins>
            </m:r>
          </m:sub>
        </m:sSub>
        <m:r>
          <w:ins w:id="601" w:author="Tomas Chovanak" w:date="2017-01-07T18:14:00Z">
            <w:rPr>
              <w:rFonts w:ascii="Cambria Math" w:hAnsi="Cambria Math"/>
              <w:rPrChange w:id="602" w:author="Tomas Chovanak" w:date="2017-01-07T18:16:00Z">
                <w:rPr>
                  <w:rFonts w:ascii="Cambria Math" w:hAnsi="Cambria Math"/>
                </w:rPr>
              </w:rPrChange>
            </w:rPr>
            <m:t xml:space="preserve">, </m:t>
          </w:ins>
        </m:r>
        <m:sSub>
          <m:sSubPr>
            <m:ctrlPr>
              <w:ins w:id="603" w:author="Tomas Chovanak" w:date="2017-01-07T18:17:00Z">
                <w:rPr>
                  <w:rFonts w:ascii="Cambria Math" w:hAnsi="Cambria Math"/>
                  <w:i/>
                </w:rPr>
              </w:ins>
            </m:ctrlPr>
          </m:sSubPr>
          <m:e>
            <m:r>
              <w:ins w:id="604" w:author="Tomas Chovanak" w:date="2017-01-07T18:14:00Z">
                <w:rPr>
                  <w:rFonts w:ascii="Cambria Math" w:hAnsi="Cambria Math"/>
                  <w:rPrChange w:id="605" w:author="Tomas Chovanak" w:date="2017-01-07T18:16:00Z">
                    <w:rPr>
                      <w:rFonts w:ascii="Cambria Math" w:hAnsi="Cambria Math"/>
                    </w:rPr>
                  </w:rPrChange>
                </w:rPr>
                <m:t>W</m:t>
              </w:ins>
            </m:r>
          </m:e>
          <m:sub>
            <m:r>
              <w:ins w:id="606" w:author="Tomas Chovanak" w:date="2017-01-07T18:14:00Z">
                <w:rPr>
                  <w:rFonts w:ascii="Cambria Math" w:hAnsi="Cambria Math"/>
                  <w:rPrChange w:id="607" w:author="Tomas Chovanak" w:date="2017-01-07T18:16:00Z">
                    <w:rPr>
                      <w:rFonts w:ascii="Cambria Math" w:hAnsi="Cambria Math"/>
                    </w:rPr>
                  </w:rPrChange>
                </w:rPr>
                <m:t>e</m:t>
              </w:ins>
            </m:r>
          </m:sub>
        </m:sSub>
        <m:r>
          <w:ins w:id="608" w:author="Tomas Chovanak" w:date="2017-01-07T18:14:00Z">
            <w:rPr>
              <w:rFonts w:ascii="Cambria Math" w:hAnsi="Cambria Math"/>
              <w:rPrChange w:id="609" w:author="Tomas Chovanak" w:date="2017-01-07T18:16:00Z">
                <w:rPr>
                  <w:rFonts w:ascii="Cambria Math" w:hAnsi="Cambria Math"/>
                </w:rPr>
              </w:rPrChange>
            </w:rPr>
            <m:t>)</m:t>
          </w:ins>
        </m:r>
      </m:oMath>
      <w:ins w:id="610" w:author="Tomas Chovanak" w:date="2017-01-07T18:14:00Z">
        <w:r>
          <w:t xml:space="preserve"> both normalized to </w:t>
        </w:r>
        <w:r w:rsidRPr="00A07785">
          <w:rPr>
            <w:i/>
            <w:rPrChange w:id="611" w:author="Tomas Chovanak" w:date="2017-01-07T18:17:00Z">
              <w:rPr/>
            </w:rPrChange>
          </w:rPr>
          <w:t>&lt;0,1&gt;</w:t>
        </w:r>
        <w:r>
          <w:t xml:space="preserve"> interval.</w:t>
        </w:r>
      </w:ins>
    </w:p>
    <w:p w:rsidR="00FF11B8" w:rsidRDefault="0024574C">
      <w:pPr>
        <w:pStyle w:val="Para"/>
        <w:numPr>
          <w:ilvl w:val="0"/>
          <w:numId w:val="52"/>
        </w:numPr>
        <w:jc w:val="both"/>
        <w:rPr>
          <w:ins w:id="612" w:author="Tomas Chovanak" w:date="2017-01-08T11:33:00Z"/>
        </w:rPr>
        <w:pPrChange w:id="613" w:author="Tomas Chovanak" w:date="2017-01-08T12:02:00Z">
          <w:pPr>
            <w:pStyle w:val="Para"/>
          </w:pPr>
        </w:pPrChange>
      </w:pPr>
      <w:ins w:id="614" w:author="Tomas Chovanak" w:date="2017-01-07T18:17:00Z">
        <w:r>
          <w:t>Finally</w:t>
        </w:r>
      </w:ins>
      <w:ins w:id="615" w:author="Tomas Chovanak" w:date="2017-01-08T11:32:00Z">
        <w:r w:rsidR="00FF11B8">
          <w:t>,</w:t>
        </w:r>
      </w:ins>
      <w:ins w:id="616" w:author="Tomas Chovanak" w:date="2017-01-07T18:17:00Z">
        <w:r>
          <w:t xml:space="preserve"> </w:t>
        </w:r>
        <w:r w:rsidRPr="0024574C">
          <w:rPr>
            <w:i/>
            <w:rPrChange w:id="617" w:author="Tomas Chovanak" w:date="2017-01-07T18:17:00Z">
              <w:rPr/>
            </w:rPrChange>
          </w:rPr>
          <w:t>M</w:t>
        </w:r>
        <w:r>
          <w:t xml:space="preserve"> is sorted descending by votes values and best </w:t>
        </w:r>
        <w:r w:rsidRPr="0060185D">
          <w:rPr>
            <w:i/>
            <w:rPrChange w:id="618" w:author="Tomas Chovanak" w:date="2017-01-07T18:17:00Z">
              <w:rPr/>
            </w:rPrChange>
          </w:rPr>
          <w:t>r</w:t>
        </w:r>
        <w:r>
          <w:t xml:space="preserve"> items are picked to be recommended to user.</w:t>
        </w:r>
      </w:ins>
    </w:p>
    <w:p w:rsidR="00C14686" w:rsidRDefault="00C14686">
      <w:pPr>
        <w:pStyle w:val="Head2"/>
        <w:jc w:val="both"/>
        <w:rPr>
          <w:ins w:id="619" w:author="Tomas Chovanak" w:date="2017-01-08T11:33:00Z"/>
        </w:rPr>
        <w:pPrChange w:id="620" w:author="Tomas Chovanak" w:date="2017-01-08T12:00:00Z">
          <w:pPr>
            <w:pStyle w:val="Head2"/>
          </w:pPr>
        </w:pPrChange>
      </w:pPr>
      <w:ins w:id="621" w:author="Tomas Chovanak" w:date="2017-01-08T11:33:00Z">
        <w:r>
          <w:t>3.4</w:t>
        </w:r>
        <w:r>
          <w:rPr>
            <w:szCs w:val="22"/>
          </w:rPr>
          <w:t> </w:t>
        </w:r>
        <w:r>
          <w:t xml:space="preserve"> User session processing</w:t>
        </w:r>
      </w:ins>
    </w:p>
    <w:p w:rsidR="003D7185" w:rsidRDefault="00C14686">
      <w:pPr>
        <w:pStyle w:val="Para"/>
        <w:jc w:val="both"/>
        <w:rPr>
          <w:ins w:id="622" w:author="Tomas Chovanak" w:date="2017-01-08T11:47:00Z"/>
        </w:rPr>
        <w:pPrChange w:id="623" w:author="Tomas Chovanak" w:date="2017-01-08T12:00:00Z">
          <w:pPr>
            <w:pStyle w:val="Para"/>
          </w:pPr>
        </w:pPrChange>
      </w:pPr>
      <w:ins w:id="624" w:author="Tomas Chovanak" w:date="2017-01-08T11:34:00Z">
        <w:r>
          <w:t>In this section we describe how every user session is processed.</w:t>
        </w:r>
      </w:ins>
      <w:ins w:id="625" w:author="Tomas Chovanak" w:date="2017-01-08T11:50:00Z">
        <w:r w:rsidR="00506063">
          <w:t xml:space="preserve"> On </w:t>
        </w:r>
      </w:ins>
      <w:ins w:id="626" w:author="Tomas Chovanak" w:date="2017-01-08T11:58:00Z">
        <w:r w:rsidR="005949BA" w:rsidRPr="005949BA">
          <w:rPr>
            <w:highlight w:val="darkYellow"/>
            <w:rPrChange w:id="627" w:author="Tomas Chovanak" w:date="2017-01-08T11:59:00Z">
              <w:rPr>
                <w:color w:val="FF00FF"/>
              </w:rPr>
            </w:rPrChange>
          </w:rPr>
          <w:t>Figure 1</w:t>
        </w:r>
        <w:r w:rsidR="005949BA" w:rsidRPr="005949BA">
          <w:rPr>
            <w:rPrChange w:id="628" w:author="Tomas Chovanak" w:date="2017-01-08T11:58:00Z">
              <w:rPr>
                <w:color w:val="FF00FF"/>
              </w:rPr>
            </w:rPrChange>
          </w:rPr>
          <w:t xml:space="preserve"> </w:t>
        </w:r>
      </w:ins>
      <w:ins w:id="629" w:author="Tomas Chovanak" w:date="2017-01-08T11:50:00Z">
        <w:r w:rsidR="00506063">
          <w:t>is activity diagram for this process.</w:t>
        </w:r>
      </w:ins>
      <w:ins w:id="630" w:author="Tomas Chovanak" w:date="2017-01-08T11:34:00Z">
        <w:r>
          <w:t xml:space="preserve"> This process is designed with regards to evaluation and experiments we perform on it. It is framework where individual components can be changed (etc. different clustering or frequent closed itemsets mining algorithm).</w:t>
        </w:r>
      </w:ins>
      <w:ins w:id="631" w:author="Tomas Chovanak" w:date="2017-01-08T11:35:00Z">
        <w:r w:rsidR="00FF3C76">
          <w:t xml:space="preserve"> </w:t>
        </w:r>
      </w:ins>
      <w:ins w:id="632" w:author="Tomas Chovanak" w:date="2017-01-08T11:34:00Z">
        <w:r>
          <w:t xml:space="preserve">User session represented as set of actions is loaded into process from data stream. First it is used </w:t>
        </w:r>
      </w:ins>
      <w:ins w:id="633" w:author="Tomas Chovanak" w:date="2017-01-08T11:35:00Z">
        <w:r w:rsidR="0045358D">
          <w:t>in</w:t>
        </w:r>
      </w:ins>
      <w:ins w:id="634" w:author="Tomas Chovanak" w:date="2017-01-08T11:34:00Z">
        <w:r>
          <w:t xml:space="preserve"> recommendation</w:t>
        </w:r>
      </w:ins>
      <w:ins w:id="635" w:author="Tomas Chovanak" w:date="2017-01-08T11:36:00Z">
        <w:r w:rsidR="0045358D">
          <w:t xml:space="preserve"> task</w:t>
        </w:r>
      </w:ins>
      <w:ins w:id="636" w:author="Tomas Chovanak" w:date="2017-01-08T11:34:00Z">
        <w:r>
          <w:t xml:space="preserve"> as we proposed in previous section and other evaluation purposes as we describe them later.</w:t>
        </w:r>
      </w:ins>
      <w:ins w:id="637" w:author="Tomas Chovanak" w:date="2017-01-08T11:36:00Z">
        <w:r w:rsidR="003D7185">
          <w:t xml:space="preserve"> Next user model </w:t>
        </w:r>
        <w:r w:rsidR="003D7185" w:rsidRPr="003D7185">
          <w:rPr>
            <w:i/>
            <w:rPrChange w:id="638" w:author="Tomas Chovanak" w:date="2017-01-08T11:36:00Z">
              <w:rPr/>
            </w:rPrChange>
          </w:rPr>
          <w:t>u</w:t>
        </w:r>
        <w:r w:rsidR="003D7185">
          <w:t xml:space="preserve"> is updated. Actions from current session are added to queue in user model and </w:t>
        </w:r>
        <w:r w:rsidR="003D7185" w:rsidRPr="00907655">
          <w:rPr>
            <w:i/>
            <w:rPrChange w:id="639" w:author="Tomas Chovanak" w:date="2017-01-08T11:36:00Z">
              <w:rPr/>
            </w:rPrChange>
          </w:rPr>
          <w:t>u.nsc</w:t>
        </w:r>
        <w:r w:rsidR="003D7185">
          <w:t xml:space="preserve"> (new sessions count) counter is incremented. If </w:t>
        </w:r>
      </w:ins>
      <w:ins w:id="640" w:author="Tomas Chovanak" w:date="2017-01-08T11:37:00Z">
        <w:r w:rsidR="00907655" w:rsidRPr="00907655">
          <w:rPr>
            <w:i/>
            <w:rPrChange w:id="641" w:author="Tomas Chovanak" w:date="2017-01-08T11:37:00Z">
              <w:rPr/>
            </w:rPrChange>
          </w:rPr>
          <w:t>u</w:t>
        </w:r>
      </w:ins>
      <w:ins w:id="642" w:author="Tomas Chovanak" w:date="2017-01-08T11:36:00Z">
        <w:r w:rsidR="00907655" w:rsidRPr="00907655">
          <w:rPr>
            <w:i/>
            <w:rPrChange w:id="643" w:author="Tomas Chovanak" w:date="2017-01-08T11:37:00Z">
              <w:rPr/>
            </w:rPrChange>
          </w:rPr>
          <w:t>.nsc</w:t>
        </w:r>
        <w:r w:rsidR="003D7185">
          <w:t xml:space="preserve"> is greater than input parameter </w:t>
        </w:r>
        <w:r w:rsidR="003D7185" w:rsidRPr="00907655">
          <w:rPr>
            <w:i/>
            <w:rPrChange w:id="644" w:author="Tomas Chovanak" w:date="2017-01-08T11:37:00Z">
              <w:rPr/>
            </w:rPrChange>
          </w:rPr>
          <w:t>tcu</w:t>
        </w:r>
        <w:r w:rsidR="003D7185">
          <w:t xml:space="preserve"> (threshold number of changes in user model) then </w:t>
        </w:r>
        <w:r w:rsidR="008811B1" w:rsidRPr="008811B1">
          <w:rPr>
            <w:i/>
            <w:rPrChange w:id="645" w:author="Tomas Chovanak" w:date="2017-01-08T11:39:00Z">
              <w:rPr/>
            </w:rPrChange>
          </w:rPr>
          <w:t>u.nsc</w:t>
        </w:r>
        <w:r w:rsidR="003D7185">
          <w:t xml:space="preserve"> is nulled and microclusters are updated with ins</w:t>
        </w:r>
        <w:r w:rsidR="00C15FED">
          <w:t xml:space="preserve">tance generated from </w:t>
        </w:r>
      </w:ins>
      <w:ins w:id="646" w:author="Tomas Chovanak" w:date="2017-01-08T11:40:00Z">
        <w:r w:rsidR="008567E5" w:rsidRPr="008567E5">
          <w:rPr>
            <w:i/>
            <w:rPrChange w:id="647" w:author="Tomas Chovanak" w:date="2017-01-08T11:40:00Z">
              <w:rPr/>
            </w:rPrChange>
          </w:rPr>
          <w:t>u.aq</w:t>
        </w:r>
        <w:r w:rsidR="008567E5">
          <w:t xml:space="preserve"> (</w:t>
        </w:r>
      </w:ins>
      <w:ins w:id="648" w:author="Tomas Chovanak" w:date="2017-01-08T11:36:00Z">
        <w:r w:rsidR="00C15FED">
          <w:t>user model</w:t>
        </w:r>
      </w:ins>
      <w:ins w:id="649" w:author="Tomas Chovanak" w:date="2017-01-08T11:40:00Z">
        <w:r w:rsidR="00C15FED">
          <w:t>’</w:t>
        </w:r>
      </w:ins>
      <w:ins w:id="650" w:author="Tomas Chovanak" w:date="2017-01-08T11:36:00Z">
        <w:r w:rsidR="003D7185">
          <w:t xml:space="preserve">s </w:t>
        </w:r>
      </w:ins>
      <w:ins w:id="651" w:author="Tomas Chovanak" w:date="2017-01-08T11:40:00Z">
        <w:r w:rsidR="008567E5">
          <w:t>actions</w:t>
        </w:r>
      </w:ins>
      <w:ins w:id="652" w:author="Tomas Chovanak" w:date="2017-01-08T11:36:00Z">
        <w:r w:rsidR="003D7185">
          <w:t xml:space="preserve"> queue</w:t>
        </w:r>
      </w:ins>
      <w:ins w:id="653" w:author="Tomas Chovanak" w:date="2017-01-08T11:40:00Z">
        <w:r w:rsidR="008567E5">
          <w:t>)</w:t>
        </w:r>
      </w:ins>
      <w:ins w:id="654" w:author="Tomas Chovanak" w:date="2017-01-08T11:36:00Z">
        <w:r w:rsidR="003D7185">
          <w:t xml:space="preserve"> and </w:t>
        </w:r>
      </w:ins>
      <w:ins w:id="655" w:author="Tomas Chovanak" w:date="2017-01-08T11:40:00Z">
        <w:r w:rsidR="00BC4924" w:rsidRPr="00BC4924">
          <w:rPr>
            <w:i/>
            <w:rPrChange w:id="656" w:author="Tomas Chovanak" w:date="2017-01-08T11:40:00Z">
              <w:rPr/>
            </w:rPrChange>
          </w:rPr>
          <w:t>u.</w:t>
        </w:r>
      </w:ins>
      <w:ins w:id="657" w:author="Tomas Chovanak" w:date="2017-01-08T11:36:00Z">
        <w:r w:rsidR="00BC4924" w:rsidRPr="00BC4924">
          <w:rPr>
            <w:i/>
            <w:rPrChange w:id="658" w:author="Tomas Chovanak" w:date="2017-01-08T11:40:00Z">
              <w:rPr/>
            </w:rPrChange>
          </w:rPr>
          <w:t>muc</w:t>
        </w:r>
        <w:r w:rsidR="003D7185">
          <w:t xml:space="preserve"> </w:t>
        </w:r>
        <w:r w:rsidR="007255D9">
          <w:t>(microclusters updates counter)</w:t>
        </w:r>
        <w:r w:rsidR="003D7185">
          <w:t xml:space="preserve"> is incremented by 1.  If number of up</w:t>
        </w:r>
        <w:r w:rsidR="007F6695">
          <w:t>dates in microclusters (</w:t>
        </w:r>
        <w:r w:rsidR="007F6695" w:rsidRPr="007F6695">
          <w:rPr>
            <w:i/>
            <w:rPrChange w:id="659" w:author="Tomas Chovanak" w:date="2017-01-08T11:41:00Z">
              <w:rPr/>
            </w:rPrChange>
          </w:rPr>
          <w:t>muc</w:t>
        </w:r>
        <w:r w:rsidR="00AF621A">
          <w:t>) is</w:t>
        </w:r>
        <w:r w:rsidR="003D7185">
          <w:t xml:space="preserve"> greater than given threshold </w:t>
        </w:r>
        <w:r w:rsidR="003D7185" w:rsidRPr="00AF621A">
          <w:rPr>
            <w:i/>
            <w:rPrChange w:id="660" w:author="Tomas Chovanak" w:date="2017-01-08T11:41:00Z">
              <w:rPr/>
            </w:rPrChange>
          </w:rPr>
          <w:t>tcm</w:t>
        </w:r>
        <w:r w:rsidR="003D7185">
          <w:t xml:space="preserve"> (threshold number of changes</w:t>
        </w:r>
        <w:r w:rsidR="00F81CD2">
          <w:t xml:space="preserve"> in microclusters) then </w:t>
        </w:r>
        <w:r w:rsidR="00F81CD2" w:rsidRPr="00F81CD2">
          <w:rPr>
            <w:i/>
            <w:rPrChange w:id="661" w:author="Tomas Chovanak" w:date="2017-01-08T11:41:00Z">
              <w:rPr/>
            </w:rPrChange>
          </w:rPr>
          <w:t>muc</w:t>
        </w:r>
        <w:r w:rsidR="003D7185">
          <w:t xml:space="preserve"> is nulled and macroclustering is performed. With macroclustering, </w:t>
        </w:r>
        <w:r w:rsidR="003513C4" w:rsidRPr="003513C4">
          <w:rPr>
            <w:i/>
            <w:rPrChange w:id="662" w:author="Tomas Chovanak" w:date="2017-01-08T11:42:00Z">
              <w:rPr/>
            </w:rPrChange>
          </w:rPr>
          <w:t>lmid</w:t>
        </w:r>
        <w:r w:rsidR="003D7185">
          <w:t xml:space="preserve"> (last macroclustering id) is incremented and every old user model </w:t>
        </w:r>
        <w:r w:rsidR="003513C4" w:rsidRPr="003513C4">
          <w:rPr>
            <w:i/>
            <w:rPrChange w:id="663" w:author="Tomas Chovanak" w:date="2017-01-08T11:42:00Z">
              <w:rPr/>
            </w:rPrChange>
          </w:rPr>
          <w:t>u</w:t>
        </w:r>
        <w:r w:rsidR="003D7185">
          <w:t xml:space="preserve">, </w:t>
        </w:r>
        <w:r w:rsidR="003D7185">
          <w:lastRenderedPageBreak/>
          <w:t xml:space="preserve">meeting condition that </w:t>
        </w:r>
        <m:oMath>
          <m:r>
            <w:rPr>
              <w:rFonts w:ascii="Cambria Math" w:hAnsi="Cambria Math"/>
              <w:rPrChange w:id="664" w:author="Tomas Chovanak" w:date="2017-01-08T11:42:00Z">
                <w:rPr>
                  <w:rFonts w:ascii="Cambria Math" w:hAnsi="Cambria Math"/>
                </w:rPr>
              </w:rPrChange>
            </w:rPr>
            <m:t xml:space="preserve">lmid - u.lmid &gt; </m:t>
          </m:r>
        </m:oMath>
      </w:ins>
      <m:oMath>
        <m:r>
          <w:ins w:id="665" w:author="Tomas Chovanak" w:date="2017-01-08T11:42:00Z">
            <w:rPr>
              <w:rFonts w:ascii="Cambria Math" w:hAnsi="Cambria Math"/>
              <w:rPrChange w:id="666" w:author="Tomas Chovanak" w:date="2017-01-08T11:42:00Z">
                <w:rPr>
                  <w:rFonts w:ascii="Cambria Math" w:hAnsi="Cambria Math"/>
                </w:rPr>
              </w:rPrChange>
            </w:rPr>
            <m:t>t</m:t>
          </w:ins>
        </m:r>
        <m:r>
          <w:ins w:id="667" w:author="Tomas Chovanak" w:date="2017-01-08T11:36:00Z">
            <w:rPr>
              <w:rFonts w:ascii="Cambria Math" w:hAnsi="Cambria Math"/>
              <w:rPrChange w:id="668" w:author="Tomas Chovanak" w:date="2017-01-08T11:42:00Z">
                <w:rPr>
                  <w:rFonts w:ascii="Cambria Math" w:hAnsi="Cambria Math"/>
                </w:rPr>
              </w:rPrChange>
            </w:rPr>
            <m:t>cdiff</m:t>
          </w:ins>
        </m:r>
      </m:oMath>
      <w:ins w:id="669" w:author="Tomas Chovanak" w:date="2017-01-08T11:36:00Z">
        <w:r w:rsidR="00B23500">
          <w:t>,</w:t>
        </w:r>
      </w:ins>
      <w:ins w:id="670" w:author="Tomas Chovanak" w:date="2017-01-08T11:43:00Z">
        <w:r w:rsidR="00B23500">
          <w:t xml:space="preserve"> </w:t>
        </w:r>
        <w:r w:rsidR="00946441">
          <w:t xml:space="preserve">(where </w:t>
        </w:r>
        <w:r w:rsidR="00946441" w:rsidRPr="00946441">
          <w:rPr>
            <w:i/>
            <w:rPrChange w:id="671" w:author="Tomas Chovanak" w:date="2017-01-08T11:43:00Z">
              <w:rPr/>
            </w:rPrChange>
          </w:rPr>
          <w:t>tcdiff</w:t>
        </w:r>
        <w:r w:rsidR="00946441">
          <w:t xml:space="preserve"> parameter is threshold of clustering identifiers difference)</w:t>
        </w:r>
      </w:ins>
      <w:ins w:id="672" w:author="Tomas Chovanak" w:date="2017-01-08T11:42:00Z">
        <w:r w:rsidR="003513C4">
          <w:t xml:space="preserve"> </w:t>
        </w:r>
      </w:ins>
      <w:ins w:id="673" w:author="Tomas Chovanak" w:date="2017-01-08T11:36:00Z">
        <w:r w:rsidR="00943E2D">
          <w:t>is deleted from memory.</w:t>
        </w:r>
      </w:ins>
      <w:ins w:id="674" w:author="Tomas Chovanak" w:date="2017-01-08T11:46:00Z">
        <w:r w:rsidR="00943E2D">
          <w:t xml:space="preserve"> </w:t>
        </w:r>
      </w:ins>
      <w:ins w:id="675" w:author="Tomas Chovanak" w:date="2017-01-08T11:36:00Z">
        <w:r w:rsidR="00FB5C97">
          <w:t xml:space="preserve">Next if </w:t>
        </w:r>
      </w:ins>
      <w:ins w:id="676" w:author="Tomas Chovanak" w:date="2017-01-08T11:45:00Z">
        <w:r w:rsidR="003C42D2">
          <w:t>user model</w:t>
        </w:r>
        <w:r w:rsidR="003C42D2" w:rsidRPr="003C42D2">
          <w:rPr>
            <w:i/>
          </w:rPr>
          <w:t xml:space="preserve"> </w:t>
        </w:r>
        <w:r w:rsidR="003C42D2">
          <w:rPr>
            <w:i/>
          </w:rPr>
          <w:t xml:space="preserve">u </w:t>
        </w:r>
        <w:r w:rsidR="003C42D2">
          <w:t xml:space="preserve">has </w:t>
        </w:r>
      </w:ins>
      <w:ins w:id="677" w:author="Tomas Chovanak" w:date="2017-01-08T11:44:00Z">
        <w:r w:rsidR="003C42D2" w:rsidRPr="003C42D2">
          <w:rPr>
            <w:i/>
            <w:rPrChange w:id="678" w:author="Tomas Chovanak" w:date="2017-01-08T11:44:00Z">
              <w:rPr/>
            </w:rPrChange>
          </w:rPr>
          <w:t>u.</w:t>
        </w:r>
      </w:ins>
      <w:ins w:id="679" w:author="Tomas Chovanak" w:date="2017-01-08T11:36:00Z">
        <w:r w:rsidR="00FB5C97" w:rsidRPr="00FB5C97">
          <w:rPr>
            <w:i/>
            <w:rPrChange w:id="680" w:author="Tomas Chovanak" w:date="2017-01-08T11:44:00Z">
              <w:rPr/>
            </w:rPrChange>
          </w:rPr>
          <w:t>lm</w:t>
        </w:r>
        <w:r w:rsidR="003D7185" w:rsidRPr="00FB5C97">
          <w:rPr>
            <w:i/>
            <w:rPrChange w:id="681" w:author="Tomas Chovanak" w:date="2017-01-08T11:44:00Z">
              <w:rPr/>
            </w:rPrChange>
          </w:rPr>
          <w:t>id</w:t>
        </w:r>
        <w:r w:rsidR="003D7185">
          <w:t xml:space="preserve"> </w:t>
        </w:r>
      </w:ins>
      <w:ins w:id="682" w:author="Tomas Chovanak" w:date="2017-01-08T11:45:00Z">
        <w:r w:rsidR="003C42D2">
          <w:t xml:space="preserve">attribute value </w:t>
        </w:r>
      </w:ins>
      <w:ins w:id="683" w:author="Tomas Chovanak" w:date="2017-01-08T11:36:00Z">
        <w:r w:rsidR="00FB5C97">
          <w:t xml:space="preserve">other than current </w:t>
        </w:r>
      </w:ins>
      <w:ins w:id="684" w:author="Tomas Chovanak" w:date="2017-01-08T11:45:00Z">
        <w:r w:rsidR="003C42D2">
          <w:t xml:space="preserve">global </w:t>
        </w:r>
      </w:ins>
      <w:ins w:id="685" w:author="Tomas Chovanak" w:date="2017-01-08T11:36:00Z">
        <w:r w:rsidR="00FB5C97" w:rsidRPr="003C42D2">
          <w:rPr>
            <w:i/>
            <w:rPrChange w:id="686" w:author="Tomas Chovanak" w:date="2017-01-08T11:45:00Z">
              <w:rPr/>
            </w:rPrChange>
          </w:rPr>
          <w:t>lm</w:t>
        </w:r>
        <w:r w:rsidR="003D7185" w:rsidRPr="003C42D2">
          <w:rPr>
            <w:i/>
            <w:rPrChange w:id="687" w:author="Tomas Chovanak" w:date="2017-01-08T11:45:00Z">
              <w:rPr/>
            </w:rPrChange>
          </w:rPr>
          <w:t>id</w:t>
        </w:r>
      </w:ins>
      <w:ins w:id="688" w:author="Tomas Chovanak" w:date="2017-01-08T11:45:00Z">
        <w:r w:rsidR="00A9147F">
          <w:t xml:space="preserve"> then</w:t>
        </w:r>
      </w:ins>
      <w:ins w:id="689" w:author="Tomas Chovanak" w:date="2017-01-08T11:36:00Z">
        <w:r w:rsidR="009A07AD">
          <w:t xml:space="preserve"> </w:t>
        </w:r>
        <w:r w:rsidR="009A07AD" w:rsidRPr="009A07AD">
          <w:rPr>
            <w:i/>
            <w:rPrChange w:id="690" w:author="Tomas Chovanak" w:date="2017-01-08T11:45:00Z">
              <w:rPr/>
            </w:rPrChange>
          </w:rPr>
          <w:t>u</w:t>
        </w:r>
      </w:ins>
      <w:ins w:id="691" w:author="Tomas Chovanak" w:date="2017-01-08T11:46:00Z">
        <w:r w:rsidR="009A07AD">
          <w:rPr>
            <w:i/>
          </w:rPr>
          <w:t>.gid</w:t>
        </w:r>
      </w:ins>
      <w:ins w:id="692" w:author="Tomas Chovanak" w:date="2017-01-08T11:36:00Z">
        <w:r w:rsidR="009A07AD">
          <w:t xml:space="preserve"> is assigned </w:t>
        </w:r>
      </w:ins>
      <w:ins w:id="693" w:author="Tomas Chovanak" w:date="2017-01-08T11:46:00Z">
        <w:r w:rsidR="009A07AD">
          <w:t>identifier</w:t>
        </w:r>
      </w:ins>
      <w:ins w:id="694" w:author="Tomas Chovanak" w:date="2017-01-08T11:36:00Z">
        <w:r w:rsidR="003D7185">
          <w:t xml:space="preserve"> of group he belongs to according </w:t>
        </w:r>
      </w:ins>
      <w:ins w:id="695" w:author="Tomas Chovanak" w:date="2017-01-08T11:46:00Z">
        <w:r w:rsidR="008501DF">
          <w:t xml:space="preserve">to </w:t>
        </w:r>
      </w:ins>
      <w:ins w:id="696" w:author="Tomas Chovanak" w:date="2017-01-08T11:36:00Z">
        <w:r w:rsidR="003D7185">
          <w:t>last macroclustering</w:t>
        </w:r>
      </w:ins>
      <w:ins w:id="697" w:author="Tomas Chovanak" w:date="2017-01-08T11:46:00Z">
        <w:r w:rsidR="006F6FD2">
          <w:t xml:space="preserve"> performed</w:t>
        </w:r>
      </w:ins>
      <w:ins w:id="698" w:author="Tomas Chovanak" w:date="2017-01-08T11:36:00Z">
        <w:r w:rsidR="003D7185">
          <w:t>. Lastly user session with</w:t>
        </w:r>
      </w:ins>
      <w:ins w:id="699" w:author="Tomas Chovanak" w:date="2017-01-08T11:46:00Z">
        <w:r w:rsidR="00195744">
          <w:t xml:space="preserve"> appended</w:t>
        </w:r>
      </w:ins>
      <w:ins w:id="700" w:author="Tomas Chovanak" w:date="2017-01-08T11:36:00Z">
        <w:r w:rsidR="003D7185">
          <w:t xml:space="preserve"> id of group user belongs to is input to algorit</w:t>
        </w:r>
      </w:ins>
      <w:ins w:id="701" w:author="Tomas Chovanak" w:date="2017-01-08T11:46:00Z">
        <w:r w:rsidR="00937AE8">
          <w:t>h</w:t>
        </w:r>
      </w:ins>
      <w:ins w:id="702" w:author="Tomas Chovanak" w:date="2017-01-08T11:36:00Z">
        <w:r w:rsidR="003D7185">
          <w:t xml:space="preserve">m for mining frequent closed itemsets </w:t>
        </w:r>
      </w:ins>
      <w:ins w:id="703" w:author="Tomas Chovanak" w:date="2017-01-08T11:47:00Z">
        <w:r w:rsidR="00826A34">
          <w:t>for</w:t>
        </w:r>
        <w:r w:rsidR="00FB2421">
          <w:t xml:space="preserve"> specific</w:t>
        </w:r>
      </w:ins>
      <w:ins w:id="704" w:author="Tomas Chovanak" w:date="2017-01-08T11:36:00Z">
        <w:r w:rsidR="003D7185">
          <w:t xml:space="preserve"> group and same user session al</w:t>
        </w:r>
        <w:r w:rsidR="00B317E1">
          <w:t>one is input to same alg</w:t>
        </w:r>
        <w:r w:rsidR="003D7185">
          <w:t>orit</w:t>
        </w:r>
      </w:ins>
      <w:ins w:id="705" w:author="Tomas Chovanak" w:date="2017-01-08T11:47:00Z">
        <w:r w:rsidR="00B317E1">
          <w:t>h</w:t>
        </w:r>
      </w:ins>
      <w:ins w:id="706" w:author="Tomas Chovanak" w:date="2017-01-08T11:36:00Z">
        <w:r w:rsidR="003D7185">
          <w:t>m but performed for all users.</w:t>
        </w:r>
      </w:ins>
    </w:p>
    <w:p w:rsidR="006D4A60" w:rsidRPr="00040AE8" w:rsidRDefault="00501FDA">
      <w:pPr>
        <w:pStyle w:val="FigureCaption"/>
        <w:jc w:val="both"/>
        <w:rPr>
          <w:ins w:id="707" w:author="Tomas Chovanak" w:date="2017-01-08T11:48:00Z"/>
        </w:rPr>
        <w:pPrChange w:id="708" w:author="Tomas Chovanak" w:date="2017-01-08T12:00:00Z">
          <w:pPr>
            <w:spacing w:before="240"/>
            <w:jc w:val="center"/>
          </w:pPr>
        </w:pPrChange>
      </w:pPr>
      <w:ins w:id="709" w:author="Tomas Chovanak" w:date="2017-01-08T11:56:00Z">
        <w:r>
          <w:rPr>
            <w:noProof/>
            <w:lang w:val="en-GB" w:eastAsia="en-GB"/>
          </w:rPr>
          <w:drawing>
            <wp:inline distT="0" distB="0" distL="0" distR="0" wp14:anchorId="5683EC53" wp14:editId="1E0DFF40">
              <wp:extent cx="2960370" cy="511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experimenty-en.jpg"/>
                      <pic:cNvPicPr/>
                    </pic:nvPicPr>
                    <pic:blipFill rotWithShape="1">
                      <a:blip r:embed="rId13">
                        <a:extLst>
                          <a:ext uri="{28A0092B-C50C-407E-A947-70E740481C1C}">
                            <a14:useLocalDpi xmlns:a14="http://schemas.microsoft.com/office/drawing/2010/main" val="0"/>
                          </a:ext>
                        </a:extLst>
                      </a:blip>
                      <a:srcRect l="1475" t="1985" r="-934" b="12142"/>
                      <a:stretch/>
                    </pic:blipFill>
                    <pic:spPr bwMode="auto">
                      <a:xfrm>
                        <a:off x="0" y="0"/>
                        <a:ext cx="2971821" cy="5131774"/>
                      </a:xfrm>
                      <a:prstGeom prst="rect">
                        <a:avLst/>
                      </a:prstGeom>
                      <a:ln>
                        <a:noFill/>
                      </a:ln>
                      <a:extLst>
                        <a:ext uri="{53640926-AAD7-44D8-BBD7-CCE9431645EC}">
                          <a14:shadowObscured xmlns:a14="http://schemas.microsoft.com/office/drawing/2010/main"/>
                        </a:ext>
                      </a:extLst>
                    </pic:spPr>
                  </pic:pic>
                </a:graphicData>
              </a:graphic>
            </wp:inline>
          </w:drawing>
        </w:r>
      </w:ins>
    </w:p>
    <w:p w:rsidR="006D4A60" w:rsidRPr="00ED5F35" w:rsidRDefault="005949BA">
      <w:pPr>
        <w:pStyle w:val="FigureCaption"/>
        <w:jc w:val="both"/>
        <w:rPr>
          <w:ins w:id="710" w:author="Tomas Chovanak" w:date="2017-01-08T11:48:00Z"/>
          <w:b w:val="0"/>
        </w:rPr>
      </w:pPr>
      <w:ins w:id="711" w:author="Tomas Chovanak" w:date="2017-01-08T11:58:00Z">
        <w:r w:rsidRPr="005949BA">
          <w:rPr>
            <w:rStyle w:val="Label"/>
            <w:color w:val="auto"/>
            <w:highlight w:val="darkYellow"/>
            <w:rPrChange w:id="712" w:author="Tomas Chovanak" w:date="2017-01-08T11:59:00Z">
              <w:rPr>
                <w:rStyle w:val="Label"/>
                <w:color w:val="FF00FF"/>
              </w:rPr>
            </w:rPrChange>
          </w:rPr>
          <w:t>Figure 1</w:t>
        </w:r>
      </w:ins>
      <w:ins w:id="713" w:author="Tomas Chovanak" w:date="2017-01-08T11:48:00Z">
        <w:r w:rsidR="006D4A60" w:rsidRPr="00ED5F35">
          <w:rPr>
            <w:rStyle w:val="Label"/>
          </w:rPr>
          <w:t>:</w:t>
        </w:r>
        <w:r w:rsidR="006D4A60" w:rsidRPr="00ED5F35">
          <w:rPr>
            <w:color w:val="000000"/>
          </w:rPr>
          <w:t xml:space="preserve"> </w:t>
        </w:r>
      </w:ins>
      <w:ins w:id="714" w:author="Tomas Chovanak" w:date="2017-01-08T11:57:00Z">
        <w:r w:rsidR="0002232E">
          <w:rPr>
            <w:color w:val="000000"/>
          </w:rPr>
          <w:t>Activity diagram displaying p</w:t>
        </w:r>
        <w:r w:rsidR="0002243D">
          <w:t>rocessing of user sessions.</w:t>
        </w:r>
      </w:ins>
      <w:ins w:id="715" w:author="Tomas Chovanak" w:date="2017-01-08T19:41:00Z">
        <w:r w:rsidR="00224A61">
          <w:t xml:space="preserve"> Prefix A means action, prefix O means data object, prefix D means</w:t>
        </w:r>
      </w:ins>
      <w:ins w:id="716" w:author="Tomas Chovanak" w:date="2017-01-08T19:42:00Z">
        <w:r w:rsidR="00224A61">
          <w:t xml:space="preserve"> data source.</w:t>
        </w:r>
      </w:ins>
    </w:p>
    <w:p w:rsidR="00C14686" w:rsidRDefault="00CF4487">
      <w:pPr>
        <w:pStyle w:val="Para"/>
        <w:ind w:firstLine="0"/>
        <w:jc w:val="both"/>
        <w:rPr>
          <w:ins w:id="717" w:author="Tomas Chovanak" w:date="2017-01-08T12:02:00Z"/>
        </w:rPr>
        <w:pPrChange w:id="718" w:author="Tomas Chovanak" w:date="2017-01-08T12:02:00Z">
          <w:pPr>
            <w:pStyle w:val="Para"/>
          </w:pPr>
        </w:pPrChange>
      </w:pPr>
      <w:ins w:id="719" w:author="Tomas Chovanak" w:date="2017-01-08T12:00:00Z">
        <w:r>
          <w:t>Some parts of designed process could be paral</w:t>
        </w:r>
      </w:ins>
      <w:ins w:id="720" w:author="Tomas Chovanak" w:date="2017-01-08T12:01:00Z">
        <w:r>
          <w:t>l</w:t>
        </w:r>
      </w:ins>
      <w:ins w:id="721" w:author="Tomas Chovanak" w:date="2017-01-08T12:00:00Z">
        <w:r>
          <w:t xml:space="preserve">elized. Data stream </w:t>
        </w:r>
      </w:ins>
      <w:ins w:id="722" w:author="Tomas Chovanak" w:date="2017-01-08T12:01:00Z">
        <w:r w:rsidR="00923DC8">
          <w:t xml:space="preserve">could </w:t>
        </w:r>
        <w:r w:rsidR="00E45A3E">
          <w:t xml:space="preserve">be </w:t>
        </w:r>
      </w:ins>
      <w:ins w:id="723" w:author="Tomas Chovanak" w:date="2017-01-08T12:00:00Z">
        <w:r>
          <w:t>copied to 3 separate branches. One branch performing clustering part of process, second branch per</w:t>
        </w:r>
        <w:r w:rsidR="002705DC">
          <w:t>forming mining of group behavio</w:t>
        </w:r>
        <w:r>
          <w:t xml:space="preserve">ral patterns and third branch performing mining of global behavioral patterns. For our evaluation purposes sequential </w:t>
        </w:r>
        <w:r>
          <w:t xml:space="preserve">process was used. But in real application parallelization could be easily adapted to perform </w:t>
        </w:r>
      </w:ins>
      <w:ins w:id="724" w:author="Tomas Chovanak" w:date="2017-01-08T19:26:00Z">
        <w:r w:rsidR="0024321A">
          <w:t xml:space="preserve">processing </w:t>
        </w:r>
      </w:ins>
      <w:ins w:id="725" w:author="Tomas Chovanak" w:date="2017-01-08T12:00:00Z">
        <w:r>
          <w:t>even faster.</w:t>
        </w:r>
      </w:ins>
    </w:p>
    <w:p w:rsidR="00907FEF" w:rsidRPr="009B7028" w:rsidRDefault="00907FEF" w:rsidP="00907FEF">
      <w:pPr>
        <w:pStyle w:val="Head2"/>
        <w:jc w:val="both"/>
        <w:rPr>
          <w:ins w:id="726" w:author="Tomas Chovanak" w:date="2017-01-08T12:02:00Z"/>
          <w:lang w:val="sk-SK"/>
          <w:rPrChange w:id="727" w:author="Tomas Chovanak" w:date="2017-01-08T16:23:00Z">
            <w:rPr>
              <w:ins w:id="728" w:author="Tomas Chovanak" w:date="2017-01-08T12:02:00Z"/>
            </w:rPr>
          </w:rPrChange>
        </w:rPr>
      </w:pPr>
      <w:ins w:id="729" w:author="Tomas Chovanak" w:date="2017-01-08T12:02:00Z">
        <w:r>
          <w:t>3.4</w:t>
        </w:r>
        <w:r>
          <w:rPr>
            <w:szCs w:val="22"/>
          </w:rPr>
          <w:t> </w:t>
        </w:r>
        <w:r>
          <w:t xml:space="preserve"> Speed regulation</w:t>
        </w:r>
      </w:ins>
    </w:p>
    <w:p w:rsidR="00DB2B6E" w:rsidRDefault="004626E2">
      <w:pPr>
        <w:pStyle w:val="Para"/>
        <w:jc w:val="both"/>
        <w:rPr>
          <w:ins w:id="730" w:author="Tomas Chovanak" w:date="2017-01-08T19:34:00Z"/>
        </w:rPr>
        <w:pPrChange w:id="731" w:author="Tomas Chovanak" w:date="2017-01-08T12:00:00Z">
          <w:pPr>
            <w:pStyle w:val="Para"/>
          </w:pPr>
        </w:pPrChange>
      </w:pPr>
      <w:ins w:id="732" w:author="Tomas Chovanak" w:date="2017-01-08T19:27:00Z">
        <w:r>
          <w:t xml:space="preserve">As mentioned in </w:t>
        </w:r>
      </w:ins>
      <w:ins w:id="733" w:author="Tomas Chovanak" w:date="2017-01-08T19:30:00Z">
        <w:r w:rsidR="00377046">
          <w:t xml:space="preserve">[11] </w:t>
        </w:r>
      </w:ins>
      <w:ins w:id="734" w:author="Tomas Chovanak" w:date="2017-01-08T19:27:00Z">
        <w:r>
          <w:t>task of mining frequent itemsets requires balancing requirements for accuracy and effectivity. Higher speed means worse accuracy and better accuracy means lower speed. User should ha</w:t>
        </w:r>
      </w:ins>
      <w:ins w:id="735" w:author="Tomas Chovanak" w:date="2017-01-08T19:33:00Z">
        <w:r w:rsidR="004D73BA">
          <w:t>ve</w:t>
        </w:r>
        <w:r w:rsidR="00EE2058">
          <w:t xml:space="preserve"> </w:t>
        </w:r>
      </w:ins>
      <w:ins w:id="736" w:author="Tomas Chovanak" w:date="2017-01-08T19:27:00Z">
        <w:r>
          <w:t>option to set this balance according to</w:t>
        </w:r>
      </w:ins>
      <w:ins w:id="737" w:author="Tomas Chovanak" w:date="2017-01-08T19:31:00Z">
        <w:r w:rsidR="00030690">
          <w:t xml:space="preserve"> his</w:t>
        </w:r>
      </w:ins>
      <w:ins w:id="738" w:author="Tomas Chovanak" w:date="2017-01-08T19:27:00Z">
        <w:r>
          <w:t xml:space="preserve"> actual needs. In our method we give </w:t>
        </w:r>
      </w:ins>
      <w:ins w:id="739" w:author="Tomas Chovanak" w:date="2017-01-08T19:31:00Z">
        <w:r w:rsidR="00030690">
          <w:t xml:space="preserve">to </w:t>
        </w:r>
      </w:ins>
      <w:ins w:id="740" w:author="Tomas Chovanak" w:date="2017-01-08T19:27:00Z">
        <w:r>
          <w:t xml:space="preserve">user option to set minimal required speed as input parameter </w:t>
        </w:r>
        <w:r w:rsidR="00030690" w:rsidRPr="00030690">
          <w:rPr>
            <w:i/>
            <w:rPrChange w:id="741" w:author="Tomas Chovanak" w:date="2017-01-08T19:31:00Z">
              <w:rPr/>
            </w:rPrChange>
          </w:rPr>
          <w:t>mts</w:t>
        </w:r>
        <w:r>
          <w:t xml:space="preserve"> (minimal transactions per second). As we mentioned</w:t>
        </w:r>
      </w:ins>
      <w:ins w:id="742" w:author="Tomas Chovanak" w:date="2017-01-08T19:31:00Z">
        <w:r w:rsidR="00267378">
          <w:t>,</w:t>
        </w:r>
      </w:ins>
      <w:ins w:id="743" w:author="Tomas Chovanak" w:date="2017-01-08T19:27:00Z">
        <w:r>
          <w:t xml:space="preserve"> </w:t>
        </w:r>
        <w:r w:rsidRPr="00267378">
          <w:rPr>
            <w:i/>
            <w:rPrChange w:id="744" w:author="Tomas Chovanak" w:date="2017-01-08T19:31:00Z">
              <w:rPr/>
            </w:rPrChange>
          </w:rPr>
          <w:t>IncMine</w:t>
        </w:r>
        <w:r w:rsidR="00267378">
          <w:t xml:space="preserve"> alg</w:t>
        </w:r>
        <w:r>
          <w:t>orit</w:t>
        </w:r>
      </w:ins>
      <w:ins w:id="745" w:author="Tomas Chovanak" w:date="2017-01-08T19:31:00Z">
        <w:r w:rsidR="00267378">
          <w:t>h</w:t>
        </w:r>
      </w:ins>
      <w:ins w:id="746" w:author="Tomas Chovanak" w:date="2017-01-08T19:27:00Z">
        <w:r>
          <w:t>m process</w:t>
        </w:r>
      </w:ins>
      <w:ins w:id="747" w:author="Tomas Chovanak" w:date="2017-01-08T19:31:00Z">
        <w:r w:rsidR="00267378">
          <w:t>es</w:t>
        </w:r>
      </w:ins>
      <w:ins w:id="748" w:author="Tomas Chovanak" w:date="2017-01-08T19:27:00Z">
        <w:r>
          <w:t xml:space="preserve"> transactions in batches. Every update of batch (segment) is critical part</w:t>
        </w:r>
        <w:r w:rsidR="00606BEA">
          <w:t xml:space="preserve">. Let </w:t>
        </w:r>
        <w:r w:rsidR="00606BEA" w:rsidRPr="00606BEA">
          <w:rPr>
            <w:i/>
            <w:rPrChange w:id="749" w:author="Tomas Chovanak" w:date="2017-01-08T19:32:00Z">
              <w:rPr/>
            </w:rPrChange>
          </w:rPr>
          <w:t>actspeed</w:t>
        </w:r>
        <w:r>
          <w:t xml:space="preserve"> be actual average speed of processing in transactions per second. Let </w:t>
        </w:r>
        <w:r w:rsidRPr="00606BEA">
          <w:rPr>
            <w:i/>
            <w:rPrChange w:id="750" w:author="Tomas Chovanak" w:date="2017-01-08T19:32:00Z">
              <w:rPr/>
            </w:rPrChange>
          </w:rPr>
          <w:t>ctrans</w:t>
        </w:r>
        <w:r>
          <w:t xml:space="preserve"> be actual number of processed transactions from start of measuring. Then:</w:t>
        </w:r>
      </w:ins>
    </w:p>
    <w:tbl>
      <w:tblPr>
        <w:tblW w:w="5000" w:type="pct"/>
        <w:tblLook w:val="0000" w:firstRow="0" w:lastRow="0" w:firstColumn="0" w:lastColumn="0" w:noHBand="0" w:noVBand="0"/>
      </w:tblPr>
      <w:tblGrid>
        <w:gridCol w:w="4374"/>
        <w:gridCol w:w="426"/>
      </w:tblGrid>
      <w:tr w:rsidR="00DB2B6E" w:rsidRPr="00DA041E" w:rsidTr="001C0020">
        <w:trPr>
          <w:ins w:id="751" w:author="Tomas Chovanak" w:date="2017-01-08T19:34:00Z"/>
        </w:trPr>
        <w:tc>
          <w:tcPr>
            <w:tcW w:w="4695" w:type="pct"/>
            <w:shd w:val="clear" w:color="auto" w:fill="auto"/>
            <w:vAlign w:val="center"/>
          </w:tcPr>
          <w:p w:rsidR="00DB2B6E" w:rsidRPr="00DA041E" w:rsidRDefault="00DB2B6E">
            <w:pPr>
              <w:pStyle w:val="DisplayFormula"/>
              <w:jc w:val="both"/>
              <w:rPr>
                <w:ins w:id="752" w:author="Tomas Chovanak" w:date="2017-01-08T19:34:00Z"/>
              </w:rPr>
            </w:pPr>
            <m:oMathPara>
              <m:oMath>
                <m:r>
                  <w:ins w:id="753" w:author="Tomas Chovanak" w:date="2017-01-08T19:35:00Z">
                    <w:rPr>
                      <w:rFonts w:ascii="Cambria Math" w:hAnsi="Cambria Math"/>
                      <w:lang w:val="en-GB"/>
                    </w:rPr>
                    <m:t>actspeed</m:t>
                  </w:ins>
                </m:r>
                <m:r>
                  <w:ins w:id="754" w:author="Tomas Chovanak" w:date="2017-01-08T19:34:00Z">
                    <w:rPr>
                      <w:rFonts w:ascii="Cambria Math" w:eastAsia="Cambria Math" w:hAnsi="Cambria Math" w:cs="Cambria Math"/>
                      <w:lang w:val="en-GB"/>
                    </w:rPr>
                    <m:t>=</m:t>
                  </w:ins>
                </m:r>
                <m:f>
                  <m:fPr>
                    <m:ctrlPr>
                      <w:ins w:id="755" w:author="Tomas Chovanak" w:date="2017-01-08T19:35:00Z">
                        <w:rPr>
                          <w:rFonts w:ascii="Cambria Math" w:eastAsia="Cambria Math" w:hAnsi="Cambria Math" w:cs="Cambria Math"/>
                          <w:i/>
                          <w:lang w:val="en-GB"/>
                        </w:rPr>
                      </w:ins>
                    </m:ctrlPr>
                  </m:fPr>
                  <m:num>
                    <m:r>
                      <w:ins w:id="756" w:author="Tomas Chovanak" w:date="2017-01-08T19:35:00Z">
                        <w:rPr>
                          <w:rFonts w:ascii="Cambria Math" w:eastAsia="Cambria Math" w:hAnsi="Cambria Math" w:cs="Cambria Math"/>
                          <w:lang w:val="en-GB"/>
                        </w:rPr>
                        <m:t>ctrans</m:t>
                      </w:ins>
                    </m:r>
                  </m:num>
                  <m:den>
                    <m:r>
                      <w:ins w:id="757" w:author="Tomas Chovanak" w:date="2017-01-08T19:35:00Z">
                        <w:rPr>
                          <w:rFonts w:ascii="Cambria Math" w:eastAsia="Cambria Math" w:hAnsi="Cambria Math" w:cs="Cambria Math"/>
                          <w:lang w:val="en-GB"/>
                        </w:rPr>
                        <m:t>mts</m:t>
                      </w:ins>
                    </m:r>
                  </m:den>
                </m:f>
              </m:oMath>
            </m:oMathPara>
          </w:p>
        </w:tc>
        <w:tc>
          <w:tcPr>
            <w:tcW w:w="305" w:type="pct"/>
            <w:shd w:val="clear" w:color="auto" w:fill="auto"/>
            <w:vAlign w:val="center"/>
          </w:tcPr>
          <w:p w:rsidR="00DB2B6E" w:rsidRPr="00DA041E" w:rsidRDefault="00DB2B6E" w:rsidP="001C0020">
            <w:pPr>
              <w:pStyle w:val="DisplayFormula"/>
              <w:jc w:val="both"/>
              <w:rPr>
                <w:ins w:id="758" w:author="Tomas Chovanak" w:date="2017-01-08T19:34:00Z"/>
                <w:lang w:val="en-GB"/>
              </w:rPr>
            </w:pPr>
            <w:ins w:id="759" w:author="Tomas Chovanak" w:date="2017-01-08T19:34:00Z">
              <w:r w:rsidRPr="00DA041E">
                <w:rPr>
                  <w:lang w:val="en-GB"/>
                </w:rPr>
                <w:t>(</w:t>
              </w:r>
              <w:r w:rsidRPr="00DA041E">
                <w:t>1</w:t>
              </w:r>
              <w:r w:rsidRPr="00DA041E">
                <w:rPr>
                  <w:lang w:val="en-GB"/>
                </w:rPr>
                <w:t>)</w:t>
              </w:r>
            </w:ins>
          </w:p>
        </w:tc>
      </w:tr>
    </w:tbl>
    <w:p w:rsidR="00DB2B6E" w:rsidRDefault="00DB2B6E">
      <w:pPr>
        <w:pStyle w:val="Para"/>
        <w:jc w:val="both"/>
        <w:rPr>
          <w:ins w:id="760" w:author="Tomas Chovanak" w:date="2017-01-08T19:34:00Z"/>
        </w:rPr>
        <w:pPrChange w:id="761" w:author="Tomas Chovanak" w:date="2017-01-08T12:00:00Z">
          <w:pPr>
            <w:pStyle w:val="Para"/>
          </w:pPr>
        </w:pPrChange>
      </w:pPr>
    </w:p>
    <w:p w:rsidR="00DB2B6E" w:rsidRDefault="00DB2B6E">
      <w:pPr>
        <w:pStyle w:val="Para"/>
        <w:ind w:firstLine="0"/>
        <w:jc w:val="both"/>
        <w:rPr>
          <w:ins w:id="762" w:author="Tomas Chovanak" w:date="2017-01-08T19:36:00Z"/>
        </w:rPr>
        <w:pPrChange w:id="763" w:author="Tomas Chovanak" w:date="2017-01-08T19:35:00Z">
          <w:pPr>
            <w:pStyle w:val="Para"/>
          </w:pPr>
        </w:pPrChange>
      </w:pPr>
      <w:ins w:id="764" w:author="Tomas Chovanak" w:date="2017-01-08T19:35:00Z">
        <w:r>
          <w:t xml:space="preserve">Let </w:t>
        </w:r>
        <w:r w:rsidRPr="00DB2B6E">
          <w:rPr>
            <w:i/>
            <w:rPrChange w:id="765" w:author="Tomas Chovanak" w:date="2017-01-08T19:36:00Z">
              <w:rPr/>
            </w:rPrChange>
          </w:rPr>
          <w:t>tstart</w:t>
        </w:r>
        <w:r>
          <w:t xml:space="preserve"> be time when</w:t>
        </w:r>
        <w:r w:rsidR="00D203FA">
          <w:t xml:space="preserve"> measuring started. Let </w:t>
        </w:r>
        <w:r w:rsidRPr="00D203FA">
          <w:rPr>
            <w:i/>
            <w:rPrChange w:id="766" w:author="Tomas Chovanak" w:date="2017-01-08T19:36:00Z">
              <w:rPr/>
            </w:rPrChange>
          </w:rPr>
          <w:t>tsupdate</w:t>
        </w:r>
        <w:r>
          <w:t xml:space="preserve"> </w:t>
        </w:r>
      </w:ins>
      <w:ins w:id="767" w:author="Tomas Chovanak" w:date="2017-01-08T19:36:00Z">
        <w:r w:rsidR="00D203FA">
          <w:t>be</w:t>
        </w:r>
      </w:ins>
      <w:ins w:id="768" w:author="Tomas Chovanak" w:date="2017-01-08T19:35:00Z">
        <w:r>
          <w:t xml:space="preserve"> time when update of batch started. We compute maximal allowed time of update </w:t>
        </w:r>
        <w:r w:rsidRPr="00D203FA">
          <w:rPr>
            <w:i/>
            <w:rPrChange w:id="769" w:author="Tomas Chovanak" w:date="2017-01-08T19:36:00Z">
              <w:rPr/>
            </w:rPrChange>
          </w:rPr>
          <w:t>tmax</w:t>
        </w:r>
        <w:r>
          <w:t xml:space="preserve"> before each update as:</w:t>
        </w:r>
      </w:ins>
    </w:p>
    <w:p w:rsidR="0053712E" w:rsidRDefault="0053712E" w:rsidP="00DB2B6E">
      <w:pPr>
        <w:pStyle w:val="Para"/>
        <w:ind w:firstLine="0"/>
        <w:jc w:val="both"/>
        <w:rPr>
          <w:ins w:id="770" w:author="Tomas Chovanak" w:date="2017-01-08T19:36:00Z"/>
        </w:rPr>
      </w:pPr>
      <w:ins w:id="771" w:author="Tomas Chovanak" w:date="2017-01-08T19:36:00Z">
        <w:r>
          <w:tab/>
        </w:r>
      </w:ins>
    </w:p>
    <w:tbl>
      <w:tblPr>
        <w:tblW w:w="5000" w:type="pct"/>
        <w:tblLook w:val="0000" w:firstRow="0" w:lastRow="0" w:firstColumn="0" w:lastColumn="0" w:noHBand="0" w:noVBand="0"/>
      </w:tblPr>
      <w:tblGrid>
        <w:gridCol w:w="4374"/>
        <w:gridCol w:w="426"/>
      </w:tblGrid>
      <w:tr w:rsidR="0053712E" w:rsidRPr="00DA041E" w:rsidTr="00BF3093">
        <w:trPr>
          <w:ins w:id="772" w:author="Tomas Chovanak" w:date="2017-01-08T19:36:00Z"/>
        </w:trPr>
        <w:tc>
          <w:tcPr>
            <w:tcW w:w="4556" w:type="pct"/>
            <w:shd w:val="clear" w:color="auto" w:fill="auto"/>
            <w:vAlign w:val="center"/>
          </w:tcPr>
          <w:p w:rsidR="0053712E" w:rsidRPr="00DA041E" w:rsidRDefault="0053712E">
            <w:pPr>
              <w:pStyle w:val="DisplayFormula"/>
              <w:jc w:val="both"/>
              <w:rPr>
                <w:ins w:id="773" w:author="Tomas Chovanak" w:date="2017-01-08T19:36:00Z"/>
              </w:rPr>
            </w:pPr>
            <m:oMathPara>
              <m:oMath>
                <m:r>
                  <w:ins w:id="774" w:author="Tomas Chovanak" w:date="2017-01-08T19:37:00Z">
                    <w:rPr>
                      <w:rFonts w:ascii="Cambria Math" w:hAnsi="Cambria Math"/>
                      <w:lang w:val="en-GB"/>
                    </w:rPr>
                    <m:t>tmax</m:t>
                  </w:ins>
                </m:r>
                <m:r>
                  <w:ins w:id="775" w:author="Tomas Chovanak" w:date="2017-01-08T19:36:00Z">
                    <w:rPr>
                      <w:rFonts w:ascii="Cambria Math" w:eastAsia="Cambria Math" w:hAnsi="Cambria Math" w:cs="Cambria Math"/>
                      <w:lang w:val="en-GB"/>
                    </w:rPr>
                    <m:t>=</m:t>
                  </w:ins>
                </m:r>
                <m:r>
                  <w:ins w:id="776" w:author="Tomas Chovanak" w:date="2017-01-08T19:37:00Z">
                    <w:rPr>
                      <w:rFonts w:ascii="Cambria Math" w:eastAsia="Cambria Math" w:hAnsi="Cambria Math" w:cs="Cambria Math"/>
                      <w:lang w:val="en-GB"/>
                    </w:rPr>
                    <m:t>actspeed-tsupdate+tstart</m:t>
                  </w:ins>
                </m:r>
              </m:oMath>
            </m:oMathPara>
          </w:p>
        </w:tc>
        <w:tc>
          <w:tcPr>
            <w:tcW w:w="444" w:type="pct"/>
            <w:shd w:val="clear" w:color="auto" w:fill="auto"/>
            <w:vAlign w:val="center"/>
          </w:tcPr>
          <w:p w:rsidR="0053712E" w:rsidRPr="00DA041E" w:rsidRDefault="0053712E" w:rsidP="001C0020">
            <w:pPr>
              <w:pStyle w:val="DisplayFormula"/>
              <w:jc w:val="both"/>
              <w:rPr>
                <w:ins w:id="777" w:author="Tomas Chovanak" w:date="2017-01-08T19:36:00Z"/>
                <w:lang w:val="en-GB"/>
              </w:rPr>
            </w:pPr>
            <w:ins w:id="778" w:author="Tomas Chovanak" w:date="2017-01-08T19:36:00Z">
              <w:r w:rsidRPr="00DA041E">
                <w:rPr>
                  <w:lang w:val="en-GB"/>
                </w:rPr>
                <w:t>(</w:t>
              </w:r>
              <w:r w:rsidR="003E4210">
                <w:t>2</w:t>
              </w:r>
              <w:r w:rsidRPr="00DA041E">
                <w:rPr>
                  <w:lang w:val="en-GB"/>
                </w:rPr>
                <w:t>)</w:t>
              </w:r>
            </w:ins>
          </w:p>
        </w:tc>
      </w:tr>
    </w:tbl>
    <w:p w:rsidR="0053712E" w:rsidRDefault="00A7208B">
      <w:pPr>
        <w:pStyle w:val="Para"/>
        <w:ind w:firstLine="0"/>
        <w:jc w:val="both"/>
        <w:rPr>
          <w:ins w:id="779" w:author="Tomas Chovanak" w:date="2017-01-08T19:45:00Z"/>
        </w:rPr>
        <w:pPrChange w:id="780" w:author="Tomas Chovanak" w:date="2017-01-08T19:35:00Z">
          <w:pPr>
            <w:pStyle w:val="Para"/>
          </w:pPr>
        </w:pPrChange>
      </w:pPr>
      <w:ins w:id="781" w:author="Tomas Chovanak" w:date="2017-01-08T19:37:00Z">
        <w:r>
          <w:t>When</w:t>
        </w:r>
        <w:r w:rsidR="00BF3093">
          <w:t xml:space="preserve"> frequent itemsets</w:t>
        </w:r>
      </w:ins>
      <w:ins w:id="782" w:author="Tomas Chovanak" w:date="2017-01-08T19:38:00Z">
        <w:r>
          <w:t xml:space="preserve"> update in current batch</w:t>
        </w:r>
      </w:ins>
      <w:ins w:id="783" w:author="Tomas Chovanak" w:date="2017-01-08T19:37:00Z">
        <w:r w:rsidR="00BF3093">
          <w:t xml:space="preserve"> takes more than </w:t>
        </w:r>
        <w:r w:rsidR="00BF3093" w:rsidRPr="00A7208B">
          <w:rPr>
            <w:i/>
            <w:rPrChange w:id="784" w:author="Tomas Chovanak" w:date="2017-01-08T19:38:00Z">
              <w:rPr/>
            </w:rPrChange>
          </w:rPr>
          <w:t>tmax</w:t>
        </w:r>
        <w:r w:rsidR="00BF3093">
          <w:t xml:space="preserve"> it is</w:t>
        </w:r>
      </w:ins>
      <w:ins w:id="785" w:author="Tomas Chovanak" w:date="2017-01-08T19:38:00Z">
        <w:r>
          <w:t xml:space="preserve"> simply</w:t>
        </w:r>
      </w:ins>
      <w:ins w:id="786" w:author="Tomas Chovanak" w:date="2017-01-08T19:37:00Z">
        <w:r w:rsidR="00BF3093">
          <w:t xml:space="preserve"> stopped. It means some frequent closed itemsets won't be discovered. In next section we evaluate what effect does it have on accuracy when changing </w:t>
        </w:r>
        <w:r w:rsidR="00BF3093" w:rsidRPr="00707921">
          <w:rPr>
            <w:i/>
            <w:rPrChange w:id="787" w:author="Tomas Chovanak" w:date="2017-01-08T19:38:00Z">
              <w:rPr/>
            </w:rPrChange>
          </w:rPr>
          <w:t>mts</w:t>
        </w:r>
        <w:r w:rsidR="00BF3093">
          <w:t xml:space="preserve"> parameter value. Interesting solution to this p</w:t>
        </w:r>
        <w:r w:rsidR="00051D62">
          <w:t>roblem would be using other alg</w:t>
        </w:r>
        <w:r w:rsidR="00BF3093">
          <w:t>orit</w:t>
        </w:r>
      </w:ins>
      <w:ins w:id="788" w:author="Tomas Chovanak" w:date="2017-01-08T19:38:00Z">
        <w:r w:rsidR="007C37D4">
          <w:t>h</w:t>
        </w:r>
      </w:ins>
      <w:ins w:id="789" w:author="Tomas Chovanak" w:date="2017-01-08T19:37:00Z">
        <w:r w:rsidR="00BF3093">
          <w:t xml:space="preserve">m for mining frequent closed itemsets from batch of transactions with approach of mining </w:t>
        </w:r>
        <w:r w:rsidR="00BF3093" w:rsidRPr="007C37D4">
          <w:rPr>
            <w:i/>
            <w:rPrChange w:id="790" w:author="Tomas Chovanak" w:date="2017-01-08T19:39:00Z">
              <w:rPr/>
            </w:rPrChange>
          </w:rPr>
          <w:t>k</w:t>
        </w:r>
        <w:r w:rsidR="007C37D4">
          <w:t xml:space="preserve"> most frequent itemsets because there</w:t>
        </w:r>
        <w:r w:rsidR="00BF3093">
          <w:t xml:space="preserve"> is no need </w:t>
        </w:r>
      </w:ins>
      <w:ins w:id="791" w:author="Tomas Chovanak" w:date="2017-01-08T19:39:00Z">
        <w:r w:rsidR="007C37D4">
          <w:t>to</w:t>
        </w:r>
      </w:ins>
      <w:ins w:id="792" w:author="Tomas Chovanak" w:date="2017-01-08T19:37:00Z">
        <w:r w:rsidR="00BF3093">
          <w:t xml:space="preserve"> set minimal support thr</w:t>
        </w:r>
        <w:r w:rsidR="00A40DFE">
          <w:t>eshold like one proposed in [12]</w:t>
        </w:r>
        <w:r w:rsidR="00BF3093">
          <w:t xml:space="preserve"> and best patterns are discovered</w:t>
        </w:r>
      </w:ins>
      <w:ins w:id="793" w:author="Tomas Chovanak" w:date="2017-01-08T19:39:00Z">
        <w:r w:rsidR="009F6919">
          <w:t xml:space="preserve"> first</w:t>
        </w:r>
      </w:ins>
      <w:ins w:id="794" w:author="Tomas Chovanak" w:date="2017-01-08T19:37:00Z">
        <w:r w:rsidR="00BF3093">
          <w:t>. Implementing and evaluating this kind of solution is actually outside of scope. As we see in evaluation part high dimensionality is problem that</w:t>
        </w:r>
      </w:ins>
      <w:ins w:id="795" w:author="Tomas Chovanak" w:date="2017-01-08T19:40:00Z">
        <w:r w:rsidR="00944C7E">
          <w:t xml:space="preserve"> primarily</w:t>
        </w:r>
      </w:ins>
      <w:ins w:id="796" w:author="Tomas Chovanak" w:date="2017-01-08T19:37:00Z">
        <w:r w:rsidR="00BF3093">
          <w:t xml:space="preserve"> causes speed deceleration. But with moderate number of differe</w:t>
        </w:r>
        <w:r w:rsidR="00366B10">
          <w:t>nt</w:t>
        </w:r>
      </w:ins>
      <w:ins w:id="797" w:author="Tomas Chovanak" w:date="2017-01-08T19:40:00Z">
        <w:r w:rsidR="00366B10">
          <w:t xml:space="preserve"> possible</w:t>
        </w:r>
      </w:ins>
      <w:ins w:id="798" w:author="Tomas Chovanak" w:date="2017-01-08T19:37:00Z">
        <w:r w:rsidR="00BF3093">
          <w:t xml:space="preserve"> user actions logged solution is very fast.</w:t>
        </w:r>
      </w:ins>
    </w:p>
    <w:p w:rsidR="00087AA6" w:rsidRPr="00D01A4B" w:rsidRDefault="00087AA6" w:rsidP="00087AA6">
      <w:pPr>
        <w:pStyle w:val="Head2"/>
        <w:jc w:val="both"/>
        <w:rPr>
          <w:ins w:id="799" w:author="Tomas Chovanak" w:date="2017-01-08T19:45:00Z"/>
          <w:lang w:val="sk-SK"/>
        </w:rPr>
      </w:pPr>
      <w:ins w:id="800" w:author="Tomas Chovanak" w:date="2017-01-08T19:45:00Z">
        <w:r>
          <w:t>3.4</w:t>
        </w:r>
        <w:r>
          <w:rPr>
            <w:szCs w:val="22"/>
          </w:rPr>
          <w:t> </w:t>
        </w:r>
        <w:r>
          <w:t xml:space="preserve"> S</w:t>
        </w:r>
        <w:r w:rsidR="001C1358">
          <w:t>ummary of parameters used</w:t>
        </w:r>
      </w:ins>
    </w:p>
    <w:p w:rsidR="007B40AE" w:rsidRDefault="000B71EF">
      <w:pPr>
        <w:pStyle w:val="Para"/>
        <w:jc w:val="both"/>
        <w:rPr>
          <w:ins w:id="801" w:author="Tomas Chovanak" w:date="2017-01-08T20:42:00Z"/>
        </w:rPr>
        <w:pPrChange w:id="802" w:author="Tomas Chovanak" w:date="2017-01-08T20:42:00Z">
          <w:pPr>
            <w:pStyle w:val="Para"/>
          </w:pPr>
        </w:pPrChange>
      </w:pPr>
      <w:ins w:id="803" w:author="Tomas Chovanak" w:date="2017-01-08T19:55:00Z">
        <w:r>
          <w:t>One of critical parts of designed process is number of input parameters. There are input parameters for clustering algorithm and for mining frequent closed itemsets algorithm and some parameters required by process itself. We divided</w:t>
        </w:r>
      </w:ins>
      <w:ins w:id="804" w:author="Tomas Chovanak" w:date="2017-01-08T19:56:00Z">
        <w:r w:rsidR="00316131">
          <w:t xml:space="preserve"> these</w:t>
        </w:r>
      </w:ins>
      <w:ins w:id="805" w:author="Tomas Chovanak" w:date="2017-01-08T19:55:00Z">
        <w:r>
          <w:t xml:space="preserve"> parameters into four categories according their purpose. Summary of param</w:t>
        </w:r>
        <w:r w:rsidR="00316131">
          <w:t>eters and categories is in Table 1</w:t>
        </w:r>
        <w:r>
          <w:t xml:space="preserve">. We use </w:t>
        </w:r>
        <w:r w:rsidRPr="00316131">
          <w:rPr>
            <w:i/>
            <w:rPrChange w:id="806" w:author="Tomas Chovanak" w:date="2017-01-08T19:57:00Z">
              <w:rPr/>
            </w:rPrChange>
          </w:rPr>
          <w:t>IncMine</w:t>
        </w:r>
        <w:r>
          <w:t xml:space="preserve"> a</w:t>
        </w:r>
        <w:r w:rsidR="00316AA1">
          <w:t>lg</w:t>
        </w:r>
        <w:r w:rsidR="00316131">
          <w:t>orit</w:t>
        </w:r>
      </w:ins>
      <w:ins w:id="807" w:author="Tomas Chovanak" w:date="2017-01-08T19:57:00Z">
        <w:r w:rsidR="00316AA1">
          <w:t>h</w:t>
        </w:r>
      </w:ins>
      <w:ins w:id="808" w:author="Tomas Chovanak" w:date="2017-01-08T19:55:00Z">
        <w:r w:rsidR="00316131">
          <w:t>m as implemented in</w:t>
        </w:r>
      </w:ins>
      <w:ins w:id="809" w:author="Tomas Chovanak" w:date="2017-01-08T19:57:00Z">
        <w:r w:rsidR="00316AA1">
          <w:t xml:space="preserve"> </w:t>
        </w:r>
        <w:r w:rsidR="00B13079">
          <w:t xml:space="preserve">[13] </w:t>
        </w:r>
        <w:r w:rsidR="00316AA1">
          <w:t>for mining frequent closed itemsets over data stream.</w:t>
        </w:r>
      </w:ins>
      <w:ins w:id="810" w:author="Tomas Chovanak" w:date="2017-01-08T19:55:00Z">
        <w:r w:rsidR="00316131">
          <w:t xml:space="preserve"> </w:t>
        </w:r>
      </w:ins>
      <w:ins w:id="811" w:author="Tomas Chovanak" w:date="2017-01-08T19:57:00Z">
        <w:r w:rsidR="00316AA1">
          <w:t>It</w:t>
        </w:r>
      </w:ins>
      <w:ins w:id="812" w:author="Tomas Chovanak" w:date="2017-01-08T19:55:00Z">
        <w:r w:rsidR="00316AA1">
          <w:t xml:space="preserve"> has it</w:t>
        </w:r>
        <w:r>
          <w:t>s own parameters. Minimal su</w:t>
        </w:r>
        <w:r w:rsidR="008F29A2">
          <w:t>pport is value corresponding to</w:t>
        </w:r>
      </w:ins>
      <w:ins w:id="813" w:author="Tomas Chovanak" w:date="2017-01-08T19:59:00Z">
        <w:r w:rsidR="008F29A2">
          <w:t xml:space="preserve"> </w:t>
        </w:r>
      </w:ins>
      <m:oMath>
        <m:r>
          <w:ins w:id="814" w:author="Tomas Chovanak" w:date="2017-01-08T20:03:00Z">
            <w:rPr>
              <w:rFonts w:ascii="Cambria Math" w:hAnsi="Cambria Math"/>
            </w:rPr>
            <m:t>σ</m:t>
          </w:ins>
        </m:r>
        <m:r>
          <w:ins w:id="815" w:author="Tomas Chovanak" w:date="2017-01-08T20:02:00Z">
            <w:rPr>
              <w:rFonts w:ascii="Cambria Math" w:hAnsi="Cambria Math"/>
            </w:rPr>
            <m:t xml:space="preserve"> </m:t>
          </w:ins>
        </m:r>
      </m:oMath>
      <w:ins w:id="816" w:author="Tomas Chovanak" w:date="2017-01-08T20:00:00Z">
        <w:r w:rsidR="008F29A2" w:rsidRPr="008F29A2">
          <w:rPr>
            <w:rPrChange w:id="817" w:author="Tomas Chovanak" w:date="2017-01-08T20:01:00Z">
              <w:rPr>
                <w:lang w:val="en-GB"/>
              </w:rPr>
            </w:rPrChange>
          </w:rPr>
          <w:t xml:space="preserve"> </w:t>
        </w:r>
      </w:ins>
      <w:ins w:id="818" w:author="Tomas Chovanak" w:date="2017-01-08T19:55:00Z">
        <w:r>
          <w:t xml:space="preserve">parameter in </w:t>
        </w:r>
        <w:r w:rsidRPr="00731431">
          <w:rPr>
            <w:i/>
            <w:rPrChange w:id="819" w:author="Tomas Chovanak" w:date="2017-01-08T20:03:00Z">
              <w:rPr/>
            </w:rPrChange>
          </w:rPr>
          <w:t>IncMine</w:t>
        </w:r>
        <w:r w:rsidR="00731431">
          <w:t xml:space="preserve"> alg</w:t>
        </w:r>
        <w:r>
          <w:t>orit</w:t>
        </w:r>
      </w:ins>
      <w:ins w:id="820" w:author="Tomas Chovanak" w:date="2017-01-08T20:03:00Z">
        <w:r w:rsidR="00731431">
          <w:t>h</w:t>
        </w:r>
      </w:ins>
      <w:ins w:id="821" w:author="Tomas Chovanak" w:date="2017-01-08T19:55:00Z">
        <w:r>
          <w:t xml:space="preserve">m that is used to compute progressive </w:t>
        </w:r>
        <w:r w:rsidR="00265399">
          <w:t>function of minimal support (</w:t>
        </w:r>
      </w:ins>
      <w:ins w:id="822" w:author="Tomas Chovanak" w:date="2017-01-08T20:03:00Z">
        <w:r w:rsidR="0087095F">
          <w:t>MST</w:t>
        </w:r>
      </w:ins>
      <w:ins w:id="823" w:author="Tomas Chovanak" w:date="2017-01-08T19:55:00Z">
        <w:r>
          <w:t xml:space="preserve">) for different segments of actual window. Relaxation </w:t>
        </w:r>
        <w:r w:rsidR="00265399">
          <w:t xml:space="preserve">rate is value corresponding to </w:t>
        </w:r>
        <w:r w:rsidRPr="00265399">
          <w:rPr>
            <w:i/>
            <w:rPrChange w:id="824" w:author="Tomas Chovanak" w:date="2017-01-08T20:03:00Z">
              <w:rPr/>
            </w:rPrChange>
          </w:rPr>
          <w:t>r</w:t>
        </w:r>
        <w:r>
          <w:t xml:space="preserve"> parameter in </w:t>
        </w:r>
        <w:r w:rsidRPr="00265399">
          <w:rPr>
            <w:i/>
            <w:rPrChange w:id="825" w:author="Tomas Chovanak" w:date="2017-01-08T20:03:00Z">
              <w:rPr/>
            </w:rPrChange>
          </w:rPr>
          <w:t>IncMine</w:t>
        </w:r>
        <w:r w:rsidR="00F7708A">
          <w:t xml:space="preserve"> alg</w:t>
        </w:r>
        <w:r>
          <w:t>orit</w:t>
        </w:r>
      </w:ins>
      <w:ins w:id="826" w:author="Tomas Chovanak" w:date="2017-01-08T20:04:00Z">
        <w:r w:rsidR="00F7708A">
          <w:t>h</w:t>
        </w:r>
      </w:ins>
      <w:ins w:id="827" w:author="Tomas Chovanak" w:date="2017-01-08T19:55:00Z">
        <w:r>
          <w:t>m that is used to compute relaxed MST which prevents from deleting potentially frequent itemsets. Segment length is number of transaction</w:t>
        </w:r>
      </w:ins>
      <w:ins w:id="828" w:author="Tomas Chovanak" w:date="2017-01-08T20:04:00Z">
        <w:r w:rsidR="003F02EA">
          <w:t>s</w:t>
        </w:r>
      </w:ins>
      <w:ins w:id="829" w:author="Tomas Chovanak" w:date="2017-01-08T19:55:00Z">
        <w:r>
          <w:t xml:space="preserve"> in one batch update. Window size is number of segments sliding window consists of. We use </w:t>
        </w:r>
        <w:r w:rsidR="00520425">
          <w:rPr>
            <w:i/>
          </w:rPr>
          <w:lastRenderedPageBreak/>
          <w:t>Clus</w:t>
        </w:r>
        <w:r w:rsidRPr="00177654">
          <w:rPr>
            <w:i/>
            <w:rPrChange w:id="830" w:author="Tomas Chovanak" w:date="2017-01-08T20:04:00Z">
              <w:rPr/>
            </w:rPrChange>
          </w:rPr>
          <w:t>tream</w:t>
        </w:r>
        <w:r>
          <w:t xml:space="preserve"> framework as implemented in MOA framework.</w:t>
        </w:r>
      </w:ins>
      <w:ins w:id="831" w:author="Tomas Chovanak" w:date="2017-01-08T20:05:00Z">
        <w:r w:rsidR="0022253F">
          <w:t xml:space="preserve"> I</w:t>
        </w:r>
      </w:ins>
      <w:ins w:id="832" w:author="Tomas Chovanak" w:date="2017-01-08T19:55:00Z">
        <w:r>
          <w:t xml:space="preserve">mportant </w:t>
        </w:r>
      </w:ins>
      <w:ins w:id="833" w:author="Tomas Chovanak" w:date="2017-01-08T20:05:00Z">
        <w:r w:rsidR="0022253F">
          <w:t xml:space="preserve">input </w:t>
        </w:r>
      </w:ins>
      <w:ins w:id="834" w:author="Tomas Chovanak" w:date="2017-01-08T19:55:00Z">
        <w:r>
          <w:t>parameter is desired number of clusters. For clustering also other threshold parameters are important we already mentioned in process description (</w:t>
        </w:r>
        <w:r w:rsidR="002964A4" w:rsidRPr="002964A4">
          <w:rPr>
            <w:i/>
            <w:rPrChange w:id="835" w:author="Tomas Chovanak" w:date="2017-01-08T20:05:00Z">
              <w:rPr/>
            </w:rPrChange>
          </w:rPr>
          <w:t>tcu</w:t>
        </w:r>
        <w:r>
          <w:t xml:space="preserve">, </w:t>
        </w:r>
        <w:r w:rsidRPr="002964A4">
          <w:rPr>
            <w:i/>
            <w:rPrChange w:id="836" w:author="Tomas Chovanak" w:date="2017-01-08T20:05:00Z">
              <w:rPr/>
            </w:rPrChange>
          </w:rPr>
          <w:t>tcm</w:t>
        </w:r>
        <w:r>
          <w:t>).</w:t>
        </w:r>
      </w:ins>
    </w:p>
    <w:p w:rsidR="007B40AE" w:rsidRPr="00CB5BFA" w:rsidRDefault="007B40AE" w:rsidP="007B40AE">
      <w:pPr>
        <w:pStyle w:val="TableCaption"/>
        <w:jc w:val="both"/>
        <w:rPr>
          <w:ins w:id="837" w:author="Tomas Chovanak" w:date="2017-01-08T20:42:00Z"/>
          <w:b w:val="0"/>
        </w:rPr>
      </w:pPr>
      <w:ins w:id="838" w:author="Tomas Chovanak" w:date="2017-01-08T20:42:00Z">
        <w:r w:rsidRPr="00D01A4B">
          <w:rPr>
            <w:rStyle w:val="Label"/>
            <w:color w:val="0000FF"/>
          </w:rPr>
          <w:t>Table 1:</w:t>
        </w:r>
        <w:r w:rsidRPr="00ED5F35">
          <w:t xml:space="preserve"> </w:t>
        </w:r>
      </w:ins>
      <w:ins w:id="839" w:author="Tomas Chovanak" w:date="2017-01-09T19:10:00Z">
        <w:r w:rsidR="00EC53F8">
          <w:t>Summary of parameters.</w:t>
        </w:r>
      </w:ins>
    </w:p>
    <w:tbl>
      <w:tblPr>
        <w:tblStyle w:val="TableGrid"/>
        <w:tblW w:w="4815" w:type="dxa"/>
        <w:tblLayout w:type="fixed"/>
        <w:tblLook w:val="0000" w:firstRow="0" w:lastRow="0" w:firstColumn="0" w:lastColumn="0" w:noHBand="0" w:noVBand="0"/>
        <w:tblPrChange w:id="840" w:author="Tomas Chovanak" w:date="2017-01-09T19:17:00Z">
          <w:tblPr>
            <w:tblStyle w:val="TableGrid"/>
            <w:tblW w:w="0" w:type="auto"/>
            <w:tblLayout w:type="fixed"/>
            <w:tblLook w:val="0000" w:firstRow="0" w:lastRow="0" w:firstColumn="0" w:lastColumn="0" w:noHBand="0" w:noVBand="0"/>
          </w:tblPr>
        </w:tblPrChange>
      </w:tblPr>
      <w:tblGrid>
        <w:gridCol w:w="704"/>
        <w:gridCol w:w="2552"/>
        <w:gridCol w:w="1559"/>
        <w:tblGridChange w:id="841">
          <w:tblGrid>
            <w:gridCol w:w="5"/>
            <w:gridCol w:w="704"/>
            <w:gridCol w:w="425"/>
            <w:gridCol w:w="1337"/>
            <w:gridCol w:w="648"/>
            <w:gridCol w:w="425"/>
            <w:gridCol w:w="142"/>
            <w:gridCol w:w="585"/>
            <w:gridCol w:w="242"/>
            <w:gridCol w:w="165"/>
          </w:tblGrid>
        </w:tblGridChange>
      </w:tblGrid>
      <w:tr w:rsidR="00CA4E4A" w:rsidRPr="00DA041E" w:rsidTr="005C022A">
        <w:trPr>
          <w:trHeight w:val="113"/>
          <w:ins w:id="842" w:author="Tomas Chovanak" w:date="2017-01-08T20:42:00Z"/>
          <w:trPrChange w:id="843" w:author="Tomas Chovanak" w:date="2017-01-09T19:17:00Z">
            <w:trPr>
              <w:gridBefore w:val="1"/>
              <w:gridAfter w:val="0"/>
              <w:trHeight w:val="246"/>
            </w:trPr>
          </w:trPrChange>
        </w:trPr>
        <w:tc>
          <w:tcPr>
            <w:tcW w:w="704" w:type="dxa"/>
            <w:tcPrChange w:id="844" w:author="Tomas Chovanak" w:date="2017-01-09T19:17:00Z">
              <w:tcPr>
                <w:tcW w:w="704" w:type="dxa"/>
              </w:tcPr>
            </w:tcPrChange>
          </w:tcPr>
          <w:p w:rsidR="007B40AE" w:rsidRPr="00CA4E4A" w:rsidRDefault="00CA4E4A">
            <w:pPr>
              <w:spacing w:line="240" w:lineRule="auto"/>
              <w:rPr>
                <w:ins w:id="845" w:author="Tomas Chovanak" w:date="2017-01-08T20:42:00Z"/>
                <w:rFonts w:cs="Linux Libertine"/>
                <w:b/>
                <w:rPrChange w:id="846" w:author="Tomas Chovanak" w:date="2017-01-08T20:57:00Z">
                  <w:rPr>
                    <w:ins w:id="847" w:author="Tomas Chovanak" w:date="2017-01-08T20:42:00Z"/>
                    <w:rFonts w:cs="Linux Libertine"/>
                  </w:rPr>
                </w:rPrChange>
              </w:rPr>
            </w:pPr>
            <w:ins w:id="848" w:author="Tomas Chovanak" w:date="2017-01-08T20:42:00Z">
              <w:r w:rsidRPr="00CA4E4A">
                <w:rPr>
                  <w:b/>
                  <w:rPrChange w:id="849" w:author="Tomas Chovanak" w:date="2017-01-08T20:57:00Z">
                    <w:rPr/>
                  </w:rPrChange>
                </w:rPr>
                <w:t>abbr.</w:t>
              </w:r>
            </w:ins>
          </w:p>
        </w:tc>
        <w:tc>
          <w:tcPr>
            <w:tcW w:w="2552" w:type="dxa"/>
            <w:tcPrChange w:id="850" w:author="Tomas Chovanak" w:date="2017-01-09T19:17:00Z">
              <w:tcPr>
                <w:tcW w:w="2835" w:type="dxa"/>
                <w:gridSpan w:val="4"/>
              </w:tcPr>
            </w:tcPrChange>
          </w:tcPr>
          <w:p w:rsidR="007B40AE" w:rsidRPr="00CA4E4A" w:rsidRDefault="007B40AE" w:rsidP="00D37B32">
            <w:pPr>
              <w:spacing w:line="240" w:lineRule="auto"/>
              <w:rPr>
                <w:ins w:id="851" w:author="Tomas Chovanak" w:date="2017-01-08T20:42:00Z"/>
                <w:rFonts w:cs="Linux Libertine"/>
                <w:b/>
                <w:rPrChange w:id="852" w:author="Tomas Chovanak" w:date="2017-01-08T20:57:00Z">
                  <w:rPr>
                    <w:ins w:id="853" w:author="Tomas Chovanak" w:date="2017-01-08T20:42:00Z"/>
                    <w:rFonts w:cs="Linux Libertine"/>
                  </w:rPr>
                </w:rPrChange>
              </w:rPr>
            </w:pPr>
            <w:ins w:id="854" w:author="Tomas Chovanak" w:date="2017-01-08T20:42:00Z">
              <w:r w:rsidRPr="00CA4E4A">
                <w:rPr>
                  <w:b/>
                  <w:rPrChange w:id="855" w:author="Tomas Chovanak" w:date="2017-01-08T20:57:00Z">
                    <w:rPr/>
                  </w:rPrChange>
                </w:rPr>
                <w:t>full name</w:t>
              </w:r>
            </w:ins>
          </w:p>
        </w:tc>
        <w:tc>
          <w:tcPr>
            <w:tcW w:w="1559" w:type="dxa"/>
            <w:tcPrChange w:id="856" w:author="Tomas Chovanak" w:date="2017-01-09T19:17:00Z">
              <w:tcPr>
                <w:tcW w:w="969" w:type="dxa"/>
                <w:gridSpan w:val="3"/>
              </w:tcPr>
            </w:tcPrChange>
          </w:tcPr>
          <w:p w:rsidR="007B40AE" w:rsidRPr="00CA4E4A" w:rsidRDefault="007B40AE" w:rsidP="00D37B32">
            <w:pPr>
              <w:spacing w:line="240" w:lineRule="auto"/>
              <w:rPr>
                <w:ins w:id="857" w:author="Tomas Chovanak" w:date="2017-01-08T20:42:00Z"/>
                <w:rFonts w:cs="Linux Libertine"/>
                <w:b/>
                <w:rPrChange w:id="858" w:author="Tomas Chovanak" w:date="2017-01-08T20:57:00Z">
                  <w:rPr>
                    <w:ins w:id="859" w:author="Tomas Chovanak" w:date="2017-01-08T20:42:00Z"/>
                    <w:rFonts w:cs="Linux Libertine"/>
                  </w:rPr>
                </w:rPrChange>
              </w:rPr>
            </w:pPr>
            <w:ins w:id="860" w:author="Tomas Chovanak" w:date="2017-01-08T20:42:00Z">
              <w:r w:rsidRPr="00CA4E4A">
                <w:rPr>
                  <w:b/>
                  <w:rPrChange w:id="861" w:author="Tomas Chovanak" w:date="2017-01-08T20:57:00Z">
                    <w:rPr/>
                  </w:rPrChange>
                </w:rPr>
                <w:t>category</w:t>
              </w:r>
            </w:ins>
          </w:p>
        </w:tc>
      </w:tr>
      <w:tr w:rsidR="00CA4E4A" w:rsidRPr="00DA041E" w:rsidTr="005C022A">
        <w:trPr>
          <w:trHeight w:val="113"/>
          <w:ins w:id="862" w:author="Tomas Chovanak" w:date="2017-01-08T20:42:00Z"/>
          <w:trPrChange w:id="863" w:author="Tomas Chovanak" w:date="2017-01-09T19:17:00Z">
            <w:trPr>
              <w:gridBefore w:val="1"/>
              <w:trHeight w:val="507"/>
            </w:trPr>
          </w:trPrChange>
        </w:trPr>
        <w:tc>
          <w:tcPr>
            <w:tcW w:w="704" w:type="dxa"/>
            <w:tcPrChange w:id="864" w:author="Tomas Chovanak" w:date="2017-01-09T19:17:00Z">
              <w:tcPr>
                <w:tcW w:w="704" w:type="dxa"/>
              </w:tcPr>
            </w:tcPrChange>
          </w:tcPr>
          <w:p w:rsidR="007B40AE" w:rsidRPr="00CA4E4A" w:rsidRDefault="007B40AE" w:rsidP="00D37B32">
            <w:pPr>
              <w:spacing w:line="240" w:lineRule="auto"/>
              <w:rPr>
                <w:ins w:id="865" w:author="Tomas Chovanak" w:date="2017-01-08T20:42:00Z"/>
                <w:rFonts w:cs="Linux Libertine"/>
                <w:i/>
                <w:rPrChange w:id="866" w:author="Tomas Chovanak" w:date="2017-01-08T20:57:00Z">
                  <w:rPr>
                    <w:ins w:id="867" w:author="Tomas Chovanak" w:date="2017-01-08T20:42:00Z"/>
                    <w:rFonts w:cs="Linux Libertine"/>
                  </w:rPr>
                </w:rPrChange>
              </w:rPr>
            </w:pPr>
            <w:ins w:id="868" w:author="Tomas Chovanak" w:date="2017-01-08T20:42:00Z">
              <w:r w:rsidRPr="00CA4E4A">
                <w:rPr>
                  <w:i/>
                  <w:rPrChange w:id="869" w:author="Tomas Chovanak" w:date="2017-01-08T20:57:00Z">
                    <w:rPr/>
                  </w:rPrChange>
                </w:rPr>
                <w:t>ms</w:t>
              </w:r>
            </w:ins>
          </w:p>
        </w:tc>
        <w:tc>
          <w:tcPr>
            <w:tcW w:w="2552" w:type="dxa"/>
            <w:tcPrChange w:id="870" w:author="Tomas Chovanak" w:date="2017-01-09T19:17:00Z">
              <w:tcPr>
                <w:tcW w:w="2835" w:type="dxa"/>
                <w:gridSpan w:val="4"/>
              </w:tcPr>
            </w:tcPrChange>
          </w:tcPr>
          <w:p w:rsidR="007B40AE" w:rsidRPr="00DA041E" w:rsidRDefault="007B40AE" w:rsidP="00D37B32">
            <w:pPr>
              <w:spacing w:line="240" w:lineRule="auto"/>
              <w:rPr>
                <w:ins w:id="871" w:author="Tomas Chovanak" w:date="2017-01-08T20:42:00Z"/>
                <w:rFonts w:cs="Linux Libertine"/>
              </w:rPr>
            </w:pPr>
            <w:ins w:id="872" w:author="Tomas Chovanak" w:date="2017-01-08T20:42:00Z">
              <w:r>
                <w:t>minimal support</w:t>
              </w:r>
            </w:ins>
          </w:p>
        </w:tc>
        <w:tc>
          <w:tcPr>
            <w:tcW w:w="1559" w:type="dxa"/>
            <w:tcPrChange w:id="873" w:author="Tomas Chovanak" w:date="2017-01-09T19:17:00Z">
              <w:tcPr>
                <w:tcW w:w="1134" w:type="dxa"/>
                <w:gridSpan w:val="4"/>
              </w:tcPr>
            </w:tcPrChange>
          </w:tcPr>
          <w:p w:rsidR="007B40AE" w:rsidRPr="00DA041E" w:rsidRDefault="007B40AE" w:rsidP="00D37B32">
            <w:pPr>
              <w:spacing w:line="240" w:lineRule="auto"/>
              <w:rPr>
                <w:ins w:id="874" w:author="Tomas Chovanak" w:date="2017-01-08T20:42:00Z"/>
                <w:rFonts w:cs="Linux Libertine"/>
              </w:rPr>
            </w:pPr>
            <w:ins w:id="875" w:author="Tomas Chovanak" w:date="2017-01-08T20:42:00Z">
              <w:r>
                <w:t>IncMine</w:t>
              </w:r>
            </w:ins>
          </w:p>
        </w:tc>
      </w:tr>
      <w:tr w:rsidR="00CA4E4A" w:rsidRPr="00DA041E" w:rsidTr="005C022A">
        <w:trPr>
          <w:trHeight w:val="113"/>
          <w:ins w:id="876" w:author="Tomas Chovanak" w:date="2017-01-08T20:42:00Z"/>
          <w:trPrChange w:id="877" w:author="Tomas Chovanak" w:date="2017-01-09T19:17:00Z">
            <w:trPr>
              <w:gridBefore w:val="1"/>
              <w:gridAfter w:val="0"/>
              <w:trHeight w:val="260"/>
            </w:trPr>
          </w:trPrChange>
        </w:trPr>
        <w:tc>
          <w:tcPr>
            <w:tcW w:w="704" w:type="dxa"/>
            <w:tcPrChange w:id="878" w:author="Tomas Chovanak" w:date="2017-01-09T19:17:00Z">
              <w:tcPr>
                <w:tcW w:w="704" w:type="dxa"/>
              </w:tcPr>
            </w:tcPrChange>
          </w:tcPr>
          <w:p w:rsidR="007B40AE" w:rsidRPr="00CA4E4A" w:rsidRDefault="007B40AE" w:rsidP="00D37B32">
            <w:pPr>
              <w:spacing w:line="240" w:lineRule="auto"/>
              <w:rPr>
                <w:ins w:id="879" w:author="Tomas Chovanak" w:date="2017-01-08T20:42:00Z"/>
                <w:rFonts w:cs="Linux Libertine"/>
                <w:i/>
                <w:rPrChange w:id="880" w:author="Tomas Chovanak" w:date="2017-01-08T20:57:00Z">
                  <w:rPr>
                    <w:ins w:id="881" w:author="Tomas Chovanak" w:date="2017-01-08T20:42:00Z"/>
                    <w:rFonts w:cs="Linux Libertine"/>
                  </w:rPr>
                </w:rPrChange>
              </w:rPr>
            </w:pPr>
            <w:ins w:id="882" w:author="Tomas Chovanak" w:date="2017-01-08T20:43:00Z">
              <w:r w:rsidRPr="00CA4E4A">
                <w:rPr>
                  <w:i/>
                  <w:rPrChange w:id="883" w:author="Tomas Chovanak" w:date="2017-01-08T20:57:00Z">
                    <w:rPr/>
                  </w:rPrChange>
                </w:rPr>
                <w:t>rr</w:t>
              </w:r>
            </w:ins>
          </w:p>
        </w:tc>
        <w:tc>
          <w:tcPr>
            <w:tcW w:w="2552" w:type="dxa"/>
            <w:tcPrChange w:id="884" w:author="Tomas Chovanak" w:date="2017-01-09T19:17:00Z">
              <w:tcPr>
                <w:tcW w:w="2835" w:type="dxa"/>
                <w:gridSpan w:val="4"/>
              </w:tcPr>
            </w:tcPrChange>
          </w:tcPr>
          <w:p w:rsidR="007B40AE" w:rsidRPr="00DA041E" w:rsidRDefault="007B40AE" w:rsidP="00D37B32">
            <w:pPr>
              <w:spacing w:line="240" w:lineRule="auto"/>
              <w:rPr>
                <w:ins w:id="885" w:author="Tomas Chovanak" w:date="2017-01-08T20:42:00Z"/>
                <w:rFonts w:cs="Linux Libertine"/>
              </w:rPr>
            </w:pPr>
            <w:ins w:id="886" w:author="Tomas Chovanak" w:date="2017-01-08T20:43:00Z">
              <w:r>
                <w:t>relaxation rate</w:t>
              </w:r>
            </w:ins>
          </w:p>
        </w:tc>
        <w:tc>
          <w:tcPr>
            <w:tcW w:w="1559" w:type="dxa"/>
            <w:tcPrChange w:id="887" w:author="Tomas Chovanak" w:date="2017-01-09T19:17:00Z">
              <w:tcPr>
                <w:tcW w:w="969" w:type="dxa"/>
                <w:gridSpan w:val="3"/>
              </w:tcPr>
            </w:tcPrChange>
          </w:tcPr>
          <w:p w:rsidR="007B40AE" w:rsidRPr="00DA041E" w:rsidRDefault="007B40AE" w:rsidP="00D37B32">
            <w:pPr>
              <w:spacing w:line="240" w:lineRule="auto"/>
              <w:rPr>
                <w:ins w:id="888" w:author="Tomas Chovanak" w:date="2017-01-08T20:42:00Z"/>
                <w:rFonts w:cs="Linux Libertine"/>
              </w:rPr>
            </w:pPr>
            <w:ins w:id="889" w:author="Tomas Chovanak" w:date="2017-01-08T20:43:00Z">
              <w:r>
                <w:t>IncMine</w:t>
              </w:r>
            </w:ins>
          </w:p>
        </w:tc>
      </w:tr>
      <w:tr w:rsidR="00B04D70" w:rsidRPr="00DA041E" w:rsidTr="005C022A">
        <w:tblPrEx>
          <w:tblPrExChange w:id="890" w:author="Tomas Chovanak" w:date="2017-01-09T19:17: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113"/>
          <w:ins w:id="891" w:author="Tomas Chovanak" w:date="2017-01-08T20:44:00Z"/>
          <w:trPrChange w:id="892" w:author="Tomas Chovanak" w:date="2017-01-09T19:17:00Z">
            <w:trPr>
              <w:gridAfter w:val="0"/>
              <w:jc w:val="center"/>
            </w:trPr>
          </w:trPrChange>
        </w:trPr>
        <w:tc>
          <w:tcPr>
            <w:tcW w:w="704" w:type="dxa"/>
            <w:shd w:val="clear" w:color="000000" w:fill="auto"/>
            <w:tcPrChange w:id="893" w:author="Tomas Chovanak" w:date="2017-01-09T19:17:00Z">
              <w:tcPr>
                <w:tcW w:w="1134" w:type="dxa"/>
                <w:gridSpan w:val="3"/>
                <w:tcBorders>
                  <w:bottom w:val="single" w:sz="2" w:space="0" w:color="auto"/>
                </w:tcBorders>
                <w:shd w:val="clear" w:color="000000" w:fill="auto"/>
              </w:tcPr>
            </w:tcPrChange>
          </w:tcPr>
          <w:p w:rsidR="00B04D70" w:rsidRPr="00CA4E4A" w:rsidRDefault="00B04D70" w:rsidP="00D37B32">
            <w:pPr>
              <w:spacing w:line="240" w:lineRule="auto"/>
              <w:rPr>
                <w:ins w:id="894" w:author="Tomas Chovanak" w:date="2017-01-08T20:44:00Z"/>
                <w:i/>
                <w:rPrChange w:id="895" w:author="Tomas Chovanak" w:date="2017-01-08T20:57:00Z">
                  <w:rPr>
                    <w:ins w:id="896" w:author="Tomas Chovanak" w:date="2017-01-08T20:44:00Z"/>
                  </w:rPr>
                </w:rPrChange>
              </w:rPr>
            </w:pPr>
            <w:ins w:id="897" w:author="Tomas Chovanak" w:date="2017-01-08T20:44:00Z">
              <w:r w:rsidRPr="00CA4E4A">
                <w:rPr>
                  <w:i/>
                  <w:rPrChange w:id="898" w:author="Tomas Chovanak" w:date="2017-01-08T20:57:00Z">
                    <w:rPr/>
                  </w:rPrChange>
                </w:rPr>
                <w:t>sl</w:t>
              </w:r>
            </w:ins>
          </w:p>
        </w:tc>
        <w:tc>
          <w:tcPr>
            <w:tcW w:w="2552" w:type="dxa"/>
            <w:shd w:val="clear" w:color="000000" w:fill="auto"/>
            <w:tcPrChange w:id="899" w:author="Tomas Chovanak" w:date="2017-01-09T19:17:00Z">
              <w:tcPr>
                <w:tcW w:w="1337" w:type="dxa"/>
                <w:tcBorders>
                  <w:bottom w:val="single" w:sz="2" w:space="0" w:color="auto"/>
                </w:tcBorders>
                <w:shd w:val="clear" w:color="000000" w:fill="auto"/>
              </w:tcPr>
            </w:tcPrChange>
          </w:tcPr>
          <w:p w:rsidR="00B04D70" w:rsidRDefault="00B04D70" w:rsidP="00D37B32">
            <w:pPr>
              <w:spacing w:line="240" w:lineRule="auto"/>
              <w:rPr>
                <w:ins w:id="900" w:author="Tomas Chovanak" w:date="2017-01-08T20:44:00Z"/>
              </w:rPr>
            </w:pPr>
            <w:ins w:id="901" w:author="Tomas Chovanak" w:date="2017-01-08T20:44:00Z">
              <w:r>
                <w:t>segment length</w:t>
              </w:r>
            </w:ins>
          </w:p>
        </w:tc>
        <w:tc>
          <w:tcPr>
            <w:tcW w:w="1559" w:type="dxa"/>
            <w:shd w:val="clear" w:color="000000" w:fill="auto"/>
            <w:tcPrChange w:id="902" w:author="Tomas Chovanak" w:date="2017-01-09T19:17:00Z">
              <w:tcPr>
                <w:tcW w:w="1800" w:type="dxa"/>
                <w:gridSpan w:val="4"/>
                <w:tcBorders>
                  <w:bottom w:val="single" w:sz="2" w:space="0" w:color="auto"/>
                </w:tcBorders>
                <w:shd w:val="clear" w:color="000000" w:fill="auto"/>
              </w:tcPr>
            </w:tcPrChange>
          </w:tcPr>
          <w:p w:rsidR="00B04D70" w:rsidRDefault="00B04D70" w:rsidP="00D37B32">
            <w:pPr>
              <w:spacing w:line="240" w:lineRule="auto"/>
              <w:rPr>
                <w:ins w:id="903" w:author="Tomas Chovanak" w:date="2017-01-08T20:44:00Z"/>
              </w:rPr>
            </w:pPr>
            <w:ins w:id="904" w:author="Tomas Chovanak" w:date="2017-01-08T20:45:00Z">
              <w:r>
                <w:t>IncMine</w:t>
              </w:r>
            </w:ins>
          </w:p>
        </w:tc>
      </w:tr>
      <w:tr w:rsidR="00B04D70" w:rsidRPr="00DA041E" w:rsidTr="005C022A">
        <w:tblPrEx>
          <w:tblPrExChange w:id="905" w:author="Tomas Chovanak" w:date="2017-01-09T19:17: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113"/>
          <w:ins w:id="906" w:author="Tomas Chovanak" w:date="2017-01-08T20:45:00Z"/>
          <w:trPrChange w:id="907" w:author="Tomas Chovanak" w:date="2017-01-09T19:17:00Z">
            <w:trPr>
              <w:gridAfter w:val="0"/>
              <w:jc w:val="center"/>
            </w:trPr>
          </w:trPrChange>
        </w:trPr>
        <w:tc>
          <w:tcPr>
            <w:tcW w:w="704" w:type="dxa"/>
            <w:shd w:val="clear" w:color="000000" w:fill="auto"/>
            <w:tcPrChange w:id="908" w:author="Tomas Chovanak" w:date="2017-01-09T19:17:00Z">
              <w:tcPr>
                <w:tcW w:w="1134" w:type="dxa"/>
                <w:gridSpan w:val="3"/>
                <w:tcBorders>
                  <w:bottom w:val="single" w:sz="2" w:space="0" w:color="auto"/>
                </w:tcBorders>
                <w:shd w:val="clear" w:color="000000" w:fill="auto"/>
              </w:tcPr>
            </w:tcPrChange>
          </w:tcPr>
          <w:p w:rsidR="00B04D70" w:rsidRPr="00CA4E4A" w:rsidRDefault="00B04D70" w:rsidP="00D37B32">
            <w:pPr>
              <w:spacing w:line="240" w:lineRule="auto"/>
              <w:rPr>
                <w:ins w:id="909" w:author="Tomas Chovanak" w:date="2017-01-08T20:45:00Z"/>
                <w:i/>
                <w:rPrChange w:id="910" w:author="Tomas Chovanak" w:date="2017-01-08T20:57:00Z">
                  <w:rPr>
                    <w:ins w:id="911" w:author="Tomas Chovanak" w:date="2017-01-08T20:45:00Z"/>
                  </w:rPr>
                </w:rPrChange>
              </w:rPr>
            </w:pPr>
            <w:ins w:id="912" w:author="Tomas Chovanak" w:date="2017-01-08T20:45:00Z">
              <w:r w:rsidRPr="00CA4E4A">
                <w:rPr>
                  <w:i/>
                  <w:rPrChange w:id="913" w:author="Tomas Chovanak" w:date="2017-01-08T20:57:00Z">
                    <w:rPr/>
                  </w:rPrChange>
                </w:rPr>
                <w:t>ws</w:t>
              </w:r>
            </w:ins>
          </w:p>
        </w:tc>
        <w:tc>
          <w:tcPr>
            <w:tcW w:w="2552" w:type="dxa"/>
            <w:shd w:val="clear" w:color="000000" w:fill="auto"/>
            <w:tcPrChange w:id="914" w:author="Tomas Chovanak" w:date="2017-01-09T19:17:00Z">
              <w:tcPr>
                <w:tcW w:w="1337" w:type="dxa"/>
                <w:tcBorders>
                  <w:bottom w:val="single" w:sz="2" w:space="0" w:color="auto"/>
                </w:tcBorders>
                <w:shd w:val="clear" w:color="000000" w:fill="auto"/>
              </w:tcPr>
            </w:tcPrChange>
          </w:tcPr>
          <w:p w:rsidR="00B04D70" w:rsidRDefault="00B04D70" w:rsidP="00D37B32">
            <w:pPr>
              <w:spacing w:line="240" w:lineRule="auto"/>
              <w:rPr>
                <w:ins w:id="915" w:author="Tomas Chovanak" w:date="2017-01-08T20:45:00Z"/>
              </w:rPr>
            </w:pPr>
            <w:ins w:id="916" w:author="Tomas Chovanak" w:date="2017-01-08T20:45:00Z">
              <w:r>
                <w:t>window size</w:t>
              </w:r>
            </w:ins>
          </w:p>
        </w:tc>
        <w:tc>
          <w:tcPr>
            <w:tcW w:w="1559" w:type="dxa"/>
            <w:shd w:val="clear" w:color="000000" w:fill="auto"/>
            <w:tcPrChange w:id="917" w:author="Tomas Chovanak" w:date="2017-01-09T19:17:00Z">
              <w:tcPr>
                <w:tcW w:w="1800" w:type="dxa"/>
                <w:gridSpan w:val="4"/>
                <w:tcBorders>
                  <w:bottom w:val="single" w:sz="2" w:space="0" w:color="auto"/>
                </w:tcBorders>
                <w:shd w:val="clear" w:color="000000" w:fill="auto"/>
              </w:tcPr>
            </w:tcPrChange>
          </w:tcPr>
          <w:p w:rsidR="00B04D70" w:rsidRDefault="00B04D70" w:rsidP="00D37B32">
            <w:pPr>
              <w:spacing w:line="240" w:lineRule="auto"/>
              <w:rPr>
                <w:ins w:id="918" w:author="Tomas Chovanak" w:date="2017-01-08T20:45:00Z"/>
              </w:rPr>
            </w:pPr>
            <w:ins w:id="919" w:author="Tomas Chovanak" w:date="2017-01-08T20:45:00Z">
              <w:r>
                <w:t>IncMine</w:t>
              </w:r>
            </w:ins>
          </w:p>
        </w:tc>
      </w:tr>
      <w:tr w:rsidR="00B04D70" w:rsidRPr="00DA041E" w:rsidTr="005C022A">
        <w:tblPrEx>
          <w:tblPrExChange w:id="920" w:author="Tomas Chovanak" w:date="2017-01-09T19:17: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113"/>
          <w:ins w:id="921" w:author="Tomas Chovanak" w:date="2017-01-08T20:45:00Z"/>
          <w:trPrChange w:id="922" w:author="Tomas Chovanak" w:date="2017-01-09T19:17:00Z">
            <w:trPr>
              <w:gridAfter w:val="0"/>
              <w:jc w:val="center"/>
            </w:trPr>
          </w:trPrChange>
        </w:trPr>
        <w:tc>
          <w:tcPr>
            <w:tcW w:w="704" w:type="dxa"/>
            <w:shd w:val="clear" w:color="000000" w:fill="auto"/>
            <w:tcPrChange w:id="923" w:author="Tomas Chovanak" w:date="2017-01-09T19:17:00Z">
              <w:tcPr>
                <w:tcW w:w="1134" w:type="dxa"/>
                <w:gridSpan w:val="3"/>
                <w:tcBorders>
                  <w:bottom w:val="single" w:sz="2" w:space="0" w:color="auto"/>
                </w:tcBorders>
                <w:shd w:val="clear" w:color="000000" w:fill="auto"/>
              </w:tcPr>
            </w:tcPrChange>
          </w:tcPr>
          <w:p w:rsidR="00B04D70" w:rsidRPr="00CA4E4A" w:rsidRDefault="00B04D70" w:rsidP="00D37B32">
            <w:pPr>
              <w:spacing w:line="240" w:lineRule="auto"/>
              <w:rPr>
                <w:ins w:id="924" w:author="Tomas Chovanak" w:date="2017-01-08T20:45:00Z"/>
                <w:i/>
                <w:rPrChange w:id="925" w:author="Tomas Chovanak" w:date="2017-01-08T20:57:00Z">
                  <w:rPr>
                    <w:ins w:id="926" w:author="Tomas Chovanak" w:date="2017-01-08T20:45:00Z"/>
                  </w:rPr>
                </w:rPrChange>
              </w:rPr>
            </w:pPr>
            <w:ins w:id="927" w:author="Tomas Chovanak" w:date="2017-01-08T20:45:00Z">
              <w:r w:rsidRPr="00CA4E4A">
                <w:rPr>
                  <w:i/>
                  <w:rPrChange w:id="928" w:author="Tomas Chovanak" w:date="2017-01-08T20:57:00Z">
                    <w:rPr/>
                  </w:rPrChange>
                </w:rPr>
                <w:t>gc</w:t>
              </w:r>
            </w:ins>
          </w:p>
        </w:tc>
        <w:tc>
          <w:tcPr>
            <w:tcW w:w="2552" w:type="dxa"/>
            <w:shd w:val="clear" w:color="000000" w:fill="auto"/>
            <w:tcPrChange w:id="929" w:author="Tomas Chovanak" w:date="2017-01-09T19:17:00Z">
              <w:tcPr>
                <w:tcW w:w="1337" w:type="dxa"/>
                <w:tcBorders>
                  <w:bottom w:val="single" w:sz="2" w:space="0" w:color="auto"/>
                </w:tcBorders>
                <w:shd w:val="clear" w:color="000000" w:fill="auto"/>
              </w:tcPr>
            </w:tcPrChange>
          </w:tcPr>
          <w:p w:rsidR="00B04D70" w:rsidRDefault="00B04D70" w:rsidP="00D37B32">
            <w:pPr>
              <w:spacing w:line="240" w:lineRule="auto"/>
              <w:rPr>
                <w:ins w:id="930" w:author="Tomas Chovanak" w:date="2017-01-08T20:45:00Z"/>
              </w:rPr>
            </w:pPr>
            <w:ins w:id="931" w:author="Tomas Chovanak" w:date="2017-01-08T20:45:00Z">
              <w:r>
                <w:t>groups count</w:t>
              </w:r>
            </w:ins>
          </w:p>
        </w:tc>
        <w:tc>
          <w:tcPr>
            <w:tcW w:w="1559" w:type="dxa"/>
            <w:shd w:val="clear" w:color="000000" w:fill="auto"/>
            <w:tcPrChange w:id="932" w:author="Tomas Chovanak" w:date="2017-01-09T19:17:00Z">
              <w:tcPr>
                <w:tcW w:w="1800" w:type="dxa"/>
                <w:gridSpan w:val="4"/>
                <w:tcBorders>
                  <w:bottom w:val="single" w:sz="2" w:space="0" w:color="auto"/>
                </w:tcBorders>
                <w:shd w:val="clear" w:color="000000" w:fill="auto"/>
              </w:tcPr>
            </w:tcPrChange>
          </w:tcPr>
          <w:p w:rsidR="00B04D70" w:rsidRDefault="00B04D70" w:rsidP="00D37B32">
            <w:pPr>
              <w:spacing w:line="240" w:lineRule="auto"/>
              <w:rPr>
                <w:ins w:id="933" w:author="Tomas Chovanak" w:date="2017-01-08T20:45:00Z"/>
              </w:rPr>
            </w:pPr>
            <w:ins w:id="934" w:author="Tomas Chovanak" w:date="2017-01-08T20:45:00Z">
              <w:r>
                <w:t>clustering</w:t>
              </w:r>
            </w:ins>
          </w:p>
        </w:tc>
      </w:tr>
      <w:tr w:rsidR="00B04D70" w:rsidRPr="00DA041E" w:rsidTr="005C022A">
        <w:tblPrEx>
          <w:tblPrExChange w:id="935" w:author="Tomas Chovanak" w:date="2017-01-09T19:17: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113"/>
          <w:ins w:id="936" w:author="Tomas Chovanak" w:date="2017-01-08T20:52:00Z"/>
          <w:trPrChange w:id="937" w:author="Tomas Chovanak" w:date="2017-01-09T19:17:00Z">
            <w:trPr>
              <w:gridAfter w:val="0"/>
              <w:jc w:val="center"/>
            </w:trPr>
          </w:trPrChange>
        </w:trPr>
        <w:tc>
          <w:tcPr>
            <w:tcW w:w="704" w:type="dxa"/>
            <w:shd w:val="clear" w:color="000000" w:fill="auto"/>
            <w:tcPrChange w:id="938" w:author="Tomas Chovanak" w:date="2017-01-09T19:17:00Z">
              <w:tcPr>
                <w:tcW w:w="1134" w:type="dxa"/>
                <w:gridSpan w:val="3"/>
                <w:tcBorders>
                  <w:bottom w:val="single" w:sz="2" w:space="0" w:color="auto"/>
                </w:tcBorders>
                <w:shd w:val="clear" w:color="000000" w:fill="auto"/>
              </w:tcPr>
            </w:tcPrChange>
          </w:tcPr>
          <w:p w:rsidR="00B04D70" w:rsidRPr="00CA4E4A" w:rsidRDefault="00B04D70" w:rsidP="00D37B32">
            <w:pPr>
              <w:spacing w:line="240" w:lineRule="auto"/>
              <w:rPr>
                <w:ins w:id="939" w:author="Tomas Chovanak" w:date="2017-01-08T20:52:00Z"/>
                <w:i/>
                <w:rPrChange w:id="940" w:author="Tomas Chovanak" w:date="2017-01-08T20:57:00Z">
                  <w:rPr>
                    <w:ins w:id="941" w:author="Tomas Chovanak" w:date="2017-01-08T20:52:00Z"/>
                  </w:rPr>
                </w:rPrChange>
              </w:rPr>
            </w:pPr>
            <w:ins w:id="942" w:author="Tomas Chovanak" w:date="2017-01-08T20:52:00Z">
              <w:r w:rsidRPr="00CA4E4A">
                <w:rPr>
                  <w:i/>
                  <w:rPrChange w:id="943" w:author="Tomas Chovanak" w:date="2017-01-08T20:57:00Z">
                    <w:rPr/>
                  </w:rPrChange>
                </w:rPr>
                <w:t>tcu</w:t>
              </w:r>
            </w:ins>
          </w:p>
        </w:tc>
        <w:tc>
          <w:tcPr>
            <w:tcW w:w="2552" w:type="dxa"/>
            <w:shd w:val="clear" w:color="000000" w:fill="auto"/>
            <w:tcPrChange w:id="944" w:author="Tomas Chovanak" w:date="2017-01-09T19:17:00Z">
              <w:tcPr>
                <w:tcW w:w="1337" w:type="dxa"/>
                <w:tcBorders>
                  <w:bottom w:val="single" w:sz="2" w:space="0" w:color="auto"/>
                </w:tcBorders>
                <w:shd w:val="clear" w:color="000000" w:fill="auto"/>
              </w:tcPr>
            </w:tcPrChange>
          </w:tcPr>
          <w:p w:rsidR="00B04D70" w:rsidRDefault="00B04D70" w:rsidP="00D37B32">
            <w:pPr>
              <w:spacing w:line="240" w:lineRule="auto"/>
              <w:rPr>
                <w:ins w:id="945" w:author="Tomas Chovanak" w:date="2017-01-08T20:52:00Z"/>
              </w:rPr>
            </w:pPr>
            <w:ins w:id="946" w:author="Tomas Chovanak" w:date="2017-01-08T20:52:00Z">
              <w:r>
                <w:t>threshold number of changes in usermodel</w:t>
              </w:r>
            </w:ins>
          </w:p>
        </w:tc>
        <w:tc>
          <w:tcPr>
            <w:tcW w:w="1559" w:type="dxa"/>
            <w:shd w:val="clear" w:color="000000" w:fill="auto"/>
            <w:tcPrChange w:id="947" w:author="Tomas Chovanak" w:date="2017-01-09T19:17:00Z">
              <w:tcPr>
                <w:tcW w:w="1800" w:type="dxa"/>
                <w:gridSpan w:val="4"/>
                <w:tcBorders>
                  <w:bottom w:val="single" w:sz="2" w:space="0" w:color="auto"/>
                </w:tcBorders>
                <w:shd w:val="clear" w:color="000000" w:fill="auto"/>
              </w:tcPr>
            </w:tcPrChange>
          </w:tcPr>
          <w:p w:rsidR="00B04D70" w:rsidRDefault="00B04D70" w:rsidP="00D37B32">
            <w:pPr>
              <w:spacing w:line="240" w:lineRule="auto"/>
              <w:rPr>
                <w:ins w:id="948" w:author="Tomas Chovanak" w:date="2017-01-08T20:52:00Z"/>
              </w:rPr>
            </w:pPr>
            <w:ins w:id="949" w:author="Tomas Chovanak" w:date="2017-01-08T20:52:00Z">
              <w:r>
                <w:t>clustering</w:t>
              </w:r>
            </w:ins>
          </w:p>
        </w:tc>
      </w:tr>
      <w:tr w:rsidR="00CA4E4A" w:rsidRPr="00DA041E" w:rsidTr="005C022A">
        <w:trPr>
          <w:trHeight w:val="113"/>
          <w:ins w:id="950" w:author="Tomas Chovanak" w:date="2017-01-08T20:54:00Z"/>
          <w:trPrChange w:id="951" w:author="Tomas Chovanak" w:date="2017-01-09T19:17:00Z">
            <w:trPr>
              <w:gridBefore w:val="1"/>
              <w:gridAfter w:val="0"/>
              <w:trHeight w:val="418"/>
            </w:trPr>
          </w:trPrChange>
        </w:trPr>
        <w:tc>
          <w:tcPr>
            <w:tcW w:w="704" w:type="dxa"/>
            <w:tcPrChange w:id="952" w:author="Tomas Chovanak" w:date="2017-01-09T19:17:00Z">
              <w:tcPr>
                <w:tcW w:w="704" w:type="dxa"/>
              </w:tcPr>
            </w:tcPrChange>
          </w:tcPr>
          <w:p w:rsidR="00CA4E4A" w:rsidRPr="00CA4E4A" w:rsidRDefault="00CA4E4A" w:rsidP="00D37B32">
            <w:pPr>
              <w:spacing w:line="240" w:lineRule="auto"/>
              <w:rPr>
                <w:ins w:id="953" w:author="Tomas Chovanak" w:date="2017-01-08T20:54:00Z"/>
                <w:i/>
                <w:rPrChange w:id="954" w:author="Tomas Chovanak" w:date="2017-01-08T20:57:00Z">
                  <w:rPr>
                    <w:ins w:id="955" w:author="Tomas Chovanak" w:date="2017-01-08T20:54:00Z"/>
                  </w:rPr>
                </w:rPrChange>
              </w:rPr>
            </w:pPr>
            <w:ins w:id="956" w:author="Tomas Chovanak" w:date="2017-01-08T20:55:00Z">
              <w:r w:rsidRPr="00CA4E4A">
                <w:rPr>
                  <w:i/>
                  <w:rPrChange w:id="957" w:author="Tomas Chovanak" w:date="2017-01-08T20:57:00Z">
                    <w:rPr/>
                  </w:rPrChange>
                </w:rPr>
                <w:t>tcm</w:t>
              </w:r>
            </w:ins>
          </w:p>
        </w:tc>
        <w:tc>
          <w:tcPr>
            <w:tcW w:w="2552" w:type="dxa"/>
            <w:tcPrChange w:id="958" w:author="Tomas Chovanak" w:date="2017-01-09T19:17:00Z">
              <w:tcPr>
                <w:tcW w:w="2835" w:type="dxa"/>
                <w:gridSpan w:val="4"/>
              </w:tcPr>
            </w:tcPrChange>
          </w:tcPr>
          <w:p w:rsidR="00CA4E4A" w:rsidRDefault="00CA4E4A" w:rsidP="00D37B32">
            <w:pPr>
              <w:spacing w:line="240" w:lineRule="auto"/>
              <w:rPr>
                <w:ins w:id="959" w:author="Tomas Chovanak" w:date="2017-01-08T20:54:00Z"/>
              </w:rPr>
            </w:pPr>
            <w:ins w:id="960" w:author="Tomas Chovanak" w:date="2017-01-08T20:55:00Z">
              <w:r>
                <w:t>threshold number of changes in microclusters</w:t>
              </w:r>
            </w:ins>
          </w:p>
        </w:tc>
        <w:tc>
          <w:tcPr>
            <w:tcW w:w="1559" w:type="dxa"/>
            <w:tcPrChange w:id="961" w:author="Tomas Chovanak" w:date="2017-01-09T19:17:00Z">
              <w:tcPr>
                <w:tcW w:w="969" w:type="dxa"/>
                <w:gridSpan w:val="3"/>
              </w:tcPr>
            </w:tcPrChange>
          </w:tcPr>
          <w:p w:rsidR="00CA4E4A" w:rsidRDefault="00CA4E4A" w:rsidP="00D37B32">
            <w:pPr>
              <w:spacing w:line="240" w:lineRule="auto"/>
              <w:rPr>
                <w:ins w:id="962" w:author="Tomas Chovanak" w:date="2017-01-08T20:54:00Z"/>
              </w:rPr>
            </w:pPr>
            <w:ins w:id="963" w:author="Tomas Chovanak" w:date="2017-01-08T20:55:00Z">
              <w:r>
                <w:t>clustering</w:t>
              </w:r>
            </w:ins>
          </w:p>
        </w:tc>
      </w:tr>
      <w:tr w:rsidR="00CA4E4A" w:rsidRPr="00DA041E" w:rsidTr="005C022A">
        <w:trPr>
          <w:trHeight w:val="113"/>
          <w:ins w:id="964" w:author="Tomas Chovanak" w:date="2017-01-08T20:54:00Z"/>
          <w:trPrChange w:id="965" w:author="Tomas Chovanak" w:date="2017-01-09T19:17:00Z">
            <w:trPr>
              <w:gridBefore w:val="1"/>
              <w:gridAfter w:val="0"/>
              <w:trHeight w:val="418"/>
            </w:trPr>
          </w:trPrChange>
        </w:trPr>
        <w:tc>
          <w:tcPr>
            <w:tcW w:w="704" w:type="dxa"/>
            <w:tcPrChange w:id="966" w:author="Tomas Chovanak" w:date="2017-01-09T19:17:00Z">
              <w:tcPr>
                <w:tcW w:w="704" w:type="dxa"/>
              </w:tcPr>
            </w:tcPrChange>
          </w:tcPr>
          <w:p w:rsidR="00CA4E4A" w:rsidRPr="00CA4E4A" w:rsidRDefault="00CA4E4A" w:rsidP="00D37B32">
            <w:pPr>
              <w:spacing w:line="240" w:lineRule="auto"/>
              <w:rPr>
                <w:ins w:id="967" w:author="Tomas Chovanak" w:date="2017-01-08T20:54:00Z"/>
                <w:i/>
                <w:rPrChange w:id="968" w:author="Tomas Chovanak" w:date="2017-01-08T20:57:00Z">
                  <w:rPr>
                    <w:ins w:id="969" w:author="Tomas Chovanak" w:date="2017-01-08T20:54:00Z"/>
                  </w:rPr>
                </w:rPrChange>
              </w:rPr>
            </w:pPr>
            <w:ins w:id="970" w:author="Tomas Chovanak" w:date="2017-01-08T20:55:00Z">
              <w:r w:rsidRPr="00CA4E4A">
                <w:rPr>
                  <w:i/>
                  <w:rPrChange w:id="971" w:author="Tomas Chovanak" w:date="2017-01-08T20:57:00Z">
                    <w:rPr/>
                  </w:rPrChange>
                </w:rPr>
                <w:t>mmc</w:t>
              </w:r>
            </w:ins>
          </w:p>
        </w:tc>
        <w:tc>
          <w:tcPr>
            <w:tcW w:w="2552" w:type="dxa"/>
            <w:tcPrChange w:id="972" w:author="Tomas Chovanak" w:date="2017-01-09T19:17:00Z">
              <w:tcPr>
                <w:tcW w:w="2835" w:type="dxa"/>
                <w:gridSpan w:val="4"/>
              </w:tcPr>
            </w:tcPrChange>
          </w:tcPr>
          <w:p w:rsidR="00CA4E4A" w:rsidRDefault="00CA4E4A" w:rsidP="00D37B32">
            <w:pPr>
              <w:spacing w:line="240" w:lineRule="auto"/>
              <w:rPr>
                <w:ins w:id="973" w:author="Tomas Chovanak" w:date="2017-01-08T20:54:00Z"/>
              </w:rPr>
            </w:pPr>
            <w:ins w:id="974" w:author="Tomas Chovanak" w:date="2017-01-08T20:55:00Z">
              <w:r>
                <w:t>maximal microclusters count</w:t>
              </w:r>
            </w:ins>
          </w:p>
        </w:tc>
        <w:tc>
          <w:tcPr>
            <w:tcW w:w="1559" w:type="dxa"/>
            <w:tcPrChange w:id="975" w:author="Tomas Chovanak" w:date="2017-01-09T19:17:00Z">
              <w:tcPr>
                <w:tcW w:w="969" w:type="dxa"/>
                <w:gridSpan w:val="3"/>
              </w:tcPr>
            </w:tcPrChange>
          </w:tcPr>
          <w:p w:rsidR="00CA4E4A" w:rsidRDefault="00CA4E4A" w:rsidP="00D37B32">
            <w:pPr>
              <w:spacing w:line="240" w:lineRule="auto"/>
              <w:rPr>
                <w:ins w:id="976" w:author="Tomas Chovanak" w:date="2017-01-08T20:54:00Z"/>
              </w:rPr>
            </w:pPr>
            <w:ins w:id="977" w:author="Tomas Chovanak" w:date="2017-01-08T20:55:00Z">
              <w:r>
                <w:t>clustering</w:t>
              </w:r>
            </w:ins>
          </w:p>
        </w:tc>
      </w:tr>
      <w:tr w:rsidR="00CA4E4A" w:rsidRPr="00DA041E" w:rsidTr="005C022A">
        <w:trPr>
          <w:trHeight w:val="113"/>
          <w:ins w:id="978" w:author="Tomas Chovanak" w:date="2017-01-08T20:55:00Z"/>
          <w:trPrChange w:id="979" w:author="Tomas Chovanak" w:date="2017-01-09T19:17:00Z">
            <w:trPr>
              <w:gridBefore w:val="1"/>
              <w:trHeight w:val="418"/>
            </w:trPr>
          </w:trPrChange>
        </w:trPr>
        <w:tc>
          <w:tcPr>
            <w:tcW w:w="704" w:type="dxa"/>
            <w:tcPrChange w:id="980" w:author="Tomas Chovanak" w:date="2017-01-09T19:17:00Z">
              <w:tcPr>
                <w:tcW w:w="704" w:type="dxa"/>
              </w:tcPr>
            </w:tcPrChange>
          </w:tcPr>
          <w:p w:rsidR="00CA4E4A" w:rsidRPr="00CA4E4A" w:rsidRDefault="00CA4E4A" w:rsidP="00D37B32">
            <w:pPr>
              <w:spacing w:line="240" w:lineRule="auto"/>
              <w:rPr>
                <w:ins w:id="981" w:author="Tomas Chovanak" w:date="2017-01-08T20:55:00Z"/>
                <w:i/>
                <w:rPrChange w:id="982" w:author="Tomas Chovanak" w:date="2017-01-08T20:57:00Z">
                  <w:rPr>
                    <w:ins w:id="983" w:author="Tomas Chovanak" w:date="2017-01-08T20:55:00Z"/>
                  </w:rPr>
                </w:rPrChange>
              </w:rPr>
            </w:pPr>
            <w:ins w:id="984" w:author="Tomas Chovanak" w:date="2017-01-08T20:55:00Z">
              <w:r w:rsidRPr="00CA4E4A">
                <w:rPr>
                  <w:i/>
                  <w:rPrChange w:id="985" w:author="Tomas Chovanak" w:date="2017-01-08T20:57:00Z">
                    <w:rPr/>
                  </w:rPrChange>
                </w:rPr>
                <w:t>ews</w:t>
              </w:r>
            </w:ins>
          </w:p>
        </w:tc>
        <w:tc>
          <w:tcPr>
            <w:tcW w:w="2552" w:type="dxa"/>
            <w:tcPrChange w:id="986" w:author="Tomas Chovanak" w:date="2017-01-09T19:17:00Z">
              <w:tcPr>
                <w:tcW w:w="2977" w:type="dxa"/>
                <w:gridSpan w:val="5"/>
              </w:tcPr>
            </w:tcPrChange>
          </w:tcPr>
          <w:p w:rsidR="00CA4E4A" w:rsidRDefault="00CA4E4A" w:rsidP="00D37B32">
            <w:pPr>
              <w:spacing w:line="240" w:lineRule="auto"/>
              <w:rPr>
                <w:ins w:id="987" w:author="Tomas Chovanak" w:date="2017-01-08T20:55:00Z"/>
              </w:rPr>
            </w:pPr>
            <w:ins w:id="988" w:author="Tomas Chovanak" w:date="2017-01-08T20:55:00Z">
              <w:r>
                <w:t>evaluation window size</w:t>
              </w:r>
            </w:ins>
          </w:p>
        </w:tc>
        <w:tc>
          <w:tcPr>
            <w:tcW w:w="1559" w:type="dxa"/>
            <w:tcPrChange w:id="989" w:author="Tomas Chovanak" w:date="2017-01-09T19:17:00Z">
              <w:tcPr>
                <w:tcW w:w="992" w:type="dxa"/>
                <w:gridSpan w:val="3"/>
              </w:tcPr>
            </w:tcPrChange>
          </w:tcPr>
          <w:p w:rsidR="00CA4E4A" w:rsidRDefault="00CA4E4A" w:rsidP="00D37B32">
            <w:pPr>
              <w:spacing w:line="240" w:lineRule="auto"/>
              <w:rPr>
                <w:ins w:id="990" w:author="Tomas Chovanak" w:date="2017-01-08T20:55:00Z"/>
              </w:rPr>
            </w:pPr>
            <w:ins w:id="991" w:author="Tomas Chovanak" w:date="2017-01-08T20:55:00Z">
              <w:r>
                <w:t>recommendation</w:t>
              </w:r>
            </w:ins>
          </w:p>
        </w:tc>
      </w:tr>
      <w:tr w:rsidR="00CA4E4A" w:rsidRPr="00DA041E" w:rsidTr="005C022A">
        <w:trPr>
          <w:trHeight w:val="113"/>
          <w:ins w:id="992" w:author="Tomas Chovanak" w:date="2017-01-08T20:56:00Z"/>
          <w:trPrChange w:id="993" w:author="Tomas Chovanak" w:date="2017-01-09T19:17:00Z">
            <w:trPr>
              <w:gridBefore w:val="1"/>
              <w:trHeight w:val="418"/>
            </w:trPr>
          </w:trPrChange>
        </w:trPr>
        <w:tc>
          <w:tcPr>
            <w:tcW w:w="704" w:type="dxa"/>
            <w:tcPrChange w:id="994" w:author="Tomas Chovanak" w:date="2017-01-09T19:17:00Z">
              <w:tcPr>
                <w:tcW w:w="704" w:type="dxa"/>
              </w:tcPr>
            </w:tcPrChange>
          </w:tcPr>
          <w:p w:rsidR="00CA4E4A" w:rsidRPr="00CA4E4A" w:rsidRDefault="00CA4E4A" w:rsidP="00D37B32">
            <w:pPr>
              <w:spacing w:line="240" w:lineRule="auto"/>
              <w:rPr>
                <w:ins w:id="995" w:author="Tomas Chovanak" w:date="2017-01-08T20:56:00Z"/>
                <w:i/>
                <w:rPrChange w:id="996" w:author="Tomas Chovanak" w:date="2017-01-08T20:57:00Z">
                  <w:rPr>
                    <w:ins w:id="997" w:author="Tomas Chovanak" w:date="2017-01-08T20:56:00Z"/>
                  </w:rPr>
                </w:rPrChange>
              </w:rPr>
            </w:pPr>
            <w:ins w:id="998" w:author="Tomas Chovanak" w:date="2017-01-08T20:56:00Z">
              <w:r w:rsidRPr="00CA4E4A">
                <w:rPr>
                  <w:i/>
                  <w:rPrChange w:id="999" w:author="Tomas Chovanak" w:date="2017-01-08T20:57:00Z">
                    <w:rPr/>
                  </w:rPrChange>
                </w:rPr>
                <w:t>rc</w:t>
              </w:r>
            </w:ins>
          </w:p>
        </w:tc>
        <w:tc>
          <w:tcPr>
            <w:tcW w:w="2552" w:type="dxa"/>
            <w:tcPrChange w:id="1000" w:author="Tomas Chovanak" w:date="2017-01-09T19:17:00Z">
              <w:tcPr>
                <w:tcW w:w="2977" w:type="dxa"/>
                <w:gridSpan w:val="5"/>
              </w:tcPr>
            </w:tcPrChange>
          </w:tcPr>
          <w:p w:rsidR="00CA4E4A" w:rsidRDefault="00CA4E4A" w:rsidP="00D37B32">
            <w:pPr>
              <w:spacing w:line="240" w:lineRule="auto"/>
              <w:rPr>
                <w:ins w:id="1001" w:author="Tomas Chovanak" w:date="2017-01-08T20:56:00Z"/>
              </w:rPr>
            </w:pPr>
            <w:ins w:id="1002" w:author="Tomas Chovanak" w:date="2017-01-08T20:56:00Z">
              <w:r>
                <w:t>recommendations count</w:t>
              </w:r>
            </w:ins>
          </w:p>
        </w:tc>
        <w:tc>
          <w:tcPr>
            <w:tcW w:w="1559" w:type="dxa"/>
            <w:tcPrChange w:id="1003" w:author="Tomas Chovanak" w:date="2017-01-09T19:17:00Z">
              <w:tcPr>
                <w:tcW w:w="992" w:type="dxa"/>
                <w:gridSpan w:val="3"/>
              </w:tcPr>
            </w:tcPrChange>
          </w:tcPr>
          <w:p w:rsidR="00CA4E4A" w:rsidRDefault="00CA4E4A" w:rsidP="00D37B32">
            <w:pPr>
              <w:spacing w:line="240" w:lineRule="auto"/>
              <w:rPr>
                <w:ins w:id="1004" w:author="Tomas Chovanak" w:date="2017-01-08T20:56:00Z"/>
              </w:rPr>
            </w:pPr>
            <w:ins w:id="1005" w:author="Tomas Chovanak" w:date="2017-01-08T20:56:00Z">
              <w:r>
                <w:t>recommendation</w:t>
              </w:r>
            </w:ins>
          </w:p>
        </w:tc>
      </w:tr>
      <w:tr w:rsidR="00CA4E4A" w:rsidRPr="00DA041E" w:rsidTr="005C022A">
        <w:trPr>
          <w:trHeight w:val="113"/>
          <w:ins w:id="1006" w:author="Tomas Chovanak" w:date="2017-01-08T20:56:00Z"/>
          <w:trPrChange w:id="1007" w:author="Tomas Chovanak" w:date="2017-01-09T19:17:00Z">
            <w:trPr>
              <w:gridBefore w:val="1"/>
              <w:trHeight w:val="418"/>
            </w:trPr>
          </w:trPrChange>
        </w:trPr>
        <w:tc>
          <w:tcPr>
            <w:tcW w:w="704" w:type="dxa"/>
            <w:tcPrChange w:id="1008" w:author="Tomas Chovanak" w:date="2017-01-09T19:17:00Z">
              <w:tcPr>
                <w:tcW w:w="704" w:type="dxa"/>
              </w:tcPr>
            </w:tcPrChange>
          </w:tcPr>
          <w:p w:rsidR="00CA4E4A" w:rsidRPr="00CA4E4A" w:rsidRDefault="00CA4E4A" w:rsidP="00D37B32">
            <w:pPr>
              <w:spacing w:line="240" w:lineRule="auto"/>
              <w:rPr>
                <w:ins w:id="1009" w:author="Tomas Chovanak" w:date="2017-01-08T20:56:00Z"/>
                <w:i/>
                <w:rPrChange w:id="1010" w:author="Tomas Chovanak" w:date="2017-01-08T20:57:00Z">
                  <w:rPr>
                    <w:ins w:id="1011" w:author="Tomas Chovanak" w:date="2017-01-08T20:56:00Z"/>
                  </w:rPr>
                </w:rPrChange>
              </w:rPr>
            </w:pPr>
            <w:ins w:id="1012" w:author="Tomas Chovanak" w:date="2017-01-08T20:56:00Z">
              <w:r w:rsidRPr="00CA4E4A">
                <w:rPr>
                  <w:i/>
                  <w:rPrChange w:id="1013" w:author="Tomas Chovanak" w:date="2017-01-08T20:57:00Z">
                    <w:rPr/>
                  </w:rPrChange>
                </w:rPr>
                <w:t>mts</w:t>
              </w:r>
            </w:ins>
          </w:p>
        </w:tc>
        <w:tc>
          <w:tcPr>
            <w:tcW w:w="2552" w:type="dxa"/>
            <w:tcPrChange w:id="1014" w:author="Tomas Chovanak" w:date="2017-01-09T19:17:00Z">
              <w:tcPr>
                <w:tcW w:w="2410" w:type="dxa"/>
                <w:gridSpan w:val="3"/>
              </w:tcPr>
            </w:tcPrChange>
          </w:tcPr>
          <w:p w:rsidR="00CA4E4A" w:rsidRDefault="00CA4E4A" w:rsidP="00D37B32">
            <w:pPr>
              <w:spacing w:line="240" w:lineRule="auto"/>
              <w:rPr>
                <w:ins w:id="1015" w:author="Tomas Chovanak" w:date="2017-01-08T20:56:00Z"/>
              </w:rPr>
            </w:pPr>
            <w:ins w:id="1016" w:author="Tomas Chovanak" w:date="2017-01-08T20:56:00Z">
              <w:r>
                <w:t>minimal transactions per second</w:t>
              </w:r>
            </w:ins>
          </w:p>
        </w:tc>
        <w:tc>
          <w:tcPr>
            <w:tcW w:w="1559" w:type="dxa"/>
            <w:tcPrChange w:id="1017" w:author="Tomas Chovanak" w:date="2017-01-09T19:17:00Z">
              <w:tcPr>
                <w:tcW w:w="1559" w:type="dxa"/>
                <w:gridSpan w:val="5"/>
              </w:tcPr>
            </w:tcPrChange>
          </w:tcPr>
          <w:p w:rsidR="00CA4E4A" w:rsidRDefault="00CA4E4A" w:rsidP="00D37B32">
            <w:pPr>
              <w:spacing w:line="240" w:lineRule="auto"/>
              <w:rPr>
                <w:ins w:id="1018" w:author="Tomas Chovanak" w:date="2017-01-08T20:56:00Z"/>
              </w:rPr>
            </w:pPr>
            <w:ins w:id="1019" w:author="Tomas Chovanak" w:date="2017-01-08T20:56:00Z">
              <w:r>
                <w:t>general</w:t>
              </w:r>
            </w:ins>
          </w:p>
        </w:tc>
      </w:tr>
      <w:tr w:rsidR="00CA4E4A" w:rsidRPr="00DA041E" w:rsidTr="005C022A">
        <w:trPr>
          <w:trHeight w:val="113"/>
          <w:ins w:id="1020" w:author="Tomas Chovanak" w:date="2017-01-08T20:56:00Z"/>
          <w:trPrChange w:id="1021" w:author="Tomas Chovanak" w:date="2017-01-09T19:17:00Z">
            <w:trPr>
              <w:gridBefore w:val="1"/>
              <w:trHeight w:val="418"/>
            </w:trPr>
          </w:trPrChange>
        </w:trPr>
        <w:tc>
          <w:tcPr>
            <w:tcW w:w="704" w:type="dxa"/>
            <w:tcPrChange w:id="1022" w:author="Tomas Chovanak" w:date="2017-01-09T19:17:00Z">
              <w:tcPr>
                <w:tcW w:w="704" w:type="dxa"/>
              </w:tcPr>
            </w:tcPrChange>
          </w:tcPr>
          <w:p w:rsidR="00CA4E4A" w:rsidRPr="00CA4E4A" w:rsidRDefault="00CA4E4A" w:rsidP="00D37B32">
            <w:pPr>
              <w:spacing w:line="240" w:lineRule="auto"/>
              <w:rPr>
                <w:ins w:id="1023" w:author="Tomas Chovanak" w:date="2017-01-08T20:56:00Z"/>
                <w:i/>
                <w:rPrChange w:id="1024" w:author="Tomas Chovanak" w:date="2017-01-08T20:57:00Z">
                  <w:rPr>
                    <w:ins w:id="1025" w:author="Tomas Chovanak" w:date="2017-01-08T20:56:00Z"/>
                  </w:rPr>
                </w:rPrChange>
              </w:rPr>
            </w:pPr>
            <w:ins w:id="1026" w:author="Tomas Chovanak" w:date="2017-01-08T20:57:00Z">
              <w:r w:rsidRPr="00CA4E4A">
                <w:rPr>
                  <w:i/>
                  <w:rPrChange w:id="1027" w:author="Tomas Chovanak" w:date="2017-01-08T20:57:00Z">
                    <w:rPr/>
                  </w:rPrChange>
                </w:rPr>
                <w:t>tcdiff</w:t>
              </w:r>
            </w:ins>
          </w:p>
        </w:tc>
        <w:tc>
          <w:tcPr>
            <w:tcW w:w="2552" w:type="dxa"/>
            <w:tcPrChange w:id="1028" w:author="Tomas Chovanak" w:date="2017-01-09T19:17:00Z">
              <w:tcPr>
                <w:tcW w:w="2410" w:type="dxa"/>
                <w:gridSpan w:val="3"/>
              </w:tcPr>
            </w:tcPrChange>
          </w:tcPr>
          <w:p w:rsidR="00CA4E4A" w:rsidRDefault="00CA4E4A" w:rsidP="00D37B32">
            <w:pPr>
              <w:spacing w:line="240" w:lineRule="auto"/>
              <w:rPr>
                <w:ins w:id="1029" w:author="Tomas Chovanak" w:date="2017-01-08T20:56:00Z"/>
              </w:rPr>
            </w:pPr>
            <w:ins w:id="1030" w:author="Tomas Chovanak" w:date="2017-01-08T20:57:00Z">
              <w:r>
                <w:t>threshold of clustering ids difference</w:t>
              </w:r>
            </w:ins>
          </w:p>
        </w:tc>
        <w:tc>
          <w:tcPr>
            <w:tcW w:w="1559" w:type="dxa"/>
            <w:tcPrChange w:id="1031" w:author="Tomas Chovanak" w:date="2017-01-09T19:17:00Z">
              <w:tcPr>
                <w:tcW w:w="1559" w:type="dxa"/>
                <w:gridSpan w:val="5"/>
              </w:tcPr>
            </w:tcPrChange>
          </w:tcPr>
          <w:p w:rsidR="00CA4E4A" w:rsidRDefault="00CA4E4A" w:rsidP="00D37B32">
            <w:pPr>
              <w:spacing w:line="240" w:lineRule="auto"/>
              <w:rPr>
                <w:ins w:id="1032" w:author="Tomas Chovanak" w:date="2017-01-08T20:56:00Z"/>
              </w:rPr>
            </w:pPr>
            <w:ins w:id="1033" w:author="Tomas Chovanak" w:date="2017-01-08T20:57:00Z">
              <w:r>
                <w:t>general</w:t>
              </w:r>
            </w:ins>
          </w:p>
        </w:tc>
      </w:tr>
    </w:tbl>
    <w:p w:rsidR="007B40AE" w:rsidRDefault="007B40AE">
      <w:pPr>
        <w:pStyle w:val="Para"/>
        <w:jc w:val="both"/>
        <w:rPr>
          <w:ins w:id="1034" w:author="Tomas Chovanak" w:date="2017-01-08T20:07:00Z"/>
        </w:rPr>
        <w:pPrChange w:id="1035" w:author="Tomas Chovanak" w:date="2017-01-08T19:57:00Z">
          <w:pPr>
            <w:pStyle w:val="Para"/>
          </w:pPr>
        </w:pPrChange>
      </w:pPr>
    </w:p>
    <w:p w:rsidR="00077B60" w:rsidRDefault="0004108F" w:rsidP="00077B60">
      <w:pPr>
        <w:pStyle w:val="Head1"/>
        <w:jc w:val="both"/>
        <w:rPr>
          <w:ins w:id="1036" w:author="Tomas Chovanak" w:date="2017-01-08T21:00:00Z"/>
        </w:rPr>
      </w:pPr>
      <w:ins w:id="1037" w:author="Tomas Chovanak" w:date="2017-01-08T21:00:00Z">
        <w:r>
          <w:t>4</w:t>
        </w:r>
        <w:r w:rsidR="00077B60">
          <w:rPr>
            <w:szCs w:val="22"/>
          </w:rPr>
          <w:t> </w:t>
        </w:r>
        <w:r w:rsidR="00077B60" w:rsidRPr="00FC5E30">
          <w:t xml:space="preserve"> </w:t>
        </w:r>
      </w:ins>
      <w:ins w:id="1038" w:author="Tomas Chovanak" w:date="2017-01-12T10:15:00Z">
        <w:r w:rsidR="00AC03FB">
          <w:t>Evaluation</w:t>
        </w:r>
      </w:ins>
    </w:p>
    <w:p w:rsidR="0004108F" w:rsidRDefault="00DB7CB9">
      <w:pPr>
        <w:pStyle w:val="Para"/>
        <w:jc w:val="both"/>
        <w:rPr>
          <w:ins w:id="1039" w:author="Tomas Chovanak" w:date="2017-01-08T21:02:00Z"/>
        </w:rPr>
        <w:pPrChange w:id="1040" w:author="Tomas Chovanak" w:date="2017-01-08T12:00:00Z">
          <w:pPr>
            <w:pStyle w:val="Para"/>
          </w:pPr>
        </w:pPrChange>
      </w:pPr>
      <w:ins w:id="1041" w:author="Tomas Chovanak" w:date="2017-01-08T21:01:00Z">
        <w:r>
          <w:t>In this section we investigate how combining of global patterns with group patterns</w:t>
        </w:r>
      </w:ins>
      <w:ins w:id="1042" w:author="Tomas Chovanak" w:date="2017-01-08T21:02:00Z">
        <w:r w:rsidR="00ED4AA4">
          <w:t xml:space="preserve"> using our method</w:t>
        </w:r>
      </w:ins>
      <w:ins w:id="1043" w:author="Tomas Chovanak" w:date="2017-01-08T21:01:00Z">
        <w:r>
          <w:t xml:space="preserve"> is useful specifically when applied to recommend items to users in domain of education system ALEF and in domain of newspaper portal.</w:t>
        </w:r>
      </w:ins>
    </w:p>
    <w:p w:rsidR="00215E12" w:rsidRPr="00D01A4B" w:rsidRDefault="00215E12" w:rsidP="00215E12">
      <w:pPr>
        <w:pStyle w:val="Head2"/>
        <w:jc w:val="both"/>
        <w:rPr>
          <w:ins w:id="1044" w:author="Tomas Chovanak" w:date="2017-01-08T21:02:00Z"/>
          <w:lang w:val="sk-SK"/>
        </w:rPr>
      </w:pPr>
      <w:ins w:id="1045" w:author="Tomas Chovanak" w:date="2017-01-08T21:02:00Z">
        <w:r>
          <w:t>4.1</w:t>
        </w:r>
        <w:r>
          <w:rPr>
            <w:szCs w:val="22"/>
          </w:rPr>
          <w:t> </w:t>
        </w:r>
        <w:r>
          <w:t xml:space="preserve"> Datasets</w:t>
        </w:r>
      </w:ins>
    </w:p>
    <w:p w:rsidR="00ED4AA4" w:rsidRDefault="003A153D">
      <w:pPr>
        <w:pStyle w:val="Para"/>
        <w:jc w:val="both"/>
        <w:rPr>
          <w:ins w:id="1046" w:author="Tomas Chovanak" w:date="2017-01-08T21:02:00Z"/>
        </w:rPr>
        <w:pPrChange w:id="1047" w:author="Tomas Chovanak" w:date="2017-01-08T12:00:00Z">
          <w:pPr>
            <w:pStyle w:val="Para"/>
          </w:pPr>
        </w:pPrChange>
      </w:pPr>
      <w:ins w:id="1048" w:author="Tomas Chovanak" w:date="2017-01-08T21:02:00Z">
        <w:r>
          <w:t>First d</w:t>
        </w:r>
        <w:r w:rsidR="00130A9E">
          <w:t xml:space="preserve">ataset we use is from weblog of education system </w:t>
        </w:r>
        <w:r>
          <w:t>ALEF</w:t>
        </w:r>
        <w:r w:rsidR="00130A9E">
          <w:t xml:space="preserve"> (Adaptive Learning Framework)</w:t>
        </w:r>
      </w:ins>
      <w:ins w:id="1049" w:author="Tomas Chovanak" w:date="2017-01-08T21:03:00Z">
        <w:r w:rsidR="00130A9E">
          <w:t xml:space="preserve"> [14]</w:t>
        </w:r>
      </w:ins>
      <w:ins w:id="1050" w:author="Tomas Chovanak" w:date="2017-01-08T21:02:00Z">
        <w:r>
          <w:t>. Preprocessing mainly consis</w:t>
        </w:r>
        <w:r w:rsidR="004422F9">
          <w:t>ted of user</w:t>
        </w:r>
        <w:r>
          <w:t>s</w:t>
        </w:r>
      </w:ins>
      <w:ins w:id="1051" w:author="Tomas Chovanak" w:date="2017-01-08T21:06:00Z">
        <w:r w:rsidR="004422F9">
          <w:t>’</w:t>
        </w:r>
      </w:ins>
      <w:ins w:id="1052" w:author="Tomas Chovanak" w:date="2017-01-08T21:02:00Z">
        <w:r>
          <w:t xml:space="preserve"> session</w:t>
        </w:r>
      </w:ins>
      <w:ins w:id="1053" w:author="Tomas Chovanak" w:date="2017-01-08T21:06:00Z">
        <w:r w:rsidR="004422F9">
          <w:t>s</w:t>
        </w:r>
      </w:ins>
      <w:ins w:id="1054" w:author="Tomas Chovanak" w:date="2017-01-08T21:02:00Z">
        <w:r w:rsidR="00971C3D">
          <w:t xml:space="preserve"> identification</w:t>
        </w:r>
        <w:r>
          <w:t xml:space="preserve"> cleaning and removing too short sessions (1 action). Dataset consists of 24594 user sessions of 870 users and their action</w:t>
        </w:r>
        <w:r w:rsidR="00257E0C">
          <w:t>s from 26/10/2010 to 30/04/2013 (</w:t>
        </w:r>
      </w:ins>
      <w:ins w:id="1055" w:author="Tomas Chovanak" w:date="2017-01-08T21:07:00Z">
        <w:r w:rsidR="00257E0C">
          <w:t>917 days but only 737 active).</w:t>
        </w:r>
      </w:ins>
      <w:ins w:id="1056" w:author="Tomas Chovanak" w:date="2017-01-08T21:02:00Z">
        <w:r w:rsidR="00257E0C">
          <w:t xml:space="preserve"> It is average </w:t>
        </w:r>
      </w:ins>
      <w:ins w:id="1057" w:author="Tomas Chovanak" w:date="2017-01-08T21:08:00Z">
        <w:r w:rsidR="00257E0C">
          <w:t>33</w:t>
        </w:r>
      </w:ins>
      <w:ins w:id="1058" w:author="Tomas Chovanak" w:date="2017-01-08T21:02:00Z">
        <w:r>
          <w:t>.</w:t>
        </w:r>
      </w:ins>
      <w:ins w:id="1059" w:author="Tomas Chovanak" w:date="2017-01-08T21:08:00Z">
        <w:r w:rsidR="00257E0C">
          <w:t>37</w:t>
        </w:r>
      </w:ins>
      <w:ins w:id="1060" w:author="Tomas Chovanak" w:date="2017-01-08T21:02:00Z">
        <w:r>
          <w:t xml:space="preserve"> sessions per</w:t>
        </w:r>
      </w:ins>
      <w:ins w:id="1061" w:author="Tomas Chovanak" w:date="2017-01-08T21:08:00Z">
        <w:r w:rsidR="00257E0C">
          <w:t xml:space="preserve"> active</w:t>
        </w:r>
      </w:ins>
      <w:ins w:id="1062" w:author="Tomas Chovanak" w:date="2017-01-08T21:02:00Z">
        <w:r>
          <w:t xml:space="preserve"> day. There are </w:t>
        </w:r>
        <w:r w:rsidR="009F0877">
          <w:t xml:space="preserve">2072 different </w:t>
        </w:r>
      </w:ins>
      <w:ins w:id="1063" w:author="Tomas Chovanak" w:date="2017-01-08T21:08:00Z">
        <w:r w:rsidR="00B2586D">
          <w:t>learning objects</w:t>
        </w:r>
      </w:ins>
      <w:ins w:id="1064" w:author="Tomas Chovanak" w:date="2017-01-08T21:02:00Z">
        <w:r w:rsidR="009F0877">
          <w:t xml:space="preserve"> user</w:t>
        </w:r>
        <w:r>
          <w:t>s could visi</w:t>
        </w:r>
        <w:r w:rsidR="00B2586D">
          <w:t xml:space="preserve">t. We represent actions as </w:t>
        </w:r>
        <w:r>
          <w:t>visit</w:t>
        </w:r>
      </w:ins>
      <w:ins w:id="1065" w:author="Tomas Chovanak" w:date="2017-01-08T21:08:00Z">
        <w:r w:rsidR="00B2586D">
          <w:t>s to these objects</w:t>
        </w:r>
      </w:ins>
      <w:ins w:id="1066" w:author="Tomas Chovanak" w:date="2017-01-08T21:02:00Z">
        <w:r>
          <w:t>. Average session length is 15. Second dataset is f</w:t>
        </w:r>
        <w:r w:rsidR="009A4864">
          <w:t>rom anonymous news portal</w:t>
        </w:r>
      </w:ins>
      <w:ins w:id="1067" w:author="Tomas Chovanak" w:date="2017-01-09T16:11:00Z">
        <w:r w:rsidR="009C0C04">
          <w:t xml:space="preserve"> (we will refer to it as NP from now on)</w:t>
        </w:r>
      </w:ins>
      <w:ins w:id="1068" w:author="Tomas Chovanak" w:date="2017-01-08T21:02:00Z">
        <w:r w:rsidR="009A4864">
          <w:t>. User</w:t>
        </w:r>
        <w:r>
          <w:t>s</w:t>
        </w:r>
      </w:ins>
      <w:ins w:id="1069" w:author="Tomas Chovanak" w:date="2017-01-08T21:09:00Z">
        <w:r w:rsidR="009A4864">
          <w:t>’</w:t>
        </w:r>
      </w:ins>
      <w:ins w:id="1070" w:author="Tomas Chovanak" w:date="2017-01-08T21:02:00Z">
        <w:r w:rsidR="009A4864">
          <w:t xml:space="preserve"> session</w:t>
        </w:r>
      </w:ins>
      <w:ins w:id="1071" w:author="Tomas Chovanak" w:date="2017-01-08T21:09:00Z">
        <w:r w:rsidR="009A4864">
          <w:t>s</w:t>
        </w:r>
      </w:ins>
      <w:ins w:id="1072" w:author="Tomas Chovanak" w:date="2017-01-08T21:02:00Z">
        <w:r>
          <w:t xml:space="preserve"> there are much shorter. For simplicity of evaluation we removed all sessions wit</w:t>
        </w:r>
        <w:r w:rsidR="00F767E2">
          <w:t>h length less than 3. Data was</w:t>
        </w:r>
        <w:r>
          <w:t xml:space="preserve"> collected </w:t>
        </w:r>
      </w:ins>
      <w:ins w:id="1073" w:author="Tomas Chovanak" w:date="2017-01-08T21:09:00Z">
        <w:r w:rsidR="00F767E2">
          <w:t>f</w:t>
        </w:r>
      </w:ins>
      <w:ins w:id="1074" w:author="Tomas Chovanak" w:date="2017-01-08T21:02:00Z">
        <w:r>
          <w:t xml:space="preserve">rom 01/03/2015 to </w:t>
        </w:r>
      </w:ins>
      <w:ins w:id="1075" w:author="Tomas Chovanak" w:date="2017-01-08T21:10:00Z">
        <w:r w:rsidR="00F767E2">
          <w:t>01/07/</w:t>
        </w:r>
      </w:ins>
      <w:ins w:id="1076" w:author="Tomas Chovanak" w:date="2017-01-08T21:02:00Z">
        <w:r>
          <w:t>2015</w:t>
        </w:r>
      </w:ins>
      <w:ins w:id="1077" w:author="Tomas Chovanak" w:date="2017-01-08T21:10:00Z">
        <w:r w:rsidR="00F767E2">
          <w:t xml:space="preserve"> (122 active days)</w:t>
        </w:r>
      </w:ins>
      <w:ins w:id="1078" w:author="Tomas Chovanak" w:date="2017-01-08T21:02:00Z">
        <w:r>
          <w:t xml:space="preserve">. There are 334 257 sessions of 199 196 users. It is average 2739.8 sessions per day. There are 85 categories of pages. We represent actions as visits to these categories. </w:t>
        </w:r>
      </w:ins>
      <w:ins w:id="1079" w:author="Tomas Chovanak" w:date="2017-01-08T21:10:00Z">
        <w:r w:rsidR="00B6712B">
          <w:t>ALEF</w:t>
        </w:r>
      </w:ins>
      <w:ins w:id="1080" w:author="Tomas Chovanak" w:date="2017-01-08T21:02:00Z">
        <w:r>
          <w:t xml:space="preserve"> dat</w:t>
        </w:r>
        <w:r w:rsidR="00B6712B">
          <w:t>aset has</w:t>
        </w:r>
        <w:r>
          <w:t xml:space="preserve"> much higher dimensionality which</w:t>
        </w:r>
      </w:ins>
      <w:ins w:id="1081" w:author="Tomas Chovanak" w:date="2017-01-08T21:11:00Z">
        <w:r w:rsidR="004F71AB">
          <w:t>, as</w:t>
        </w:r>
      </w:ins>
      <w:ins w:id="1082" w:author="Tomas Chovanak" w:date="2017-01-08T21:02:00Z">
        <w:r>
          <w:t xml:space="preserve"> we will </w:t>
        </w:r>
        <w:r w:rsidR="00B6712B">
          <w:t>see</w:t>
        </w:r>
      </w:ins>
      <w:ins w:id="1083" w:author="Tomas Chovanak" w:date="2017-01-08T21:11:00Z">
        <w:r w:rsidR="004F71AB">
          <w:t>,</w:t>
        </w:r>
      </w:ins>
      <w:ins w:id="1084" w:author="Tomas Chovanak" w:date="2017-01-08T21:02:00Z">
        <w:r w:rsidR="00B6712B">
          <w:t xml:space="preserve"> causes significant speed de</w:t>
        </w:r>
        <w:r>
          <w:t>celeration.</w:t>
        </w:r>
      </w:ins>
    </w:p>
    <w:p w:rsidR="00DD4CA0" w:rsidRPr="00D01A4B" w:rsidRDefault="00DD4CA0" w:rsidP="00DD4CA0">
      <w:pPr>
        <w:pStyle w:val="Head2"/>
        <w:jc w:val="both"/>
        <w:rPr>
          <w:ins w:id="1085" w:author="Tomas Chovanak" w:date="2017-01-08T21:11:00Z"/>
          <w:lang w:val="sk-SK"/>
        </w:rPr>
      </w:pPr>
      <w:ins w:id="1086" w:author="Tomas Chovanak" w:date="2017-01-08T21:11:00Z">
        <w:r>
          <w:t>4.2</w:t>
        </w:r>
        <w:r>
          <w:rPr>
            <w:szCs w:val="22"/>
          </w:rPr>
          <w:t> </w:t>
        </w:r>
        <w:r>
          <w:t xml:space="preserve"> Methodology</w:t>
        </w:r>
      </w:ins>
    </w:p>
    <w:p w:rsidR="000F4C70" w:rsidRDefault="00F43413" w:rsidP="000F4C70">
      <w:pPr>
        <w:pStyle w:val="Para"/>
        <w:jc w:val="both"/>
        <w:rPr>
          <w:ins w:id="1087" w:author="Tomas Chovanak" w:date="2017-01-09T15:56:00Z"/>
        </w:rPr>
        <w:pPrChange w:id="1088" w:author="Tomas Chovanak" w:date="2017-01-09T15:56:00Z">
          <w:pPr>
            <w:pStyle w:val="Para"/>
          </w:pPr>
        </w:pPrChange>
      </w:pPr>
      <w:ins w:id="1089" w:author="Tomas Chovanak" w:date="2017-01-08T21:12:00Z">
        <w:r>
          <w:t xml:space="preserve">We evaluate recommendation with </w:t>
        </w:r>
        <w:r w:rsidRPr="00FC4859">
          <w:rPr>
            <w:i/>
            <w:rPrChange w:id="1090" w:author="Tomas Chovanak" w:date="2017-01-08T21:16:00Z">
              <w:rPr/>
            </w:rPrChange>
          </w:rPr>
          <w:t>precision</w:t>
        </w:r>
      </w:ins>
      <w:ins w:id="1091" w:author="Tomas Chovanak" w:date="2017-01-09T15:58:00Z">
        <w:r w:rsidR="00437EB1">
          <w:rPr>
            <w:i/>
          </w:rPr>
          <w:t xml:space="preserve"> </w:t>
        </w:r>
      </w:ins>
      <w:ins w:id="1092" w:author="Tomas Chovanak" w:date="2017-01-08T21:12:00Z">
        <w:r w:rsidR="00437EB1">
          <w:t>metric</w:t>
        </w:r>
        <w:r>
          <w:t xml:space="preserve">. Evaluation always starts from transaction number computed as </w:t>
        </w:r>
        <m:oMath>
          <m:r>
            <w:rPr>
              <w:rFonts w:ascii="Cambria Math" w:hAnsi="Cambria Math"/>
              <w:rPrChange w:id="1093" w:author="Tomas Chovanak" w:date="2017-01-08T21:12:00Z">
                <w:rPr>
                  <w:rFonts w:ascii="Cambria Math" w:hAnsi="Cambria Math"/>
                </w:rPr>
              </w:rPrChange>
            </w:rPr>
            <m:t>max(ws)*max(sl)</m:t>
          </m:r>
        </m:oMath>
        <w:r>
          <w:t xml:space="preserve">  from all </w:t>
        </w:r>
      </w:ins>
      <w:ins w:id="1094" w:author="Tomas Chovanak" w:date="2017-01-08T21:13:00Z">
        <w:r w:rsidR="001814F2">
          <w:t>used</w:t>
        </w:r>
      </w:ins>
      <w:ins w:id="1095" w:author="Tomas Chovanak" w:date="2017-01-08T21:12:00Z">
        <w:r>
          <w:t xml:space="preserve"> configurations of </w:t>
        </w:r>
      </w:ins>
      <w:ins w:id="1096" w:author="Tomas Chovanak" w:date="2017-01-08T21:13:00Z">
        <w:r w:rsidR="001814F2" w:rsidRPr="001814F2">
          <w:rPr>
            <w:i/>
            <w:rPrChange w:id="1097" w:author="Tomas Chovanak" w:date="2017-01-08T21:13:00Z">
              <w:rPr/>
            </w:rPrChange>
          </w:rPr>
          <w:t>ws</w:t>
        </w:r>
        <w:r w:rsidR="001814F2">
          <w:t xml:space="preserve"> and </w:t>
        </w:r>
        <w:r w:rsidR="001814F2" w:rsidRPr="001814F2">
          <w:rPr>
            <w:i/>
            <w:rPrChange w:id="1098" w:author="Tomas Chovanak" w:date="2017-01-08T21:13:00Z">
              <w:rPr/>
            </w:rPrChange>
          </w:rPr>
          <w:t>sl</w:t>
        </w:r>
        <w:r w:rsidR="001814F2">
          <w:t xml:space="preserve"> </w:t>
        </w:r>
      </w:ins>
      <w:ins w:id="1099" w:author="Tomas Chovanak" w:date="2017-01-08T21:12:00Z">
        <w:r>
          <w:t>parameters</w:t>
        </w:r>
      </w:ins>
      <w:ins w:id="1100" w:author="Tomas Chovanak" w:date="2017-01-08T21:13:00Z">
        <w:r w:rsidR="001814F2">
          <w:t xml:space="preserve"> values</w:t>
        </w:r>
      </w:ins>
      <w:ins w:id="1101" w:author="Tomas Chovanak" w:date="2017-01-08T21:12:00Z">
        <w:r>
          <w:t xml:space="preserve">, because some configuration with shorter windows and </w:t>
        </w:r>
        <w:r>
          <w:t xml:space="preserve">segments are able to recommend sooner than configurations with longer </w:t>
        </w:r>
        <w:r w:rsidRPr="001814F2">
          <w:rPr>
            <w:i/>
            <w:rPrChange w:id="1102" w:author="Tomas Chovanak" w:date="2017-01-08T21:14:00Z">
              <w:rPr/>
            </w:rPrChange>
          </w:rPr>
          <w:t>ws</w:t>
        </w:r>
        <w:r>
          <w:t xml:space="preserve"> and </w:t>
        </w:r>
        <w:r w:rsidRPr="001814F2">
          <w:rPr>
            <w:i/>
            <w:rPrChange w:id="1103" w:author="Tomas Chovanak" w:date="2017-01-08T21:14:00Z">
              <w:rPr/>
            </w:rPrChange>
          </w:rPr>
          <w:t>ls</w:t>
        </w:r>
        <w:r>
          <w:t xml:space="preserve">. We evaluate every session </w:t>
        </w:r>
        <w:r w:rsidRPr="00D57255">
          <w:rPr>
            <w:i/>
            <w:rPrChange w:id="1104" w:author="Tomas Chovanak" w:date="2017-01-08T21:14:00Z">
              <w:rPr/>
            </w:rPrChange>
          </w:rPr>
          <w:t>S</w:t>
        </w:r>
        <w:r>
          <w:t xml:space="preserve">. It is separated to evaluation window </w:t>
        </w:r>
        <w:r w:rsidRPr="00D57255">
          <w:rPr>
            <w:i/>
            <w:rPrChange w:id="1105" w:author="Tomas Chovanak" w:date="2017-01-08T21:14:00Z">
              <w:rPr/>
            </w:rPrChange>
          </w:rPr>
          <w:t>A</w:t>
        </w:r>
        <w:r>
          <w:t xml:space="preserve"> and testing set </w:t>
        </w:r>
        <w:r w:rsidRPr="00D57255">
          <w:rPr>
            <w:i/>
            <w:rPrChange w:id="1106" w:author="Tomas Chovanak" w:date="2017-01-08T21:14:00Z">
              <w:rPr/>
            </w:rPrChange>
          </w:rPr>
          <w:t>B</w:t>
        </w:r>
        <w:r w:rsidR="00E611AE">
          <w:t>.</w:t>
        </w:r>
      </w:ins>
      <w:ins w:id="1107" w:author="Tomas Chovanak" w:date="2017-01-08T21:14:00Z">
        <w:r w:rsidR="00E611AE">
          <w:t xml:space="preserve"> </w:t>
        </w:r>
      </w:ins>
      <w:ins w:id="1108" w:author="Tomas Chovanak" w:date="2017-01-08T21:12:00Z">
        <w:r>
          <w:t xml:space="preserve">Let number of recommended items be </w:t>
        </w:r>
        <w:r w:rsidRPr="00E611AE">
          <w:rPr>
            <w:i/>
            <w:rPrChange w:id="1109" w:author="Tomas Chovanak" w:date="2017-01-08T21:14:00Z">
              <w:rPr/>
            </w:rPrChange>
          </w:rPr>
          <w:t>N</w:t>
        </w:r>
        <w:r>
          <w:t xml:space="preserve">, and set of recommended items </w:t>
        </w:r>
        <w:r w:rsidRPr="00E611AE">
          <w:rPr>
            <w:i/>
            <w:rPrChange w:id="1110" w:author="Tomas Chovanak" w:date="2017-01-08T21:14:00Z">
              <w:rPr/>
            </w:rPrChange>
          </w:rPr>
          <w:t>R</w:t>
        </w:r>
        <w:r>
          <w:t xml:space="preserve">. Let </w:t>
        </w:r>
        <w:r w:rsidRPr="00A95764">
          <w:rPr>
            <w:i/>
            <w:rPrChange w:id="1111" w:author="Tomas Chovanak" w:date="2017-01-08T21:15:00Z">
              <w:rPr/>
            </w:rPrChange>
          </w:rPr>
          <w:t>H</w:t>
        </w:r>
        <w:r>
          <w:t xml:space="preserve"> be bitwise vector of length </w:t>
        </w:r>
        <w:r w:rsidRPr="00A95764">
          <w:rPr>
            <w:i/>
            <w:rPrChange w:id="1112" w:author="Tomas Chovanak" w:date="2017-01-08T21:15:00Z">
              <w:rPr/>
            </w:rPrChange>
          </w:rPr>
          <w:t>N</w:t>
        </w:r>
        <w:r>
          <w:t xml:space="preserve">, where value 1 on </w:t>
        </w:r>
        <w:r w:rsidRPr="00A95764">
          <w:rPr>
            <w:i/>
            <w:rPrChange w:id="1113" w:author="Tomas Chovanak" w:date="2017-01-08T21:15:00Z">
              <w:rPr/>
            </w:rPrChange>
          </w:rPr>
          <w:t>i-th</w:t>
        </w:r>
        <w:r>
          <w:t xml:space="preserve"> position means that </w:t>
        </w:r>
        <w:r w:rsidRPr="00A95764">
          <w:rPr>
            <w:i/>
            <w:rPrChange w:id="1114" w:author="Tomas Chovanak" w:date="2017-01-08T21:15:00Z">
              <w:rPr/>
            </w:rPrChange>
          </w:rPr>
          <w:t>i-th</w:t>
        </w:r>
        <w:r>
          <w:t xml:space="preserve"> recommended item belongs to </w:t>
        </w:r>
        <m:oMath>
          <m:r>
            <w:rPr>
              <w:rFonts w:ascii="Cambria Math" w:hAnsi="Cambria Math"/>
              <w:rPrChange w:id="1115" w:author="Tomas Chovanak" w:date="2017-01-08T21:16:00Z">
                <w:rPr>
                  <w:rFonts w:ascii="Cambria Math" w:hAnsi="Cambria Math"/>
                </w:rPr>
              </w:rPrChange>
            </w:rPr>
            <m:t>R</m:t>
          </m:r>
        </m:oMath>
      </w:ins>
      <m:oMath>
        <m:r>
          <w:ins w:id="1116" w:author="Tomas Chovanak" w:date="2017-01-08T21:16:00Z">
            <w:rPr>
              <w:rFonts w:ascii="Cambria Math" w:hAnsi="Cambria Math"/>
            </w:rPr>
            <m:t>∩</m:t>
          </w:ins>
        </m:r>
        <m:r>
          <w:ins w:id="1117" w:author="Tomas Chovanak" w:date="2017-01-08T21:12:00Z">
            <w:rPr>
              <w:rFonts w:ascii="Cambria Math" w:hAnsi="Cambria Math"/>
              <w:rPrChange w:id="1118" w:author="Tomas Chovanak" w:date="2017-01-08T21:16:00Z">
                <w:rPr>
                  <w:rFonts w:ascii="Cambria Math" w:hAnsi="Cambria Math"/>
                </w:rPr>
              </w:rPrChange>
            </w:rPr>
            <m:t>B</m:t>
          </w:ins>
        </m:r>
      </m:oMath>
      <w:ins w:id="1119" w:author="Tomas Chovanak" w:date="2017-01-08T21:16:00Z">
        <w:r w:rsidR="00FC4859">
          <w:rPr>
            <w:rFonts w:eastAsiaTheme="minorEastAsia"/>
          </w:rPr>
          <w:t>.</w:t>
        </w:r>
      </w:ins>
      <w:ins w:id="1120" w:author="Tomas Chovanak" w:date="2017-01-08T21:15:00Z">
        <w:r w:rsidR="00FC4859">
          <w:t xml:space="preserve"> </w:t>
        </w:r>
      </w:ins>
      <w:ins w:id="1121" w:author="Tomas Chovanak" w:date="2017-01-08T21:12:00Z">
        <w:r>
          <w:t xml:space="preserve">We compute </w:t>
        </w:r>
        <w:r w:rsidRPr="00FC4859">
          <w:rPr>
            <w:i/>
            <w:rPrChange w:id="1122" w:author="Tomas Chovanak" w:date="2017-01-08T21:16:00Z">
              <w:rPr/>
            </w:rPrChange>
          </w:rPr>
          <w:t>precision</w:t>
        </w:r>
        <w:r>
          <w:t xml:space="preserve"> as</w:t>
        </w:r>
      </w:ins>
    </w:p>
    <w:tbl>
      <w:tblPr>
        <w:tblW w:w="5000" w:type="pct"/>
        <w:tblLook w:val="0000" w:firstRow="0" w:lastRow="0" w:firstColumn="0" w:lastColumn="0" w:noHBand="0" w:noVBand="0"/>
      </w:tblPr>
      <w:tblGrid>
        <w:gridCol w:w="4374"/>
        <w:gridCol w:w="426"/>
      </w:tblGrid>
      <w:tr w:rsidR="000F4C70" w:rsidRPr="00DA041E" w:rsidTr="00437EB1">
        <w:trPr>
          <w:ins w:id="1123" w:author="Tomas Chovanak" w:date="2017-01-09T15:56:00Z"/>
        </w:trPr>
        <w:tc>
          <w:tcPr>
            <w:tcW w:w="4556" w:type="pct"/>
            <w:shd w:val="clear" w:color="auto" w:fill="auto"/>
            <w:vAlign w:val="center"/>
          </w:tcPr>
          <w:p w:rsidR="000F4C70" w:rsidRPr="00DA041E" w:rsidRDefault="00437EB1" w:rsidP="00437EB1">
            <w:pPr>
              <w:pStyle w:val="DisplayFormula"/>
              <w:jc w:val="both"/>
              <w:rPr>
                <w:ins w:id="1124" w:author="Tomas Chovanak" w:date="2017-01-09T15:56:00Z"/>
              </w:rPr>
              <w:pPrChange w:id="1125" w:author="Tomas Chovanak" w:date="2017-01-09T15:57:00Z">
                <w:pPr>
                  <w:pStyle w:val="DisplayFormula"/>
                  <w:jc w:val="both"/>
                </w:pPr>
              </w:pPrChange>
            </w:pPr>
            <m:oMathPara>
              <m:oMath>
                <m:r>
                  <w:ins w:id="1126" w:author="Tomas Chovanak" w:date="2017-01-09T15:58:00Z">
                    <w:rPr>
                      <w:rFonts w:ascii="Cambria Math" w:hAnsi="Cambria Math"/>
                    </w:rPr>
                    <m:t xml:space="preserve">precision= </m:t>
                  </w:ins>
                </m:r>
                <m:f>
                  <m:fPr>
                    <m:ctrlPr>
                      <w:ins w:id="1127" w:author="Tomas Chovanak" w:date="2017-01-09T15:57:00Z">
                        <w:rPr>
                          <w:rFonts w:ascii="Cambria Math" w:hAnsi="Cambria Math"/>
                          <w:i/>
                        </w:rPr>
                      </w:ins>
                    </m:ctrlPr>
                  </m:fPr>
                  <m:num>
                    <m:d>
                      <m:dPr>
                        <m:begChr m:val="|"/>
                        <m:endChr m:val="|"/>
                        <m:ctrlPr>
                          <w:ins w:id="1128" w:author="Tomas Chovanak" w:date="2017-01-09T15:57:00Z">
                            <w:rPr>
                              <w:rFonts w:ascii="Cambria Math" w:hAnsi="Cambria Math"/>
                              <w:i/>
                            </w:rPr>
                          </w:ins>
                        </m:ctrlPr>
                      </m:dPr>
                      <m:e>
                        <m:r>
                          <w:ins w:id="1129" w:author="Tomas Chovanak" w:date="2017-01-09T15:57:00Z">
                            <w:rPr>
                              <w:rFonts w:ascii="Cambria Math" w:hAnsi="Cambria Math"/>
                            </w:rPr>
                            <m:t>R</m:t>
                          </w:ins>
                        </m:r>
                        <m:r>
                          <w:ins w:id="1130" w:author="Tomas Chovanak" w:date="2017-01-09T15:57:00Z">
                            <w:rPr>
                              <w:rFonts w:ascii="Cambria Math" w:hAnsi="Cambria Math"/>
                            </w:rPr>
                            <m:t>∩</m:t>
                          </w:ins>
                        </m:r>
                        <m:r>
                          <w:ins w:id="1131" w:author="Tomas Chovanak" w:date="2017-01-09T15:57:00Z">
                            <w:rPr>
                              <w:rFonts w:ascii="Cambria Math" w:hAnsi="Cambria Math"/>
                            </w:rPr>
                            <m:t xml:space="preserve"> B</m:t>
                          </w:ins>
                        </m:r>
                      </m:e>
                    </m:d>
                  </m:num>
                  <m:den>
                    <m:r>
                      <w:ins w:id="1132" w:author="Tomas Chovanak" w:date="2017-01-09T15:57:00Z">
                        <w:rPr>
                          <w:rFonts w:ascii="Cambria Math" w:hAnsi="Cambria Math"/>
                        </w:rPr>
                        <m:t>N</m:t>
                      </w:ins>
                    </m:r>
                  </m:den>
                </m:f>
              </m:oMath>
            </m:oMathPara>
          </w:p>
        </w:tc>
        <w:tc>
          <w:tcPr>
            <w:tcW w:w="444" w:type="pct"/>
            <w:shd w:val="clear" w:color="auto" w:fill="auto"/>
            <w:vAlign w:val="center"/>
          </w:tcPr>
          <w:p w:rsidR="000F4C70" w:rsidRPr="00DA041E" w:rsidRDefault="000F4C70" w:rsidP="00D37B32">
            <w:pPr>
              <w:pStyle w:val="DisplayFormula"/>
              <w:jc w:val="both"/>
              <w:rPr>
                <w:ins w:id="1133" w:author="Tomas Chovanak" w:date="2017-01-09T15:56:00Z"/>
                <w:lang w:val="en-GB"/>
              </w:rPr>
            </w:pPr>
            <w:ins w:id="1134" w:author="Tomas Chovanak" w:date="2017-01-09T15:56:00Z">
              <w:r w:rsidRPr="00DA041E">
                <w:rPr>
                  <w:lang w:val="en-GB"/>
                </w:rPr>
                <w:t>(</w:t>
              </w:r>
              <w:r>
                <w:t>3</w:t>
              </w:r>
              <w:r w:rsidRPr="00DA041E">
                <w:rPr>
                  <w:lang w:val="en-GB"/>
                </w:rPr>
                <w:t>)</w:t>
              </w:r>
            </w:ins>
          </w:p>
        </w:tc>
      </w:tr>
    </w:tbl>
    <w:p w:rsidR="000F4C70" w:rsidRDefault="00437EB1" w:rsidP="00437EB1">
      <w:pPr>
        <w:pStyle w:val="Para"/>
        <w:ind w:firstLine="0"/>
        <w:jc w:val="both"/>
        <w:rPr>
          <w:ins w:id="1135" w:author="Tomas Chovanak" w:date="2017-01-09T16:00:00Z"/>
        </w:rPr>
        <w:pPrChange w:id="1136" w:author="Tomas Chovanak" w:date="2017-01-09T15:59:00Z">
          <w:pPr>
            <w:pStyle w:val="Para"/>
          </w:pPr>
        </w:pPrChange>
      </w:pPr>
      <w:ins w:id="1137" w:author="Tomas Chovanak" w:date="2017-01-09T15:59:00Z">
        <w:r>
          <w:t>For each user session we evaluate separately results of recommendation using only global behavioral patterns, only group behavioral patterns and using both of them in the way we proposed. This results in three different sets of successful recommendations. We keep track of all intersections of</w:t>
        </w:r>
        <w:r w:rsidR="00BD61C2">
          <w:t xml:space="preserve"> this sets as you can see in Figure 2</w:t>
        </w:r>
      </w:ins>
      <w:ins w:id="1138" w:author="Tomas Chovanak" w:date="2017-01-09T16:03:00Z">
        <w:r w:rsidR="008E66AB">
          <w:t xml:space="preserve">. </w:t>
        </w:r>
      </w:ins>
      <w:ins w:id="1139" w:author="Tomas Chovanak" w:date="2017-01-09T15:59:00Z">
        <w:r>
          <w:t>This gives us few interesting results we describe later.</w:t>
        </w:r>
      </w:ins>
    </w:p>
    <w:p w:rsidR="000933D1" w:rsidRPr="00040AE8" w:rsidRDefault="000933D1" w:rsidP="000933D1">
      <w:pPr>
        <w:spacing w:before="240"/>
        <w:jc w:val="center"/>
        <w:rPr>
          <w:ins w:id="1140" w:author="Tomas Chovanak" w:date="2017-01-09T16:01:00Z"/>
        </w:rPr>
      </w:pPr>
      <w:ins w:id="1141" w:author="Tomas Chovanak" w:date="2017-01-09T16:01:00Z">
        <w:r>
          <w:rPr>
            <w:noProof/>
            <w:lang w:val="en-GB" w:eastAsia="en-GB"/>
          </w:rPr>
          <w:drawing>
            <wp:inline distT="0" distB="0" distL="0" distR="0" wp14:anchorId="530ABD2D" wp14:editId="5E0859C3">
              <wp:extent cx="2648103" cy="281360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nn.jpg"/>
                      <pic:cNvPicPr/>
                    </pic:nvPicPr>
                    <pic:blipFill>
                      <a:blip r:embed="rId14">
                        <a:extLst>
                          <a:ext uri="{28A0092B-C50C-407E-A947-70E740481C1C}">
                            <a14:useLocalDpi xmlns:a14="http://schemas.microsoft.com/office/drawing/2010/main" val="0"/>
                          </a:ext>
                        </a:extLst>
                      </a:blip>
                      <a:stretch>
                        <a:fillRect/>
                      </a:stretch>
                    </pic:blipFill>
                    <pic:spPr>
                      <a:xfrm>
                        <a:off x="0" y="0"/>
                        <a:ext cx="2660152" cy="2826412"/>
                      </a:xfrm>
                      <a:prstGeom prst="rect">
                        <a:avLst/>
                      </a:prstGeom>
                    </pic:spPr>
                  </pic:pic>
                </a:graphicData>
              </a:graphic>
            </wp:inline>
          </w:drawing>
        </w:r>
      </w:ins>
    </w:p>
    <w:p w:rsidR="000933D1" w:rsidRPr="00ED5F35" w:rsidRDefault="000933D1" w:rsidP="000933D1">
      <w:pPr>
        <w:pStyle w:val="FigureCaption"/>
        <w:jc w:val="both"/>
        <w:rPr>
          <w:ins w:id="1142" w:author="Tomas Chovanak" w:date="2017-01-09T16:01:00Z"/>
          <w:b w:val="0"/>
        </w:rPr>
      </w:pPr>
      <w:ins w:id="1143" w:author="Tomas Chovanak" w:date="2017-01-09T16:01:00Z">
        <w:r w:rsidRPr="00ED5F35">
          <w:rPr>
            <w:rStyle w:val="Label"/>
          </w:rPr>
          <w:t>Figure</w:t>
        </w:r>
        <w:r>
          <w:rPr>
            <w:rStyle w:val="Label"/>
          </w:rPr>
          <w:t xml:space="preserve"> 2</w:t>
        </w:r>
        <w:r w:rsidRPr="00ED5F35">
          <w:rPr>
            <w:rStyle w:val="Label"/>
          </w:rPr>
          <w:t>:</w:t>
        </w:r>
        <w:r w:rsidRPr="00ED5F35">
          <w:rPr>
            <w:color w:val="000000"/>
          </w:rPr>
          <w:t xml:space="preserve"> </w:t>
        </w:r>
      </w:ins>
      <w:ins w:id="1144" w:author="Tomas Chovanak" w:date="2017-01-09T16:02:00Z">
        <w:r>
          <w:t xml:space="preserve">Venn diagram displaying sets of </w:t>
        </w:r>
      </w:ins>
      <w:ins w:id="1145" w:author="Tomas Chovanak" w:date="2017-01-09T16:03:00Z">
        <w:r w:rsidR="00C85D22">
          <w:t>successful</w:t>
        </w:r>
      </w:ins>
      <w:ins w:id="1146" w:author="Tomas Chovanak" w:date="2017-01-09T16:02:00Z">
        <w:r>
          <w:t xml:space="preserve"> recommendations gained by different methods and marking</w:t>
        </w:r>
      </w:ins>
      <w:ins w:id="1147" w:author="Tomas Chovanak" w:date="2017-01-09T16:03:00Z">
        <w:r w:rsidR="00553E66">
          <w:t xml:space="preserve"> of</w:t>
        </w:r>
      </w:ins>
      <w:ins w:id="1148" w:author="Tomas Chovanak" w:date="2017-01-09T16:02:00Z">
        <w:r>
          <w:t xml:space="preserve"> their intersections.</w:t>
        </w:r>
      </w:ins>
    </w:p>
    <w:p w:rsidR="000933D1" w:rsidRDefault="00D477F9" w:rsidP="00437EB1">
      <w:pPr>
        <w:pStyle w:val="Para"/>
        <w:ind w:firstLine="0"/>
        <w:jc w:val="both"/>
        <w:rPr>
          <w:ins w:id="1149" w:author="Tomas Chovanak" w:date="2017-01-09T16:06:00Z"/>
        </w:rPr>
        <w:pPrChange w:id="1150" w:author="Tomas Chovanak" w:date="2017-01-09T15:59:00Z">
          <w:pPr>
            <w:pStyle w:val="Para"/>
          </w:pPr>
        </w:pPrChange>
      </w:pPr>
      <w:ins w:id="1151" w:author="Tomas Chovanak" w:date="2017-01-09T16:05:00Z">
        <w:r>
          <w:t>Considering number of input parameters our method takes</w:t>
        </w:r>
        <w:r w:rsidR="0049107E">
          <w:t>,</w:t>
        </w:r>
        <w:r>
          <w:t xml:space="preserve"> we decided to use grid search approach to find most promising configurations of parameters and observe correlations between different parameters values and results of recomme</w:t>
        </w:r>
        <w:r w:rsidR="00120C7A">
          <w:t xml:space="preserve">ndation. To reduce search </w:t>
        </w:r>
        <w:r w:rsidR="009C7ABD">
          <w:t>space</w:t>
        </w:r>
      </w:ins>
      <w:ins w:id="1152" w:author="Tomas Chovanak" w:date="2017-01-09T16:06:00Z">
        <w:r w:rsidR="00120C7A">
          <w:t>,</w:t>
        </w:r>
      </w:ins>
      <w:ins w:id="1153" w:author="Tomas Chovanak" w:date="2017-01-09T16:05:00Z">
        <w:r w:rsidR="009C7ABD">
          <w:t xml:space="preserve"> </w:t>
        </w:r>
        <w:r>
          <w:t xml:space="preserve">we divided parameters into four </w:t>
        </w:r>
      </w:ins>
      <w:ins w:id="1154" w:author="Tomas Chovanak" w:date="2017-01-09T16:09:00Z">
        <w:r w:rsidR="00CA53C3">
          <w:t>categories</w:t>
        </w:r>
      </w:ins>
      <w:ins w:id="1155" w:author="Tomas Chovanak" w:date="2017-01-09T16:10:00Z">
        <w:r w:rsidR="00D50058">
          <w:t xml:space="preserve"> (see Table 1)</w:t>
        </w:r>
      </w:ins>
      <w:ins w:id="1156" w:author="Tomas Chovanak" w:date="2017-01-09T16:05:00Z">
        <w:r>
          <w:t xml:space="preserve"> and performed search for most promising configurations separately for this </w:t>
        </w:r>
      </w:ins>
      <w:ins w:id="1157" w:author="Tomas Chovanak" w:date="2017-01-09T16:09:00Z">
        <w:r w:rsidR="00CA53C3">
          <w:t>categorie</w:t>
        </w:r>
      </w:ins>
      <w:ins w:id="1158" w:author="Tomas Chovanak" w:date="2017-01-09T16:05:00Z">
        <w:r>
          <w:t xml:space="preserve">s and finally for combinations of best </w:t>
        </w:r>
        <w:r w:rsidR="00CA53C3">
          <w:t>configurations from them</w:t>
        </w:r>
        <w:r>
          <w:t>.</w:t>
        </w:r>
      </w:ins>
    </w:p>
    <w:p w:rsidR="000933D1" w:rsidRDefault="001B2FC3" w:rsidP="001B2FC3">
      <w:pPr>
        <w:pStyle w:val="Head2"/>
        <w:jc w:val="both"/>
        <w:rPr>
          <w:ins w:id="1159" w:author="Tomas Chovanak" w:date="2017-01-09T15:56:00Z"/>
        </w:rPr>
        <w:pPrChange w:id="1160" w:author="Tomas Chovanak" w:date="2017-01-09T16:07:00Z">
          <w:pPr>
            <w:pStyle w:val="Para"/>
          </w:pPr>
        </w:pPrChange>
      </w:pPr>
      <w:ins w:id="1161" w:author="Tomas Chovanak" w:date="2017-01-09T16:06:00Z">
        <w:r>
          <w:t>4.2</w:t>
        </w:r>
        <w:r>
          <w:rPr>
            <w:szCs w:val="22"/>
          </w:rPr>
          <w:t> </w:t>
        </w:r>
        <w:r>
          <w:t xml:space="preserve"> Searching for best configurations</w:t>
        </w:r>
      </w:ins>
    </w:p>
    <w:p w:rsidR="00760515" w:rsidRDefault="001B2FC3" w:rsidP="006F7096">
      <w:pPr>
        <w:pStyle w:val="Para"/>
        <w:jc w:val="both"/>
        <w:rPr>
          <w:ins w:id="1162" w:author="Tomas Chovanak" w:date="2017-01-09T19:11:00Z"/>
          <w:lang w:val="en-GB"/>
        </w:rPr>
        <w:pPrChange w:id="1163" w:author="Tomas Chovanak" w:date="2017-01-09T18:01:00Z">
          <w:pPr>
            <w:pStyle w:val="Para"/>
          </w:pPr>
        </w:pPrChange>
      </w:pPr>
      <w:ins w:id="1164" w:author="Tomas Chovanak" w:date="2017-01-09T16:07:00Z">
        <w:r w:rsidRPr="001B2FC3">
          <w:rPr>
            <w:lang w:val="en-GB"/>
          </w:rPr>
          <w:t>In this section we describe our observations from evaluation</w:t>
        </w:r>
      </w:ins>
      <w:ins w:id="1165" w:author="Tomas Chovanak" w:date="2017-01-09T16:08:00Z">
        <w:r>
          <w:rPr>
            <w:lang w:val="en-GB"/>
          </w:rPr>
          <w:t>s</w:t>
        </w:r>
      </w:ins>
      <w:ins w:id="1166" w:author="Tomas Chovanak" w:date="2017-01-09T16:07:00Z">
        <w:r w:rsidRPr="001B2FC3">
          <w:rPr>
            <w:lang w:val="en-GB"/>
          </w:rPr>
          <w:t xml:space="preserve"> of individual </w:t>
        </w:r>
        <w:r w:rsidR="00557F3B">
          <w:rPr>
            <w:lang w:val="en-GB"/>
          </w:rPr>
          <w:t>parameter categories</w:t>
        </w:r>
        <w:r w:rsidRPr="001B2FC3">
          <w:rPr>
            <w:lang w:val="en-GB"/>
          </w:rPr>
          <w:t xml:space="preserve"> and after that we show results of evaluating best configuration from different </w:t>
        </w:r>
      </w:ins>
      <w:ins w:id="1167" w:author="Tomas Chovanak" w:date="2017-01-09T16:08:00Z">
        <w:r w:rsidR="004E50C6">
          <w:rPr>
            <w:lang w:val="en-GB"/>
          </w:rPr>
          <w:t>aspects</w:t>
        </w:r>
      </w:ins>
      <w:ins w:id="1168" w:author="Tomas Chovanak" w:date="2017-01-09T16:07:00Z">
        <w:r w:rsidRPr="001B2FC3">
          <w:rPr>
            <w:lang w:val="en-GB"/>
          </w:rPr>
          <w:t xml:space="preserve">. Results from ALEF domain are </w:t>
        </w:r>
      </w:ins>
      <w:ins w:id="1169" w:author="Tomas Chovanak" w:date="2017-01-09T16:12:00Z">
        <w:r w:rsidR="00DB4A5C">
          <w:rPr>
            <w:lang w:val="en-GB"/>
          </w:rPr>
          <w:t>affected</w:t>
        </w:r>
      </w:ins>
      <w:ins w:id="1170" w:author="Tomas Chovanak" w:date="2017-01-09T16:07:00Z">
        <w:r w:rsidRPr="001B2FC3">
          <w:rPr>
            <w:lang w:val="en-GB"/>
          </w:rPr>
          <w:t xml:space="preserve"> </w:t>
        </w:r>
      </w:ins>
      <w:ins w:id="1171" w:author="Tomas Chovanak" w:date="2017-01-09T16:13:00Z">
        <w:r w:rsidR="00DB4A5C">
          <w:rPr>
            <w:lang w:val="en-GB"/>
          </w:rPr>
          <w:t>by</w:t>
        </w:r>
      </w:ins>
      <w:ins w:id="1172" w:author="Tomas Chovanak" w:date="2017-01-09T16:07:00Z">
        <w:r w:rsidRPr="001B2FC3">
          <w:rPr>
            <w:lang w:val="en-GB"/>
          </w:rPr>
          <w:t xml:space="preserve"> minimal speed requirements we set</w:t>
        </w:r>
      </w:ins>
      <w:ins w:id="1173" w:author="Tomas Chovanak" w:date="2017-01-09T16:13:00Z">
        <w:r w:rsidR="00DB4A5C">
          <w:rPr>
            <w:lang w:val="en-GB"/>
          </w:rPr>
          <w:t xml:space="preserve"> </w:t>
        </w:r>
        <w:r w:rsidR="00DB4A5C">
          <w:rPr>
            <w:lang w:val="en-GB"/>
          </w:rPr>
          <w:lastRenderedPageBreak/>
          <w:t>to 15 transactions per second</w:t>
        </w:r>
      </w:ins>
      <w:ins w:id="1174" w:author="Tomas Chovanak" w:date="2017-01-09T16:07:00Z">
        <w:r w:rsidRPr="001B2FC3">
          <w:rPr>
            <w:lang w:val="en-GB"/>
          </w:rPr>
          <w:t>. Patterns for ALEF are discovered in high dimensional space which significantly slows down the processing. Many configurations are so slow that minimal requirements are met</w:t>
        </w:r>
      </w:ins>
      <w:ins w:id="1175" w:author="Tomas Chovanak" w:date="2017-01-09T16:13:00Z">
        <w:r w:rsidR="00DB4A5C">
          <w:rPr>
            <w:lang w:val="en-GB"/>
          </w:rPr>
          <w:t xml:space="preserve"> </w:t>
        </w:r>
      </w:ins>
      <w:ins w:id="1176" w:author="Tomas Chovanak" w:date="2017-01-09T16:07:00Z">
        <w:r w:rsidRPr="001B2FC3">
          <w:rPr>
            <w:lang w:val="en-GB"/>
          </w:rPr>
          <w:t>which results in worse</w:t>
        </w:r>
      </w:ins>
      <w:ins w:id="1177" w:author="Tomas Chovanak" w:date="2017-01-09T16:14:00Z">
        <w:r w:rsidR="00C9136B">
          <w:rPr>
            <w:lang w:val="en-GB"/>
          </w:rPr>
          <w:t xml:space="preserve"> </w:t>
        </w:r>
        <w:r w:rsidR="00C9136B" w:rsidRPr="001B2FC3">
          <w:rPr>
            <w:lang w:val="en-GB"/>
          </w:rPr>
          <w:t>precision</w:t>
        </w:r>
      </w:ins>
      <w:ins w:id="1178" w:author="Tomas Chovanak" w:date="2017-01-09T16:07:00Z">
        <w:r w:rsidRPr="001B2FC3">
          <w:rPr>
            <w:lang w:val="en-GB"/>
          </w:rPr>
          <w:t xml:space="preserve"> than gained without using this threshold. Results from newspapers domain are not affected by </w:t>
        </w:r>
      </w:ins>
      <w:ins w:id="1179" w:author="Tomas Chovanak" w:date="2017-01-09T16:14:00Z">
        <w:r w:rsidR="000F360C">
          <w:rPr>
            <w:lang w:val="en-GB"/>
          </w:rPr>
          <w:t xml:space="preserve">our speed </w:t>
        </w:r>
      </w:ins>
      <w:ins w:id="1180" w:author="Tomas Chovanak" w:date="2017-01-09T16:07:00Z">
        <w:r w:rsidRPr="001B2FC3">
          <w:rPr>
            <w:lang w:val="en-GB"/>
          </w:rPr>
          <w:t>restriction.</w:t>
        </w:r>
      </w:ins>
      <w:ins w:id="1181" w:author="Tomas Chovanak" w:date="2017-01-09T19:15:00Z">
        <w:r w:rsidR="00790747">
          <w:rPr>
            <w:lang w:val="en-GB"/>
          </w:rPr>
          <w:t xml:space="preserve"> In Table 2 are all values we searched best configuration for.</w:t>
        </w:r>
      </w:ins>
    </w:p>
    <w:p w:rsidR="00F274A0" w:rsidRPr="00CB5BFA" w:rsidRDefault="00EC2617" w:rsidP="00F274A0">
      <w:pPr>
        <w:pStyle w:val="TableCaption"/>
        <w:jc w:val="both"/>
        <w:rPr>
          <w:ins w:id="1182" w:author="Tomas Chovanak" w:date="2017-01-09T19:11:00Z"/>
          <w:b w:val="0"/>
        </w:rPr>
      </w:pPr>
      <w:ins w:id="1183" w:author="Tomas Chovanak" w:date="2017-01-09T19:11:00Z">
        <w:r>
          <w:rPr>
            <w:rStyle w:val="Label"/>
            <w:color w:val="0000FF"/>
          </w:rPr>
          <w:t>Table 2</w:t>
        </w:r>
        <w:r w:rsidR="00F274A0" w:rsidRPr="00D01A4B">
          <w:rPr>
            <w:rStyle w:val="Label"/>
            <w:color w:val="0000FF"/>
          </w:rPr>
          <w:t>:</w:t>
        </w:r>
        <w:r w:rsidR="00F274A0" w:rsidRPr="00ED5F35">
          <w:t xml:space="preserve"> </w:t>
        </w:r>
        <w:r w:rsidR="00F274A0">
          <w:t>Parameters values used as search space in grid search.</w:t>
        </w:r>
      </w:ins>
    </w:p>
    <w:tbl>
      <w:tblPr>
        <w:tblStyle w:val="TableGrid"/>
        <w:tblW w:w="3823" w:type="dxa"/>
        <w:jc w:val="center"/>
        <w:tblLayout w:type="fixed"/>
        <w:tblLook w:val="0000" w:firstRow="0" w:lastRow="0" w:firstColumn="0" w:lastColumn="0" w:noHBand="0" w:noVBand="0"/>
        <w:tblPrChange w:id="1184" w:author="Tomas Chovanak" w:date="2017-01-09T19:17:00Z">
          <w:tblPr>
            <w:tblStyle w:val="TableGrid"/>
            <w:tblW w:w="4815" w:type="dxa"/>
            <w:tblLayout w:type="fixed"/>
            <w:tblLook w:val="0000" w:firstRow="0" w:lastRow="0" w:firstColumn="0" w:lastColumn="0" w:noHBand="0" w:noVBand="0"/>
          </w:tblPr>
        </w:tblPrChange>
      </w:tblPr>
      <w:tblGrid>
        <w:gridCol w:w="704"/>
        <w:gridCol w:w="3119"/>
        <w:tblGridChange w:id="1185">
          <w:tblGrid>
            <w:gridCol w:w="704"/>
            <w:gridCol w:w="2552"/>
          </w:tblGrid>
        </w:tblGridChange>
      </w:tblGrid>
      <w:tr w:rsidR="007751C0" w:rsidRPr="00DA041E" w:rsidTr="005C022A">
        <w:trPr>
          <w:trHeight w:val="113"/>
          <w:jc w:val="center"/>
          <w:ins w:id="1186" w:author="Tomas Chovanak" w:date="2017-01-09T19:11:00Z"/>
          <w:trPrChange w:id="1187" w:author="Tomas Chovanak" w:date="2017-01-09T19:17:00Z">
            <w:trPr>
              <w:trHeight w:val="246"/>
            </w:trPr>
          </w:trPrChange>
        </w:trPr>
        <w:tc>
          <w:tcPr>
            <w:tcW w:w="704" w:type="dxa"/>
            <w:tcPrChange w:id="1188" w:author="Tomas Chovanak" w:date="2017-01-09T19:17:00Z">
              <w:tcPr>
                <w:tcW w:w="704" w:type="dxa"/>
              </w:tcPr>
            </w:tcPrChange>
          </w:tcPr>
          <w:p w:rsidR="007751C0" w:rsidRPr="00D01A4B" w:rsidRDefault="007751C0" w:rsidP="00AC03FB">
            <w:pPr>
              <w:spacing w:line="240" w:lineRule="auto"/>
              <w:rPr>
                <w:ins w:id="1189" w:author="Tomas Chovanak" w:date="2017-01-09T19:11:00Z"/>
                <w:rFonts w:cs="Linux Libertine"/>
                <w:b/>
              </w:rPr>
            </w:pPr>
            <w:ins w:id="1190" w:author="Tomas Chovanak" w:date="2017-01-09T19:11:00Z">
              <w:r w:rsidRPr="00D01A4B">
                <w:rPr>
                  <w:b/>
                </w:rPr>
                <w:t>abbr.</w:t>
              </w:r>
            </w:ins>
          </w:p>
        </w:tc>
        <w:tc>
          <w:tcPr>
            <w:tcW w:w="3119" w:type="dxa"/>
            <w:tcPrChange w:id="1191" w:author="Tomas Chovanak" w:date="2017-01-09T19:17:00Z">
              <w:tcPr>
                <w:tcW w:w="2552" w:type="dxa"/>
              </w:tcPr>
            </w:tcPrChange>
          </w:tcPr>
          <w:p w:rsidR="007751C0" w:rsidRPr="00D01A4B" w:rsidRDefault="007751C0" w:rsidP="00AC03FB">
            <w:pPr>
              <w:spacing w:line="240" w:lineRule="auto"/>
              <w:rPr>
                <w:ins w:id="1192" w:author="Tomas Chovanak" w:date="2017-01-09T19:11:00Z"/>
                <w:rFonts w:cs="Linux Libertine"/>
                <w:b/>
              </w:rPr>
            </w:pPr>
            <w:ins w:id="1193" w:author="Tomas Chovanak" w:date="2017-01-09T19:11:00Z">
              <w:r>
                <w:rPr>
                  <w:b/>
                </w:rPr>
                <w:t>values</w:t>
              </w:r>
            </w:ins>
          </w:p>
        </w:tc>
      </w:tr>
      <w:tr w:rsidR="007751C0" w:rsidRPr="00DA041E" w:rsidTr="005C022A">
        <w:trPr>
          <w:trHeight w:val="113"/>
          <w:jc w:val="center"/>
          <w:ins w:id="1194" w:author="Tomas Chovanak" w:date="2017-01-09T19:11:00Z"/>
          <w:trPrChange w:id="1195" w:author="Tomas Chovanak" w:date="2017-01-09T19:17:00Z">
            <w:trPr>
              <w:trHeight w:val="284"/>
            </w:trPr>
          </w:trPrChange>
        </w:trPr>
        <w:tc>
          <w:tcPr>
            <w:tcW w:w="704" w:type="dxa"/>
            <w:tcPrChange w:id="1196" w:author="Tomas Chovanak" w:date="2017-01-09T19:17:00Z">
              <w:tcPr>
                <w:tcW w:w="704" w:type="dxa"/>
              </w:tcPr>
            </w:tcPrChange>
          </w:tcPr>
          <w:p w:rsidR="007751C0" w:rsidRPr="00D01A4B" w:rsidRDefault="007751C0" w:rsidP="00AC03FB">
            <w:pPr>
              <w:spacing w:line="240" w:lineRule="auto"/>
              <w:rPr>
                <w:ins w:id="1197" w:author="Tomas Chovanak" w:date="2017-01-09T19:11:00Z"/>
                <w:rFonts w:cs="Linux Libertine"/>
                <w:i/>
              </w:rPr>
            </w:pPr>
            <w:ins w:id="1198" w:author="Tomas Chovanak" w:date="2017-01-09T19:11:00Z">
              <w:r w:rsidRPr="00D01A4B">
                <w:rPr>
                  <w:i/>
                </w:rPr>
                <w:t>ms</w:t>
              </w:r>
            </w:ins>
          </w:p>
        </w:tc>
        <w:tc>
          <w:tcPr>
            <w:tcW w:w="3119" w:type="dxa"/>
            <w:tcPrChange w:id="1199" w:author="Tomas Chovanak" w:date="2017-01-09T19:17:00Z">
              <w:tcPr>
                <w:tcW w:w="2552" w:type="dxa"/>
              </w:tcPr>
            </w:tcPrChange>
          </w:tcPr>
          <w:p w:rsidR="007751C0" w:rsidRPr="00DA041E" w:rsidRDefault="007751C0" w:rsidP="00AC03FB">
            <w:pPr>
              <w:spacing w:line="240" w:lineRule="auto"/>
              <w:rPr>
                <w:ins w:id="1200" w:author="Tomas Chovanak" w:date="2017-01-09T19:11:00Z"/>
                <w:rFonts w:cs="Linux Libertine"/>
              </w:rPr>
            </w:pPr>
            <w:ins w:id="1201" w:author="Tomas Chovanak" w:date="2017-01-09T19:12:00Z">
              <w:r>
                <w:t>0.005, 0.01, 0.02, 0.03, 0.04, 0.05, 0.1</w:t>
              </w:r>
            </w:ins>
          </w:p>
        </w:tc>
      </w:tr>
      <w:tr w:rsidR="007751C0" w:rsidRPr="00DA041E" w:rsidTr="005C022A">
        <w:trPr>
          <w:trHeight w:val="113"/>
          <w:jc w:val="center"/>
          <w:ins w:id="1202" w:author="Tomas Chovanak" w:date="2017-01-09T19:11:00Z"/>
          <w:trPrChange w:id="1203" w:author="Tomas Chovanak" w:date="2017-01-09T19:17:00Z">
            <w:trPr>
              <w:trHeight w:val="284"/>
            </w:trPr>
          </w:trPrChange>
        </w:trPr>
        <w:tc>
          <w:tcPr>
            <w:tcW w:w="704" w:type="dxa"/>
            <w:tcPrChange w:id="1204" w:author="Tomas Chovanak" w:date="2017-01-09T19:17:00Z">
              <w:tcPr>
                <w:tcW w:w="704" w:type="dxa"/>
              </w:tcPr>
            </w:tcPrChange>
          </w:tcPr>
          <w:p w:rsidR="007751C0" w:rsidRPr="00D01A4B" w:rsidRDefault="007751C0" w:rsidP="00AC03FB">
            <w:pPr>
              <w:spacing w:line="240" w:lineRule="auto"/>
              <w:rPr>
                <w:ins w:id="1205" w:author="Tomas Chovanak" w:date="2017-01-09T19:11:00Z"/>
                <w:rFonts w:cs="Linux Libertine"/>
                <w:i/>
              </w:rPr>
            </w:pPr>
            <w:ins w:id="1206" w:author="Tomas Chovanak" w:date="2017-01-09T19:11:00Z">
              <w:r w:rsidRPr="00D01A4B">
                <w:rPr>
                  <w:i/>
                </w:rPr>
                <w:t>rr</w:t>
              </w:r>
            </w:ins>
          </w:p>
        </w:tc>
        <w:tc>
          <w:tcPr>
            <w:tcW w:w="3119" w:type="dxa"/>
            <w:tcPrChange w:id="1207" w:author="Tomas Chovanak" w:date="2017-01-09T19:17:00Z">
              <w:tcPr>
                <w:tcW w:w="2552" w:type="dxa"/>
              </w:tcPr>
            </w:tcPrChange>
          </w:tcPr>
          <w:p w:rsidR="007751C0" w:rsidRPr="00DA041E" w:rsidRDefault="007751C0" w:rsidP="00AC03FB">
            <w:pPr>
              <w:spacing w:line="240" w:lineRule="auto"/>
              <w:rPr>
                <w:ins w:id="1208" w:author="Tomas Chovanak" w:date="2017-01-09T19:11:00Z"/>
                <w:rFonts w:cs="Linux Libertine"/>
              </w:rPr>
            </w:pPr>
            <w:ins w:id="1209" w:author="Tomas Chovanak" w:date="2017-01-09T19:12:00Z">
              <w:r>
                <w:t>0.1, 0.5, 0.9</w:t>
              </w:r>
            </w:ins>
          </w:p>
        </w:tc>
      </w:tr>
      <w:tr w:rsidR="007751C0" w:rsidRPr="00DA041E" w:rsidTr="005C022A">
        <w:trPr>
          <w:trHeight w:val="113"/>
          <w:jc w:val="center"/>
          <w:ins w:id="1210" w:author="Tomas Chovanak" w:date="2017-01-09T19:11:00Z"/>
          <w:trPrChange w:id="1211" w:author="Tomas Chovanak" w:date="2017-01-09T19:17:00Z">
            <w:trPr>
              <w:trHeight w:val="284"/>
            </w:trPr>
          </w:trPrChange>
        </w:trPr>
        <w:tc>
          <w:tcPr>
            <w:tcW w:w="704" w:type="dxa"/>
            <w:shd w:val="clear" w:color="000000" w:fill="auto"/>
            <w:tcPrChange w:id="1212" w:author="Tomas Chovanak" w:date="2017-01-09T19:17:00Z">
              <w:tcPr>
                <w:tcW w:w="704" w:type="dxa"/>
                <w:shd w:val="clear" w:color="000000" w:fill="auto"/>
              </w:tcPr>
            </w:tcPrChange>
          </w:tcPr>
          <w:p w:rsidR="007751C0" w:rsidRPr="00D01A4B" w:rsidRDefault="007751C0" w:rsidP="00AC03FB">
            <w:pPr>
              <w:spacing w:line="240" w:lineRule="auto"/>
              <w:rPr>
                <w:ins w:id="1213" w:author="Tomas Chovanak" w:date="2017-01-09T19:11:00Z"/>
                <w:i/>
              </w:rPr>
            </w:pPr>
            <w:ins w:id="1214" w:author="Tomas Chovanak" w:date="2017-01-09T19:11:00Z">
              <w:r w:rsidRPr="00D01A4B">
                <w:rPr>
                  <w:i/>
                </w:rPr>
                <w:t>sl</w:t>
              </w:r>
            </w:ins>
          </w:p>
        </w:tc>
        <w:tc>
          <w:tcPr>
            <w:tcW w:w="3119" w:type="dxa"/>
            <w:shd w:val="clear" w:color="000000" w:fill="auto"/>
            <w:tcPrChange w:id="1215" w:author="Tomas Chovanak" w:date="2017-01-09T19:17:00Z">
              <w:tcPr>
                <w:tcW w:w="2552" w:type="dxa"/>
                <w:shd w:val="clear" w:color="000000" w:fill="auto"/>
              </w:tcPr>
            </w:tcPrChange>
          </w:tcPr>
          <w:p w:rsidR="007751C0" w:rsidRDefault="007751C0" w:rsidP="00AC03FB">
            <w:pPr>
              <w:spacing w:line="240" w:lineRule="auto"/>
              <w:rPr>
                <w:ins w:id="1216" w:author="Tomas Chovanak" w:date="2017-01-09T19:11:00Z"/>
              </w:rPr>
            </w:pPr>
            <w:ins w:id="1217" w:author="Tomas Chovanak" w:date="2017-01-09T19:12:00Z">
              <w:r>
                <w:t>25, 50, 100, 150, 200, 500</w:t>
              </w:r>
            </w:ins>
          </w:p>
        </w:tc>
      </w:tr>
      <w:tr w:rsidR="007751C0" w:rsidRPr="00DA041E" w:rsidTr="005C022A">
        <w:trPr>
          <w:trHeight w:val="113"/>
          <w:jc w:val="center"/>
          <w:ins w:id="1218" w:author="Tomas Chovanak" w:date="2017-01-09T19:11:00Z"/>
          <w:trPrChange w:id="1219" w:author="Tomas Chovanak" w:date="2017-01-09T19:17:00Z">
            <w:trPr>
              <w:trHeight w:val="284"/>
            </w:trPr>
          </w:trPrChange>
        </w:trPr>
        <w:tc>
          <w:tcPr>
            <w:tcW w:w="704" w:type="dxa"/>
            <w:shd w:val="clear" w:color="000000" w:fill="auto"/>
            <w:tcPrChange w:id="1220" w:author="Tomas Chovanak" w:date="2017-01-09T19:17:00Z">
              <w:tcPr>
                <w:tcW w:w="704" w:type="dxa"/>
                <w:shd w:val="clear" w:color="000000" w:fill="auto"/>
              </w:tcPr>
            </w:tcPrChange>
          </w:tcPr>
          <w:p w:rsidR="007751C0" w:rsidRPr="00D01A4B" w:rsidRDefault="007751C0" w:rsidP="00AC03FB">
            <w:pPr>
              <w:spacing w:line="240" w:lineRule="auto"/>
              <w:rPr>
                <w:ins w:id="1221" w:author="Tomas Chovanak" w:date="2017-01-09T19:11:00Z"/>
                <w:i/>
              </w:rPr>
            </w:pPr>
            <w:ins w:id="1222" w:author="Tomas Chovanak" w:date="2017-01-09T19:11:00Z">
              <w:r w:rsidRPr="00D01A4B">
                <w:rPr>
                  <w:i/>
                </w:rPr>
                <w:t>ws</w:t>
              </w:r>
            </w:ins>
          </w:p>
        </w:tc>
        <w:tc>
          <w:tcPr>
            <w:tcW w:w="3119" w:type="dxa"/>
            <w:shd w:val="clear" w:color="000000" w:fill="auto"/>
            <w:tcPrChange w:id="1223" w:author="Tomas Chovanak" w:date="2017-01-09T19:17:00Z">
              <w:tcPr>
                <w:tcW w:w="2552" w:type="dxa"/>
                <w:shd w:val="clear" w:color="000000" w:fill="auto"/>
              </w:tcPr>
            </w:tcPrChange>
          </w:tcPr>
          <w:p w:rsidR="007751C0" w:rsidRDefault="007751C0" w:rsidP="00AC03FB">
            <w:pPr>
              <w:spacing w:line="240" w:lineRule="auto"/>
              <w:rPr>
                <w:ins w:id="1224" w:author="Tomas Chovanak" w:date="2017-01-09T19:11:00Z"/>
              </w:rPr>
            </w:pPr>
            <w:ins w:id="1225" w:author="Tomas Chovanak" w:date="2017-01-09T19:12:00Z">
              <w:r>
                <w:t>5,10,15</w:t>
              </w:r>
            </w:ins>
          </w:p>
        </w:tc>
      </w:tr>
      <w:tr w:rsidR="007751C0" w:rsidRPr="00DA041E" w:rsidTr="005C022A">
        <w:trPr>
          <w:trHeight w:val="113"/>
          <w:jc w:val="center"/>
          <w:ins w:id="1226" w:author="Tomas Chovanak" w:date="2017-01-09T19:11:00Z"/>
          <w:trPrChange w:id="1227" w:author="Tomas Chovanak" w:date="2017-01-09T19:17:00Z">
            <w:trPr>
              <w:trHeight w:val="284"/>
            </w:trPr>
          </w:trPrChange>
        </w:trPr>
        <w:tc>
          <w:tcPr>
            <w:tcW w:w="704" w:type="dxa"/>
            <w:shd w:val="clear" w:color="000000" w:fill="auto"/>
            <w:tcPrChange w:id="1228" w:author="Tomas Chovanak" w:date="2017-01-09T19:17:00Z">
              <w:tcPr>
                <w:tcW w:w="704" w:type="dxa"/>
                <w:shd w:val="clear" w:color="000000" w:fill="auto"/>
              </w:tcPr>
            </w:tcPrChange>
          </w:tcPr>
          <w:p w:rsidR="007751C0" w:rsidRPr="00D01A4B" w:rsidRDefault="007751C0" w:rsidP="00AC03FB">
            <w:pPr>
              <w:spacing w:line="240" w:lineRule="auto"/>
              <w:rPr>
                <w:ins w:id="1229" w:author="Tomas Chovanak" w:date="2017-01-09T19:11:00Z"/>
                <w:i/>
              </w:rPr>
            </w:pPr>
            <w:ins w:id="1230" w:author="Tomas Chovanak" w:date="2017-01-09T19:11:00Z">
              <w:r w:rsidRPr="00D01A4B">
                <w:rPr>
                  <w:i/>
                </w:rPr>
                <w:t>gc</w:t>
              </w:r>
            </w:ins>
          </w:p>
        </w:tc>
        <w:tc>
          <w:tcPr>
            <w:tcW w:w="3119" w:type="dxa"/>
            <w:shd w:val="clear" w:color="000000" w:fill="auto"/>
            <w:tcPrChange w:id="1231" w:author="Tomas Chovanak" w:date="2017-01-09T19:17:00Z">
              <w:tcPr>
                <w:tcW w:w="2552" w:type="dxa"/>
                <w:shd w:val="clear" w:color="000000" w:fill="auto"/>
              </w:tcPr>
            </w:tcPrChange>
          </w:tcPr>
          <w:p w:rsidR="007751C0" w:rsidRDefault="007751C0" w:rsidP="00AC03FB">
            <w:pPr>
              <w:spacing w:line="240" w:lineRule="auto"/>
              <w:rPr>
                <w:ins w:id="1232" w:author="Tomas Chovanak" w:date="2017-01-09T19:11:00Z"/>
              </w:rPr>
            </w:pPr>
            <w:ins w:id="1233" w:author="Tomas Chovanak" w:date="2017-01-09T19:12:00Z">
              <w:r>
                <w:t>2, 4, 6, 8</w:t>
              </w:r>
            </w:ins>
          </w:p>
        </w:tc>
      </w:tr>
      <w:tr w:rsidR="007751C0" w:rsidRPr="00DA041E" w:rsidTr="005C022A">
        <w:trPr>
          <w:trHeight w:val="113"/>
          <w:jc w:val="center"/>
          <w:ins w:id="1234" w:author="Tomas Chovanak" w:date="2017-01-09T19:11:00Z"/>
          <w:trPrChange w:id="1235" w:author="Tomas Chovanak" w:date="2017-01-09T19:17:00Z">
            <w:trPr>
              <w:trHeight w:val="284"/>
            </w:trPr>
          </w:trPrChange>
        </w:trPr>
        <w:tc>
          <w:tcPr>
            <w:tcW w:w="704" w:type="dxa"/>
            <w:shd w:val="clear" w:color="000000" w:fill="auto"/>
            <w:tcPrChange w:id="1236" w:author="Tomas Chovanak" w:date="2017-01-09T19:17:00Z">
              <w:tcPr>
                <w:tcW w:w="704" w:type="dxa"/>
                <w:shd w:val="clear" w:color="000000" w:fill="auto"/>
              </w:tcPr>
            </w:tcPrChange>
          </w:tcPr>
          <w:p w:rsidR="007751C0" w:rsidRPr="00D01A4B" w:rsidRDefault="007751C0" w:rsidP="00AC03FB">
            <w:pPr>
              <w:spacing w:line="240" w:lineRule="auto"/>
              <w:rPr>
                <w:ins w:id="1237" w:author="Tomas Chovanak" w:date="2017-01-09T19:11:00Z"/>
                <w:i/>
              </w:rPr>
            </w:pPr>
            <w:ins w:id="1238" w:author="Tomas Chovanak" w:date="2017-01-09T19:11:00Z">
              <w:r w:rsidRPr="00D01A4B">
                <w:rPr>
                  <w:i/>
                </w:rPr>
                <w:t>tcu</w:t>
              </w:r>
            </w:ins>
          </w:p>
        </w:tc>
        <w:tc>
          <w:tcPr>
            <w:tcW w:w="3119" w:type="dxa"/>
            <w:shd w:val="clear" w:color="000000" w:fill="auto"/>
            <w:tcPrChange w:id="1239" w:author="Tomas Chovanak" w:date="2017-01-09T19:17:00Z">
              <w:tcPr>
                <w:tcW w:w="2552" w:type="dxa"/>
                <w:shd w:val="clear" w:color="000000" w:fill="auto"/>
              </w:tcPr>
            </w:tcPrChange>
          </w:tcPr>
          <w:p w:rsidR="007751C0" w:rsidRDefault="007751C0" w:rsidP="00AC03FB">
            <w:pPr>
              <w:spacing w:line="240" w:lineRule="auto"/>
              <w:rPr>
                <w:ins w:id="1240" w:author="Tomas Chovanak" w:date="2017-01-09T19:11:00Z"/>
              </w:rPr>
            </w:pPr>
            <w:ins w:id="1241" w:author="Tomas Chovanak" w:date="2017-01-09T19:12:00Z">
              <w:r>
                <w:t>5,10,15</w:t>
              </w:r>
            </w:ins>
          </w:p>
        </w:tc>
      </w:tr>
      <w:tr w:rsidR="007751C0" w:rsidRPr="00DA041E" w:rsidTr="005C022A">
        <w:trPr>
          <w:trHeight w:val="113"/>
          <w:jc w:val="center"/>
          <w:ins w:id="1242" w:author="Tomas Chovanak" w:date="2017-01-09T19:11:00Z"/>
          <w:trPrChange w:id="1243" w:author="Tomas Chovanak" w:date="2017-01-09T19:17:00Z">
            <w:trPr>
              <w:trHeight w:val="284"/>
            </w:trPr>
          </w:trPrChange>
        </w:trPr>
        <w:tc>
          <w:tcPr>
            <w:tcW w:w="704" w:type="dxa"/>
            <w:tcPrChange w:id="1244" w:author="Tomas Chovanak" w:date="2017-01-09T19:17:00Z">
              <w:tcPr>
                <w:tcW w:w="704" w:type="dxa"/>
              </w:tcPr>
            </w:tcPrChange>
          </w:tcPr>
          <w:p w:rsidR="007751C0" w:rsidRPr="00D01A4B" w:rsidRDefault="007751C0" w:rsidP="00AC03FB">
            <w:pPr>
              <w:spacing w:line="240" w:lineRule="auto"/>
              <w:rPr>
                <w:ins w:id="1245" w:author="Tomas Chovanak" w:date="2017-01-09T19:11:00Z"/>
                <w:i/>
              </w:rPr>
            </w:pPr>
            <w:ins w:id="1246" w:author="Tomas Chovanak" w:date="2017-01-09T19:11:00Z">
              <w:r w:rsidRPr="00D01A4B">
                <w:rPr>
                  <w:i/>
                </w:rPr>
                <w:t>tcm</w:t>
              </w:r>
            </w:ins>
          </w:p>
        </w:tc>
        <w:tc>
          <w:tcPr>
            <w:tcW w:w="3119" w:type="dxa"/>
            <w:tcPrChange w:id="1247" w:author="Tomas Chovanak" w:date="2017-01-09T19:17:00Z">
              <w:tcPr>
                <w:tcW w:w="2552" w:type="dxa"/>
              </w:tcPr>
            </w:tcPrChange>
          </w:tcPr>
          <w:p w:rsidR="007751C0" w:rsidRDefault="007751C0" w:rsidP="00AC03FB">
            <w:pPr>
              <w:spacing w:line="240" w:lineRule="auto"/>
              <w:rPr>
                <w:ins w:id="1248" w:author="Tomas Chovanak" w:date="2017-01-09T19:11:00Z"/>
              </w:rPr>
            </w:pPr>
            <w:ins w:id="1249" w:author="Tomas Chovanak" w:date="2017-01-09T19:12:00Z">
              <w:r>
                <w:t>50, 100, 200, 400, 800</w:t>
              </w:r>
            </w:ins>
          </w:p>
        </w:tc>
      </w:tr>
      <w:tr w:rsidR="007751C0" w:rsidRPr="00DA041E" w:rsidTr="005C022A">
        <w:trPr>
          <w:trHeight w:val="113"/>
          <w:jc w:val="center"/>
          <w:ins w:id="1250" w:author="Tomas Chovanak" w:date="2017-01-09T19:11:00Z"/>
          <w:trPrChange w:id="1251" w:author="Tomas Chovanak" w:date="2017-01-09T19:17:00Z">
            <w:trPr>
              <w:trHeight w:val="284"/>
            </w:trPr>
          </w:trPrChange>
        </w:trPr>
        <w:tc>
          <w:tcPr>
            <w:tcW w:w="704" w:type="dxa"/>
            <w:tcPrChange w:id="1252" w:author="Tomas Chovanak" w:date="2017-01-09T19:17:00Z">
              <w:tcPr>
                <w:tcW w:w="704" w:type="dxa"/>
              </w:tcPr>
            </w:tcPrChange>
          </w:tcPr>
          <w:p w:rsidR="007751C0" w:rsidRPr="00D01A4B" w:rsidRDefault="007751C0" w:rsidP="00AC03FB">
            <w:pPr>
              <w:spacing w:line="240" w:lineRule="auto"/>
              <w:rPr>
                <w:ins w:id="1253" w:author="Tomas Chovanak" w:date="2017-01-09T19:11:00Z"/>
                <w:i/>
              </w:rPr>
            </w:pPr>
            <w:ins w:id="1254" w:author="Tomas Chovanak" w:date="2017-01-09T19:11:00Z">
              <w:r w:rsidRPr="00D01A4B">
                <w:rPr>
                  <w:i/>
                </w:rPr>
                <w:t>mmc</w:t>
              </w:r>
            </w:ins>
          </w:p>
        </w:tc>
        <w:tc>
          <w:tcPr>
            <w:tcW w:w="3119" w:type="dxa"/>
            <w:tcPrChange w:id="1255" w:author="Tomas Chovanak" w:date="2017-01-09T19:17:00Z">
              <w:tcPr>
                <w:tcW w:w="2552" w:type="dxa"/>
              </w:tcPr>
            </w:tcPrChange>
          </w:tcPr>
          <w:p w:rsidR="007751C0" w:rsidRDefault="007751C0" w:rsidP="00AC03FB">
            <w:pPr>
              <w:spacing w:line="240" w:lineRule="auto"/>
              <w:rPr>
                <w:ins w:id="1256" w:author="Tomas Chovanak" w:date="2017-01-09T19:11:00Z"/>
              </w:rPr>
            </w:pPr>
            <w:ins w:id="1257" w:author="Tomas Chovanak" w:date="2017-01-09T19:12:00Z">
              <w:r>
                <w:t>100,1000</w:t>
              </w:r>
            </w:ins>
          </w:p>
        </w:tc>
      </w:tr>
      <w:tr w:rsidR="007751C0" w:rsidRPr="00DA041E" w:rsidTr="005C022A">
        <w:trPr>
          <w:trHeight w:val="113"/>
          <w:jc w:val="center"/>
          <w:ins w:id="1258" w:author="Tomas Chovanak" w:date="2017-01-09T19:11:00Z"/>
          <w:trPrChange w:id="1259" w:author="Tomas Chovanak" w:date="2017-01-09T19:17:00Z">
            <w:trPr>
              <w:trHeight w:val="284"/>
            </w:trPr>
          </w:trPrChange>
        </w:trPr>
        <w:tc>
          <w:tcPr>
            <w:tcW w:w="704" w:type="dxa"/>
            <w:tcPrChange w:id="1260" w:author="Tomas Chovanak" w:date="2017-01-09T19:17:00Z">
              <w:tcPr>
                <w:tcW w:w="704" w:type="dxa"/>
              </w:tcPr>
            </w:tcPrChange>
          </w:tcPr>
          <w:p w:rsidR="007751C0" w:rsidRPr="00D01A4B" w:rsidRDefault="007751C0" w:rsidP="00AC03FB">
            <w:pPr>
              <w:spacing w:line="240" w:lineRule="auto"/>
              <w:rPr>
                <w:ins w:id="1261" w:author="Tomas Chovanak" w:date="2017-01-09T19:11:00Z"/>
                <w:i/>
              </w:rPr>
            </w:pPr>
            <w:ins w:id="1262" w:author="Tomas Chovanak" w:date="2017-01-09T19:11:00Z">
              <w:r w:rsidRPr="00D01A4B">
                <w:rPr>
                  <w:i/>
                </w:rPr>
                <w:t>ews</w:t>
              </w:r>
            </w:ins>
          </w:p>
        </w:tc>
        <w:tc>
          <w:tcPr>
            <w:tcW w:w="3119" w:type="dxa"/>
            <w:tcPrChange w:id="1263" w:author="Tomas Chovanak" w:date="2017-01-09T19:17:00Z">
              <w:tcPr>
                <w:tcW w:w="2552" w:type="dxa"/>
              </w:tcPr>
            </w:tcPrChange>
          </w:tcPr>
          <w:p w:rsidR="007751C0" w:rsidRDefault="007751C0" w:rsidP="00AC03FB">
            <w:pPr>
              <w:spacing w:line="240" w:lineRule="auto"/>
              <w:rPr>
                <w:ins w:id="1264" w:author="Tomas Chovanak" w:date="2017-01-09T19:11:00Z"/>
              </w:rPr>
            </w:pPr>
            <w:ins w:id="1265" w:author="Tomas Chovanak" w:date="2017-01-09T19:13:00Z">
              <w:r>
                <w:t>1,2,3,4,5,6,7, 8, 9, 10</w:t>
              </w:r>
            </w:ins>
          </w:p>
        </w:tc>
      </w:tr>
      <w:tr w:rsidR="007751C0" w:rsidRPr="00DA041E" w:rsidTr="005C022A">
        <w:trPr>
          <w:trHeight w:val="113"/>
          <w:jc w:val="center"/>
          <w:ins w:id="1266" w:author="Tomas Chovanak" w:date="2017-01-09T19:11:00Z"/>
          <w:trPrChange w:id="1267" w:author="Tomas Chovanak" w:date="2017-01-09T19:17:00Z">
            <w:trPr>
              <w:trHeight w:val="284"/>
            </w:trPr>
          </w:trPrChange>
        </w:trPr>
        <w:tc>
          <w:tcPr>
            <w:tcW w:w="704" w:type="dxa"/>
            <w:tcPrChange w:id="1268" w:author="Tomas Chovanak" w:date="2017-01-09T19:17:00Z">
              <w:tcPr>
                <w:tcW w:w="704" w:type="dxa"/>
              </w:tcPr>
            </w:tcPrChange>
          </w:tcPr>
          <w:p w:rsidR="007751C0" w:rsidRPr="00D01A4B" w:rsidRDefault="007751C0" w:rsidP="00AC03FB">
            <w:pPr>
              <w:spacing w:line="240" w:lineRule="auto"/>
              <w:rPr>
                <w:ins w:id="1269" w:author="Tomas Chovanak" w:date="2017-01-09T19:11:00Z"/>
                <w:i/>
              </w:rPr>
            </w:pPr>
            <w:ins w:id="1270" w:author="Tomas Chovanak" w:date="2017-01-09T19:11:00Z">
              <w:r w:rsidRPr="00D01A4B">
                <w:rPr>
                  <w:i/>
                </w:rPr>
                <w:t>rc</w:t>
              </w:r>
            </w:ins>
          </w:p>
        </w:tc>
        <w:tc>
          <w:tcPr>
            <w:tcW w:w="3119" w:type="dxa"/>
            <w:tcPrChange w:id="1271" w:author="Tomas Chovanak" w:date="2017-01-09T19:17:00Z">
              <w:tcPr>
                <w:tcW w:w="2552" w:type="dxa"/>
              </w:tcPr>
            </w:tcPrChange>
          </w:tcPr>
          <w:p w:rsidR="007751C0" w:rsidRDefault="007751C0" w:rsidP="00AC03FB">
            <w:pPr>
              <w:spacing w:line="240" w:lineRule="auto"/>
              <w:rPr>
                <w:ins w:id="1272" w:author="Tomas Chovanak" w:date="2017-01-09T19:11:00Z"/>
              </w:rPr>
            </w:pPr>
            <w:ins w:id="1273" w:author="Tomas Chovanak" w:date="2017-01-09T19:13:00Z">
              <w:r>
                <w:t>1,2,3,4,5,10,15</w:t>
              </w:r>
            </w:ins>
          </w:p>
        </w:tc>
      </w:tr>
      <w:tr w:rsidR="007751C0" w:rsidRPr="00DA041E" w:rsidTr="005C022A">
        <w:trPr>
          <w:trHeight w:val="113"/>
          <w:jc w:val="center"/>
          <w:ins w:id="1274" w:author="Tomas Chovanak" w:date="2017-01-09T19:11:00Z"/>
          <w:trPrChange w:id="1275" w:author="Tomas Chovanak" w:date="2017-01-09T19:17:00Z">
            <w:trPr>
              <w:trHeight w:val="284"/>
            </w:trPr>
          </w:trPrChange>
        </w:trPr>
        <w:tc>
          <w:tcPr>
            <w:tcW w:w="704" w:type="dxa"/>
            <w:tcPrChange w:id="1276" w:author="Tomas Chovanak" w:date="2017-01-09T19:17:00Z">
              <w:tcPr>
                <w:tcW w:w="704" w:type="dxa"/>
              </w:tcPr>
            </w:tcPrChange>
          </w:tcPr>
          <w:p w:rsidR="007751C0" w:rsidRPr="00D01A4B" w:rsidRDefault="007751C0" w:rsidP="00AC03FB">
            <w:pPr>
              <w:spacing w:line="240" w:lineRule="auto"/>
              <w:rPr>
                <w:ins w:id="1277" w:author="Tomas Chovanak" w:date="2017-01-09T19:11:00Z"/>
                <w:i/>
              </w:rPr>
            </w:pPr>
            <w:ins w:id="1278" w:author="Tomas Chovanak" w:date="2017-01-09T19:11:00Z">
              <w:r w:rsidRPr="00D01A4B">
                <w:rPr>
                  <w:i/>
                </w:rPr>
                <w:t>mts</w:t>
              </w:r>
            </w:ins>
          </w:p>
        </w:tc>
        <w:tc>
          <w:tcPr>
            <w:tcW w:w="3119" w:type="dxa"/>
            <w:tcPrChange w:id="1279" w:author="Tomas Chovanak" w:date="2017-01-09T19:17:00Z">
              <w:tcPr>
                <w:tcW w:w="2552" w:type="dxa"/>
              </w:tcPr>
            </w:tcPrChange>
          </w:tcPr>
          <w:p w:rsidR="007751C0" w:rsidRDefault="007751C0" w:rsidP="00AC03FB">
            <w:pPr>
              <w:spacing w:line="240" w:lineRule="auto"/>
              <w:rPr>
                <w:ins w:id="1280" w:author="Tomas Chovanak" w:date="2017-01-09T19:11:00Z"/>
              </w:rPr>
            </w:pPr>
            <w:ins w:id="1281" w:author="Tomas Chovanak" w:date="2017-01-09T19:13:00Z">
              <w:r>
                <w:t>15</w:t>
              </w:r>
            </w:ins>
          </w:p>
        </w:tc>
      </w:tr>
      <w:tr w:rsidR="007751C0" w:rsidRPr="00DA041E" w:rsidTr="005C022A">
        <w:trPr>
          <w:trHeight w:val="113"/>
          <w:jc w:val="center"/>
          <w:ins w:id="1282" w:author="Tomas Chovanak" w:date="2017-01-09T19:11:00Z"/>
          <w:trPrChange w:id="1283" w:author="Tomas Chovanak" w:date="2017-01-09T19:17:00Z">
            <w:trPr>
              <w:trHeight w:val="284"/>
            </w:trPr>
          </w:trPrChange>
        </w:trPr>
        <w:tc>
          <w:tcPr>
            <w:tcW w:w="704" w:type="dxa"/>
            <w:tcPrChange w:id="1284" w:author="Tomas Chovanak" w:date="2017-01-09T19:17:00Z">
              <w:tcPr>
                <w:tcW w:w="704" w:type="dxa"/>
              </w:tcPr>
            </w:tcPrChange>
          </w:tcPr>
          <w:p w:rsidR="007751C0" w:rsidRPr="00D01A4B" w:rsidRDefault="007751C0" w:rsidP="00AC03FB">
            <w:pPr>
              <w:spacing w:line="240" w:lineRule="auto"/>
              <w:rPr>
                <w:ins w:id="1285" w:author="Tomas Chovanak" w:date="2017-01-09T19:11:00Z"/>
                <w:i/>
              </w:rPr>
            </w:pPr>
            <w:ins w:id="1286" w:author="Tomas Chovanak" w:date="2017-01-09T19:11:00Z">
              <w:r w:rsidRPr="00D01A4B">
                <w:rPr>
                  <w:i/>
                </w:rPr>
                <w:t>tcdiff</w:t>
              </w:r>
            </w:ins>
          </w:p>
        </w:tc>
        <w:tc>
          <w:tcPr>
            <w:tcW w:w="3119" w:type="dxa"/>
            <w:tcPrChange w:id="1287" w:author="Tomas Chovanak" w:date="2017-01-09T19:17:00Z">
              <w:tcPr>
                <w:tcW w:w="2552" w:type="dxa"/>
              </w:tcPr>
            </w:tcPrChange>
          </w:tcPr>
          <w:p w:rsidR="007751C0" w:rsidRDefault="007751C0" w:rsidP="00AC03FB">
            <w:pPr>
              <w:spacing w:line="240" w:lineRule="auto"/>
              <w:rPr>
                <w:ins w:id="1288" w:author="Tomas Chovanak" w:date="2017-01-09T19:11:00Z"/>
              </w:rPr>
            </w:pPr>
            <w:ins w:id="1289" w:author="Tomas Chovanak" w:date="2017-01-09T19:13:00Z">
              <w:r>
                <w:t>1,2,3,4, 5,6,7,8,9,10</w:t>
              </w:r>
            </w:ins>
          </w:p>
        </w:tc>
      </w:tr>
    </w:tbl>
    <w:p w:rsidR="00F274A0" w:rsidRDefault="00F274A0" w:rsidP="006F7096">
      <w:pPr>
        <w:pStyle w:val="Para"/>
        <w:jc w:val="both"/>
        <w:rPr>
          <w:ins w:id="1290" w:author="Tomas Chovanak" w:date="2017-01-09T16:17:00Z"/>
          <w:lang w:val="en-GB"/>
        </w:rPr>
        <w:pPrChange w:id="1291" w:author="Tomas Chovanak" w:date="2017-01-09T18:01:00Z">
          <w:pPr>
            <w:pStyle w:val="Para"/>
          </w:pPr>
        </w:pPrChange>
      </w:pPr>
    </w:p>
    <w:p w:rsidR="00F8674E" w:rsidRDefault="00F134A5" w:rsidP="006F7096">
      <w:pPr>
        <w:pStyle w:val="Para"/>
        <w:jc w:val="both"/>
        <w:rPr>
          <w:ins w:id="1292" w:author="Tomas Chovanak" w:date="2017-01-09T16:17:00Z"/>
          <w:lang w:val="en-GB"/>
        </w:rPr>
        <w:pPrChange w:id="1293" w:author="Tomas Chovanak" w:date="2017-01-09T18:01:00Z">
          <w:pPr>
            <w:pStyle w:val="Para"/>
          </w:pPr>
        </w:pPrChange>
      </w:pPr>
      <w:ins w:id="1294" w:author="Tomas Chovanak" w:date="2017-01-09T19:15:00Z">
        <w:r w:rsidRPr="001B2FC3">
          <w:rPr>
            <w:lang w:val="en-GB"/>
          </w:rPr>
          <w:t xml:space="preserve">For first </w:t>
        </w:r>
        <w:r>
          <w:rPr>
            <w:lang w:val="en-GB"/>
          </w:rPr>
          <w:t xml:space="preserve">parameters category for </w:t>
        </w:r>
        <w:r w:rsidRPr="00D01A4B">
          <w:rPr>
            <w:i/>
            <w:lang w:val="en-GB"/>
          </w:rPr>
          <w:t>IncMine</w:t>
        </w:r>
        <w:r>
          <w:rPr>
            <w:lang w:val="en-GB"/>
          </w:rPr>
          <w:t xml:space="preserve"> algorithm </w:t>
        </w:r>
        <w:r w:rsidRPr="001B2FC3">
          <w:rPr>
            <w:lang w:val="en-GB"/>
          </w:rPr>
          <w:t>we evaluated 270 different configurations.</w:t>
        </w:r>
        <w:r>
          <w:rPr>
            <w:lang w:val="en-GB"/>
          </w:rPr>
          <w:t xml:space="preserve"> </w:t>
        </w:r>
      </w:ins>
      <w:ins w:id="1295" w:author="Tomas Chovanak" w:date="2017-01-09T16:07:00Z">
        <w:r w:rsidR="001B2FC3" w:rsidRPr="001B2FC3">
          <w:rPr>
            <w:lang w:val="en-GB"/>
          </w:rPr>
          <w:t>In both domains we observed that configurations with longer window size (</w:t>
        </w:r>
        <w:r w:rsidR="001B2FC3" w:rsidRPr="00531E19">
          <w:rPr>
            <w:i/>
            <w:lang w:val="en-GB"/>
            <w:rPrChange w:id="1296" w:author="Tomas Chovanak" w:date="2017-01-09T16:14:00Z">
              <w:rPr>
                <w:lang w:val="en-GB"/>
              </w:rPr>
            </w:rPrChange>
          </w:rPr>
          <w:t>ws</w:t>
        </w:r>
        <w:r w:rsidR="001B2FC3" w:rsidRPr="001B2FC3">
          <w:rPr>
            <w:lang w:val="en-GB"/>
          </w:rPr>
          <w:t xml:space="preserve"> = 15) and shorter segment length (</w:t>
        </w:r>
        <w:r w:rsidR="001B2FC3" w:rsidRPr="00531E19">
          <w:rPr>
            <w:i/>
            <w:lang w:val="en-GB"/>
            <w:rPrChange w:id="1297" w:author="Tomas Chovanak" w:date="2017-01-09T16:14:00Z">
              <w:rPr>
                <w:lang w:val="en-GB"/>
              </w:rPr>
            </w:rPrChange>
          </w:rPr>
          <w:t>sl</w:t>
        </w:r>
        <w:r w:rsidR="001B2FC3" w:rsidRPr="001B2FC3">
          <w:rPr>
            <w:lang w:val="en-GB"/>
          </w:rPr>
          <w:t xml:space="preserve"> = 25) are better in precision. It means remaining history of 375 sessions in memory. With average number of sessions per</w:t>
        </w:r>
      </w:ins>
      <w:ins w:id="1298" w:author="Tomas Chovanak" w:date="2017-01-09T16:15:00Z">
        <w:r w:rsidR="004E5F25">
          <w:rPr>
            <w:lang w:val="en-GB"/>
          </w:rPr>
          <w:t xml:space="preserve"> active</w:t>
        </w:r>
      </w:ins>
      <w:ins w:id="1299" w:author="Tomas Chovanak" w:date="2017-01-09T16:07:00Z">
        <w:r w:rsidR="001B2FC3" w:rsidRPr="001B2FC3">
          <w:rPr>
            <w:lang w:val="en-GB"/>
          </w:rPr>
          <w:t xml:space="preserve"> day this is something more than 3 hours in newspapers domain and about 14 days in ALEF. In newspapers domain content is changing very fast which may cause frequent change of patterns compared to ALEF users progressing in their studies usually on w</w:t>
        </w:r>
        <w:r w:rsidR="004E5F25">
          <w:rPr>
            <w:lang w:val="en-GB"/>
          </w:rPr>
          <w:t xml:space="preserve">eek by week basis (or longer). </w:t>
        </w:r>
        <w:r w:rsidR="001B2FC3" w:rsidRPr="001B2FC3">
          <w:rPr>
            <w:lang w:val="en-GB"/>
          </w:rPr>
          <w:t xml:space="preserve">Next we observed that too small </w:t>
        </w:r>
        <w:r w:rsidR="001B2FC3" w:rsidRPr="00851C73">
          <w:rPr>
            <w:i/>
            <w:lang w:val="en-GB"/>
            <w:rPrChange w:id="1300" w:author="Tomas Chovanak" w:date="2017-01-09T16:16:00Z">
              <w:rPr>
                <w:lang w:val="en-GB"/>
              </w:rPr>
            </w:rPrChange>
          </w:rPr>
          <w:t>ms</w:t>
        </w:r>
        <w:r w:rsidR="001B2FC3" w:rsidRPr="001B2FC3">
          <w:rPr>
            <w:lang w:val="en-GB"/>
          </w:rPr>
          <w:t xml:space="preserve"> value causes generating too many patterns, that causes slowing down method under minimal speed requirement in ALEF domain where we search for high dimensional patterns which slows down method significantly.</w:t>
        </w:r>
      </w:ins>
      <w:ins w:id="1301" w:author="Tomas Chovanak" w:date="2017-01-09T16:17:00Z">
        <w:r w:rsidR="00064BC2">
          <w:rPr>
            <w:lang w:val="en-GB"/>
          </w:rPr>
          <w:t xml:space="preserve"> But</w:t>
        </w:r>
      </w:ins>
      <w:ins w:id="1302" w:author="Tomas Chovanak" w:date="2017-01-09T16:07:00Z">
        <w:r w:rsidR="001B2FC3" w:rsidRPr="001B2FC3">
          <w:rPr>
            <w:lang w:val="en-GB"/>
          </w:rPr>
          <w:t xml:space="preserve"> </w:t>
        </w:r>
      </w:ins>
      <w:ins w:id="1303" w:author="Tomas Chovanak" w:date="2017-01-09T16:17:00Z">
        <w:r w:rsidR="00064BC2">
          <w:rPr>
            <w:lang w:val="en-GB"/>
          </w:rPr>
          <w:t>t</w:t>
        </w:r>
      </w:ins>
      <w:ins w:id="1304" w:author="Tomas Chovanak" w:date="2017-01-09T16:07:00Z">
        <w:r w:rsidR="001B2FC3" w:rsidRPr="001B2FC3">
          <w:rPr>
            <w:lang w:val="en-GB"/>
          </w:rPr>
          <w:t xml:space="preserve">oo high </w:t>
        </w:r>
        <w:r w:rsidR="001B2FC3" w:rsidRPr="00D55BCA">
          <w:rPr>
            <w:i/>
            <w:lang w:val="en-GB"/>
            <w:rPrChange w:id="1305" w:author="Tomas Chovanak" w:date="2017-01-09T16:16:00Z">
              <w:rPr>
                <w:lang w:val="en-GB"/>
              </w:rPr>
            </w:rPrChange>
          </w:rPr>
          <w:t>ms</w:t>
        </w:r>
        <w:r w:rsidR="001B2FC3" w:rsidRPr="001B2FC3">
          <w:rPr>
            <w:lang w:val="en-GB"/>
          </w:rPr>
          <w:t xml:space="preserve"> value causes generating only few patterns missing some potentially important patterns. </w:t>
        </w:r>
      </w:ins>
    </w:p>
    <w:p w:rsidR="00F8674E" w:rsidRDefault="009E057E" w:rsidP="006F7096">
      <w:pPr>
        <w:pStyle w:val="Para"/>
        <w:jc w:val="both"/>
        <w:rPr>
          <w:ins w:id="1306" w:author="Tomas Chovanak" w:date="2017-01-09T16:20:00Z"/>
        </w:rPr>
        <w:pPrChange w:id="1307" w:author="Tomas Chovanak" w:date="2017-01-09T18:01:00Z">
          <w:pPr>
            <w:pStyle w:val="Para"/>
          </w:pPr>
        </w:pPrChange>
      </w:pPr>
      <w:ins w:id="1308" w:author="Tomas Chovanak" w:date="2017-01-09T16:18:00Z">
        <w:r>
          <w:t xml:space="preserve">For second parameters category for clustering we evaluated 120 different configurations. We observed that segmenting to small </w:t>
        </w:r>
        <w:r w:rsidR="000C1564">
          <w:t xml:space="preserve">number of groups (&lt;4) was slightly less </w:t>
        </w:r>
      </w:ins>
      <w:ins w:id="1309" w:author="Tomas Chovanak" w:date="2017-01-09T16:19:00Z">
        <w:r w:rsidR="000C1564">
          <w:t>successful</w:t>
        </w:r>
      </w:ins>
      <w:ins w:id="1310" w:author="Tomas Chovanak" w:date="2017-01-09T16:18:00Z">
        <w:r>
          <w:t>, probably because some important groups were wrongly interleaved together in that case.</w:t>
        </w:r>
      </w:ins>
      <w:ins w:id="1311" w:author="Tomas Chovanak" w:date="2017-01-09T16:19:00Z">
        <w:r w:rsidR="00871061">
          <w:rPr>
            <w:lang w:val="en-GB"/>
          </w:rPr>
          <w:t xml:space="preserve"> </w:t>
        </w:r>
        <w:r w:rsidR="005805DF">
          <w:t xml:space="preserve">In both domains we observed best results when using smaller </w:t>
        </w:r>
        <w:r w:rsidR="005805DF" w:rsidRPr="00871061">
          <w:rPr>
            <w:i/>
            <w:rPrChange w:id="1312" w:author="Tomas Chovanak" w:date="2017-01-09T16:19:00Z">
              <w:rPr/>
            </w:rPrChange>
          </w:rPr>
          <w:t>tuc</w:t>
        </w:r>
        <w:r w:rsidR="00871061">
          <w:t xml:space="preserve"> (threshold of user model updates)</w:t>
        </w:r>
        <w:r w:rsidR="005805DF">
          <w:t xml:space="preserve"> in combination with higher </w:t>
        </w:r>
        <w:r w:rsidR="005805DF" w:rsidRPr="00871061">
          <w:rPr>
            <w:i/>
            <w:rPrChange w:id="1313" w:author="Tomas Chovanak" w:date="2017-01-09T16:19:00Z">
              <w:rPr/>
            </w:rPrChange>
          </w:rPr>
          <w:t>tcm</w:t>
        </w:r>
        <w:r w:rsidR="005805DF">
          <w:t xml:space="preserve"> (threshold of microclusters updates). It means microclusters are updated</w:t>
        </w:r>
      </w:ins>
      <w:ins w:id="1314" w:author="Tomas Chovanak" w:date="2017-01-09T16:20:00Z">
        <w:r w:rsidR="00871061">
          <w:t xml:space="preserve"> more often</w:t>
        </w:r>
      </w:ins>
      <w:ins w:id="1315" w:author="Tomas Chovanak" w:date="2017-01-09T16:19:00Z">
        <w:r w:rsidR="00D10EE5">
          <w:t xml:space="preserve"> with more actual user</w:t>
        </w:r>
        <w:r w:rsidR="005805DF">
          <w:t>s</w:t>
        </w:r>
      </w:ins>
      <w:ins w:id="1316" w:author="Tomas Chovanak" w:date="2017-01-09T16:20:00Z">
        <w:r w:rsidR="00D10EE5">
          <w:t>’</w:t>
        </w:r>
      </w:ins>
      <w:ins w:id="1317" w:author="Tomas Chovanak" w:date="2017-01-09T16:19:00Z">
        <w:r w:rsidR="005805DF">
          <w:t xml:space="preserve"> </w:t>
        </w:r>
        <w:r w:rsidR="00D10EE5">
          <w:t>behavio</w:t>
        </w:r>
        <w:r w:rsidR="005805DF">
          <w:t xml:space="preserve">r and </w:t>
        </w:r>
      </w:ins>
      <w:ins w:id="1318" w:author="Tomas Chovanak" w:date="2017-01-09T16:20:00Z">
        <w:r w:rsidR="00664A99">
          <w:t xml:space="preserve">number of </w:t>
        </w:r>
      </w:ins>
      <w:ins w:id="1319" w:author="Tomas Chovanak" w:date="2017-01-09T16:19:00Z">
        <w:r w:rsidR="005805DF">
          <w:t xml:space="preserve">microclusters updates required to perform macroclustering </w:t>
        </w:r>
      </w:ins>
      <w:ins w:id="1320" w:author="Tomas Chovanak" w:date="2017-01-09T16:20:00Z">
        <w:r w:rsidR="001A6262">
          <w:t xml:space="preserve">is </w:t>
        </w:r>
      </w:ins>
      <w:ins w:id="1321" w:author="Tomas Chovanak" w:date="2017-01-09T16:19:00Z">
        <w:r w:rsidR="005805DF">
          <w:t>reasonably higher to capture enough information to be able to segment users correctly.</w:t>
        </w:r>
      </w:ins>
    </w:p>
    <w:p w:rsidR="005805DF" w:rsidRDefault="00B05F59" w:rsidP="006F7096">
      <w:pPr>
        <w:pStyle w:val="Para"/>
        <w:jc w:val="both"/>
        <w:rPr>
          <w:ins w:id="1322" w:author="Tomas Chovanak" w:date="2017-01-09T16:27:00Z"/>
        </w:rPr>
        <w:pPrChange w:id="1323" w:author="Tomas Chovanak" w:date="2017-01-09T18:01:00Z">
          <w:pPr>
            <w:pStyle w:val="Para"/>
          </w:pPr>
        </w:pPrChange>
      </w:pPr>
      <w:ins w:id="1324" w:author="Tomas Chovanak" w:date="2017-01-09T16:21:00Z">
        <w:r>
          <w:t xml:space="preserve">For third </w:t>
        </w:r>
        <w:r w:rsidR="00A37420">
          <w:t>category</w:t>
        </w:r>
        <w:r>
          <w:t xml:space="preserve"> of parameters for recommendation we evaluated only values of parameter </w:t>
        </w:r>
        <w:r w:rsidRPr="00A37420">
          <w:rPr>
            <w:i/>
            <w:rPrChange w:id="1325" w:author="Tomas Chovanak" w:date="2017-01-09T16:21:00Z">
              <w:rPr/>
            </w:rPrChange>
          </w:rPr>
          <w:t>ews</w:t>
        </w:r>
        <w:r w:rsidR="00A37420">
          <w:rPr>
            <w:i/>
          </w:rPr>
          <w:t xml:space="preserve"> </w:t>
        </w:r>
        <w:r w:rsidR="00A37420">
          <w:t>(evaluation window size)</w:t>
        </w:r>
        <w:r>
          <w:t>. Different values of</w:t>
        </w:r>
        <w:r w:rsidR="0034159C">
          <w:t xml:space="preserve"> other parameter from this category (</w:t>
        </w:r>
      </w:ins>
      <w:ins w:id="1326" w:author="Tomas Chovanak" w:date="2017-01-09T16:22:00Z">
        <w:r w:rsidR="0034159C">
          <w:rPr>
            <w:i/>
          </w:rPr>
          <w:t>rc</w:t>
        </w:r>
        <w:r w:rsidR="0034159C">
          <w:t>)</w:t>
        </w:r>
      </w:ins>
      <w:ins w:id="1327" w:author="Tomas Chovanak" w:date="2017-01-09T16:21:00Z">
        <w:r>
          <w:t xml:space="preserve"> were evaluated implicitly for every configuration. Changing </w:t>
        </w:r>
        <w:r w:rsidRPr="0034159C">
          <w:rPr>
            <w:i/>
            <w:rPrChange w:id="1328" w:author="Tomas Chovanak" w:date="2017-01-09T16:22:00Z">
              <w:rPr/>
            </w:rPrChange>
          </w:rPr>
          <w:t>ews</w:t>
        </w:r>
        <w:r>
          <w:t xml:space="preserve"> and </w:t>
        </w:r>
        <w:r w:rsidRPr="0034159C">
          <w:rPr>
            <w:i/>
            <w:rPrChange w:id="1329" w:author="Tomas Chovanak" w:date="2017-01-09T16:22:00Z">
              <w:rPr/>
            </w:rPrChange>
          </w:rPr>
          <w:t>rc</w:t>
        </w:r>
        <w:r>
          <w:t xml:space="preserve"> caused change in number of valid sessions to evaluate. It means we </w:t>
        </w:r>
        <w:r>
          <w:t>cannot compare these correctly on same evaluation set. Although we obser</w:t>
        </w:r>
        <w:r w:rsidR="0034159C">
          <w:t>ved that best results were ac</w:t>
        </w:r>
      </w:ins>
      <w:ins w:id="1330" w:author="Tomas Chovanak" w:date="2017-01-09T16:22:00Z">
        <w:r w:rsidR="0034159C">
          <w:t>c</w:t>
        </w:r>
      </w:ins>
      <w:ins w:id="1331" w:author="Tomas Chovanak" w:date="2017-01-09T16:21:00Z">
        <w:r w:rsidR="0034159C">
          <w:t>om</w:t>
        </w:r>
        <w:r>
          <w:t xml:space="preserve">plished for </w:t>
        </w:r>
        <w:r w:rsidRPr="0034159C">
          <w:rPr>
            <w:i/>
            <w:rPrChange w:id="1332" w:author="Tomas Chovanak" w:date="2017-01-09T16:22:00Z">
              <w:rPr/>
            </w:rPrChange>
          </w:rPr>
          <w:t>ews</w:t>
        </w:r>
        <w:r>
          <w:t xml:space="preserve"> &gt; 2 and </w:t>
        </w:r>
        <w:r w:rsidRPr="0034159C">
          <w:rPr>
            <w:i/>
            <w:rPrChange w:id="1333" w:author="Tomas Chovanak" w:date="2017-01-09T16:22:00Z">
              <w:rPr/>
            </w:rPrChange>
          </w:rPr>
          <w:t>ews</w:t>
        </w:r>
        <w:r>
          <w:t xml:space="preserve"> &lt; 6 in ALEF.</w:t>
        </w:r>
      </w:ins>
      <w:ins w:id="1334" w:author="Tomas Chovanak" w:date="2017-01-09T16:23:00Z">
        <w:r w:rsidR="0088236B">
          <w:rPr>
            <w:lang w:val="en-GB"/>
          </w:rPr>
          <w:t xml:space="preserve"> </w:t>
        </w:r>
        <w:r w:rsidR="00280816">
          <w:t>In newspapers domain</w:t>
        </w:r>
        <w:r w:rsidR="00D3560A">
          <w:t>,</w:t>
        </w:r>
        <w:r w:rsidR="00280816">
          <w:t xml:space="preserve"> where</w:t>
        </w:r>
        <w:r w:rsidR="00D3560A">
          <w:t xml:space="preserve"> there</w:t>
        </w:r>
        <w:r w:rsidR="00280816">
          <w:t xml:space="preserve"> are many very short sessions </w:t>
        </w:r>
        <w:r w:rsidR="0088236B">
          <w:rPr>
            <w:i/>
            <w:rPrChange w:id="1335" w:author="Tomas Chovanak" w:date="2017-01-09T16:23:00Z">
              <w:rPr>
                <w:i/>
              </w:rPr>
            </w:rPrChange>
          </w:rPr>
          <w:t>ews=</w:t>
        </w:r>
        <w:r w:rsidR="00280816" w:rsidRPr="0088236B">
          <w:rPr>
            <w:i/>
            <w:rPrChange w:id="1336" w:author="Tomas Chovanak" w:date="2017-01-09T16:23:00Z">
              <w:rPr/>
            </w:rPrChange>
          </w:rPr>
          <w:t>1</w:t>
        </w:r>
        <w:r w:rsidR="00280816">
          <w:t xml:space="preserve"> performed much better for recommending one item exclusively. But higher ews v</w:t>
        </w:r>
        <w:r w:rsidR="00C93075">
          <w:t xml:space="preserve">alues performed better with </w:t>
        </w:r>
        <w:r w:rsidR="00280816">
          <w:t>rare long</w:t>
        </w:r>
      </w:ins>
      <w:ins w:id="1337" w:author="Tomas Chovanak" w:date="2017-01-09T16:26:00Z">
        <w:r w:rsidR="009956E1">
          <w:t>er</w:t>
        </w:r>
      </w:ins>
      <w:ins w:id="1338" w:author="Tomas Chovanak" w:date="2017-01-09T16:23:00Z">
        <w:r w:rsidR="00280816">
          <w:t xml:space="preserve"> sessions. This is interesting knowledge as we could for example use </w:t>
        </w:r>
        <w:r w:rsidR="00280816" w:rsidRPr="004F2571">
          <w:rPr>
            <w:i/>
            <w:rPrChange w:id="1339" w:author="Tomas Chovanak" w:date="2017-01-09T16:25:00Z">
              <w:rPr/>
            </w:rPrChange>
          </w:rPr>
          <w:t>ews</w:t>
        </w:r>
        <w:r w:rsidR="00280816">
          <w:t xml:space="preserve"> of size 1 to predict e</w:t>
        </w:r>
      </w:ins>
      <w:ins w:id="1340" w:author="Tomas Chovanak" w:date="2017-01-09T16:24:00Z">
        <w:r w:rsidR="0031366E">
          <w:t>x</w:t>
        </w:r>
      </w:ins>
      <w:ins w:id="1341" w:author="Tomas Chovanak" w:date="2017-01-09T16:23:00Z">
        <w:r w:rsidR="00280816">
          <w:t xml:space="preserve">clusively next action after first visited item and later use </w:t>
        </w:r>
        <w:r w:rsidR="00280816" w:rsidRPr="00A34806">
          <w:rPr>
            <w:i/>
            <w:rPrChange w:id="1342" w:author="Tomas Chovanak" w:date="2017-01-09T16:25:00Z">
              <w:rPr/>
            </w:rPrChange>
          </w:rPr>
          <w:t>ews</w:t>
        </w:r>
        <w:r w:rsidR="00280816">
          <w:t xml:space="preserve"> of greater sizes to predict more actions.</w:t>
        </w:r>
      </w:ins>
    </w:p>
    <w:p w:rsidR="0087294C" w:rsidRDefault="0087294C" w:rsidP="006F7096">
      <w:pPr>
        <w:pStyle w:val="Para"/>
        <w:jc w:val="both"/>
        <w:rPr>
          <w:ins w:id="1343" w:author="Tomas Chovanak" w:date="2017-01-09T19:16:00Z"/>
        </w:rPr>
        <w:pPrChange w:id="1344" w:author="Tomas Chovanak" w:date="2017-01-09T18:01:00Z">
          <w:pPr>
            <w:pStyle w:val="Para"/>
          </w:pPr>
        </w:pPrChange>
      </w:pPr>
      <w:ins w:id="1345" w:author="Tomas Chovanak" w:date="2017-01-09T16:27:00Z">
        <w:r>
          <w:t>For last category of parameter</w:t>
        </w:r>
        <w:r w:rsidR="00FC7260">
          <w:t>s</w:t>
        </w:r>
        <w:r w:rsidR="001B3DE4">
          <w:t>,</w:t>
        </w:r>
        <w:r>
          <w:t xml:space="preserve"> we observed that deleting old user</w:t>
        </w:r>
        <w:r w:rsidR="00FC7260">
          <w:t xml:space="preserve"> </w:t>
        </w:r>
        <w:r>
          <w:t xml:space="preserve">models too soon after new macroclustering is performed can cause worse results. In both domains we observed trend of ascending precision with moving </w:t>
        </w:r>
        <w:r w:rsidRPr="00D85E10">
          <w:rPr>
            <w:i/>
            <w:rPrChange w:id="1346" w:author="Tomas Chovanak" w:date="2017-01-09T16:27:00Z">
              <w:rPr/>
            </w:rPrChange>
          </w:rPr>
          <w:t>tcdiff</w:t>
        </w:r>
        <w:r>
          <w:t xml:space="preserve"> threshold</w:t>
        </w:r>
      </w:ins>
      <w:ins w:id="1347" w:author="Tomas Chovanak" w:date="2017-01-09T19:04:00Z">
        <w:r w:rsidR="00871863">
          <w:t xml:space="preserve"> higher</w:t>
        </w:r>
      </w:ins>
      <w:ins w:id="1348" w:author="Tomas Chovanak" w:date="2017-01-09T16:27:00Z">
        <w:r>
          <w:t>. Old user models should be removed after some time to prevent possible m</w:t>
        </w:r>
        <w:r w:rsidR="00310348">
          <w:t>emory leak. Also retaini</w:t>
        </w:r>
        <w:r>
          <w:t>ng many user</w:t>
        </w:r>
      </w:ins>
      <w:ins w:id="1349" w:author="Tomas Chovanak" w:date="2017-01-09T16:28:00Z">
        <w:r w:rsidR="00310348">
          <w:t xml:space="preserve"> </w:t>
        </w:r>
      </w:ins>
      <w:ins w:id="1350" w:author="Tomas Chovanak" w:date="2017-01-09T16:27:00Z">
        <w:r>
          <w:t xml:space="preserve">models in memory implicates slowing down of method. In ALEF ascending trend seems to end with </w:t>
        </w:r>
        <w:r w:rsidRPr="00E95644">
          <w:rPr>
            <w:i/>
            <w:rPrChange w:id="1351" w:author="Tomas Chovanak" w:date="2017-01-09T16:28:00Z">
              <w:rPr/>
            </w:rPrChange>
          </w:rPr>
          <w:t>tcdiff = 5</w:t>
        </w:r>
        <w:r>
          <w:t xml:space="preserve"> value</w:t>
        </w:r>
      </w:ins>
      <w:ins w:id="1352" w:author="Tomas Chovanak" w:date="2017-01-09T16:28:00Z">
        <w:r w:rsidR="00E95644">
          <w:t>,</w:t>
        </w:r>
      </w:ins>
      <w:ins w:id="1353" w:author="Tomas Chovanak" w:date="2017-01-09T16:27:00Z">
        <w:r>
          <w:t xml:space="preserve"> but this trend could be better understood having larger dataset. In ALEF students change their study subjects and old user model representing user who studied something and finished his study of subject should be removed because they are not actual. In newspapers domain, situation is different because readers prob</w:t>
        </w:r>
        <w:r w:rsidR="00FE53C3">
          <w:t>ably don't change their behavio</w:t>
        </w:r>
        <w:r>
          <w:t>r so regularly so it's better to remove old user models as late as given memory requirements permit.</w:t>
        </w:r>
      </w:ins>
    </w:p>
    <w:p w:rsidR="008D5C05" w:rsidRPr="00CB5BFA" w:rsidRDefault="008D5C05" w:rsidP="008D5C05">
      <w:pPr>
        <w:pStyle w:val="TableCaption"/>
        <w:jc w:val="both"/>
        <w:rPr>
          <w:ins w:id="1354" w:author="Tomas Chovanak" w:date="2017-01-09T19:16:00Z"/>
          <w:b w:val="0"/>
        </w:rPr>
      </w:pPr>
      <w:ins w:id="1355" w:author="Tomas Chovanak" w:date="2017-01-09T19:16:00Z">
        <w:r w:rsidRPr="00D01A4B">
          <w:rPr>
            <w:rStyle w:val="Label"/>
            <w:color w:val="0000FF"/>
          </w:rPr>
          <w:t xml:space="preserve">Table </w:t>
        </w:r>
        <w:r>
          <w:rPr>
            <w:rStyle w:val="Label"/>
            <w:color w:val="0000FF"/>
          </w:rPr>
          <w:t>3</w:t>
        </w:r>
        <w:r w:rsidRPr="00D01A4B">
          <w:rPr>
            <w:rStyle w:val="Label"/>
            <w:color w:val="0000FF"/>
          </w:rPr>
          <w:t>:</w:t>
        </w:r>
        <w:r w:rsidRPr="00ED5F35">
          <w:t xml:space="preserve"> </w:t>
        </w:r>
        <w:r>
          <w:t>Differences in precision of methods for best configuration in ALEF and NP. GGC marks method using global and group patterns combination. GO marks method using only global patterns. DIFF marks difference. Precision is averaged for different values of ews.</w:t>
        </w:r>
      </w:ins>
    </w:p>
    <w:tbl>
      <w:tblPr>
        <w:tblStyle w:val="TableGrid"/>
        <w:tblW w:w="4822" w:type="dxa"/>
        <w:jc w:val="center"/>
        <w:tblLayout w:type="fixed"/>
        <w:tblLook w:val="0000" w:firstRow="0" w:lastRow="0" w:firstColumn="0" w:lastColumn="0" w:noHBand="0" w:noVBand="0"/>
        <w:tblPrChange w:id="1356" w:author="Tomas Chovanak" w:date="2017-01-09T19:17:00Z">
          <w:tblPr>
            <w:tblStyle w:val="TableGrid"/>
            <w:tblW w:w="4822" w:type="dxa"/>
            <w:jc w:val="center"/>
            <w:tblLayout w:type="fixed"/>
            <w:tblLook w:val="0000" w:firstRow="0" w:lastRow="0" w:firstColumn="0" w:lastColumn="0" w:noHBand="0" w:noVBand="0"/>
          </w:tblPr>
        </w:tblPrChange>
      </w:tblPr>
      <w:tblGrid>
        <w:gridCol w:w="562"/>
        <w:gridCol w:w="709"/>
        <w:gridCol w:w="719"/>
        <w:gridCol w:w="708"/>
        <w:gridCol w:w="708"/>
        <w:gridCol w:w="708"/>
        <w:gridCol w:w="708"/>
        <w:tblGridChange w:id="1357">
          <w:tblGrid>
            <w:gridCol w:w="562"/>
            <w:gridCol w:w="709"/>
            <w:gridCol w:w="719"/>
            <w:gridCol w:w="708"/>
            <w:gridCol w:w="708"/>
            <w:gridCol w:w="708"/>
            <w:gridCol w:w="708"/>
          </w:tblGrid>
        </w:tblGridChange>
      </w:tblGrid>
      <w:tr w:rsidR="008D5C05" w:rsidRPr="00D01A4B" w:rsidTr="005C022A">
        <w:trPr>
          <w:trHeight w:val="113"/>
          <w:jc w:val="center"/>
          <w:ins w:id="1358" w:author="Tomas Chovanak" w:date="2017-01-09T19:16:00Z"/>
          <w:trPrChange w:id="1359" w:author="Tomas Chovanak" w:date="2017-01-09T19:17:00Z">
            <w:trPr>
              <w:trHeight w:val="246"/>
              <w:jc w:val="center"/>
            </w:trPr>
          </w:trPrChange>
        </w:trPr>
        <w:tc>
          <w:tcPr>
            <w:tcW w:w="562" w:type="dxa"/>
            <w:tcPrChange w:id="1360" w:author="Tomas Chovanak" w:date="2017-01-09T19:17:00Z">
              <w:tcPr>
                <w:tcW w:w="562" w:type="dxa"/>
              </w:tcPr>
            </w:tcPrChange>
          </w:tcPr>
          <w:p w:rsidR="008D5C05" w:rsidRPr="00D01A4B" w:rsidRDefault="008D5C05" w:rsidP="00AC03FB">
            <w:pPr>
              <w:spacing w:line="240" w:lineRule="auto"/>
              <w:rPr>
                <w:ins w:id="1361" w:author="Tomas Chovanak" w:date="2017-01-09T19:16:00Z"/>
                <w:rFonts w:cs="Linux Libertine"/>
                <w:b/>
                <w:sz w:val="16"/>
                <w:szCs w:val="16"/>
              </w:rPr>
            </w:pPr>
          </w:p>
        </w:tc>
        <w:tc>
          <w:tcPr>
            <w:tcW w:w="709" w:type="dxa"/>
            <w:tcPrChange w:id="1362" w:author="Tomas Chovanak" w:date="2017-01-09T19:17:00Z">
              <w:tcPr>
                <w:tcW w:w="709" w:type="dxa"/>
              </w:tcPr>
            </w:tcPrChange>
          </w:tcPr>
          <w:p w:rsidR="008D5C05" w:rsidRPr="00D01A4B" w:rsidRDefault="008D5C05" w:rsidP="00AC03FB">
            <w:pPr>
              <w:spacing w:line="240" w:lineRule="auto"/>
              <w:rPr>
                <w:ins w:id="1363" w:author="Tomas Chovanak" w:date="2017-01-09T19:16:00Z"/>
                <w:rFonts w:cs="Linux Libertine"/>
                <w:b/>
                <w:sz w:val="16"/>
                <w:szCs w:val="16"/>
              </w:rPr>
            </w:pPr>
            <w:ins w:id="1364" w:author="Tomas Chovanak" w:date="2017-01-09T19:16:00Z">
              <w:r w:rsidRPr="00D01A4B">
                <w:rPr>
                  <w:rFonts w:cs="Linux Libertine"/>
                  <w:b/>
                  <w:sz w:val="16"/>
                  <w:szCs w:val="16"/>
                </w:rPr>
                <w:t>P@1</w:t>
              </w:r>
            </w:ins>
          </w:p>
        </w:tc>
        <w:tc>
          <w:tcPr>
            <w:tcW w:w="719" w:type="dxa"/>
            <w:tcPrChange w:id="1365" w:author="Tomas Chovanak" w:date="2017-01-09T19:17:00Z">
              <w:tcPr>
                <w:tcW w:w="719" w:type="dxa"/>
              </w:tcPr>
            </w:tcPrChange>
          </w:tcPr>
          <w:p w:rsidR="008D5C05" w:rsidRPr="00D01A4B" w:rsidRDefault="008D5C05" w:rsidP="00AC03FB">
            <w:pPr>
              <w:spacing w:line="240" w:lineRule="auto"/>
              <w:rPr>
                <w:ins w:id="1366" w:author="Tomas Chovanak" w:date="2017-01-09T19:16:00Z"/>
                <w:rFonts w:cs="Linux Libertine"/>
                <w:b/>
                <w:sz w:val="16"/>
                <w:szCs w:val="16"/>
              </w:rPr>
            </w:pPr>
            <w:ins w:id="1367" w:author="Tomas Chovanak" w:date="2017-01-09T19:16:00Z">
              <w:r w:rsidRPr="00D01A4B">
                <w:rPr>
                  <w:rFonts w:cs="Linux Libertine"/>
                  <w:b/>
                  <w:sz w:val="16"/>
                  <w:szCs w:val="16"/>
                </w:rPr>
                <w:t>P@2</w:t>
              </w:r>
            </w:ins>
          </w:p>
        </w:tc>
        <w:tc>
          <w:tcPr>
            <w:tcW w:w="708" w:type="dxa"/>
            <w:tcPrChange w:id="1368" w:author="Tomas Chovanak" w:date="2017-01-09T19:17:00Z">
              <w:tcPr>
                <w:tcW w:w="708" w:type="dxa"/>
              </w:tcPr>
            </w:tcPrChange>
          </w:tcPr>
          <w:p w:rsidR="008D5C05" w:rsidRPr="00D01A4B" w:rsidRDefault="008D5C05" w:rsidP="00AC03FB">
            <w:pPr>
              <w:spacing w:line="240" w:lineRule="auto"/>
              <w:rPr>
                <w:ins w:id="1369" w:author="Tomas Chovanak" w:date="2017-01-09T19:16:00Z"/>
                <w:rFonts w:cs="Linux Libertine"/>
                <w:b/>
                <w:sz w:val="16"/>
                <w:szCs w:val="16"/>
              </w:rPr>
            </w:pPr>
            <w:ins w:id="1370" w:author="Tomas Chovanak" w:date="2017-01-09T19:16:00Z">
              <w:r w:rsidRPr="00D01A4B">
                <w:rPr>
                  <w:rFonts w:cs="Linux Libertine"/>
                  <w:b/>
                  <w:sz w:val="16"/>
                  <w:szCs w:val="16"/>
                </w:rPr>
                <w:t>P@3</w:t>
              </w:r>
            </w:ins>
          </w:p>
        </w:tc>
        <w:tc>
          <w:tcPr>
            <w:tcW w:w="708" w:type="dxa"/>
            <w:tcPrChange w:id="1371" w:author="Tomas Chovanak" w:date="2017-01-09T19:17:00Z">
              <w:tcPr>
                <w:tcW w:w="708" w:type="dxa"/>
              </w:tcPr>
            </w:tcPrChange>
          </w:tcPr>
          <w:p w:rsidR="008D5C05" w:rsidRPr="00D01A4B" w:rsidRDefault="008D5C05" w:rsidP="00AC03FB">
            <w:pPr>
              <w:spacing w:line="240" w:lineRule="auto"/>
              <w:rPr>
                <w:ins w:id="1372" w:author="Tomas Chovanak" w:date="2017-01-09T19:16:00Z"/>
                <w:rFonts w:cs="Linux Libertine"/>
                <w:b/>
                <w:sz w:val="16"/>
                <w:szCs w:val="16"/>
              </w:rPr>
            </w:pPr>
            <w:ins w:id="1373" w:author="Tomas Chovanak" w:date="2017-01-09T19:16:00Z">
              <w:r w:rsidRPr="00D01A4B">
                <w:rPr>
                  <w:rFonts w:cs="Linux Libertine"/>
                  <w:b/>
                  <w:sz w:val="16"/>
                  <w:szCs w:val="16"/>
                </w:rPr>
                <w:t>P@4</w:t>
              </w:r>
            </w:ins>
          </w:p>
        </w:tc>
        <w:tc>
          <w:tcPr>
            <w:tcW w:w="708" w:type="dxa"/>
            <w:tcPrChange w:id="1374" w:author="Tomas Chovanak" w:date="2017-01-09T19:17:00Z">
              <w:tcPr>
                <w:tcW w:w="708" w:type="dxa"/>
              </w:tcPr>
            </w:tcPrChange>
          </w:tcPr>
          <w:p w:rsidR="008D5C05" w:rsidRPr="00D01A4B" w:rsidRDefault="008D5C05" w:rsidP="00AC03FB">
            <w:pPr>
              <w:spacing w:line="240" w:lineRule="auto"/>
              <w:rPr>
                <w:ins w:id="1375" w:author="Tomas Chovanak" w:date="2017-01-09T19:16:00Z"/>
                <w:rFonts w:cs="Linux Libertine"/>
                <w:b/>
                <w:sz w:val="16"/>
                <w:szCs w:val="16"/>
              </w:rPr>
            </w:pPr>
            <w:ins w:id="1376" w:author="Tomas Chovanak" w:date="2017-01-09T19:16:00Z">
              <w:r w:rsidRPr="00D01A4B">
                <w:rPr>
                  <w:rFonts w:cs="Linux Libertine"/>
                  <w:b/>
                  <w:sz w:val="16"/>
                  <w:szCs w:val="16"/>
                </w:rPr>
                <w:t>P@5</w:t>
              </w:r>
            </w:ins>
          </w:p>
        </w:tc>
        <w:tc>
          <w:tcPr>
            <w:tcW w:w="708" w:type="dxa"/>
            <w:tcPrChange w:id="1377" w:author="Tomas Chovanak" w:date="2017-01-09T19:17:00Z">
              <w:tcPr>
                <w:tcW w:w="708" w:type="dxa"/>
              </w:tcPr>
            </w:tcPrChange>
          </w:tcPr>
          <w:p w:rsidR="008D5C05" w:rsidRPr="00D01A4B" w:rsidRDefault="008D5C05" w:rsidP="00AC03FB">
            <w:pPr>
              <w:spacing w:line="240" w:lineRule="auto"/>
              <w:rPr>
                <w:ins w:id="1378" w:author="Tomas Chovanak" w:date="2017-01-09T19:16:00Z"/>
                <w:rFonts w:cs="Linux Libertine"/>
                <w:b/>
                <w:sz w:val="16"/>
                <w:szCs w:val="16"/>
              </w:rPr>
            </w:pPr>
            <w:ins w:id="1379" w:author="Tomas Chovanak" w:date="2017-01-09T19:16:00Z">
              <w:r w:rsidRPr="00D01A4B">
                <w:rPr>
                  <w:rFonts w:cs="Linux Libertine"/>
                  <w:b/>
                  <w:sz w:val="16"/>
                  <w:szCs w:val="16"/>
                </w:rPr>
                <w:t>P@10</w:t>
              </w:r>
            </w:ins>
          </w:p>
        </w:tc>
      </w:tr>
      <w:tr w:rsidR="008D5C05" w:rsidRPr="00D01A4B" w:rsidTr="005C022A">
        <w:trPr>
          <w:trHeight w:val="113"/>
          <w:jc w:val="center"/>
          <w:ins w:id="1380" w:author="Tomas Chovanak" w:date="2017-01-09T19:16:00Z"/>
          <w:trPrChange w:id="1381" w:author="Tomas Chovanak" w:date="2017-01-09T19:17:00Z">
            <w:trPr>
              <w:trHeight w:val="246"/>
              <w:jc w:val="center"/>
            </w:trPr>
          </w:trPrChange>
        </w:trPr>
        <w:tc>
          <w:tcPr>
            <w:tcW w:w="4822" w:type="dxa"/>
            <w:gridSpan w:val="7"/>
            <w:tcPrChange w:id="1382" w:author="Tomas Chovanak" w:date="2017-01-09T19:17:00Z">
              <w:tcPr>
                <w:tcW w:w="4822" w:type="dxa"/>
                <w:gridSpan w:val="7"/>
              </w:tcPr>
            </w:tcPrChange>
          </w:tcPr>
          <w:p w:rsidR="008D5C05" w:rsidRPr="00D01A4B" w:rsidRDefault="008D5C05" w:rsidP="00AC03FB">
            <w:pPr>
              <w:spacing w:line="240" w:lineRule="auto"/>
              <w:jc w:val="center"/>
              <w:rPr>
                <w:ins w:id="1383" w:author="Tomas Chovanak" w:date="2017-01-09T19:16:00Z"/>
                <w:rFonts w:cs="Linux Libertine"/>
                <w:b/>
                <w:sz w:val="16"/>
                <w:szCs w:val="16"/>
              </w:rPr>
            </w:pPr>
            <w:ins w:id="1384" w:author="Tomas Chovanak" w:date="2017-01-09T19:16:00Z">
              <w:r w:rsidRPr="00D01A4B">
                <w:rPr>
                  <w:rFonts w:cs="Linux Libertine"/>
                  <w:b/>
                  <w:sz w:val="16"/>
                  <w:szCs w:val="16"/>
                </w:rPr>
                <w:t>ALEF</w:t>
              </w:r>
            </w:ins>
          </w:p>
        </w:tc>
      </w:tr>
      <w:tr w:rsidR="008D5C05" w:rsidRPr="00D01A4B" w:rsidTr="005C022A">
        <w:trPr>
          <w:trHeight w:val="113"/>
          <w:jc w:val="center"/>
          <w:ins w:id="1385" w:author="Tomas Chovanak" w:date="2017-01-09T19:16:00Z"/>
          <w:trPrChange w:id="1386" w:author="Tomas Chovanak" w:date="2017-01-09T19:17:00Z">
            <w:trPr>
              <w:trHeight w:val="284"/>
              <w:jc w:val="center"/>
            </w:trPr>
          </w:trPrChange>
        </w:trPr>
        <w:tc>
          <w:tcPr>
            <w:tcW w:w="562" w:type="dxa"/>
            <w:tcPrChange w:id="1387" w:author="Tomas Chovanak" w:date="2017-01-09T19:17:00Z">
              <w:tcPr>
                <w:tcW w:w="562" w:type="dxa"/>
              </w:tcPr>
            </w:tcPrChange>
          </w:tcPr>
          <w:p w:rsidR="008D5C05" w:rsidRPr="00D01A4B" w:rsidRDefault="008D5C05" w:rsidP="00AC03FB">
            <w:pPr>
              <w:spacing w:line="240" w:lineRule="auto"/>
              <w:rPr>
                <w:ins w:id="1388" w:author="Tomas Chovanak" w:date="2017-01-09T19:16:00Z"/>
                <w:rFonts w:cs="Linux Libertine"/>
                <w:b/>
                <w:i/>
                <w:sz w:val="16"/>
                <w:szCs w:val="16"/>
              </w:rPr>
            </w:pPr>
            <w:ins w:id="1389" w:author="Tomas Chovanak" w:date="2017-01-09T19:16:00Z">
              <w:r w:rsidRPr="00D01A4B">
                <w:rPr>
                  <w:rFonts w:cs="Linux Libertine"/>
                  <w:b/>
                  <w:i/>
                  <w:sz w:val="16"/>
                  <w:szCs w:val="16"/>
                </w:rPr>
                <w:t xml:space="preserve">GGC </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390"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391" w:author="Tomas Chovanak" w:date="2017-01-09T19:16:00Z"/>
                <w:rFonts w:cs="Linux Libertine"/>
                <w:sz w:val="16"/>
                <w:szCs w:val="16"/>
                <w:lang w:val="en-GB"/>
              </w:rPr>
            </w:pPr>
            <w:ins w:id="1392" w:author="Tomas Chovanak" w:date="2017-01-09T19:16:00Z">
              <w:r w:rsidRPr="00D01A4B">
                <w:rPr>
                  <w:rFonts w:ascii="Calibri" w:hAnsi="Calibri" w:cs="Calibri"/>
                  <w:b/>
                  <w:bCs/>
                  <w:color w:val="000000"/>
                  <w:sz w:val="16"/>
                </w:rPr>
                <w:t>50.73%</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393"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394" w:author="Tomas Chovanak" w:date="2017-01-09T19:16:00Z"/>
                <w:rFonts w:cs="Linux Libertine"/>
                <w:sz w:val="16"/>
                <w:szCs w:val="16"/>
              </w:rPr>
            </w:pPr>
            <w:ins w:id="1395" w:author="Tomas Chovanak" w:date="2017-01-09T19:16:00Z">
              <w:r w:rsidRPr="00D01A4B">
                <w:rPr>
                  <w:rFonts w:ascii="Calibri" w:hAnsi="Calibri" w:cs="Calibri"/>
                  <w:b/>
                  <w:bCs/>
                  <w:color w:val="000000"/>
                  <w:sz w:val="16"/>
                </w:rPr>
                <w:t>50.98%</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396"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397" w:author="Tomas Chovanak" w:date="2017-01-09T19:16:00Z"/>
                <w:rFonts w:cs="Linux Libertine"/>
                <w:sz w:val="16"/>
                <w:szCs w:val="16"/>
              </w:rPr>
            </w:pPr>
            <w:ins w:id="1398" w:author="Tomas Chovanak" w:date="2017-01-09T19:16:00Z">
              <w:r w:rsidRPr="00D01A4B">
                <w:rPr>
                  <w:rFonts w:ascii="Calibri" w:hAnsi="Calibri" w:cs="Calibri"/>
                  <w:b/>
                  <w:bCs/>
                  <w:color w:val="000000"/>
                  <w:sz w:val="16"/>
                </w:rPr>
                <w:t>51.09%</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399"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00" w:author="Tomas Chovanak" w:date="2017-01-09T19:16:00Z"/>
                <w:rFonts w:cs="Linux Libertine"/>
                <w:sz w:val="16"/>
                <w:szCs w:val="16"/>
              </w:rPr>
            </w:pPr>
            <w:ins w:id="1401" w:author="Tomas Chovanak" w:date="2017-01-09T19:16:00Z">
              <w:r w:rsidRPr="00D01A4B">
                <w:rPr>
                  <w:rFonts w:ascii="Calibri" w:hAnsi="Calibri" w:cs="Calibri"/>
                  <w:b/>
                  <w:bCs/>
                  <w:color w:val="000000"/>
                  <w:sz w:val="16"/>
                </w:rPr>
                <w:t>51.12%</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02"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03" w:author="Tomas Chovanak" w:date="2017-01-09T19:16:00Z"/>
                <w:rFonts w:cs="Linux Libertine"/>
                <w:sz w:val="16"/>
                <w:szCs w:val="16"/>
              </w:rPr>
            </w:pPr>
            <w:ins w:id="1404" w:author="Tomas Chovanak" w:date="2017-01-09T19:16:00Z">
              <w:r w:rsidRPr="00D01A4B">
                <w:rPr>
                  <w:rFonts w:ascii="Calibri" w:hAnsi="Calibri" w:cs="Calibri"/>
                  <w:b/>
                  <w:bCs/>
                  <w:color w:val="000000"/>
                  <w:sz w:val="16"/>
                </w:rPr>
                <w:t>51.34%</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05"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06" w:author="Tomas Chovanak" w:date="2017-01-09T19:16:00Z"/>
                <w:rFonts w:cs="Linux Libertine"/>
                <w:sz w:val="16"/>
                <w:szCs w:val="16"/>
              </w:rPr>
            </w:pPr>
            <w:ins w:id="1407" w:author="Tomas Chovanak" w:date="2017-01-09T19:16:00Z">
              <w:r w:rsidRPr="00D01A4B">
                <w:rPr>
                  <w:rFonts w:ascii="Calibri" w:hAnsi="Calibri" w:cs="Calibri"/>
                  <w:b/>
                  <w:bCs/>
                  <w:color w:val="000000"/>
                  <w:sz w:val="16"/>
                </w:rPr>
                <w:t>51.56%</w:t>
              </w:r>
            </w:ins>
          </w:p>
        </w:tc>
      </w:tr>
      <w:tr w:rsidR="008D5C05" w:rsidRPr="00D01A4B" w:rsidTr="005C022A">
        <w:trPr>
          <w:trHeight w:val="113"/>
          <w:jc w:val="center"/>
          <w:ins w:id="1408" w:author="Tomas Chovanak" w:date="2017-01-09T19:16:00Z"/>
          <w:trPrChange w:id="1409" w:author="Tomas Chovanak" w:date="2017-01-09T19:17:00Z">
            <w:trPr>
              <w:trHeight w:val="284"/>
              <w:jc w:val="center"/>
            </w:trPr>
          </w:trPrChange>
        </w:trPr>
        <w:tc>
          <w:tcPr>
            <w:tcW w:w="562" w:type="dxa"/>
            <w:tcPrChange w:id="1410" w:author="Tomas Chovanak" w:date="2017-01-09T19:17:00Z">
              <w:tcPr>
                <w:tcW w:w="562" w:type="dxa"/>
              </w:tcPr>
            </w:tcPrChange>
          </w:tcPr>
          <w:p w:rsidR="008D5C05" w:rsidRPr="00D01A4B" w:rsidRDefault="008D5C05" w:rsidP="00AC03FB">
            <w:pPr>
              <w:spacing w:line="240" w:lineRule="auto"/>
              <w:rPr>
                <w:ins w:id="1411" w:author="Tomas Chovanak" w:date="2017-01-09T19:16:00Z"/>
                <w:rFonts w:cs="Linux Libertine"/>
                <w:b/>
                <w:i/>
                <w:sz w:val="16"/>
                <w:szCs w:val="16"/>
              </w:rPr>
            </w:pPr>
            <w:ins w:id="1412" w:author="Tomas Chovanak" w:date="2017-01-09T19:16:00Z">
              <w:r w:rsidRPr="00D01A4B">
                <w:rPr>
                  <w:rFonts w:cs="Linux Libertine"/>
                  <w:b/>
                  <w:i/>
                  <w:sz w:val="16"/>
                  <w:szCs w:val="16"/>
                </w:rPr>
                <w:t>GO</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413"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14" w:author="Tomas Chovanak" w:date="2017-01-09T19:16:00Z"/>
                <w:rFonts w:cs="Linux Libertine"/>
                <w:sz w:val="16"/>
                <w:szCs w:val="16"/>
              </w:rPr>
            </w:pPr>
            <w:ins w:id="1415" w:author="Tomas Chovanak" w:date="2017-01-09T19:16:00Z">
              <w:r w:rsidRPr="00D01A4B">
                <w:rPr>
                  <w:rFonts w:ascii="Calibri" w:hAnsi="Calibri" w:cs="Calibri"/>
                  <w:b/>
                  <w:bCs/>
                  <w:color w:val="000000"/>
                  <w:sz w:val="16"/>
                </w:rPr>
                <w:t>49.07%</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416"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17" w:author="Tomas Chovanak" w:date="2017-01-09T19:16:00Z"/>
                <w:rFonts w:cs="Linux Libertine"/>
                <w:sz w:val="16"/>
                <w:szCs w:val="16"/>
              </w:rPr>
            </w:pPr>
            <w:ins w:id="1418" w:author="Tomas Chovanak" w:date="2017-01-09T19:16:00Z">
              <w:r w:rsidRPr="00D01A4B">
                <w:rPr>
                  <w:rFonts w:ascii="Calibri" w:hAnsi="Calibri" w:cs="Calibri"/>
                  <w:b/>
                  <w:bCs/>
                  <w:color w:val="000000"/>
                  <w:sz w:val="16"/>
                </w:rPr>
                <w:t>49.51%</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19"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20" w:author="Tomas Chovanak" w:date="2017-01-09T19:16:00Z"/>
                <w:rFonts w:cs="Linux Libertine"/>
                <w:sz w:val="16"/>
                <w:szCs w:val="16"/>
              </w:rPr>
            </w:pPr>
            <w:ins w:id="1421" w:author="Tomas Chovanak" w:date="2017-01-09T19:16:00Z">
              <w:r w:rsidRPr="00D01A4B">
                <w:rPr>
                  <w:rFonts w:ascii="Calibri" w:hAnsi="Calibri" w:cs="Calibri"/>
                  <w:b/>
                  <w:bCs/>
                  <w:color w:val="000000"/>
                  <w:sz w:val="16"/>
                </w:rPr>
                <w:t>49.46%</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22"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23" w:author="Tomas Chovanak" w:date="2017-01-09T19:16:00Z"/>
                <w:rFonts w:cs="Linux Libertine"/>
                <w:sz w:val="16"/>
                <w:szCs w:val="16"/>
              </w:rPr>
            </w:pPr>
            <w:ins w:id="1424" w:author="Tomas Chovanak" w:date="2017-01-09T19:16:00Z">
              <w:r w:rsidRPr="00D01A4B">
                <w:rPr>
                  <w:rFonts w:ascii="Calibri" w:hAnsi="Calibri" w:cs="Calibri"/>
                  <w:b/>
                  <w:bCs/>
                  <w:color w:val="000000"/>
                  <w:sz w:val="16"/>
                </w:rPr>
                <w:t>49.52%</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25"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26" w:author="Tomas Chovanak" w:date="2017-01-09T19:16:00Z"/>
                <w:rFonts w:cs="Linux Libertine"/>
                <w:sz w:val="16"/>
                <w:szCs w:val="16"/>
              </w:rPr>
            </w:pPr>
            <w:ins w:id="1427" w:author="Tomas Chovanak" w:date="2017-01-09T19:16:00Z">
              <w:r w:rsidRPr="00D01A4B">
                <w:rPr>
                  <w:rFonts w:ascii="Calibri" w:hAnsi="Calibri" w:cs="Calibri"/>
                  <w:b/>
                  <w:bCs/>
                  <w:color w:val="000000"/>
                  <w:sz w:val="16"/>
                </w:rPr>
                <w:t>49.73%</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28"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29" w:author="Tomas Chovanak" w:date="2017-01-09T19:16:00Z"/>
                <w:rFonts w:cs="Linux Libertine"/>
                <w:sz w:val="16"/>
                <w:szCs w:val="16"/>
              </w:rPr>
            </w:pPr>
            <w:ins w:id="1430" w:author="Tomas Chovanak" w:date="2017-01-09T19:16:00Z">
              <w:r w:rsidRPr="00D01A4B">
                <w:rPr>
                  <w:rFonts w:ascii="Calibri" w:hAnsi="Calibri" w:cs="Calibri"/>
                  <w:b/>
                  <w:bCs/>
                  <w:color w:val="000000"/>
                  <w:sz w:val="16"/>
                </w:rPr>
                <w:t>49.73%</w:t>
              </w:r>
            </w:ins>
          </w:p>
        </w:tc>
      </w:tr>
      <w:tr w:rsidR="008D5C05" w:rsidRPr="00D01A4B" w:rsidTr="005C022A">
        <w:trPr>
          <w:trHeight w:val="113"/>
          <w:jc w:val="center"/>
          <w:ins w:id="1431" w:author="Tomas Chovanak" w:date="2017-01-09T19:16:00Z"/>
          <w:trPrChange w:id="1432" w:author="Tomas Chovanak" w:date="2017-01-09T19:17:00Z">
            <w:trPr>
              <w:trHeight w:val="284"/>
              <w:jc w:val="center"/>
            </w:trPr>
          </w:trPrChange>
        </w:trPr>
        <w:tc>
          <w:tcPr>
            <w:tcW w:w="562" w:type="dxa"/>
            <w:shd w:val="clear" w:color="000000" w:fill="auto"/>
            <w:tcPrChange w:id="1433" w:author="Tomas Chovanak" w:date="2017-01-09T19:17:00Z">
              <w:tcPr>
                <w:tcW w:w="562" w:type="dxa"/>
                <w:shd w:val="clear" w:color="000000" w:fill="auto"/>
              </w:tcPr>
            </w:tcPrChange>
          </w:tcPr>
          <w:p w:rsidR="008D5C05" w:rsidRPr="00D01A4B" w:rsidRDefault="008D5C05" w:rsidP="00AC03FB">
            <w:pPr>
              <w:spacing w:line="240" w:lineRule="auto"/>
              <w:rPr>
                <w:ins w:id="1434" w:author="Tomas Chovanak" w:date="2017-01-09T19:16:00Z"/>
                <w:b/>
                <w:i/>
                <w:sz w:val="16"/>
                <w:szCs w:val="16"/>
              </w:rPr>
            </w:pPr>
            <w:ins w:id="1435" w:author="Tomas Chovanak" w:date="2017-01-09T19:16:00Z">
              <w:r w:rsidRPr="00D01A4B">
                <w:rPr>
                  <w:b/>
                  <w:i/>
                  <w:sz w:val="16"/>
                  <w:szCs w:val="16"/>
                </w:rPr>
                <w:t>DIF</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436"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37" w:author="Tomas Chovanak" w:date="2017-01-09T19:16:00Z"/>
                <w:color w:val="00B050"/>
                <w:sz w:val="16"/>
                <w:szCs w:val="16"/>
              </w:rPr>
            </w:pPr>
            <w:ins w:id="1438" w:author="Tomas Chovanak" w:date="2017-01-09T19:16:00Z">
              <w:r w:rsidRPr="00D01A4B">
                <w:rPr>
                  <w:rFonts w:ascii="Calibri" w:hAnsi="Calibri" w:cs="Calibri"/>
                  <w:b/>
                  <w:bCs/>
                  <w:color w:val="00B050"/>
                  <w:sz w:val="16"/>
                </w:rPr>
                <w:t>1.66%</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439"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40" w:author="Tomas Chovanak" w:date="2017-01-09T19:16:00Z"/>
                <w:color w:val="00B050"/>
                <w:sz w:val="16"/>
                <w:szCs w:val="16"/>
              </w:rPr>
            </w:pPr>
            <w:ins w:id="1441" w:author="Tomas Chovanak" w:date="2017-01-09T19:16:00Z">
              <w:r w:rsidRPr="00D01A4B">
                <w:rPr>
                  <w:rFonts w:ascii="Calibri" w:hAnsi="Calibri" w:cs="Calibri"/>
                  <w:b/>
                  <w:bCs/>
                  <w:color w:val="00B050"/>
                  <w:sz w:val="16"/>
                </w:rPr>
                <w:t>1.47%</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42"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43" w:author="Tomas Chovanak" w:date="2017-01-09T19:16:00Z"/>
                <w:color w:val="00B050"/>
                <w:sz w:val="16"/>
                <w:szCs w:val="16"/>
              </w:rPr>
            </w:pPr>
            <w:ins w:id="1444" w:author="Tomas Chovanak" w:date="2017-01-09T19:16:00Z">
              <w:r w:rsidRPr="00D01A4B">
                <w:rPr>
                  <w:rFonts w:ascii="Calibri" w:hAnsi="Calibri" w:cs="Calibri"/>
                  <w:b/>
                  <w:bCs/>
                  <w:color w:val="00B050"/>
                  <w:sz w:val="16"/>
                </w:rPr>
                <w:t>1.64%</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45"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46" w:author="Tomas Chovanak" w:date="2017-01-09T19:16:00Z"/>
                <w:color w:val="00B050"/>
                <w:sz w:val="16"/>
                <w:szCs w:val="16"/>
              </w:rPr>
            </w:pPr>
            <w:ins w:id="1447" w:author="Tomas Chovanak" w:date="2017-01-09T19:16:00Z">
              <w:r w:rsidRPr="00D01A4B">
                <w:rPr>
                  <w:rFonts w:ascii="Calibri" w:hAnsi="Calibri" w:cs="Calibri"/>
                  <w:b/>
                  <w:bCs/>
                  <w:color w:val="00B050"/>
                  <w:sz w:val="16"/>
                </w:rPr>
                <w:t>1.59%</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48"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49" w:author="Tomas Chovanak" w:date="2017-01-09T19:16:00Z"/>
                <w:color w:val="00B050"/>
                <w:sz w:val="16"/>
                <w:szCs w:val="16"/>
              </w:rPr>
            </w:pPr>
            <w:ins w:id="1450" w:author="Tomas Chovanak" w:date="2017-01-09T19:16:00Z">
              <w:r w:rsidRPr="00D01A4B">
                <w:rPr>
                  <w:rFonts w:ascii="Calibri" w:hAnsi="Calibri" w:cs="Calibri"/>
                  <w:b/>
                  <w:bCs/>
                  <w:color w:val="00B050"/>
                  <w:sz w:val="16"/>
                </w:rPr>
                <w:t>1.61%</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51"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52" w:author="Tomas Chovanak" w:date="2017-01-09T19:16:00Z"/>
                <w:color w:val="00B050"/>
                <w:sz w:val="16"/>
                <w:szCs w:val="16"/>
              </w:rPr>
            </w:pPr>
            <w:ins w:id="1453" w:author="Tomas Chovanak" w:date="2017-01-09T19:16:00Z">
              <w:r w:rsidRPr="00D01A4B">
                <w:rPr>
                  <w:rFonts w:ascii="Calibri" w:hAnsi="Calibri" w:cs="Calibri"/>
                  <w:b/>
                  <w:bCs/>
                  <w:color w:val="00B050"/>
                  <w:sz w:val="16"/>
                </w:rPr>
                <w:t>1.83%</w:t>
              </w:r>
            </w:ins>
          </w:p>
        </w:tc>
      </w:tr>
      <w:tr w:rsidR="008D5C05" w:rsidRPr="00D01A4B" w:rsidTr="005C022A">
        <w:trPr>
          <w:trHeight w:val="113"/>
          <w:jc w:val="center"/>
          <w:ins w:id="1454" w:author="Tomas Chovanak" w:date="2017-01-09T19:16:00Z"/>
          <w:trPrChange w:id="1455" w:author="Tomas Chovanak" w:date="2017-01-09T19:17:00Z">
            <w:trPr>
              <w:trHeight w:val="284"/>
              <w:jc w:val="center"/>
            </w:trPr>
          </w:trPrChange>
        </w:trPr>
        <w:tc>
          <w:tcPr>
            <w:tcW w:w="4822" w:type="dxa"/>
            <w:gridSpan w:val="7"/>
            <w:shd w:val="clear" w:color="000000" w:fill="auto"/>
            <w:tcPrChange w:id="1456" w:author="Tomas Chovanak" w:date="2017-01-09T19:17:00Z">
              <w:tcPr>
                <w:tcW w:w="4822" w:type="dxa"/>
                <w:gridSpan w:val="7"/>
                <w:shd w:val="clear" w:color="000000" w:fill="auto"/>
              </w:tcPr>
            </w:tcPrChange>
          </w:tcPr>
          <w:p w:rsidR="008D5C05" w:rsidRPr="00D01A4B" w:rsidRDefault="008D5C05" w:rsidP="00AC03FB">
            <w:pPr>
              <w:spacing w:line="240" w:lineRule="auto"/>
              <w:jc w:val="center"/>
              <w:rPr>
                <w:ins w:id="1457" w:author="Tomas Chovanak" w:date="2017-01-09T19:16:00Z"/>
                <w:b/>
                <w:sz w:val="16"/>
                <w:szCs w:val="16"/>
              </w:rPr>
            </w:pPr>
            <w:ins w:id="1458" w:author="Tomas Chovanak" w:date="2017-01-09T19:16:00Z">
              <w:r w:rsidRPr="00D01A4B">
                <w:rPr>
                  <w:b/>
                  <w:sz w:val="16"/>
                  <w:szCs w:val="16"/>
                </w:rPr>
                <w:t>NEWSPAPERS PORTAL</w:t>
              </w:r>
            </w:ins>
          </w:p>
        </w:tc>
      </w:tr>
      <w:tr w:rsidR="008D5C05" w:rsidRPr="00D01A4B" w:rsidTr="005C022A">
        <w:trPr>
          <w:trHeight w:val="113"/>
          <w:jc w:val="center"/>
          <w:ins w:id="1459" w:author="Tomas Chovanak" w:date="2017-01-09T19:16:00Z"/>
          <w:trPrChange w:id="1460" w:author="Tomas Chovanak" w:date="2017-01-09T19:17:00Z">
            <w:trPr>
              <w:trHeight w:val="284"/>
              <w:jc w:val="center"/>
            </w:trPr>
          </w:trPrChange>
        </w:trPr>
        <w:tc>
          <w:tcPr>
            <w:tcW w:w="562" w:type="dxa"/>
            <w:shd w:val="clear" w:color="000000" w:fill="auto"/>
            <w:tcPrChange w:id="1461" w:author="Tomas Chovanak" w:date="2017-01-09T19:17:00Z">
              <w:tcPr>
                <w:tcW w:w="562" w:type="dxa"/>
                <w:shd w:val="clear" w:color="000000" w:fill="auto"/>
              </w:tcPr>
            </w:tcPrChange>
          </w:tcPr>
          <w:p w:rsidR="008D5C05" w:rsidRPr="00D01A4B" w:rsidRDefault="008D5C05" w:rsidP="00AC03FB">
            <w:pPr>
              <w:spacing w:line="240" w:lineRule="auto"/>
              <w:rPr>
                <w:ins w:id="1462" w:author="Tomas Chovanak" w:date="2017-01-09T19:16:00Z"/>
                <w:b/>
                <w:i/>
                <w:sz w:val="16"/>
                <w:szCs w:val="16"/>
              </w:rPr>
            </w:pPr>
            <w:ins w:id="1463" w:author="Tomas Chovanak" w:date="2017-01-09T19:16:00Z">
              <w:r w:rsidRPr="00D01A4B">
                <w:rPr>
                  <w:b/>
                  <w:i/>
                  <w:sz w:val="16"/>
                  <w:szCs w:val="16"/>
                </w:rPr>
                <w:t>GGC</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464"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65" w:author="Tomas Chovanak" w:date="2017-01-09T19:16:00Z"/>
                <w:rFonts w:asciiTheme="minorHAnsi" w:hAnsiTheme="minorHAnsi" w:cstheme="minorHAnsi"/>
                <w:b/>
                <w:color w:val="000000" w:themeColor="text1"/>
                <w:sz w:val="16"/>
                <w:szCs w:val="16"/>
              </w:rPr>
            </w:pPr>
            <w:ins w:id="1466" w:author="Tomas Chovanak" w:date="2017-01-09T19:16:00Z">
              <w:r w:rsidRPr="00D01A4B">
                <w:rPr>
                  <w:rFonts w:asciiTheme="minorHAnsi" w:hAnsiTheme="minorHAnsi" w:cstheme="minorHAnsi"/>
                  <w:b/>
                  <w:color w:val="000000" w:themeColor="text1"/>
                  <w:sz w:val="16"/>
                  <w:szCs w:val="16"/>
                </w:rPr>
                <w:t>39.10%</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467"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68" w:author="Tomas Chovanak" w:date="2017-01-09T19:16:00Z"/>
                <w:rFonts w:asciiTheme="minorHAnsi" w:hAnsiTheme="minorHAnsi" w:cstheme="minorHAnsi"/>
                <w:b/>
                <w:color w:val="000000" w:themeColor="text1"/>
                <w:sz w:val="16"/>
                <w:szCs w:val="16"/>
              </w:rPr>
            </w:pPr>
            <w:ins w:id="1469" w:author="Tomas Chovanak" w:date="2017-01-09T19:16:00Z">
              <w:r w:rsidRPr="00D01A4B">
                <w:rPr>
                  <w:rFonts w:asciiTheme="minorHAnsi" w:hAnsiTheme="minorHAnsi" w:cstheme="minorHAnsi"/>
                  <w:b/>
                  <w:bCs/>
                  <w:color w:val="000000" w:themeColor="text1"/>
                  <w:sz w:val="16"/>
                </w:rPr>
                <w:t>47.36%</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70"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71" w:author="Tomas Chovanak" w:date="2017-01-09T19:16:00Z"/>
                <w:rFonts w:asciiTheme="minorHAnsi" w:hAnsiTheme="minorHAnsi" w:cstheme="minorHAnsi"/>
                <w:b/>
                <w:color w:val="000000" w:themeColor="text1"/>
                <w:sz w:val="16"/>
                <w:szCs w:val="16"/>
              </w:rPr>
            </w:pPr>
            <w:ins w:id="1472" w:author="Tomas Chovanak" w:date="2017-01-09T19:16:00Z">
              <w:r w:rsidRPr="00D01A4B">
                <w:rPr>
                  <w:rFonts w:asciiTheme="minorHAnsi" w:hAnsiTheme="minorHAnsi" w:cstheme="minorHAnsi"/>
                  <w:b/>
                  <w:bCs/>
                  <w:color w:val="000000" w:themeColor="text1"/>
                  <w:sz w:val="16"/>
                </w:rPr>
                <w:t>53.98%</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73"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74" w:author="Tomas Chovanak" w:date="2017-01-09T19:16:00Z"/>
                <w:rFonts w:asciiTheme="minorHAnsi" w:hAnsiTheme="minorHAnsi" w:cstheme="minorHAnsi"/>
                <w:b/>
                <w:color w:val="000000" w:themeColor="text1"/>
                <w:sz w:val="16"/>
                <w:szCs w:val="16"/>
              </w:rPr>
            </w:pPr>
            <w:ins w:id="1475" w:author="Tomas Chovanak" w:date="2017-01-09T19:16:00Z">
              <w:r w:rsidRPr="00D01A4B">
                <w:rPr>
                  <w:rFonts w:asciiTheme="minorHAnsi" w:hAnsiTheme="minorHAnsi" w:cstheme="minorHAnsi"/>
                  <w:b/>
                  <w:bCs/>
                  <w:color w:val="000000" w:themeColor="text1"/>
                  <w:sz w:val="16"/>
                </w:rPr>
                <w:t>58.19%</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76"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77" w:author="Tomas Chovanak" w:date="2017-01-09T19:16:00Z"/>
                <w:rFonts w:asciiTheme="minorHAnsi" w:hAnsiTheme="minorHAnsi" w:cstheme="minorHAnsi"/>
                <w:b/>
                <w:color w:val="000000" w:themeColor="text1"/>
                <w:sz w:val="16"/>
                <w:szCs w:val="16"/>
              </w:rPr>
            </w:pPr>
            <w:ins w:id="1478" w:author="Tomas Chovanak" w:date="2017-01-09T19:16:00Z">
              <w:r w:rsidRPr="00D01A4B">
                <w:rPr>
                  <w:rFonts w:asciiTheme="minorHAnsi" w:hAnsiTheme="minorHAnsi" w:cstheme="minorHAnsi"/>
                  <w:b/>
                  <w:bCs/>
                  <w:color w:val="000000" w:themeColor="text1"/>
                  <w:sz w:val="16"/>
                </w:rPr>
                <w:t>61.33%</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79"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80" w:author="Tomas Chovanak" w:date="2017-01-09T19:16:00Z"/>
                <w:rFonts w:asciiTheme="minorHAnsi" w:hAnsiTheme="minorHAnsi" w:cstheme="minorHAnsi"/>
                <w:b/>
                <w:color w:val="000000" w:themeColor="text1"/>
                <w:sz w:val="16"/>
                <w:szCs w:val="16"/>
              </w:rPr>
            </w:pPr>
            <w:ins w:id="1481" w:author="Tomas Chovanak" w:date="2017-01-09T19:16:00Z">
              <w:r w:rsidRPr="00D01A4B">
                <w:rPr>
                  <w:rFonts w:asciiTheme="minorHAnsi" w:hAnsiTheme="minorHAnsi" w:cstheme="minorHAnsi"/>
                  <w:b/>
                  <w:bCs/>
                  <w:color w:val="000000" w:themeColor="text1"/>
                  <w:sz w:val="16"/>
                </w:rPr>
                <w:t>64.40%</w:t>
              </w:r>
            </w:ins>
          </w:p>
        </w:tc>
      </w:tr>
      <w:tr w:rsidR="008D5C05" w:rsidRPr="00D01A4B" w:rsidTr="005C022A">
        <w:trPr>
          <w:trHeight w:val="113"/>
          <w:jc w:val="center"/>
          <w:ins w:id="1482" w:author="Tomas Chovanak" w:date="2017-01-09T19:16:00Z"/>
          <w:trPrChange w:id="1483" w:author="Tomas Chovanak" w:date="2017-01-09T19:17:00Z">
            <w:trPr>
              <w:trHeight w:val="284"/>
              <w:jc w:val="center"/>
            </w:trPr>
          </w:trPrChange>
        </w:trPr>
        <w:tc>
          <w:tcPr>
            <w:tcW w:w="562" w:type="dxa"/>
            <w:shd w:val="clear" w:color="000000" w:fill="auto"/>
            <w:tcPrChange w:id="1484" w:author="Tomas Chovanak" w:date="2017-01-09T19:17:00Z">
              <w:tcPr>
                <w:tcW w:w="562" w:type="dxa"/>
                <w:shd w:val="clear" w:color="000000" w:fill="auto"/>
              </w:tcPr>
            </w:tcPrChange>
          </w:tcPr>
          <w:p w:rsidR="008D5C05" w:rsidRPr="00D01A4B" w:rsidRDefault="008D5C05" w:rsidP="00AC03FB">
            <w:pPr>
              <w:spacing w:line="240" w:lineRule="auto"/>
              <w:rPr>
                <w:ins w:id="1485" w:author="Tomas Chovanak" w:date="2017-01-09T19:16:00Z"/>
                <w:b/>
                <w:i/>
                <w:sz w:val="16"/>
                <w:szCs w:val="16"/>
              </w:rPr>
            </w:pPr>
            <w:ins w:id="1486" w:author="Tomas Chovanak" w:date="2017-01-09T19:16:00Z">
              <w:r w:rsidRPr="00D01A4B">
                <w:rPr>
                  <w:b/>
                  <w:i/>
                  <w:sz w:val="16"/>
                  <w:szCs w:val="16"/>
                </w:rPr>
                <w:t>GO</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487"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88" w:author="Tomas Chovanak" w:date="2017-01-09T19:16:00Z"/>
                <w:rFonts w:asciiTheme="minorHAnsi" w:hAnsiTheme="minorHAnsi" w:cstheme="minorHAnsi"/>
                <w:b/>
                <w:color w:val="000000" w:themeColor="text1"/>
                <w:sz w:val="16"/>
                <w:szCs w:val="16"/>
              </w:rPr>
            </w:pPr>
            <w:ins w:id="1489" w:author="Tomas Chovanak" w:date="2017-01-09T19:16:00Z">
              <w:r w:rsidRPr="00D01A4B">
                <w:rPr>
                  <w:rFonts w:asciiTheme="minorHAnsi" w:hAnsiTheme="minorHAnsi" w:cstheme="minorHAnsi"/>
                  <w:b/>
                  <w:bCs/>
                  <w:color w:val="000000" w:themeColor="text1"/>
                  <w:sz w:val="16"/>
                </w:rPr>
                <w:t>37.65%</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490"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91" w:author="Tomas Chovanak" w:date="2017-01-09T19:16:00Z"/>
                <w:rFonts w:asciiTheme="minorHAnsi" w:hAnsiTheme="minorHAnsi" w:cstheme="minorHAnsi"/>
                <w:b/>
                <w:color w:val="000000" w:themeColor="text1"/>
                <w:sz w:val="16"/>
                <w:szCs w:val="16"/>
              </w:rPr>
            </w:pPr>
            <w:ins w:id="1492" w:author="Tomas Chovanak" w:date="2017-01-09T19:16:00Z">
              <w:r w:rsidRPr="00D01A4B">
                <w:rPr>
                  <w:rFonts w:asciiTheme="minorHAnsi" w:hAnsiTheme="minorHAnsi" w:cstheme="minorHAnsi"/>
                  <w:b/>
                  <w:bCs/>
                  <w:color w:val="000000" w:themeColor="text1"/>
                  <w:sz w:val="16"/>
                </w:rPr>
                <w:t>45.85%</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93"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94" w:author="Tomas Chovanak" w:date="2017-01-09T19:16:00Z"/>
                <w:rFonts w:asciiTheme="minorHAnsi" w:hAnsiTheme="minorHAnsi" w:cstheme="minorHAnsi"/>
                <w:b/>
                <w:color w:val="000000" w:themeColor="text1"/>
                <w:sz w:val="16"/>
                <w:szCs w:val="16"/>
              </w:rPr>
            </w:pPr>
            <w:ins w:id="1495" w:author="Tomas Chovanak" w:date="2017-01-09T19:16:00Z">
              <w:r w:rsidRPr="00D01A4B">
                <w:rPr>
                  <w:rFonts w:asciiTheme="minorHAnsi" w:hAnsiTheme="minorHAnsi" w:cstheme="minorHAnsi"/>
                  <w:b/>
                  <w:bCs/>
                  <w:color w:val="000000" w:themeColor="text1"/>
                  <w:sz w:val="16"/>
                </w:rPr>
                <w:t>52.53%</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96"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497" w:author="Tomas Chovanak" w:date="2017-01-09T19:16:00Z"/>
                <w:rFonts w:asciiTheme="minorHAnsi" w:hAnsiTheme="minorHAnsi" w:cstheme="minorHAnsi"/>
                <w:b/>
                <w:color w:val="000000" w:themeColor="text1"/>
                <w:sz w:val="16"/>
                <w:szCs w:val="16"/>
              </w:rPr>
            </w:pPr>
            <w:ins w:id="1498" w:author="Tomas Chovanak" w:date="2017-01-09T19:16:00Z">
              <w:r w:rsidRPr="00D01A4B">
                <w:rPr>
                  <w:rFonts w:asciiTheme="minorHAnsi" w:hAnsiTheme="minorHAnsi" w:cstheme="minorHAnsi"/>
                  <w:b/>
                  <w:bCs/>
                  <w:color w:val="000000" w:themeColor="text1"/>
                  <w:sz w:val="16"/>
                </w:rPr>
                <w:t>56.59%</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99"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500" w:author="Tomas Chovanak" w:date="2017-01-09T19:16:00Z"/>
                <w:rFonts w:asciiTheme="minorHAnsi" w:hAnsiTheme="minorHAnsi" w:cstheme="minorHAnsi"/>
                <w:b/>
                <w:color w:val="000000" w:themeColor="text1"/>
                <w:sz w:val="16"/>
                <w:szCs w:val="16"/>
              </w:rPr>
            </w:pPr>
            <w:ins w:id="1501" w:author="Tomas Chovanak" w:date="2017-01-09T19:16:00Z">
              <w:r w:rsidRPr="00D01A4B">
                <w:rPr>
                  <w:rFonts w:asciiTheme="minorHAnsi" w:hAnsiTheme="minorHAnsi" w:cstheme="minorHAnsi"/>
                  <w:b/>
                  <w:bCs/>
                  <w:color w:val="000000" w:themeColor="text1"/>
                  <w:sz w:val="16"/>
                </w:rPr>
                <w:t>59.47%</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502"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503" w:author="Tomas Chovanak" w:date="2017-01-09T19:16:00Z"/>
                <w:rFonts w:asciiTheme="minorHAnsi" w:hAnsiTheme="minorHAnsi" w:cstheme="minorHAnsi"/>
                <w:b/>
                <w:color w:val="000000" w:themeColor="text1"/>
                <w:sz w:val="16"/>
                <w:szCs w:val="16"/>
              </w:rPr>
            </w:pPr>
            <w:ins w:id="1504" w:author="Tomas Chovanak" w:date="2017-01-09T19:16:00Z">
              <w:r w:rsidRPr="00D01A4B">
                <w:rPr>
                  <w:rFonts w:asciiTheme="minorHAnsi" w:hAnsiTheme="minorHAnsi" w:cstheme="minorHAnsi"/>
                  <w:b/>
                  <w:bCs/>
                  <w:color w:val="000000" w:themeColor="text1"/>
                  <w:sz w:val="16"/>
                </w:rPr>
                <w:t>63.40%</w:t>
              </w:r>
            </w:ins>
          </w:p>
        </w:tc>
      </w:tr>
      <w:tr w:rsidR="008D5C05" w:rsidRPr="00D01A4B" w:rsidTr="005C022A">
        <w:trPr>
          <w:trHeight w:val="113"/>
          <w:jc w:val="center"/>
          <w:ins w:id="1505" w:author="Tomas Chovanak" w:date="2017-01-09T19:16:00Z"/>
          <w:trPrChange w:id="1506" w:author="Tomas Chovanak" w:date="2017-01-09T19:17:00Z">
            <w:trPr>
              <w:trHeight w:val="284"/>
              <w:jc w:val="center"/>
            </w:trPr>
          </w:trPrChange>
        </w:trPr>
        <w:tc>
          <w:tcPr>
            <w:tcW w:w="562" w:type="dxa"/>
            <w:tcPrChange w:id="1507" w:author="Tomas Chovanak" w:date="2017-01-09T19:17:00Z">
              <w:tcPr>
                <w:tcW w:w="562" w:type="dxa"/>
              </w:tcPr>
            </w:tcPrChange>
          </w:tcPr>
          <w:p w:rsidR="008D5C05" w:rsidRPr="00D01A4B" w:rsidRDefault="008D5C05" w:rsidP="00AC03FB">
            <w:pPr>
              <w:spacing w:line="240" w:lineRule="auto"/>
              <w:rPr>
                <w:ins w:id="1508" w:author="Tomas Chovanak" w:date="2017-01-09T19:16:00Z"/>
                <w:b/>
                <w:i/>
                <w:sz w:val="16"/>
                <w:szCs w:val="16"/>
              </w:rPr>
            </w:pPr>
            <w:ins w:id="1509" w:author="Tomas Chovanak" w:date="2017-01-09T19:16:00Z">
              <w:r w:rsidRPr="00D01A4B">
                <w:rPr>
                  <w:b/>
                  <w:i/>
                  <w:sz w:val="16"/>
                  <w:szCs w:val="16"/>
                </w:rPr>
                <w:t>DIF</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510"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511" w:author="Tomas Chovanak" w:date="2017-01-09T19:16:00Z"/>
                <w:rFonts w:asciiTheme="minorHAnsi" w:hAnsiTheme="minorHAnsi" w:cstheme="minorHAnsi"/>
                <w:b/>
                <w:color w:val="00B050"/>
                <w:sz w:val="16"/>
                <w:szCs w:val="16"/>
              </w:rPr>
            </w:pPr>
            <w:ins w:id="1512" w:author="Tomas Chovanak" w:date="2017-01-09T19:16:00Z">
              <w:r w:rsidRPr="00D01A4B">
                <w:rPr>
                  <w:rFonts w:asciiTheme="minorHAnsi" w:hAnsiTheme="minorHAnsi" w:cstheme="minorHAnsi"/>
                  <w:b/>
                  <w:bCs/>
                  <w:color w:val="00B050"/>
                  <w:sz w:val="16"/>
                </w:rPr>
                <w:t>1.46%</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513"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514" w:author="Tomas Chovanak" w:date="2017-01-09T19:16:00Z"/>
                <w:rFonts w:asciiTheme="minorHAnsi" w:hAnsiTheme="minorHAnsi" w:cstheme="minorHAnsi"/>
                <w:b/>
                <w:color w:val="00B050"/>
                <w:sz w:val="16"/>
                <w:szCs w:val="16"/>
              </w:rPr>
            </w:pPr>
            <w:ins w:id="1515" w:author="Tomas Chovanak" w:date="2017-01-09T19:16:00Z">
              <w:r w:rsidRPr="00D01A4B">
                <w:rPr>
                  <w:rFonts w:asciiTheme="minorHAnsi" w:hAnsiTheme="minorHAnsi" w:cstheme="minorHAnsi"/>
                  <w:b/>
                  <w:bCs/>
                  <w:color w:val="00B050"/>
                  <w:sz w:val="16"/>
                </w:rPr>
                <w:t>1.51%</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516"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517" w:author="Tomas Chovanak" w:date="2017-01-09T19:16:00Z"/>
                <w:rFonts w:asciiTheme="minorHAnsi" w:hAnsiTheme="minorHAnsi" w:cstheme="minorHAnsi"/>
                <w:b/>
                <w:color w:val="00B050"/>
                <w:sz w:val="16"/>
                <w:szCs w:val="16"/>
              </w:rPr>
            </w:pPr>
            <w:ins w:id="1518" w:author="Tomas Chovanak" w:date="2017-01-09T19:16:00Z">
              <w:r w:rsidRPr="00D01A4B">
                <w:rPr>
                  <w:rFonts w:asciiTheme="minorHAnsi" w:hAnsiTheme="minorHAnsi" w:cstheme="minorHAnsi"/>
                  <w:b/>
                  <w:bCs/>
                  <w:color w:val="00B050"/>
                  <w:sz w:val="16"/>
                </w:rPr>
                <w:t>1.45%</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519"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520" w:author="Tomas Chovanak" w:date="2017-01-09T19:16:00Z"/>
                <w:rFonts w:asciiTheme="minorHAnsi" w:hAnsiTheme="minorHAnsi" w:cstheme="minorHAnsi"/>
                <w:b/>
                <w:color w:val="00B050"/>
                <w:sz w:val="16"/>
                <w:szCs w:val="16"/>
              </w:rPr>
            </w:pPr>
            <w:ins w:id="1521" w:author="Tomas Chovanak" w:date="2017-01-09T19:16:00Z">
              <w:r w:rsidRPr="00D01A4B">
                <w:rPr>
                  <w:rFonts w:asciiTheme="minorHAnsi" w:hAnsiTheme="minorHAnsi" w:cstheme="minorHAnsi"/>
                  <w:b/>
                  <w:bCs/>
                  <w:color w:val="00B050"/>
                  <w:sz w:val="16"/>
                </w:rPr>
                <w:t>1.60%</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522"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523" w:author="Tomas Chovanak" w:date="2017-01-09T19:16:00Z"/>
                <w:rFonts w:asciiTheme="minorHAnsi" w:hAnsiTheme="minorHAnsi" w:cstheme="minorHAnsi"/>
                <w:b/>
                <w:color w:val="00B050"/>
                <w:sz w:val="16"/>
                <w:szCs w:val="16"/>
              </w:rPr>
            </w:pPr>
            <w:ins w:id="1524" w:author="Tomas Chovanak" w:date="2017-01-09T19:16:00Z">
              <w:r w:rsidRPr="00D01A4B">
                <w:rPr>
                  <w:rFonts w:asciiTheme="minorHAnsi" w:hAnsiTheme="minorHAnsi" w:cstheme="minorHAnsi"/>
                  <w:b/>
                  <w:bCs/>
                  <w:color w:val="00B050"/>
                  <w:sz w:val="16"/>
                </w:rPr>
                <w:t>1.87%</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525"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AC03FB">
            <w:pPr>
              <w:spacing w:line="240" w:lineRule="auto"/>
              <w:rPr>
                <w:ins w:id="1526" w:author="Tomas Chovanak" w:date="2017-01-09T19:16:00Z"/>
                <w:rFonts w:asciiTheme="minorHAnsi" w:hAnsiTheme="minorHAnsi" w:cstheme="minorHAnsi"/>
                <w:b/>
                <w:color w:val="00B050"/>
                <w:sz w:val="16"/>
                <w:szCs w:val="16"/>
              </w:rPr>
            </w:pPr>
            <w:ins w:id="1527" w:author="Tomas Chovanak" w:date="2017-01-09T19:16:00Z">
              <w:r w:rsidRPr="00D01A4B">
                <w:rPr>
                  <w:rFonts w:asciiTheme="minorHAnsi" w:hAnsiTheme="minorHAnsi" w:cstheme="minorHAnsi"/>
                  <w:b/>
                  <w:bCs/>
                  <w:color w:val="00B050"/>
                  <w:sz w:val="16"/>
                </w:rPr>
                <w:t>1.00%</w:t>
              </w:r>
            </w:ins>
          </w:p>
        </w:tc>
      </w:tr>
    </w:tbl>
    <w:p w:rsidR="008D5C05" w:rsidRDefault="008D5C05" w:rsidP="008D5C05">
      <w:pPr>
        <w:pStyle w:val="Para"/>
        <w:ind w:firstLine="0"/>
        <w:jc w:val="both"/>
        <w:rPr>
          <w:ins w:id="1528" w:author="Tomas Chovanak" w:date="2017-01-09T16:29:00Z"/>
        </w:rPr>
        <w:pPrChange w:id="1529" w:author="Tomas Chovanak" w:date="2017-01-09T19:16:00Z">
          <w:pPr>
            <w:pStyle w:val="Para"/>
          </w:pPr>
        </w:pPrChange>
      </w:pPr>
    </w:p>
    <w:p w:rsidR="00D37B32" w:rsidRDefault="006F7096" w:rsidP="006F7096">
      <w:pPr>
        <w:pStyle w:val="Para"/>
        <w:jc w:val="both"/>
        <w:rPr>
          <w:ins w:id="1530" w:author="Tomas Chovanak" w:date="2017-01-09T19:18:00Z"/>
          <w:lang w:val="en-GB"/>
        </w:rPr>
        <w:pPrChange w:id="1531" w:author="Tomas Chovanak" w:date="2017-01-09T18:02:00Z">
          <w:pPr>
            <w:pStyle w:val="Para"/>
          </w:pPr>
        </w:pPrChange>
      </w:pPr>
      <w:ins w:id="1532" w:author="Tomas Chovanak" w:date="2017-01-09T18:01:00Z">
        <w:r>
          <w:rPr>
            <w:lang w:val="en-GB"/>
          </w:rPr>
          <w:t>Finall</w:t>
        </w:r>
        <w:r w:rsidRPr="006F7096">
          <w:rPr>
            <w:lang w:val="en-GB"/>
          </w:rPr>
          <w:t>y</w:t>
        </w:r>
        <w:r>
          <w:rPr>
            <w:lang w:val="en-GB"/>
          </w:rPr>
          <w:t>,</w:t>
        </w:r>
        <w:r w:rsidRPr="006F7096">
          <w:rPr>
            <w:lang w:val="en-GB"/>
          </w:rPr>
          <w:t xml:space="preserve"> according performed search and observations</w:t>
        </w:r>
        <w:r>
          <w:rPr>
            <w:lang w:val="en-GB"/>
          </w:rPr>
          <w:t>,</w:t>
        </w:r>
        <w:r w:rsidRPr="006F7096">
          <w:rPr>
            <w:lang w:val="en-GB"/>
          </w:rPr>
          <w:t xml:space="preserve"> we described here, we chose best</w:t>
        </w:r>
        <w:r>
          <w:rPr>
            <w:lang w:val="en-GB"/>
          </w:rPr>
          <w:t xml:space="preserve"> configuration in precision</w:t>
        </w:r>
        <w:r w:rsidRPr="006F7096">
          <w:rPr>
            <w:lang w:val="en-GB"/>
          </w:rPr>
          <w:t xml:space="preserve"> metric for each domain.</w:t>
        </w:r>
      </w:ins>
      <w:ins w:id="1533" w:author="Tomas Chovanak" w:date="2017-01-09T18:02:00Z">
        <w:r>
          <w:rPr>
            <w:lang w:val="en-GB"/>
          </w:rPr>
          <w:t xml:space="preserve"> </w:t>
        </w:r>
      </w:ins>
      <w:ins w:id="1534" w:author="Tomas Chovanak" w:date="2017-01-09T18:01:00Z">
        <w:r>
          <w:rPr>
            <w:lang w:val="en-GB"/>
          </w:rPr>
          <w:t>In T</w:t>
        </w:r>
        <w:r w:rsidRPr="006F7096">
          <w:rPr>
            <w:lang w:val="en-GB"/>
          </w:rPr>
          <w:t>able</w:t>
        </w:r>
      </w:ins>
      <w:ins w:id="1535" w:author="Tomas Chovanak" w:date="2017-01-09T18:02:00Z">
        <w:r w:rsidR="008D5C05">
          <w:rPr>
            <w:lang w:val="en-GB"/>
          </w:rPr>
          <w:t xml:space="preserve"> 3</w:t>
        </w:r>
      </w:ins>
      <w:ins w:id="1536" w:author="Tomas Chovanak" w:date="2017-01-09T18:01:00Z">
        <w:r>
          <w:rPr>
            <w:lang w:val="en-GB"/>
          </w:rPr>
          <w:t xml:space="preserve"> we show </w:t>
        </w:r>
        <w:r w:rsidR="0056110A">
          <w:rPr>
            <w:lang w:val="en-GB"/>
          </w:rPr>
          <w:t xml:space="preserve">differences in </w:t>
        </w:r>
        <w:r w:rsidRPr="006F7096">
          <w:rPr>
            <w:lang w:val="en-GB"/>
          </w:rPr>
          <w:t>precision of chosen best configurations</w:t>
        </w:r>
      </w:ins>
      <w:ins w:id="1537" w:author="Tomas Chovanak" w:date="2017-01-09T19:06:00Z">
        <w:r w:rsidR="008D5C05">
          <w:rPr>
            <w:lang w:val="en-GB"/>
          </w:rPr>
          <w:t xml:space="preserve"> (in Table 4</w:t>
        </w:r>
        <w:r w:rsidR="007C1DFC">
          <w:rPr>
            <w:lang w:val="en-GB"/>
          </w:rPr>
          <w:t>)</w:t>
        </w:r>
      </w:ins>
      <w:ins w:id="1538" w:author="Tomas Chovanak" w:date="2017-01-09T18:01:00Z">
        <w:r w:rsidRPr="006F7096">
          <w:rPr>
            <w:lang w:val="en-GB"/>
          </w:rPr>
          <w:t xml:space="preserve"> between method using combination of group and global behavioural patterns and method using only global patterns.</w:t>
        </w:r>
      </w:ins>
    </w:p>
    <w:p w:rsidR="005C022A" w:rsidRPr="00CB5BFA" w:rsidRDefault="005C022A" w:rsidP="005C022A">
      <w:pPr>
        <w:pStyle w:val="TableCaption"/>
        <w:jc w:val="both"/>
        <w:rPr>
          <w:ins w:id="1539" w:author="Tomas Chovanak" w:date="2017-01-09T19:18:00Z"/>
          <w:b w:val="0"/>
        </w:rPr>
      </w:pPr>
      <w:ins w:id="1540" w:author="Tomas Chovanak" w:date="2017-01-09T19:18:00Z">
        <w:r w:rsidRPr="00D01A4B">
          <w:rPr>
            <w:rStyle w:val="Label"/>
            <w:color w:val="0000FF"/>
          </w:rPr>
          <w:t xml:space="preserve">Table </w:t>
        </w:r>
        <w:r>
          <w:rPr>
            <w:rStyle w:val="Label"/>
            <w:color w:val="0000FF"/>
          </w:rPr>
          <w:t>4</w:t>
        </w:r>
        <w:r w:rsidRPr="00D01A4B">
          <w:rPr>
            <w:rStyle w:val="Label"/>
            <w:color w:val="0000FF"/>
          </w:rPr>
          <w:t>:</w:t>
        </w:r>
        <w:r w:rsidRPr="00ED5F35">
          <w:t xml:space="preserve"> </w:t>
        </w:r>
        <w:r>
          <w:t xml:space="preserve">Best configurations of parameters for both domains. </w:t>
        </w:r>
      </w:ins>
    </w:p>
    <w:tbl>
      <w:tblPr>
        <w:tblStyle w:val="TableGrid"/>
        <w:tblW w:w="4531" w:type="dxa"/>
        <w:jc w:val="center"/>
        <w:tblLayout w:type="fixed"/>
        <w:tblLook w:val="0000" w:firstRow="0" w:lastRow="0" w:firstColumn="0" w:lastColumn="0" w:noHBand="0" w:noVBand="0"/>
      </w:tblPr>
      <w:tblGrid>
        <w:gridCol w:w="562"/>
        <w:gridCol w:w="426"/>
        <w:gridCol w:w="425"/>
        <w:gridCol w:w="425"/>
        <w:gridCol w:w="425"/>
        <w:gridCol w:w="431"/>
        <w:gridCol w:w="567"/>
        <w:gridCol w:w="567"/>
        <w:gridCol w:w="703"/>
      </w:tblGrid>
      <w:tr w:rsidR="005C022A" w:rsidRPr="00D01A4B" w:rsidTr="00AC03FB">
        <w:trPr>
          <w:trHeight w:val="113"/>
          <w:jc w:val="center"/>
          <w:ins w:id="1541" w:author="Tomas Chovanak" w:date="2017-01-09T19:18:00Z"/>
        </w:trPr>
        <w:tc>
          <w:tcPr>
            <w:tcW w:w="562" w:type="dxa"/>
            <w:vAlign w:val="center"/>
          </w:tcPr>
          <w:p w:rsidR="005C022A" w:rsidRPr="00D01A4B" w:rsidRDefault="005C022A" w:rsidP="00AC03FB">
            <w:pPr>
              <w:spacing w:line="240" w:lineRule="auto"/>
              <w:jc w:val="center"/>
              <w:rPr>
                <w:ins w:id="1542" w:author="Tomas Chovanak" w:date="2017-01-09T19:18:00Z"/>
                <w:rFonts w:cs="Linux Libertine"/>
                <w:b/>
                <w:sz w:val="16"/>
                <w:szCs w:val="16"/>
              </w:rPr>
            </w:pPr>
            <w:ins w:id="1543" w:author="Tomas Chovanak" w:date="2017-01-09T19:18:00Z">
              <w:r>
                <w:rPr>
                  <w:rFonts w:cs="Linux Libertine"/>
                  <w:b/>
                  <w:sz w:val="16"/>
                  <w:szCs w:val="16"/>
                </w:rPr>
                <w:t>ms</w:t>
              </w:r>
            </w:ins>
          </w:p>
        </w:tc>
        <w:tc>
          <w:tcPr>
            <w:tcW w:w="426" w:type="dxa"/>
            <w:vAlign w:val="center"/>
          </w:tcPr>
          <w:p w:rsidR="005C022A" w:rsidRPr="00D01A4B" w:rsidRDefault="005C022A" w:rsidP="00AC03FB">
            <w:pPr>
              <w:spacing w:line="240" w:lineRule="auto"/>
              <w:jc w:val="center"/>
              <w:rPr>
                <w:ins w:id="1544" w:author="Tomas Chovanak" w:date="2017-01-09T19:18:00Z"/>
                <w:rFonts w:cs="Linux Libertine"/>
                <w:b/>
                <w:sz w:val="16"/>
                <w:szCs w:val="16"/>
              </w:rPr>
            </w:pPr>
            <w:ins w:id="1545" w:author="Tomas Chovanak" w:date="2017-01-09T19:18:00Z">
              <w:r>
                <w:rPr>
                  <w:rFonts w:cs="Linux Libertine"/>
                  <w:b/>
                  <w:sz w:val="16"/>
                  <w:szCs w:val="16"/>
                </w:rPr>
                <w:t>rr</w:t>
              </w:r>
            </w:ins>
          </w:p>
        </w:tc>
        <w:tc>
          <w:tcPr>
            <w:tcW w:w="425" w:type="dxa"/>
            <w:vAlign w:val="center"/>
          </w:tcPr>
          <w:p w:rsidR="005C022A" w:rsidRPr="00D01A4B" w:rsidRDefault="005C022A" w:rsidP="00AC03FB">
            <w:pPr>
              <w:spacing w:line="240" w:lineRule="auto"/>
              <w:jc w:val="center"/>
              <w:rPr>
                <w:ins w:id="1546" w:author="Tomas Chovanak" w:date="2017-01-09T19:18:00Z"/>
                <w:rFonts w:cs="Linux Libertine"/>
                <w:b/>
                <w:sz w:val="16"/>
                <w:szCs w:val="16"/>
              </w:rPr>
            </w:pPr>
            <w:ins w:id="1547" w:author="Tomas Chovanak" w:date="2017-01-09T19:18:00Z">
              <w:r>
                <w:rPr>
                  <w:rFonts w:cs="Linux Libertine"/>
                  <w:b/>
                  <w:sz w:val="16"/>
                  <w:szCs w:val="16"/>
                </w:rPr>
                <w:t>sl</w:t>
              </w:r>
            </w:ins>
          </w:p>
        </w:tc>
        <w:tc>
          <w:tcPr>
            <w:tcW w:w="425" w:type="dxa"/>
            <w:vAlign w:val="center"/>
          </w:tcPr>
          <w:p w:rsidR="005C022A" w:rsidRPr="00D01A4B" w:rsidRDefault="005C022A" w:rsidP="00AC03FB">
            <w:pPr>
              <w:spacing w:line="240" w:lineRule="auto"/>
              <w:jc w:val="center"/>
              <w:rPr>
                <w:ins w:id="1548" w:author="Tomas Chovanak" w:date="2017-01-09T19:18:00Z"/>
                <w:rFonts w:cs="Linux Libertine"/>
                <w:b/>
                <w:sz w:val="16"/>
                <w:szCs w:val="16"/>
              </w:rPr>
            </w:pPr>
            <w:ins w:id="1549" w:author="Tomas Chovanak" w:date="2017-01-09T19:18:00Z">
              <w:r>
                <w:rPr>
                  <w:rFonts w:cs="Linux Libertine"/>
                  <w:b/>
                  <w:sz w:val="16"/>
                  <w:szCs w:val="16"/>
                </w:rPr>
                <w:t>ws</w:t>
              </w:r>
            </w:ins>
          </w:p>
        </w:tc>
        <w:tc>
          <w:tcPr>
            <w:tcW w:w="425" w:type="dxa"/>
            <w:vAlign w:val="center"/>
          </w:tcPr>
          <w:p w:rsidR="005C022A" w:rsidRPr="00D01A4B" w:rsidRDefault="005C022A" w:rsidP="00AC03FB">
            <w:pPr>
              <w:spacing w:line="240" w:lineRule="auto"/>
              <w:jc w:val="center"/>
              <w:rPr>
                <w:ins w:id="1550" w:author="Tomas Chovanak" w:date="2017-01-09T19:18:00Z"/>
                <w:rFonts w:cs="Linux Libertine"/>
                <w:b/>
                <w:sz w:val="16"/>
                <w:szCs w:val="16"/>
              </w:rPr>
            </w:pPr>
            <w:ins w:id="1551" w:author="Tomas Chovanak" w:date="2017-01-09T19:18:00Z">
              <w:r>
                <w:rPr>
                  <w:rFonts w:cs="Linux Libertine"/>
                  <w:b/>
                  <w:sz w:val="16"/>
                  <w:szCs w:val="16"/>
                </w:rPr>
                <w:t>gc</w:t>
              </w:r>
            </w:ins>
          </w:p>
        </w:tc>
        <w:tc>
          <w:tcPr>
            <w:tcW w:w="431" w:type="dxa"/>
            <w:vAlign w:val="center"/>
          </w:tcPr>
          <w:p w:rsidR="005C022A" w:rsidRPr="00D01A4B" w:rsidRDefault="005C022A" w:rsidP="00AC03FB">
            <w:pPr>
              <w:spacing w:line="240" w:lineRule="auto"/>
              <w:jc w:val="center"/>
              <w:rPr>
                <w:ins w:id="1552" w:author="Tomas Chovanak" w:date="2017-01-09T19:18:00Z"/>
                <w:rFonts w:cs="Linux Libertine"/>
                <w:b/>
                <w:sz w:val="16"/>
                <w:szCs w:val="16"/>
              </w:rPr>
            </w:pPr>
            <w:ins w:id="1553" w:author="Tomas Chovanak" w:date="2017-01-09T19:18:00Z">
              <w:r>
                <w:rPr>
                  <w:rFonts w:cs="Linux Libertine"/>
                  <w:b/>
                  <w:sz w:val="16"/>
                  <w:szCs w:val="16"/>
                </w:rPr>
                <w:t>tcu</w:t>
              </w:r>
            </w:ins>
          </w:p>
        </w:tc>
        <w:tc>
          <w:tcPr>
            <w:tcW w:w="567" w:type="dxa"/>
            <w:vAlign w:val="center"/>
          </w:tcPr>
          <w:p w:rsidR="005C022A" w:rsidRDefault="005C022A" w:rsidP="00AC03FB">
            <w:pPr>
              <w:spacing w:line="240" w:lineRule="auto"/>
              <w:jc w:val="center"/>
              <w:rPr>
                <w:ins w:id="1554" w:author="Tomas Chovanak" w:date="2017-01-09T19:18:00Z"/>
                <w:rFonts w:cs="Linux Libertine"/>
                <w:b/>
                <w:sz w:val="16"/>
                <w:szCs w:val="16"/>
              </w:rPr>
            </w:pPr>
            <w:ins w:id="1555" w:author="Tomas Chovanak" w:date="2017-01-09T19:18:00Z">
              <w:r>
                <w:rPr>
                  <w:rFonts w:cs="Linux Libertine"/>
                  <w:b/>
                  <w:sz w:val="16"/>
                  <w:szCs w:val="16"/>
                </w:rPr>
                <w:t>tcm</w:t>
              </w:r>
            </w:ins>
          </w:p>
        </w:tc>
        <w:tc>
          <w:tcPr>
            <w:tcW w:w="567" w:type="dxa"/>
            <w:vAlign w:val="center"/>
          </w:tcPr>
          <w:p w:rsidR="005C022A" w:rsidRDefault="005C022A" w:rsidP="00AC03FB">
            <w:pPr>
              <w:spacing w:line="240" w:lineRule="auto"/>
              <w:jc w:val="center"/>
              <w:rPr>
                <w:ins w:id="1556" w:author="Tomas Chovanak" w:date="2017-01-09T19:18:00Z"/>
                <w:rFonts w:cs="Linux Libertine"/>
                <w:b/>
                <w:sz w:val="16"/>
                <w:szCs w:val="16"/>
              </w:rPr>
            </w:pPr>
            <w:ins w:id="1557" w:author="Tomas Chovanak" w:date="2017-01-09T19:18:00Z">
              <w:r>
                <w:rPr>
                  <w:rFonts w:cs="Linux Libertine"/>
                  <w:b/>
                  <w:sz w:val="16"/>
                  <w:szCs w:val="16"/>
                </w:rPr>
                <w:t>mmc</w:t>
              </w:r>
            </w:ins>
          </w:p>
        </w:tc>
        <w:tc>
          <w:tcPr>
            <w:tcW w:w="703" w:type="dxa"/>
            <w:vAlign w:val="center"/>
          </w:tcPr>
          <w:p w:rsidR="005C022A" w:rsidRDefault="005C022A" w:rsidP="00AC03FB">
            <w:pPr>
              <w:spacing w:line="240" w:lineRule="auto"/>
              <w:jc w:val="center"/>
              <w:rPr>
                <w:ins w:id="1558" w:author="Tomas Chovanak" w:date="2017-01-09T19:18:00Z"/>
                <w:rFonts w:cs="Linux Libertine"/>
                <w:b/>
                <w:sz w:val="16"/>
                <w:szCs w:val="16"/>
              </w:rPr>
            </w:pPr>
            <w:ins w:id="1559" w:author="Tomas Chovanak" w:date="2017-01-09T19:18:00Z">
              <w:r>
                <w:rPr>
                  <w:rFonts w:cs="Linux Libertine"/>
                  <w:b/>
                  <w:sz w:val="16"/>
                  <w:szCs w:val="16"/>
                </w:rPr>
                <w:t>tcdiff</w:t>
              </w:r>
            </w:ins>
          </w:p>
        </w:tc>
      </w:tr>
      <w:tr w:rsidR="005C022A" w:rsidRPr="00D01A4B" w:rsidTr="00AC03FB">
        <w:trPr>
          <w:trHeight w:val="113"/>
          <w:jc w:val="center"/>
          <w:ins w:id="1560" w:author="Tomas Chovanak" w:date="2017-01-09T19:18:00Z"/>
        </w:trPr>
        <w:tc>
          <w:tcPr>
            <w:tcW w:w="453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5C022A" w:rsidRPr="00D01A4B" w:rsidRDefault="005C022A" w:rsidP="00AC03FB">
            <w:pPr>
              <w:spacing w:line="240" w:lineRule="auto"/>
              <w:jc w:val="center"/>
              <w:rPr>
                <w:ins w:id="1561" w:author="Tomas Chovanak" w:date="2017-01-09T19:18:00Z"/>
                <w:rFonts w:cs="Linux Libertine"/>
                <w:b/>
                <w:i/>
                <w:sz w:val="16"/>
                <w:szCs w:val="16"/>
              </w:rPr>
            </w:pPr>
            <w:ins w:id="1562" w:author="Tomas Chovanak" w:date="2017-01-09T19:18:00Z">
              <w:r w:rsidRPr="00D01A4B">
                <w:rPr>
                  <w:rFonts w:cs="Linux Libertine"/>
                  <w:b/>
                  <w:i/>
                  <w:sz w:val="16"/>
                  <w:szCs w:val="16"/>
                </w:rPr>
                <w:t>ALEF</w:t>
              </w:r>
            </w:ins>
          </w:p>
        </w:tc>
      </w:tr>
      <w:tr w:rsidR="005C022A" w:rsidRPr="00D01A4B" w:rsidTr="00AC03FB">
        <w:trPr>
          <w:trHeight w:val="113"/>
          <w:jc w:val="center"/>
          <w:ins w:id="1563" w:author="Tomas Chovanak" w:date="2017-01-09T19:18:00Z"/>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5C022A" w:rsidRPr="00D01A4B" w:rsidRDefault="005C022A" w:rsidP="00AC03FB">
            <w:pPr>
              <w:spacing w:line="240" w:lineRule="auto"/>
              <w:jc w:val="center"/>
              <w:rPr>
                <w:ins w:id="1564" w:author="Tomas Chovanak" w:date="2017-01-09T19:18:00Z"/>
                <w:rFonts w:cs="Linux Libertine"/>
                <w:b/>
                <w:sz w:val="16"/>
                <w:szCs w:val="16"/>
              </w:rPr>
            </w:pPr>
            <w:ins w:id="1565" w:author="Tomas Chovanak" w:date="2017-01-09T19:18:00Z">
              <w:r w:rsidRPr="00D01A4B">
                <w:rPr>
                  <w:rFonts w:cs="Linux Libertine"/>
                  <w:b/>
                  <w:sz w:val="16"/>
                  <w:szCs w:val="16"/>
                </w:rPr>
                <w:t>0.05</w:t>
              </w:r>
            </w:ins>
          </w:p>
        </w:tc>
        <w:tc>
          <w:tcPr>
            <w:tcW w:w="426"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AC03FB">
            <w:pPr>
              <w:spacing w:line="240" w:lineRule="auto"/>
              <w:jc w:val="center"/>
              <w:rPr>
                <w:ins w:id="1566" w:author="Tomas Chovanak" w:date="2017-01-09T19:18:00Z"/>
                <w:rFonts w:cs="Linux Libertine"/>
                <w:b/>
                <w:sz w:val="16"/>
                <w:szCs w:val="16"/>
              </w:rPr>
            </w:pPr>
            <w:ins w:id="1567" w:author="Tomas Chovanak" w:date="2017-01-09T19:18:00Z">
              <w:r w:rsidRPr="00D01A4B">
                <w:rPr>
                  <w:rFonts w:cs="Linux Libertine"/>
                  <w:b/>
                  <w:sz w:val="16"/>
                  <w:szCs w:val="16"/>
                </w:rPr>
                <w:t>0.1</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AC03FB">
            <w:pPr>
              <w:spacing w:line="240" w:lineRule="auto"/>
              <w:jc w:val="center"/>
              <w:rPr>
                <w:ins w:id="1568" w:author="Tomas Chovanak" w:date="2017-01-09T19:18:00Z"/>
                <w:rFonts w:cs="Linux Libertine"/>
                <w:b/>
                <w:sz w:val="16"/>
                <w:szCs w:val="16"/>
              </w:rPr>
            </w:pPr>
            <w:ins w:id="1569" w:author="Tomas Chovanak" w:date="2017-01-09T19:18:00Z">
              <w:r w:rsidRPr="00D01A4B">
                <w:rPr>
                  <w:rFonts w:cs="Linux Libertine"/>
                  <w:b/>
                  <w:sz w:val="16"/>
                  <w:szCs w:val="16"/>
                </w:rPr>
                <w:t>25</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AC03FB">
            <w:pPr>
              <w:spacing w:line="240" w:lineRule="auto"/>
              <w:jc w:val="center"/>
              <w:rPr>
                <w:ins w:id="1570" w:author="Tomas Chovanak" w:date="2017-01-09T19:18:00Z"/>
                <w:rFonts w:cs="Linux Libertine"/>
                <w:b/>
                <w:sz w:val="16"/>
                <w:szCs w:val="16"/>
              </w:rPr>
            </w:pPr>
            <w:ins w:id="1571" w:author="Tomas Chovanak" w:date="2017-01-09T19:18:00Z">
              <w:r w:rsidRPr="00D01A4B">
                <w:rPr>
                  <w:rFonts w:cs="Linux Libertine"/>
                  <w:b/>
                  <w:sz w:val="16"/>
                  <w:szCs w:val="16"/>
                </w:rPr>
                <w:t>15</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AC03FB">
            <w:pPr>
              <w:spacing w:line="240" w:lineRule="auto"/>
              <w:jc w:val="center"/>
              <w:rPr>
                <w:ins w:id="1572" w:author="Tomas Chovanak" w:date="2017-01-09T19:18:00Z"/>
                <w:rFonts w:cs="Linux Libertine"/>
                <w:b/>
                <w:sz w:val="16"/>
                <w:szCs w:val="16"/>
              </w:rPr>
            </w:pPr>
            <w:ins w:id="1573" w:author="Tomas Chovanak" w:date="2017-01-09T19:18:00Z">
              <w:r w:rsidRPr="00D01A4B">
                <w:rPr>
                  <w:rFonts w:cs="Linux Libertine"/>
                  <w:b/>
                  <w:sz w:val="16"/>
                  <w:szCs w:val="16"/>
                </w:rPr>
                <w:t>6</w:t>
              </w:r>
            </w:ins>
          </w:p>
        </w:tc>
        <w:tc>
          <w:tcPr>
            <w:tcW w:w="431"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AC03FB">
            <w:pPr>
              <w:spacing w:line="240" w:lineRule="auto"/>
              <w:jc w:val="center"/>
              <w:rPr>
                <w:ins w:id="1574" w:author="Tomas Chovanak" w:date="2017-01-09T19:18:00Z"/>
                <w:rFonts w:cs="Linux Libertine"/>
                <w:b/>
                <w:sz w:val="16"/>
                <w:szCs w:val="16"/>
              </w:rPr>
            </w:pPr>
            <w:ins w:id="1575" w:author="Tomas Chovanak" w:date="2017-01-09T19:18:00Z">
              <w:r w:rsidRPr="00D01A4B">
                <w:rPr>
                  <w:rFonts w:cs="Linux Libertine"/>
                  <w:b/>
                  <w:sz w:val="16"/>
                  <w:szCs w:val="16"/>
                </w:rPr>
                <w:t>5</w:t>
              </w:r>
            </w:ins>
          </w:p>
        </w:tc>
        <w:tc>
          <w:tcPr>
            <w:tcW w:w="567" w:type="dxa"/>
            <w:tcBorders>
              <w:top w:val="single" w:sz="4" w:space="0" w:color="auto"/>
              <w:left w:val="nil"/>
              <w:bottom w:val="single" w:sz="4" w:space="0" w:color="auto"/>
              <w:right w:val="single" w:sz="4" w:space="0" w:color="auto"/>
            </w:tcBorders>
            <w:vAlign w:val="center"/>
          </w:tcPr>
          <w:p w:rsidR="005C022A" w:rsidRPr="00D01A4B" w:rsidRDefault="005C022A" w:rsidP="00AC03FB">
            <w:pPr>
              <w:spacing w:line="240" w:lineRule="auto"/>
              <w:jc w:val="center"/>
              <w:rPr>
                <w:ins w:id="1576" w:author="Tomas Chovanak" w:date="2017-01-09T19:18:00Z"/>
                <w:rFonts w:cs="Linux Libertine"/>
                <w:b/>
                <w:sz w:val="16"/>
                <w:szCs w:val="16"/>
              </w:rPr>
            </w:pPr>
            <w:ins w:id="1577" w:author="Tomas Chovanak" w:date="2017-01-09T19:18:00Z">
              <w:r w:rsidRPr="00D01A4B">
                <w:rPr>
                  <w:rFonts w:cs="Linux Libertine"/>
                  <w:b/>
                  <w:sz w:val="16"/>
                  <w:szCs w:val="16"/>
                </w:rPr>
                <w:t>400</w:t>
              </w:r>
            </w:ins>
          </w:p>
        </w:tc>
        <w:tc>
          <w:tcPr>
            <w:tcW w:w="567" w:type="dxa"/>
            <w:tcBorders>
              <w:top w:val="single" w:sz="4" w:space="0" w:color="auto"/>
              <w:left w:val="nil"/>
              <w:bottom w:val="single" w:sz="4" w:space="0" w:color="auto"/>
              <w:right w:val="single" w:sz="4" w:space="0" w:color="auto"/>
            </w:tcBorders>
            <w:vAlign w:val="center"/>
          </w:tcPr>
          <w:p w:rsidR="005C022A" w:rsidRPr="00D01A4B" w:rsidRDefault="005C022A" w:rsidP="00AC03FB">
            <w:pPr>
              <w:spacing w:line="240" w:lineRule="auto"/>
              <w:jc w:val="center"/>
              <w:rPr>
                <w:ins w:id="1578" w:author="Tomas Chovanak" w:date="2017-01-09T19:18:00Z"/>
                <w:rFonts w:cs="Linux Libertine"/>
                <w:b/>
                <w:sz w:val="16"/>
                <w:szCs w:val="16"/>
              </w:rPr>
            </w:pPr>
            <w:ins w:id="1579" w:author="Tomas Chovanak" w:date="2017-01-09T19:18:00Z">
              <w:r w:rsidRPr="00D01A4B">
                <w:rPr>
                  <w:rFonts w:cs="Linux Libertine"/>
                  <w:b/>
                  <w:sz w:val="16"/>
                  <w:szCs w:val="16"/>
                </w:rPr>
                <w:t>100</w:t>
              </w:r>
            </w:ins>
          </w:p>
        </w:tc>
        <w:tc>
          <w:tcPr>
            <w:tcW w:w="703" w:type="dxa"/>
            <w:tcBorders>
              <w:top w:val="single" w:sz="4" w:space="0" w:color="auto"/>
              <w:left w:val="nil"/>
              <w:bottom w:val="single" w:sz="4" w:space="0" w:color="auto"/>
              <w:right w:val="single" w:sz="4" w:space="0" w:color="auto"/>
            </w:tcBorders>
            <w:vAlign w:val="center"/>
          </w:tcPr>
          <w:p w:rsidR="005C022A" w:rsidRPr="00D01A4B" w:rsidRDefault="005C022A" w:rsidP="00AC03FB">
            <w:pPr>
              <w:spacing w:line="240" w:lineRule="auto"/>
              <w:jc w:val="center"/>
              <w:rPr>
                <w:ins w:id="1580" w:author="Tomas Chovanak" w:date="2017-01-09T19:18:00Z"/>
                <w:rFonts w:cs="Linux Libertine"/>
                <w:b/>
                <w:sz w:val="16"/>
                <w:szCs w:val="16"/>
              </w:rPr>
            </w:pPr>
            <w:ins w:id="1581" w:author="Tomas Chovanak" w:date="2017-01-09T19:18:00Z">
              <w:r w:rsidRPr="00D01A4B">
                <w:rPr>
                  <w:rFonts w:cs="Linux Libertine"/>
                  <w:b/>
                  <w:sz w:val="16"/>
                  <w:szCs w:val="16"/>
                </w:rPr>
                <w:t>5</w:t>
              </w:r>
            </w:ins>
          </w:p>
        </w:tc>
      </w:tr>
      <w:tr w:rsidR="005C022A" w:rsidRPr="00D01A4B" w:rsidTr="00AC03FB">
        <w:trPr>
          <w:trHeight w:val="113"/>
          <w:jc w:val="center"/>
          <w:ins w:id="1582" w:author="Tomas Chovanak" w:date="2017-01-09T19:18:00Z"/>
        </w:trPr>
        <w:tc>
          <w:tcPr>
            <w:tcW w:w="453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5C022A" w:rsidRPr="00D01A4B" w:rsidRDefault="005C022A" w:rsidP="00AC03FB">
            <w:pPr>
              <w:spacing w:line="240" w:lineRule="auto"/>
              <w:jc w:val="center"/>
              <w:rPr>
                <w:ins w:id="1583" w:author="Tomas Chovanak" w:date="2017-01-09T19:18:00Z"/>
                <w:rFonts w:cs="Linux Libertine"/>
                <w:b/>
                <w:i/>
                <w:sz w:val="16"/>
                <w:szCs w:val="16"/>
              </w:rPr>
            </w:pPr>
            <w:ins w:id="1584" w:author="Tomas Chovanak" w:date="2017-01-09T19:18:00Z">
              <w:r w:rsidRPr="00D01A4B">
                <w:rPr>
                  <w:rFonts w:cs="Linux Libertine"/>
                  <w:b/>
                  <w:i/>
                  <w:sz w:val="16"/>
                  <w:szCs w:val="16"/>
                </w:rPr>
                <w:t>NEWSPAPERS PORTAL</w:t>
              </w:r>
            </w:ins>
          </w:p>
        </w:tc>
      </w:tr>
      <w:tr w:rsidR="005C022A" w:rsidRPr="00D01A4B" w:rsidTr="00AC03FB">
        <w:trPr>
          <w:trHeight w:val="113"/>
          <w:jc w:val="center"/>
          <w:ins w:id="1585" w:author="Tomas Chovanak" w:date="2017-01-09T19:18:00Z"/>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5C022A" w:rsidRPr="00D01A4B" w:rsidRDefault="005C022A" w:rsidP="00AC03FB">
            <w:pPr>
              <w:spacing w:line="240" w:lineRule="auto"/>
              <w:jc w:val="center"/>
              <w:rPr>
                <w:ins w:id="1586" w:author="Tomas Chovanak" w:date="2017-01-09T19:18:00Z"/>
                <w:rFonts w:cs="Linux Libertine"/>
                <w:b/>
                <w:sz w:val="16"/>
                <w:szCs w:val="16"/>
              </w:rPr>
            </w:pPr>
            <w:ins w:id="1587" w:author="Tomas Chovanak" w:date="2017-01-09T19:18:00Z">
              <w:r w:rsidRPr="00D01A4B">
                <w:rPr>
                  <w:rFonts w:cs="Linux Libertine"/>
                  <w:b/>
                  <w:sz w:val="16"/>
                  <w:szCs w:val="16"/>
                </w:rPr>
                <w:t>0.05</w:t>
              </w:r>
            </w:ins>
          </w:p>
        </w:tc>
        <w:tc>
          <w:tcPr>
            <w:tcW w:w="426"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AC03FB">
            <w:pPr>
              <w:spacing w:line="240" w:lineRule="auto"/>
              <w:jc w:val="center"/>
              <w:rPr>
                <w:ins w:id="1588" w:author="Tomas Chovanak" w:date="2017-01-09T19:18:00Z"/>
                <w:rFonts w:cs="Linux Libertine"/>
                <w:b/>
                <w:sz w:val="16"/>
                <w:szCs w:val="16"/>
              </w:rPr>
            </w:pPr>
            <w:ins w:id="1589" w:author="Tomas Chovanak" w:date="2017-01-09T19:18:00Z">
              <w:r w:rsidRPr="00D01A4B">
                <w:rPr>
                  <w:rFonts w:cs="Linux Libertine"/>
                  <w:b/>
                  <w:sz w:val="16"/>
                  <w:szCs w:val="16"/>
                </w:rPr>
                <w:t>0.5</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AC03FB">
            <w:pPr>
              <w:spacing w:line="240" w:lineRule="auto"/>
              <w:jc w:val="center"/>
              <w:rPr>
                <w:ins w:id="1590" w:author="Tomas Chovanak" w:date="2017-01-09T19:18:00Z"/>
                <w:rFonts w:cs="Linux Libertine"/>
                <w:b/>
                <w:sz w:val="16"/>
                <w:szCs w:val="16"/>
              </w:rPr>
            </w:pPr>
            <w:ins w:id="1591" w:author="Tomas Chovanak" w:date="2017-01-09T19:18:00Z">
              <w:r w:rsidRPr="00D01A4B">
                <w:rPr>
                  <w:rFonts w:cs="Linux Libertine"/>
                  <w:b/>
                  <w:sz w:val="16"/>
                  <w:szCs w:val="16"/>
                </w:rPr>
                <w:t>25</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AC03FB">
            <w:pPr>
              <w:spacing w:line="240" w:lineRule="auto"/>
              <w:jc w:val="center"/>
              <w:rPr>
                <w:ins w:id="1592" w:author="Tomas Chovanak" w:date="2017-01-09T19:18:00Z"/>
                <w:rFonts w:cs="Linux Libertine"/>
                <w:b/>
                <w:sz w:val="16"/>
                <w:szCs w:val="16"/>
              </w:rPr>
            </w:pPr>
            <w:ins w:id="1593" w:author="Tomas Chovanak" w:date="2017-01-09T19:18:00Z">
              <w:r w:rsidRPr="00D01A4B">
                <w:rPr>
                  <w:rFonts w:cs="Linux Libertine"/>
                  <w:b/>
                  <w:sz w:val="16"/>
                  <w:szCs w:val="16"/>
                </w:rPr>
                <w:t>15</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AC03FB">
            <w:pPr>
              <w:spacing w:line="240" w:lineRule="auto"/>
              <w:jc w:val="center"/>
              <w:rPr>
                <w:ins w:id="1594" w:author="Tomas Chovanak" w:date="2017-01-09T19:18:00Z"/>
                <w:rFonts w:cs="Linux Libertine"/>
                <w:b/>
                <w:sz w:val="16"/>
                <w:szCs w:val="16"/>
              </w:rPr>
            </w:pPr>
            <w:ins w:id="1595" w:author="Tomas Chovanak" w:date="2017-01-09T19:18:00Z">
              <w:r w:rsidRPr="00D01A4B">
                <w:rPr>
                  <w:rFonts w:cs="Linux Libertine"/>
                  <w:b/>
                  <w:sz w:val="16"/>
                  <w:szCs w:val="16"/>
                </w:rPr>
                <w:t>8</w:t>
              </w:r>
            </w:ins>
          </w:p>
        </w:tc>
        <w:tc>
          <w:tcPr>
            <w:tcW w:w="431"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AC03FB">
            <w:pPr>
              <w:spacing w:line="240" w:lineRule="auto"/>
              <w:jc w:val="center"/>
              <w:rPr>
                <w:ins w:id="1596" w:author="Tomas Chovanak" w:date="2017-01-09T19:18:00Z"/>
                <w:rFonts w:cs="Linux Libertine"/>
                <w:b/>
                <w:sz w:val="16"/>
                <w:szCs w:val="16"/>
              </w:rPr>
            </w:pPr>
            <w:ins w:id="1597" w:author="Tomas Chovanak" w:date="2017-01-09T19:18:00Z">
              <w:r w:rsidRPr="00D01A4B">
                <w:rPr>
                  <w:rFonts w:cs="Linux Libertine"/>
                  <w:b/>
                  <w:sz w:val="16"/>
                  <w:szCs w:val="16"/>
                </w:rPr>
                <w:t>5</w:t>
              </w:r>
            </w:ins>
          </w:p>
        </w:tc>
        <w:tc>
          <w:tcPr>
            <w:tcW w:w="567" w:type="dxa"/>
            <w:tcBorders>
              <w:top w:val="single" w:sz="4" w:space="0" w:color="auto"/>
              <w:left w:val="nil"/>
              <w:bottom w:val="single" w:sz="4" w:space="0" w:color="auto"/>
              <w:right w:val="single" w:sz="4" w:space="0" w:color="auto"/>
            </w:tcBorders>
            <w:vAlign w:val="center"/>
          </w:tcPr>
          <w:p w:rsidR="005C022A" w:rsidRPr="00D01A4B" w:rsidRDefault="005C022A" w:rsidP="00AC03FB">
            <w:pPr>
              <w:spacing w:line="240" w:lineRule="auto"/>
              <w:jc w:val="center"/>
              <w:rPr>
                <w:ins w:id="1598" w:author="Tomas Chovanak" w:date="2017-01-09T19:18:00Z"/>
                <w:rFonts w:cs="Linux Libertine"/>
                <w:b/>
                <w:sz w:val="16"/>
                <w:szCs w:val="16"/>
              </w:rPr>
            </w:pPr>
            <w:ins w:id="1599" w:author="Tomas Chovanak" w:date="2017-01-09T19:18:00Z">
              <w:r w:rsidRPr="00D01A4B">
                <w:rPr>
                  <w:rFonts w:cs="Linux Libertine"/>
                  <w:b/>
                  <w:sz w:val="16"/>
                  <w:szCs w:val="16"/>
                </w:rPr>
                <w:t>800</w:t>
              </w:r>
            </w:ins>
          </w:p>
        </w:tc>
        <w:tc>
          <w:tcPr>
            <w:tcW w:w="567" w:type="dxa"/>
            <w:tcBorders>
              <w:top w:val="single" w:sz="4" w:space="0" w:color="auto"/>
              <w:left w:val="nil"/>
              <w:bottom w:val="single" w:sz="4" w:space="0" w:color="auto"/>
              <w:right w:val="single" w:sz="4" w:space="0" w:color="auto"/>
            </w:tcBorders>
            <w:vAlign w:val="center"/>
          </w:tcPr>
          <w:p w:rsidR="005C022A" w:rsidRPr="00D01A4B" w:rsidRDefault="005C022A" w:rsidP="00AC03FB">
            <w:pPr>
              <w:spacing w:line="240" w:lineRule="auto"/>
              <w:jc w:val="center"/>
              <w:rPr>
                <w:ins w:id="1600" w:author="Tomas Chovanak" w:date="2017-01-09T19:18:00Z"/>
                <w:rFonts w:cs="Linux Libertine"/>
                <w:b/>
                <w:sz w:val="16"/>
                <w:szCs w:val="16"/>
              </w:rPr>
            </w:pPr>
            <w:ins w:id="1601" w:author="Tomas Chovanak" w:date="2017-01-09T19:18:00Z">
              <w:r w:rsidRPr="00D01A4B">
                <w:rPr>
                  <w:rFonts w:cs="Linux Libertine"/>
                  <w:b/>
                  <w:sz w:val="16"/>
                  <w:szCs w:val="16"/>
                </w:rPr>
                <w:t>1000</w:t>
              </w:r>
            </w:ins>
          </w:p>
        </w:tc>
        <w:tc>
          <w:tcPr>
            <w:tcW w:w="703" w:type="dxa"/>
            <w:tcBorders>
              <w:top w:val="single" w:sz="4" w:space="0" w:color="auto"/>
              <w:left w:val="nil"/>
              <w:bottom w:val="single" w:sz="4" w:space="0" w:color="auto"/>
              <w:right w:val="single" w:sz="4" w:space="0" w:color="auto"/>
            </w:tcBorders>
            <w:vAlign w:val="center"/>
          </w:tcPr>
          <w:p w:rsidR="005C022A" w:rsidRPr="00D01A4B" w:rsidRDefault="005C022A" w:rsidP="00AC03FB">
            <w:pPr>
              <w:spacing w:line="240" w:lineRule="auto"/>
              <w:jc w:val="center"/>
              <w:rPr>
                <w:ins w:id="1602" w:author="Tomas Chovanak" w:date="2017-01-09T19:18:00Z"/>
                <w:rFonts w:cs="Linux Libertine"/>
                <w:b/>
                <w:sz w:val="16"/>
                <w:szCs w:val="16"/>
              </w:rPr>
            </w:pPr>
            <w:ins w:id="1603" w:author="Tomas Chovanak" w:date="2017-01-09T19:18:00Z">
              <w:r w:rsidRPr="00D01A4B">
                <w:rPr>
                  <w:rFonts w:cs="Linux Libertine"/>
                  <w:b/>
                  <w:sz w:val="16"/>
                  <w:szCs w:val="16"/>
                </w:rPr>
                <w:t>15</w:t>
              </w:r>
            </w:ins>
          </w:p>
        </w:tc>
      </w:tr>
    </w:tbl>
    <w:p w:rsidR="007404DD" w:rsidRDefault="007404DD" w:rsidP="00D61B7A">
      <w:pPr>
        <w:pStyle w:val="Para"/>
        <w:ind w:firstLine="0"/>
        <w:jc w:val="both"/>
        <w:rPr>
          <w:ins w:id="1604" w:author="Tomas Chovanak" w:date="2017-01-09T16:23:00Z"/>
          <w:lang w:val="en-GB"/>
          <w:rPrChange w:id="1605" w:author="Tomas Chovanak" w:date="2017-01-09T16:23:00Z">
            <w:rPr>
              <w:ins w:id="1606" w:author="Tomas Chovanak" w:date="2017-01-09T16:23:00Z"/>
              <w:lang w:val="en-GB"/>
            </w:rPr>
          </w:rPrChange>
        </w:rPr>
        <w:pPrChange w:id="1607" w:author="Tomas Chovanak" w:date="2017-01-09T18:50:00Z">
          <w:pPr>
            <w:pStyle w:val="Para"/>
          </w:pPr>
        </w:pPrChange>
      </w:pPr>
    </w:p>
    <w:p w:rsidR="00187C9B" w:rsidRDefault="00187C9B" w:rsidP="00D61B7A">
      <w:pPr>
        <w:pStyle w:val="Para"/>
        <w:ind w:firstLine="0"/>
        <w:jc w:val="both"/>
        <w:rPr>
          <w:ins w:id="1608" w:author="Tomas Chovanak" w:date="2017-01-11T16:16:00Z"/>
        </w:rPr>
        <w:pPrChange w:id="1609" w:author="Tomas Chovanak" w:date="2017-01-09T18:50:00Z">
          <w:pPr>
            <w:pStyle w:val="Para"/>
          </w:pPr>
        </w:pPrChange>
      </w:pPr>
    </w:p>
    <w:p w:rsidR="00187C9B" w:rsidRDefault="00187C9B" w:rsidP="00D61B7A">
      <w:pPr>
        <w:pStyle w:val="Para"/>
        <w:ind w:firstLine="0"/>
        <w:jc w:val="both"/>
        <w:rPr>
          <w:ins w:id="1610" w:author="Tomas Chovanak" w:date="2017-01-11T16:13:00Z"/>
        </w:rPr>
        <w:pPrChange w:id="1611" w:author="Tomas Chovanak" w:date="2017-01-09T18:50:00Z">
          <w:pPr>
            <w:pStyle w:val="Para"/>
          </w:pPr>
        </w:pPrChange>
      </w:pPr>
    </w:p>
    <w:p w:rsidR="00187C9B" w:rsidRDefault="00187C9B" w:rsidP="00187C9B">
      <w:pPr>
        <w:pStyle w:val="TableCaption"/>
        <w:jc w:val="both"/>
        <w:rPr>
          <w:ins w:id="1612" w:author="Tomas Chovanak" w:date="2017-01-11T16:15:00Z"/>
          <w:rStyle w:val="Label"/>
          <w:color w:val="0000FF"/>
        </w:rPr>
        <w:sectPr w:rsidR="00187C9B" w:rsidSect="00ED5F35">
          <w:footerReference w:type="default" r:id="rId15"/>
          <w:endnotePr>
            <w:numFmt w:val="decimal"/>
          </w:endnotePr>
          <w:type w:val="continuous"/>
          <w:pgSz w:w="12240" w:h="15840" w:code="9"/>
          <w:pgMar w:top="1500" w:right="1080" w:bottom="1600" w:left="1080" w:header="1080" w:footer="1080" w:gutter="0"/>
          <w:pgNumType w:start="1"/>
          <w:cols w:num="2" w:space="480"/>
          <w:titlePg/>
          <w:docGrid w:linePitch="360"/>
        </w:sectPr>
      </w:pPr>
    </w:p>
    <w:p w:rsidR="00187C9B" w:rsidRPr="00CB5BFA" w:rsidRDefault="00187C9B" w:rsidP="00187C9B">
      <w:pPr>
        <w:pStyle w:val="TableCaption"/>
        <w:jc w:val="both"/>
        <w:rPr>
          <w:ins w:id="1613" w:author="Tomas Chovanak" w:date="2017-01-11T16:13:00Z"/>
          <w:b w:val="0"/>
        </w:rPr>
      </w:pPr>
      <w:ins w:id="1614" w:author="Tomas Chovanak" w:date="2017-01-11T16:13:00Z">
        <w:r w:rsidRPr="00D01A4B">
          <w:rPr>
            <w:rStyle w:val="Label"/>
            <w:color w:val="0000FF"/>
          </w:rPr>
          <w:t xml:space="preserve">Table </w:t>
        </w:r>
        <w:r>
          <w:rPr>
            <w:rStyle w:val="Label"/>
            <w:color w:val="0000FF"/>
          </w:rPr>
          <w:t>5</w:t>
        </w:r>
        <w:r w:rsidRPr="00D01A4B">
          <w:rPr>
            <w:rStyle w:val="Label"/>
            <w:color w:val="0000FF"/>
          </w:rPr>
          <w:t>:</w:t>
        </w:r>
        <w:r w:rsidRPr="00ED5F35">
          <w:t xml:space="preserve"> </w:t>
        </w:r>
      </w:ins>
      <w:ins w:id="1615" w:author="Tomas Chovanak" w:date="2017-01-11T16:14:00Z">
        <w:r>
          <w:t>Facts computed from sets of succe</w:t>
        </w:r>
      </w:ins>
      <w:ins w:id="1616" w:author="Tomas Chovanak" w:date="2017-01-11T16:27:00Z">
        <w:r w:rsidR="00427708">
          <w:t>s</w:t>
        </w:r>
      </w:ins>
      <w:ins w:id="1617" w:author="Tomas Chovanak" w:date="2017-01-11T16:14:00Z">
        <w:r>
          <w:t>sful recommendations from different methods using only global patterns or using only group patterns or both.</w:t>
        </w:r>
      </w:ins>
    </w:p>
    <w:p w:rsidR="00187C9B" w:rsidRDefault="00187C9B" w:rsidP="00AC03FB">
      <w:pPr>
        <w:spacing w:line="240" w:lineRule="auto"/>
        <w:jc w:val="center"/>
        <w:rPr>
          <w:ins w:id="1618" w:author="Tomas Chovanak" w:date="2017-01-11T16:14:00Z"/>
          <w:rFonts w:cs="Linux Libertine"/>
          <w:b/>
          <w:sz w:val="16"/>
          <w:szCs w:val="16"/>
        </w:rPr>
        <w:sectPr w:rsidR="00187C9B" w:rsidSect="00187C9B">
          <w:endnotePr>
            <w:numFmt w:val="decimal"/>
          </w:endnotePr>
          <w:type w:val="continuous"/>
          <w:pgSz w:w="12240" w:h="15840" w:code="9"/>
          <w:pgMar w:top="1500" w:right="1080" w:bottom="1600" w:left="1080" w:header="1080" w:footer="1080" w:gutter="0"/>
          <w:pgNumType w:start="1"/>
          <w:cols w:num="1" w:space="480"/>
          <w:titlePg/>
          <w:docGrid w:linePitch="360"/>
          <w:sectPrChange w:id="1619" w:author="Tomas Chovanak" w:date="2017-01-11T16:15:00Z">
            <w:sectPr w:rsidR="00187C9B" w:rsidSect="00187C9B">
              <w:pgMar w:top="1500" w:right="1080" w:bottom="1600" w:left="1080" w:header="1080" w:footer="1080" w:gutter="0"/>
              <w:cols w:num="2"/>
            </w:sectPr>
          </w:sectPrChange>
        </w:sectPr>
      </w:pPr>
    </w:p>
    <w:tbl>
      <w:tblPr>
        <w:tblStyle w:val="TableGrid"/>
        <w:tblW w:w="10060" w:type="dxa"/>
        <w:jc w:val="center"/>
        <w:tblLayout w:type="fixed"/>
        <w:tblLook w:val="0000" w:firstRow="0" w:lastRow="0" w:firstColumn="0" w:lastColumn="0" w:noHBand="0" w:noVBand="0"/>
        <w:tblPrChange w:id="1620" w:author="Tomas Chovanak" w:date="2017-01-11T16:57:00Z">
          <w:tblPr>
            <w:tblStyle w:val="TableGrid"/>
            <w:tblW w:w="10060" w:type="dxa"/>
            <w:jc w:val="center"/>
            <w:tblLayout w:type="fixed"/>
            <w:tblLook w:val="0000" w:firstRow="0" w:lastRow="0" w:firstColumn="0" w:lastColumn="0" w:noHBand="0" w:noVBand="0"/>
          </w:tblPr>
        </w:tblPrChange>
      </w:tblPr>
      <w:tblGrid>
        <w:gridCol w:w="3071"/>
        <w:gridCol w:w="1169"/>
        <w:gridCol w:w="582"/>
        <w:gridCol w:w="582"/>
        <w:gridCol w:w="582"/>
        <w:gridCol w:w="582"/>
        <w:gridCol w:w="582"/>
        <w:gridCol w:w="582"/>
        <w:gridCol w:w="582"/>
        <w:gridCol w:w="582"/>
        <w:gridCol w:w="582"/>
        <w:gridCol w:w="582"/>
        <w:tblGridChange w:id="1621">
          <w:tblGrid>
            <w:gridCol w:w="2993"/>
            <w:gridCol w:w="78"/>
            <w:gridCol w:w="1061"/>
            <w:gridCol w:w="108"/>
            <w:gridCol w:w="433"/>
            <w:gridCol w:w="149"/>
            <w:gridCol w:w="418"/>
            <w:gridCol w:w="164"/>
            <w:gridCol w:w="403"/>
            <w:gridCol w:w="179"/>
            <w:gridCol w:w="388"/>
            <w:gridCol w:w="194"/>
            <w:gridCol w:w="373"/>
            <w:gridCol w:w="209"/>
            <w:gridCol w:w="500"/>
            <w:gridCol w:w="82"/>
            <w:gridCol w:w="485"/>
            <w:gridCol w:w="97"/>
            <w:gridCol w:w="470"/>
            <w:gridCol w:w="112"/>
            <w:gridCol w:w="455"/>
            <w:gridCol w:w="127"/>
            <w:gridCol w:w="582"/>
          </w:tblGrid>
        </w:tblGridChange>
      </w:tblGrid>
      <w:tr w:rsidR="006229FF" w:rsidRPr="00D01A4B" w:rsidTr="00932187">
        <w:trPr>
          <w:trHeight w:val="113"/>
          <w:jc w:val="center"/>
          <w:ins w:id="1622" w:author="Tomas Chovanak" w:date="2017-01-11T16:13:00Z"/>
          <w:trPrChange w:id="1623" w:author="Tomas Chovanak" w:date="2017-01-11T16:57:00Z">
            <w:trPr>
              <w:trHeight w:val="113"/>
              <w:jc w:val="center"/>
            </w:trPr>
          </w:trPrChange>
        </w:trPr>
        <w:tc>
          <w:tcPr>
            <w:tcW w:w="3071" w:type="dxa"/>
            <w:vMerge w:val="restart"/>
            <w:vAlign w:val="center"/>
            <w:tcPrChange w:id="1624" w:author="Tomas Chovanak" w:date="2017-01-11T16:57:00Z">
              <w:tcPr>
                <w:tcW w:w="3071" w:type="dxa"/>
                <w:gridSpan w:val="2"/>
                <w:vMerge w:val="restart"/>
                <w:vAlign w:val="center"/>
              </w:tcPr>
            </w:tcPrChange>
          </w:tcPr>
          <w:p w:rsidR="006229FF" w:rsidRPr="00187C9B" w:rsidRDefault="006229FF" w:rsidP="00AC03FB">
            <w:pPr>
              <w:spacing w:line="240" w:lineRule="auto"/>
              <w:jc w:val="center"/>
              <w:rPr>
                <w:ins w:id="1625" w:author="Tomas Chovanak" w:date="2017-01-11T16:13:00Z"/>
                <w:rFonts w:cs="Linux Libertine"/>
                <w:b/>
                <w:sz w:val="16"/>
                <w:szCs w:val="16"/>
                <w:rPrChange w:id="1626" w:author="Tomas Chovanak" w:date="2017-01-11T16:19:00Z">
                  <w:rPr>
                    <w:ins w:id="1627" w:author="Tomas Chovanak" w:date="2017-01-11T16:13:00Z"/>
                    <w:rFonts w:cs="Linux Libertine"/>
                    <w:b/>
                    <w:sz w:val="16"/>
                    <w:szCs w:val="16"/>
                  </w:rPr>
                </w:rPrChange>
              </w:rPr>
            </w:pPr>
            <w:ins w:id="1628" w:author="Tomas Chovanak" w:date="2017-01-11T16:16:00Z">
              <w:r>
                <w:rPr>
                  <w:b/>
                  <w:rPrChange w:id="1629" w:author="Tomas Chovanak" w:date="2017-01-11T16:19:00Z">
                    <w:rPr>
                      <w:b/>
                    </w:rPr>
                  </w:rPrChange>
                </w:rPr>
                <w:t>D</w:t>
              </w:r>
              <w:r w:rsidRPr="00187C9B">
                <w:rPr>
                  <w:b/>
                  <w:rPrChange w:id="1630" w:author="Tomas Chovanak" w:date="2017-01-11T16:19:00Z">
                    <w:rPr/>
                  </w:rPrChange>
                </w:rPr>
                <w:t>escription</w:t>
              </w:r>
            </w:ins>
            <w:ins w:id="1631" w:author="Tomas Chovanak" w:date="2017-01-11T16:19:00Z">
              <w:r>
                <w:rPr>
                  <w:b/>
                </w:rPr>
                <w:t xml:space="preserve"> of </w:t>
              </w:r>
            </w:ins>
          </w:p>
        </w:tc>
        <w:tc>
          <w:tcPr>
            <w:tcW w:w="1169" w:type="dxa"/>
            <w:vMerge w:val="restart"/>
            <w:vAlign w:val="center"/>
            <w:tcPrChange w:id="1632" w:author="Tomas Chovanak" w:date="2017-01-11T16:57:00Z">
              <w:tcPr>
                <w:tcW w:w="1169" w:type="dxa"/>
                <w:gridSpan w:val="2"/>
                <w:vMerge w:val="restart"/>
                <w:vAlign w:val="center"/>
              </w:tcPr>
            </w:tcPrChange>
          </w:tcPr>
          <w:p w:rsidR="006229FF" w:rsidRPr="00187C9B" w:rsidRDefault="006229FF" w:rsidP="00AC03FB">
            <w:pPr>
              <w:spacing w:line="240" w:lineRule="auto"/>
              <w:jc w:val="center"/>
              <w:rPr>
                <w:ins w:id="1633" w:author="Tomas Chovanak" w:date="2017-01-11T16:13:00Z"/>
                <w:rFonts w:cs="Linux Libertine"/>
                <w:b/>
                <w:sz w:val="16"/>
                <w:szCs w:val="16"/>
                <w:rPrChange w:id="1634" w:author="Tomas Chovanak" w:date="2017-01-11T16:21:00Z">
                  <w:rPr>
                    <w:ins w:id="1635" w:author="Tomas Chovanak" w:date="2017-01-11T16:13:00Z"/>
                    <w:rFonts w:cs="Linux Libertine"/>
                    <w:b/>
                    <w:sz w:val="16"/>
                    <w:szCs w:val="16"/>
                  </w:rPr>
                </w:rPrChange>
              </w:rPr>
            </w:pPr>
            <w:ins w:id="1636" w:author="Tomas Chovanak" w:date="2017-01-11T16:16:00Z">
              <w:r>
                <w:rPr>
                  <w:b/>
                  <w:rPrChange w:id="1637" w:author="Tomas Chovanak" w:date="2017-01-11T16:21:00Z">
                    <w:rPr>
                      <w:b/>
                    </w:rPr>
                  </w:rPrChange>
                </w:rPr>
                <w:t>C</w:t>
              </w:r>
              <w:r w:rsidRPr="00187C9B">
                <w:rPr>
                  <w:b/>
                  <w:rPrChange w:id="1638" w:author="Tomas Chovanak" w:date="2017-01-11T16:21:00Z">
                    <w:rPr/>
                  </w:rPrChange>
                </w:rPr>
                <w:t>omputed as</w:t>
              </w:r>
            </w:ins>
          </w:p>
        </w:tc>
        <w:tc>
          <w:tcPr>
            <w:tcW w:w="2910" w:type="dxa"/>
            <w:gridSpan w:val="5"/>
            <w:tcBorders>
              <w:right w:val="thinThickSmallGap" w:sz="24" w:space="0" w:color="auto"/>
            </w:tcBorders>
            <w:vAlign w:val="center"/>
            <w:tcPrChange w:id="1639" w:author="Tomas Chovanak" w:date="2017-01-11T16:57:00Z">
              <w:tcPr>
                <w:tcW w:w="2910" w:type="dxa"/>
                <w:gridSpan w:val="10"/>
                <w:vAlign w:val="center"/>
              </w:tcPr>
            </w:tcPrChange>
          </w:tcPr>
          <w:p w:rsidR="006229FF" w:rsidRDefault="006229FF" w:rsidP="00AC03FB">
            <w:pPr>
              <w:spacing w:line="240" w:lineRule="auto"/>
              <w:jc w:val="center"/>
              <w:rPr>
                <w:ins w:id="1640" w:author="Tomas Chovanak" w:date="2017-01-11T16:13:00Z"/>
                <w:rFonts w:cs="Linux Libertine"/>
                <w:b/>
                <w:sz w:val="16"/>
                <w:szCs w:val="16"/>
              </w:rPr>
            </w:pPr>
            <w:ins w:id="1641" w:author="Tomas Chovanak" w:date="2017-01-11T16:17:00Z">
              <w:r>
                <w:rPr>
                  <w:rFonts w:cs="Linux Libertine"/>
                  <w:b/>
                  <w:sz w:val="16"/>
                  <w:szCs w:val="16"/>
                </w:rPr>
                <w:t>ALEF</w:t>
              </w:r>
            </w:ins>
          </w:p>
        </w:tc>
        <w:tc>
          <w:tcPr>
            <w:tcW w:w="2910" w:type="dxa"/>
            <w:gridSpan w:val="5"/>
            <w:tcBorders>
              <w:left w:val="thinThickSmallGap" w:sz="24" w:space="0" w:color="auto"/>
            </w:tcBorders>
            <w:vAlign w:val="center"/>
            <w:tcPrChange w:id="1642" w:author="Tomas Chovanak" w:date="2017-01-11T16:57:00Z">
              <w:tcPr>
                <w:tcW w:w="2910" w:type="dxa"/>
                <w:gridSpan w:val="9"/>
                <w:vAlign w:val="center"/>
              </w:tcPr>
            </w:tcPrChange>
          </w:tcPr>
          <w:p w:rsidR="006229FF" w:rsidRDefault="006229FF" w:rsidP="00AC03FB">
            <w:pPr>
              <w:spacing w:line="240" w:lineRule="auto"/>
              <w:jc w:val="center"/>
              <w:rPr>
                <w:ins w:id="1643" w:author="Tomas Chovanak" w:date="2017-01-11T16:17:00Z"/>
                <w:rFonts w:cs="Linux Libertine"/>
                <w:b/>
                <w:sz w:val="16"/>
                <w:szCs w:val="16"/>
              </w:rPr>
            </w:pPr>
            <w:ins w:id="1644" w:author="Tomas Chovanak" w:date="2017-01-11T16:18:00Z">
              <w:r>
                <w:rPr>
                  <w:rFonts w:cs="Linux Libertine"/>
                  <w:b/>
                  <w:sz w:val="16"/>
                  <w:szCs w:val="16"/>
                </w:rPr>
                <w:t>NEWSPAPERS PORTAL</w:t>
              </w:r>
            </w:ins>
          </w:p>
        </w:tc>
      </w:tr>
      <w:tr w:rsidR="006229FF" w:rsidRPr="00D01A4B" w:rsidTr="00932187">
        <w:trPr>
          <w:trHeight w:val="113"/>
          <w:jc w:val="center"/>
          <w:ins w:id="1645" w:author="Tomas Chovanak" w:date="2017-01-11T16:41:00Z"/>
          <w:trPrChange w:id="1646" w:author="Tomas Chovanak" w:date="2017-01-11T16:58:00Z">
            <w:trPr>
              <w:trHeight w:val="113"/>
              <w:jc w:val="center"/>
            </w:trPr>
          </w:trPrChange>
        </w:trPr>
        <w:tc>
          <w:tcPr>
            <w:tcW w:w="3071" w:type="dxa"/>
            <w:vMerge/>
            <w:tcBorders>
              <w:bottom w:val="double" w:sz="4" w:space="0" w:color="auto"/>
            </w:tcBorders>
            <w:vAlign w:val="center"/>
            <w:tcPrChange w:id="1647" w:author="Tomas Chovanak" w:date="2017-01-11T16:58:00Z">
              <w:tcPr>
                <w:tcW w:w="3071" w:type="dxa"/>
                <w:gridSpan w:val="2"/>
                <w:vMerge/>
                <w:vAlign w:val="center"/>
              </w:tcPr>
            </w:tcPrChange>
          </w:tcPr>
          <w:p w:rsidR="006229FF" w:rsidRDefault="006229FF" w:rsidP="006229FF">
            <w:pPr>
              <w:spacing w:line="240" w:lineRule="auto"/>
              <w:jc w:val="center"/>
              <w:rPr>
                <w:ins w:id="1648" w:author="Tomas Chovanak" w:date="2017-01-11T16:41:00Z"/>
                <w:b/>
                <w:rPrChange w:id="1649" w:author="Tomas Chovanak" w:date="2017-01-11T16:19:00Z">
                  <w:rPr>
                    <w:ins w:id="1650" w:author="Tomas Chovanak" w:date="2017-01-11T16:41:00Z"/>
                    <w:b/>
                  </w:rPr>
                </w:rPrChange>
              </w:rPr>
            </w:pPr>
          </w:p>
        </w:tc>
        <w:tc>
          <w:tcPr>
            <w:tcW w:w="1169" w:type="dxa"/>
            <w:vMerge/>
            <w:tcBorders>
              <w:bottom w:val="double" w:sz="4" w:space="0" w:color="auto"/>
            </w:tcBorders>
            <w:vAlign w:val="center"/>
            <w:tcPrChange w:id="1651" w:author="Tomas Chovanak" w:date="2017-01-11T16:58:00Z">
              <w:tcPr>
                <w:tcW w:w="1169" w:type="dxa"/>
                <w:gridSpan w:val="2"/>
                <w:vMerge/>
                <w:vAlign w:val="center"/>
              </w:tcPr>
            </w:tcPrChange>
          </w:tcPr>
          <w:p w:rsidR="006229FF" w:rsidRDefault="006229FF" w:rsidP="006229FF">
            <w:pPr>
              <w:spacing w:line="240" w:lineRule="auto"/>
              <w:jc w:val="center"/>
              <w:rPr>
                <w:ins w:id="1652" w:author="Tomas Chovanak" w:date="2017-01-11T16:41:00Z"/>
                <w:b/>
                <w:rPrChange w:id="1653" w:author="Tomas Chovanak" w:date="2017-01-11T16:21:00Z">
                  <w:rPr>
                    <w:ins w:id="1654" w:author="Tomas Chovanak" w:date="2017-01-11T16:41:00Z"/>
                    <w:b/>
                  </w:rPr>
                </w:rPrChange>
              </w:rPr>
            </w:pPr>
          </w:p>
        </w:tc>
        <w:tc>
          <w:tcPr>
            <w:tcW w:w="582" w:type="dxa"/>
            <w:tcBorders>
              <w:bottom w:val="double" w:sz="4" w:space="0" w:color="auto"/>
            </w:tcBorders>
            <w:vAlign w:val="center"/>
            <w:tcPrChange w:id="1655" w:author="Tomas Chovanak" w:date="2017-01-11T16:58:00Z">
              <w:tcPr>
                <w:tcW w:w="582" w:type="dxa"/>
                <w:gridSpan w:val="2"/>
                <w:vAlign w:val="center"/>
              </w:tcPr>
            </w:tcPrChange>
          </w:tcPr>
          <w:p w:rsidR="006229FF" w:rsidRDefault="006229FF" w:rsidP="006229FF">
            <w:pPr>
              <w:spacing w:line="240" w:lineRule="auto"/>
              <w:jc w:val="center"/>
              <w:rPr>
                <w:ins w:id="1656" w:author="Tomas Chovanak" w:date="2017-01-11T16:41:00Z"/>
                <w:rFonts w:cs="Linux Libertine"/>
                <w:b/>
                <w:sz w:val="16"/>
                <w:szCs w:val="16"/>
              </w:rPr>
            </w:pPr>
            <w:ins w:id="1657" w:author="Tomas Chovanak" w:date="2017-01-11T16:42:00Z">
              <w:r>
                <w:rPr>
                  <w:rFonts w:cs="Linux Libertine"/>
                  <w:b/>
                  <w:sz w:val="16"/>
                  <w:szCs w:val="16"/>
                </w:rPr>
                <w:t>P@1</w:t>
              </w:r>
            </w:ins>
          </w:p>
        </w:tc>
        <w:tc>
          <w:tcPr>
            <w:tcW w:w="582" w:type="dxa"/>
            <w:tcBorders>
              <w:bottom w:val="double" w:sz="4" w:space="0" w:color="auto"/>
            </w:tcBorders>
            <w:vAlign w:val="center"/>
            <w:tcPrChange w:id="1658" w:author="Tomas Chovanak" w:date="2017-01-11T16:58:00Z">
              <w:tcPr>
                <w:tcW w:w="582" w:type="dxa"/>
                <w:gridSpan w:val="2"/>
                <w:vAlign w:val="center"/>
              </w:tcPr>
            </w:tcPrChange>
          </w:tcPr>
          <w:p w:rsidR="006229FF" w:rsidRDefault="006229FF" w:rsidP="006229FF">
            <w:pPr>
              <w:spacing w:line="240" w:lineRule="auto"/>
              <w:jc w:val="center"/>
              <w:rPr>
                <w:ins w:id="1659" w:author="Tomas Chovanak" w:date="2017-01-11T16:41:00Z"/>
                <w:rFonts w:cs="Linux Libertine"/>
                <w:b/>
                <w:sz w:val="16"/>
                <w:szCs w:val="16"/>
              </w:rPr>
            </w:pPr>
            <w:ins w:id="1660" w:author="Tomas Chovanak" w:date="2017-01-11T16:42:00Z">
              <w:r>
                <w:rPr>
                  <w:rFonts w:cs="Linux Libertine"/>
                  <w:b/>
                  <w:sz w:val="16"/>
                  <w:szCs w:val="16"/>
                </w:rPr>
                <w:t>P@2</w:t>
              </w:r>
            </w:ins>
          </w:p>
        </w:tc>
        <w:tc>
          <w:tcPr>
            <w:tcW w:w="582" w:type="dxa"/>
            <w:tcBorders>
              <w:bottom w:val="double" w:sz="4" w:space="0" w:color="auto"/>
            </w:tcBorders>
            <w:vAlign w:val="center"/>
            <w:tcPrChange w:id="1661" w:author="Tomas Chovanak" w:date="2017-01-11T16:58:00Z">
              <w:tcPr>
                <w:tcW w:w="582" w:type="dxa"/>
                <w:gridSpan w:val="2"/>
                <w:vAlign w:val="center"/>
              </w:tcPr>
            </w:tcPrChange>
          </w:tcPr>
          <w:p w:rsidR="006229FF" w:rsidRDefault="006229FF" w:rsidP="006229FF">
            <w:pPr>
              <w:spacing w:line="240" w:lineRule="auto"/>
              <w:jc w:val="center"/>
              <w:rPr>
                <w:ins w:id="1662" w:author="Tomas Chovanak" w:date="2017-01-11T16:41:00Z"/>
                <w:rFonts w:cs="Linux Libertine"/>
                <w:b/>
                <w:sz w:val="16"/>
                <w:szCs w:val="16"/>
              </w:rPr>
            </w:pPr>
            <w:ins w:id="1663" w:author="Tomas Chovanak" w:date="2017-01-11T16:42:00Z">
              <w:r>
                <w:rPr>
                  <w:rFonts w:cs="Linux Libertine"/>
                  <w:b/>
                  <w:sz w:val="16"/>
                  <w:szCs w:val="16"/>
                </w:rPr>
                <w:t>P@3</w:t>
              </w:r>
            </w:ins>
          </w:p>
        </w:tc>
        <w:tc>
          <w:tcPr>
            <w:tcW w:w="582" w:type="dxa"/>
            <w:tcBorders>
              <w:bottom w:val="double" w:sz="4" w:space="0" w:color="auto"/>
            </w:tcBorders>
            <w:vAlign w:val="center"/>
            <w:tcPrChange w:id="1664" w:author="Tomas Chovanak" w:date="2017-01-11T16:58:00Z">
              <w:tcPr>
                <w:tcW w:w="582" w:type="dxa"/>
                <w:gridSpan w:val="2"/>
                <w:vAlign w:val="center"/>
              </w:tcPr>
            </w:tcPrChange>
          </w:tcPr>
          <w:p w:rsidR="006229FF" w:rsidRDefault="006229FF" w:rsidP="006229FF">
            <w:pPr>
              <w:spacing w:line="240" w:lineRule="auto"/>
              <w:jc w:val="center"/>
              <w:rPr>
                <w:ins w:id="1665" w:author="Tomas Chovanak" w:date="2017-01-11T16:41:00Z"/>
                <w:rFonts w:cs="Linux Libertine"/>
                <w:b/>
                <w:sz w:val="16"/>
                <w:szCs w:val="16"/>
              </w:rPr>
            </w:pPr>
            <w:ins w:id="1666" w:author="Tomas Chovanak" w:date="2017-01-11T16:42:00Z">
              <w:r>
                <w:rPr>
                  <w:rFonts w:cs="Linux Libertine"/>
                  <w:b/>
                  <w:sz w:val="16"/>
                  <w:szCs w:val="16"/>
                </w:rPr>
                <w:t>P@4</w:t>
              </w:r>
            </w:ins>
          </w:p>
        </w:tc>
        <w:tc>
          <w:tcPr>
            <w:tcW w:w="582" w:type="dxa"/>
            <w:tcBorders>
              <w:bottom w:val="double" w:sz="4" w:space="0" w:color="auto"/>
              <w:right w:val="thinThickSmallGap" w:sz="24" w:space="0" w:color="auto"/>
            </w:tcBorders>
            <w:vAlign w:val="center"/>
            <w:tcPrChange w:id="1667" w:author="Tomas Chovanak" w:date="2017-01-11T16:58:00Z">
              <w:tcPr>
                <w:tcW w:w="582" w:type="dxa"/>
                <w:gridSpan w:val="2"/>
                <w:vAlign w:val="center"/>
              </w:tcPr>
            </w:tcPrChange>
          </w:tcPr>
          <w:p w:rsidR="006229FF" w:rsidRDefault="006229FF" w:rsidP="006229FF">
            <w:pPr>
              <w:spacing w:line="240" w:lineRule="auto"/>
              <w:jc w:val="center"/>
              <w:rPr>
                <w:ins w:id="1668" w:author="Tomas Chovanak" w:date="2017-01-11T16:41:00Z"/>
                <w:rFonts w:cs="Linux Libertine"/>
                <w:b/>
                <w:sz w:val="16"/>
                <w:szCs w:val="16"/>
              </w:rPr>
            </w:pPr>
            <w:ins w:id="1669" w:author="Tomas Chovanak" w:date="2017-01-11T16:42:00Z">
              <w:r>
                <w:rPr>
                  <w:rFonts w:cs="Linux Libertine"/>
                  <w:b/>
                  <w:sz w:val="16"/>
                  <w:szCs w:val="16"/>
                </w:rPr>
                <w:t>P@5</w:t>
              </w:r>
            </w:ins>
          </w:p>
        </w:tc>
        <w:tc>
          <w:tcPr>
            <w:tcW w:w="582" w:type="dxa"/>
            <w:tcBorders>
              <w:left w:val="thinThickSmallGap" w:sz="24" w:space="0" w:color="auto"/>
              <w:bottom w:val="double" w:sz="4" w:space="0" w:color="auto"/>
            </w:tcBorders>
            <w:vAlign w:val="center"/>
            <w:tcPrChange w:id="1670" w:author="Tomas Chovanak" w:date="2017-01-11T16:58:00Z">
              <w:tcPr>
                <w:tcW w:w="582" w:type="dxa"/>
                <w:gridSpan w:val="2"/>
                <w:vAlign w:val="center"/>
              </w:tcPr>
            </w:tcPrChange>
          </w:tcPr>
          <w:p w:rsidR="006229FF" w:rsidRDefault="006229FF" w:rsidP="006229FF">
            <w:pPr>
              <w:spacing w:line="240" w:lineRule="auto"/>
              <w:jc w:val="center"/>
              <w:rPr>
                <w:ins w:id="1671" w:author="Tomas Chovanak" w:date="2017-01-11T16:41:00Z"/>
                <w:rFonts w:cs="Linux Libertine"/>
                <w:b/>
                <w:sz w:val="16"/>
                <w:szCs w:val="16"/>
              </w:rPr>
            </w:pPr>
            <w:ins w:id="1672" w:author="Tomas Chovanak" w:date="2017-01-11T16:42:00Z">
              <w:r>
                <w:rPr>
                  <w:rFonts w:cs="Linux Libertine"/>
                  <w:b/>
                  <w:sz w:val="16"/>
                  <w:szCs w:val="16"/>
                </w:rPr>
                <w:t>P@1</w:t>
              </w:r>
            </w:ins>
          </w:p>
        </w:tc>
        <w:tc>
          <w:tcPr>
            <w:tcW w:w="582" w:type="dxa"/>
            <w:tcBorders>
              <w:bottom w:val="double" w:sz="4" w:space="0" w:color="auto"/>
            </w:tcBorders>
            <w:vAlign w:val="center"/>
            <w:tcPrChange w:id="1673" w:author="Tomas Chovanak" w:date="2017-01-11T16:58:00Z">
              <w:tcPr>
                <w:tcW w:w="582" w:type="dxa"/>
                <w:gridSpan w:val="2"/>
                <w:vAlign w:val="center"/>
              </w:tcPr>
            </w:tcPrChange>
          </w:tcPr>
          <w:p w:rsidR="006229FF" w:rsidRDefault="006229FF" w:rsidP="006229FF">
            <w:pPr>
              <w:spacing w:line="240" w:lineRule="auto"/>
              <w:jc w:val="center"/>
              <w:rPr>
                <w:ins w:id="1674" w:author="Tomas Chovanak" w:date="2017-01-11T16:41:00Z"/>
                <w:rFonts w:cs="Linux Libertine"/>
                <w:b/>
                <w:sz w:val="16"/>
                <w:szCs w:val="16"/>
              </w:rPr>
            </w:pPr>
            <w:ins w:id="1675" w:author="Tomas Chovanak" w:date="2017-01-11T16:42:00Z">
              <w:r>
                <w:rPr>
                  <w:rFonts w:cs="Linux Libertine"/>
                  <w:b/>
                  <w:sz w:val="16"/>
                  <w:szCs w:val="16"/>
                </w:rPr>
                <w:t>P@2</w:t>
              </w:r>
            </w:ins>
          </w:p>
        </w:tc>
        <w:tc>
          <w:tcPr>
            <w:tcW w:w="582" w:type="dxa"/>
            <w:tcBorders>
              <w:bottom w:val="double" w:sz="4" w:space="0" w:color="auto"/>
            </w:tcBorders>
            <w:vAlign w:val="center"/>
            <w:tcPrChange w:id="1676" w:author="Tomas Chovanak" w:date="2017-01-11T16:58:00Z">
              <w:tcPr>
                <w:tcW w:w="582" w:type="dxa"/>
                <w:gridSpan w:val="2"/>
                <w:vAlign w:val="center"/>
              </w:tcPr>
            </w:tcPrChange>
          </w:tcPr>
          <w:p w:rsidR="006229FF" w:rsidRDefault="006229FF" w:rsidP="006229FF">
            <w:pPr>
              <w:spacing w:line="240" w:lineRule="auto"/>
              <w:jc w:val="center"/>
              <w:rPr>
                <w:ins w:id="1677" w:author="Tomas Chovanak" w:date="2017-01-11T16:41:00Z"/>
                <w:rFonts w:cs="Linux Libertine"/>
                <w:b/>
                <w:sz w:val="16"/>
                <w:szCs w:val="16"/>
              </w:rPr>
            </w:pPr>
            <w:ins w:id="1678" w:author="Tomas Chovanak" w:date="2017-01-11T16:42:00Z">
              <w:r>
                <w:rPr>
                  <w:rFonts w:cs="Linux Libertine"/>
                  <w:b/>
                  <w:sz w:val="16"/>
                  <w:szCs w:val="16"/>
                </w:rPr>
                <w:t>P@3</w:t>
              </w:r>
            </w:ins>
          </w:p>
        </w:tc>
        <w:tc>
          <w:tcPr>
            <w:tcW w:w="582" w:type="dxa"/>
            <w:tcBorders>
              <w:bottom w:val="double" w:sz="4" w:space="0" w:color="auto"/>
            </w:tcBorders>
            <w:vAlign w:val="center"/>
            <w:tcPrChange w:id="1679" w:author="Tomas Chovanak" w:date="2017-01-11T16:58:00Z">
              <w:tcPr>
                <w:tcW w:w="582" w:type="dxa"/>
                <w:gridSpan w:val="2"/>
                <w:vAlign w:val="center"/>
              </w:tcPr>
            </w:tcPrChange>
          </w:tcPr>
          <w:p w:rsidR="006229FF" w:rsidRDefault="006229FF" w:rsidP="006229FF">
            <w:pPr>
              <w:spacing w:line="240" w:lineRule="auto"/>
              <w:jc w:val="center"/>
              <w:rPr>
                <w:ins w:id="1680" w:author="Tomas Chovanak" w:date="2017-01-11T16:41:00Z"/>
                <w:rFonts w:cs="Linux Libertine"/>
                <w:b/>
                <w:sz w:val="16"/>
                <w:szCs w:val="16"/>
              </w:rPr>
            </w:pPr>
            <w:ins w:id="1681" w:author="Tomas Chovanak" w:date="2017-01-11T16:42:00Z">
              <w:r>
                <w:rPr>
                  <w:rFonts w:cs="Linux Libertine"/>
                  <w:b/>
                  <w:sz w:val="16"/>
                  <w:szCs w:val="16"/>
                </w:rPr>
                <w:t>P@4</w:t>
              </w:r>
            </w:ins>
          </w:p>
        </w:tc>
        <w:tc>
          <w:tcPr>
            <w:tcW w:w="582" w:type="dxa"/>
            <w:tcBorders>
              <w:bottom w:val="double" w:sz="4" w:space="0" w:color="auto"/>
            </w:tcBorders>
            <w:vAlign w:val="center"/>
            <w:tcPrChange w:id="1682" w:author="Tomas Chovanak" w:date="2017-01-11T16:58:00Z">
              <w:tcPr>
                <w:tcW w:w="582" w:type="dxa"/>
                <w:vAlign w:val="center"/>
              </w:tcPr>
            </w:tcPrChange>
          </w:tcPr>
          <w:p w:rsidR="006229FF" w:rsidRDefault="006229FF" w:rsidP="006229FF">
            <w:pPr>
              <w:spacing w:line="240" w:lineRule="auto"/>
              <w:jc w:val="center"/>
              <w:rPr>
                <w:ins w:id="1683" w:author="Tomas Chovanak" w:date="2017-01-11T16:41:00Z"/>
                <w:rFonts w:cs="Linux Libertine"/>
                <w:b/>
                <w:sz w:val="16"/>
                <w:szCs w:val="16"/>
              </w:rPr>
            </w:pPr>
            <w:ins w:id="1684" w:author="Tomas Chovanak" w:date="2017-01-11T16:42:00Z">
              <w:r>
                <w:rPr>
                  <w:rFonts w:cs="Linux Libertine"/>
                  <w:b/>
                  <w:sz w:val="16"/>
                  <w:szCs w:val="16"/>
                </w:rPr>
                <w:t>P@5</w:t>
              </w:r>
            </w:ins>
          </w:p>
        </w:tc>
      </w:tr>
      <w:tr w:rsidR="006229FF" w:rsidRPr="00D01A4B" w:rsidTr="00932187">
        <w:trPr>
          <w:trHeight w:val="113"/>
          <w:jc w:val="center"/>
          <w:ins w:id="1685" w:author="Tomas Chovanak" w:date="2017-01-11T16:13:00Z"/>
          <w:trPrChange w:id="1686" w:author="Tomas Chovanak" w:date="2017-01-11T16:58:00Z">
            <w:trPr>
              <w:trHeight w:val="113"/>
              <w:jc w:val="center"/>
            </w:trPr>
          </w:trPrChange>
        </w:trPr>
        <w:tc>
          <w:tcPr>
            <w:tcW w:w="3071" w:type="dxa"/>
            <w:tcBorders>
              <w:top w:val="double" w:sz="4" w:space="0" w:color="auto"/>
            </w:tcBorders>
            <w:shd w:val="clear" w:color="auto" w:fill="auto"/>
            <w:vAlign w:val="center"/>
            <w:tcPrChange w:id="1687" w:author="Tomas Chovanak" w:date="2017-01-11T16:58:00Z">
              <w:tcPr>
                <w:tcW w:w="2993" w:type="dxa"/>
                <w:shd w:val="clear" w:color="auto" w:fill="auto"/>
                <w:vAlign w:val="center"/>
              </w:tcPr>
            </w:tcPrChange>
          </w:tcPr>
          <w:p w:rsidR="006229FF" w:rsidRPr="00427708" w:rsidRDefault="006229FF" w:rsidP="007F2323">
            <w:pPr>
              <w:spacing w:line="240" w:lineRule="auto"/>
              <w:jc w:val="left"/>
              <w:rPr>
                <w:ins w:id="1688" w:author="Tomas Chovanak" w:date="2017-01-11T16:13:00Z"/>
                <w:rFonts w:cs="Linux Libertine"/>
                <w:sz w:val="16"/>
                <w:szCs w:val="16"/>
                <w:rPrChange w:id="1689" w:author="Tomas Chovanak" w:date="2017-01-11T16:25:00Z">
                  <w:rPr>
                    <w:ins w:id="1690" w:author="Tomas Chovanak" w:date="2017-01-11T16:13:00Z"/>
                    <w:rFonts w:cs="Linux Libertine"/>
                    <w:b/>
                    <w:sz w:val="16"/>
                    <w:szCs w:val="16"/>
                  </w:rPr>
                </w:rPrChange>
              </w:rPr>
              <w:pPrChange w:id="1691" w:author="Tomas Chovanak" w:date="2017-01-11T16:46:00Z">
                <w:pPr>
                  <w:spacing w:line="240" w:lineRule="auto"/>
                  <w:jc w:val="center"/>
                </w:pPr>
              </w:pPrChange>
            </w:pPr>
            <w:ins w:id="1692" w:author="Tomas Chovanak" w:date="2017-01-11T16:18:00Z">
              <w:r w:rsidRPr="00427708">
                <w:rPr>
                  <w:rFonts w:cs="Linux Libertine"/>
                  <w:sz w:val="16"/>
                  <w:szCs w:val="16"/>
                  <w:rPrChange w:id="1693" w:author="Tomas Chovanak" w:date="2017-01-11T16:25:00Z">
                    <w:rPr>
                      <w:rFonts w:cs="Linux Libertine"/>
                      <w:b/>
                      <w:sz w:val="16"/>
                      <w:szCs w:val="16"/>
                    </w:rPr>
                  </w:rPrChange>
                </w:rPr>
                <w:t>Precision gained if always perfect at choosing between usage of group or global patterns</w:t>
              </w:r>
            </w:ins>
          </w:p>
        </w:tc>
        <w:tc>
          <w:tcPr>
            <w:tcW w:w="1169" w:type="dxa"/>
            <w:tcBorders>
              <w:top w:val="double" w:sz="4" w:space="0" w:color="auto"/>
            </w:tcBorders>
            <w:shd w:val="clear" w:color="auto" w:fill="auto"/>
            <w:vAlign w:val="center"/>
            <w:tcPrChange w:id="1694" w:author="Tomas Chovanak" w:date="2017-01-11T16:58:00Z">
              <w:tcPr>
                <w:tcW w:w="1139" w:type="dxa"/>
                <w:gridSpan w:val="2"/>
                <w:shd w:val="clear" w:color="auto" w:fill="auto"/>
                <w:vAlign w:val="center"/>
              </w:tcPr>
            </w:tcPrChange>
          </w:tcPr>
          <w:p w:rsidR="006229FF" w:rsidRPr="00427708" w:rsidRDefault="006229FF" w:rsidP="006229FF">
            <w:pPr>
              <w:spacing w:line="240" w:lineRule="auto"/>
              <w:jc w:val="center"/>
              <w:rPr>
                <w:ins w:id="1695" w:author="Tomas Chovanak" w:date="2017-01-11T16:13:00Z"/>
                <w:rFonts w:cs="Linux Libertine"/>
                <w:sz w:val="16"/>
                <w:szCs w:val="16"/>
                <w:rPrChange w:id="1696" w:author="Tomas Chovanak" w:date="2017-01-11T16:25:00Z">
                  <w:rPr>
                    <w:ins w:id="1697" w:author="Tomas Chovanak" w:date="2017-01-11T16:13:00Z"/>
                    <w:rFonts w:cs="Linux Libertine"/>
                    <w:b/>
                    <w:sz w:val="16"/>
                    <w:szCs w:val="16"/>
                  </w:rPr>
                </w:rPrChange>
              </w:rPr>
              <w:pPrChange w:id="1698" w:author="Tomas Chovanak" w:date="2017-01-11T16:40:00Z">
                <w:pPr>
                  <w:spacing w:line="240" w:lineRule="auto"/>
                  <w:jc w:val="center"/>
                </w:pPr>
              </w:pPrChange>
            </w:pPr>
            <w:ins w:id="1699" w:author="Tomas Chovanak" w:date="2017-01-11T16:22:00Z">
              <w:r w:rsidRPr="00427708">
                <w:rPr>
                  <w:rFonts w:cs="Linux Libertine"/>
                  <w:sz w:val="16"/>
                  <w:szCs w:val="16"/>
                  <w:rPrChange w:id="1700" w:author="Tomas Chovanak" w:date="2017-01-11T16:25:00Z">
                    <w:rPr>
                      <w:rFonts w:cs="Linux Libertine"/>
                      <w:b/>
                      <w:sz w:val="16"/>
                      <w:szCs w:val="16"/>
                    </w:rPr>
                  </w:rPrChange>
                </w:rPr>
                <w:t>H111+H110+H101+H100+H011+H010</w:t>
              </w:r>
            </w:ins>
          </w:p>
        </w:tc>
        <w:tc>
          <w:tcPr>
            <w:tcW w:w="582" w:type="dxa"/>
            <w:tcBorders>
              <w:top w:val="double" w:sz="4" w:space="0" w:color="auto"/>
            </w:tcBorders>
            <w:shd w:val="clear" w:color="auto" w:fill="auto"/>
            <w:vAlign w:val="center"/>
            <w:tcPrChange w:id="1701" w:author="Tomas Chovanak" w:date="2017-01-11T16:58:00Z">
              <w:tcPr>
                <w:tcW w:w="541" w:type="dxa"/>
                <w:gridSpan w:val="2"/>
                <w:shd w:val="clear" w:color="auto" w:fill="auto"/>
                <w:vAlign w:val="center"/>
              </w:tcPr>
            </w:tcPrChange>
          </w:tcPr>
          <w:p w:rsidR="006229FF" w:rsidRPr="00D01A4B" w:rsidRDefault="006229FF" w:rsidP="006229FF">
            <w:pPr>
              <w:spacing w:line="240" w:lineRule="auto"/>
              <w:rPr>
                <w:ins w:id="1702" w:author="Tomas Chovanak" w:date="2017-01-11T16:13:00Z"/>
                <w:rFonts w:cs="Linux Libertine"/>
                <w:b/>
                <w:sz w:val="16"/>
                <w:szCs w:val="16"/>
              </w:rPr>
              <w:pPrChange w:id="1703" w:author="Tomas Chovanak" w:date="2017-01-11T16:31:00Z">
                <w:pPr>
                  <w:spacing w:line="240" w:lineRule="auto"/>
                  <w:jc w:val="center"/>
                </w:pPr>
              </w:pPrChange>
            </w:pPr>
            <w:ins w:id="1704" w:author="Tomas Chovanak" w:date="2017-01-11T16:31:00Z">
              <w:r>
                <w:rPr>
                  <w:rFonts w:cs="Linux Libertine"/>
                  <w:b/>
                  <w:sz w:val="16"/>
                  <w:szCs w:val="16"/>
                </w:rPr>
                <w:t>55.14</w:t>
              </w:r>
            </w:ins>
          </w:p>
        </w:tc>
        <w:tc>
          <w:tcPr>
            <w:tcW w:w="582" w:type="dxa"/>
            <w:tcBorders>
              <w:top w:val="double" w:sz="4" w:space="0" w:color="auto"/>
            </w:tcBorders>
            <w:shd w:val="clear" w:color="auto" w:fill="auto"/>
            <w:vAlign w:val="center"/>
            <w:tcPrChange w:id="1705" w:author="Tomas Chovanak" w:date="2017-01-11T16:58:00Z">
              <w:tcPr>
                <w:tcW w:w="567" w:type="dxa"/>
                <w:gridSpan w:val="2"/>
                <w:shd w:val="clear" w:color="auto" w:fill="auto"/>
                <w:vAlign w:val="center"/>
              </w:tcPr>
            </w:tcPrChange>
          </w:tcPr>
          <w:p w:rsidR="006229FF" w:rsidRPr="00D01A4B" w:rsidRDefault="006229FF" w:rsidP="006229FF">
            <w:pPr>
              <w:spacing w:line="240" w:lineRule="auto"/>
              <w:rPr>
                <w:ins w:id="1706" w:author="Tomas Chovanak" w:date="2017-01-11T16:13:00Z"/>
                <w:rFonts w:cs="Linux Libertine"/>
                <w:b/>
                <w:sz w:val="16"/>
                <w:szCs w:val="16"/>
              </w:rPr>
              <w:pPrChange w:id="1707" w:author="Tomas Chovanak" w:date="2017-01-11T16:31:00Z">
                <w:pPr>
                  <w:spacing w:line="240" w:lineRule="auto"/>
                  <w:jc w:val="center"/>
                </w:pPr>
              </w:pPrChange>
            </w:pPr>
            <w:ins w:id="1708" w:author="Tomas Chovanak" w:date="2017-01-11T16:31:00Z">
              <w:r>
                <w:rPr>
                  <w:rFonts w:cs="Linux Libertine"/>
                  <w:b/>
                  <w:sz w:val="16"/>
                  <w:szCs w:val="16"/>
                </w:rPr>
                <w:t>57.02</w:t>
              </w:r>
            </w:ins>
          </w:p>
        </w:tc>
        <w:tc>
          <w:tcPr>
            <w:tcW w:w="582" w:type="dxa"/>
            <w:tcBorders>
              <w:top w:val="double" w:sz="4" w:space="0" w:color="auto"/>
            </w:tcBorders>
            <w:shd w:val="clear" w:color="auto" w:fill="auto"/>
            <w:vAlign w:val="center"/>
            <w:tcPrChange w:id="1709" w:author="Tomas Chovanak" w:date="2017-01-11T16:58:00Z">
              <w:tcPr>
                <w:tcW w:w="567" w:type="dxa"/>
                <w:gridSpan w:val="2"/>
                <w:shd w:val="clear" w:color="auto" w:fill="auto"/>
                <w:vAlign w:val="center"/>
              </w:tcPr>
            </w:tcPrChange>
          </w:tcPr>
          <w:p w:rsidR="006229FF" w:rsidRPr="00D01A4B" w:rsidRDefault="006229FF" w:rsidP="006229FF">
            <w:pPr>
              <w:spacing w:line="240" w:lineRule="auto"/>
              <w:rPr>
                <w:ins w:id="1710" w:author="Tomas Chovanak" w:date="2017-01-11T16:13:00Z"/>
                <w:rFonts w:cs="Linux Libertine"/>
                <w:b/>
                <w:sz w:val="16"/>
                <w:szCs w:val="16"/>
              </w:rPr>
              <w:pPrChange w:id="1711" w:author="Tomas Chovanak" w:date="2017-01-11T16:31:00Z">
                <w:pPr>
                  <w:spacing w:line="240" w:lineRule="auto"/>
                  <w:jc w:val="center"/>
                </w:pPr>
              </w:pPrChange>
            </w:pPr>
            <w:ins w:id="1712" w:author="Tomas Chovanak" w:date="2017-01-11T16:31:00Z">
              <w:r>
                <w:rPr>
                  <w:rFonts w:cs="Linux Libertine"/>
                  <w:b/>
                  <w:sz w:val="16"/>
                  <w:szCs w:val="16"/>
                </w:rPr>
                <w:t>58.40</w:t>
              </w:r>
            </w:ins>
          </w:p>
        </w:tc>
        <w:tc>
          <w:tcPr>
            <w:tcW w:w="582" w:type="dxa"/>
            <w:tcBorders>
              <w:top w:val="double" w:sz="4" w:space="0" w:color="auto"/>
            </w:tcBorders>
            <w:shd w:val="clear" w:color="auto" w:fill="auto"/>
            <w:vAlign w:val="center"/>
            <w:tcPrChange w:id="1713" w:author="Tomas Chovanak" w:date="2017-01-11T16:58:00Z">
              <w:tcPr>
                <w:tcW w:w="567" w:type="dxa"/>
                <w:gridSpan w:val="2"/>
                <w:shd w:val="clear" w:color="auto" w:fill="auto"/>
                <w:vAlign w:val="center"/>
              </w:tcPr>
            </w:tcPrChange>
          </w:tcPr>
          <w:p w:rsidR="006229FF" w:rsidRPr="00D01A4B" w:rsidRDefault="006229FF" w:rsidP="006229FF">
            <w:pPr>
              <w:spacing w:line="240" w:lineRule="auto"/>
              <w:rPr>
                <w:ins w:id="1714" w:author="Tomas Chovanak" w:date="2017-01-11T16:13:00Z"/>
                <w:rFonts w:cs="Linux Libertine"/>
                <w:b/>
                <w:sz w:val="16"/>
                <w:szCs w:val="16"/>
              </w:rPr>
              <w:pPrChange w:id="1715" w:author="Tomas Chovanak" w:date="2017-01-11T16:31:00Z">
                <w:pPr>
                  <w:spacing w:line="240" w:lineRule="auto"/>
                  <w:jc w:val="center"/>
                </w:pPr>
              </w:pPrChange>
            </w:pPr>
            <w:ins w:id="1716" w:author="Tomas Chovanak" w:date="2017-01-11T16:31:00Z">
              <w:r>
                <w:rPr>
                  <w:rFonts w:cs="Linux Libertine"/>
                  <w:b/>
                  <w:sz w:val="16"/>
                  <w:szCs w:val="16"/>
                </w:rPr>
                <w:t>59.06</w:t>
              </w:r>
            </w:ins>
          </w:p>
        </w:tc>
        <w:tc>
          <w:tcPr>
            <w:tcW w:w="582" w:type="dxa"/>
            <w:tcBorders>
              <w:top w:val="double" w:sz="4" w:space="0" w:color="auto"/>
              <w:right w:val="thinThickSmallGap" w:sz="24" w:space="0" w:color="auto"/>
            </w:tcBorders>
            <w:vAlign w:val="center"/>
            <w:tcPrChange w:id="1717" w:author="Tomas Chovanak" w:date="2017-01-11T16:58:00Z">
              <w:tcPr>
                <w:tcW w:w="567" w:type="dxa"/>
                <w:gridSpan w:val="2"/>
                <w:vAlign w:val="center"/>
              </w:tcPr>
            </w:tcPrChange>
          </w:tcPr>
          <w:p w:rsidR="006229FF" w:rsidRPr="00D01A4B" w:rsidRDefault="006229FF" w:rsidP="006229FF">
            <w:pPr>
              <w:spacing w:line="240" w:lineRule="auto"/>
              <w:rPr>
                <w:ins w:id="1718" w:author="Tomas Chovanak" w:date="2017-01-11T16:13:00Z"/>
                <w:rFonts w:cs="Linux Libertine"/>
                <w:b/>
                <w:sz w:val="16"/>
                <w:szCs w:val="16"/>
              </w:rPr>
              <w:pPrChange w:id="1719" w:author="Tomas Chovanak" w:date="2017-01-11T16:31:00Z">
                <w:pPr>
                  <w:spacing w:line="240" w:lineRule="auto"/>
                  <w:jc w:val="center"/>
                </w:pPr>
              </w:pPrChange>
            </w:pPr>
            <w:ins w:id="1720" w:author="Tomas Chovanak" w:date="2017-01-11T16:31:00Z">
              <w:r>
                <w:rPr>
                  <w:rFonts w:cs="Linux Libertine"/>
                  <w:b/>
                  <w:sz w:val="16"/>
                  <w:szCs w:val="16"/>
                </w:rPr>
                <w:t>59.88</w:t>
              </w:r>
            </w:ins>
          </w:p>
        </w:tc>
        <w:tc>
          <w:tcPr>
            <w:tcW w:w="582" w:type="dxa"/>
            <w:tcBorders>
              <w:top w:val="double" w:sz="4" w:space="0" w:color="auto"/>
              <w:left w:val="thinThickSmallGap" w:sz="24" w:space="0" w:color="auto"/>
            </w:tcBorders>
            <w:vAlign w:val="center"/>
            <w:tcPrChange w:id="1721" w:author="Tomas Chovanak" w:date="2017-01-11T16:58:00Z">
              <w:tcPr>
                <w:tcW w:w="709" w:type="dxa"/>
                <w:gridSpan w:val="2"/>
                <w:vAlign w:val="center"/>
              </w:tcPr>
            </w:tcPrChange>
          </w:tcPr>
          <w:p w:rsidR="006229FF" w:rsidRPr="00D01A4B" w:rsidRDefault="006229FF" w:rsidP="006229FF">
            <w:pPr>
              <w:spacing w:line="240" w:lineRule="auto"/>
              <w:rPr>
                <w:ins w:id="1722" w:author="Tomas Chovanak" w:date="2017-01-11T16:13:00Z"/>
                <w:rFonts w:cs="Linux Libertine"/>
                <w:b/>
                <w:sz w:val="16"/>
                <w:szCs w:val="16"/>
              </w:rPr>
              <w:pPrChange w:id="1723" w:author="Tomas Chovanak" w:date="2017-01-11T16:31:00Z">
                <w:pPr>
                  <w:spacing w:line="240" w:lineRule="auto"/>
                  <w:jc w:val="center"/>
                </w:pPr>
              </w:pPrChange>
            </w:pPr>
            <w:ins w:id="1724" w:author="Tomas Chovanak" w:date="2017-01-11T16:31:00Z">
              <w:r>
                <w:rPr>
                  <w:rFonts w:cs="Linux Libertine"/>
                  <w:b/>
                  <w:sz w:val="16"/>
                  <w:szCs w:val="16"/>
                </w:rPr>
                <w:t>66.79</w:t>
              </w:r>
            </w:ins>
          </w:p>
        </w:tc>
        <w:tc>
          <w:tcPr>
            <w:tcW w:w="582" w:type="dxa"/>
            <w:tcBorders>
              <w:top w:val="double" w:sz="4" w:space="0" w:color="auto"/>
            </w:tcBorders>
            <w:vAlign w:val="center"/>
            <w:tcPrChange w:id="1725" w:author="Tomas Chovanak" w:date="2017-01-11T16:58:00Z">
              <w:tcPr>
                <w:tcW w:w="567" w:type="dxa"/>
                <w:gridSpan w:val="2"/>
                <w:vAlign w:val="center"/>
              </w:tcPr>
            </w:tcPrChange>
          </w:tcPr>
          <w:p w:rsidR="006229FF" w:rsidRPr="00D01A4B" w:rsidRDefault="006229FF" w:rsidP="006229FF">
            <w:pPr>
              <w:spacing w:line="240" w:lineRule="auto"/>
              <w:rPr>
                <w:ins w:id="1726" w:author="Tomas Chovanak" w:date="2017-01-11T16:13:00Z"/>
                <w:rFonts w:cs="Linux Libertine"/>
                <w:b/>
                <w:sz w:val="16"/>
                <w:szCs w:val="16"/>
              </w:rPr>
              <w:pPrChange w:id="1727" w:author="Tomas Chovanak" w:date="2017-01-11T16:31:00Z">
                <w:pPr>
                  <w:spacing w:line="240" w:lineRule="auto"/>
                  <w:jc w:val="center"/>
                </w:pPr>
              </w:pPrChange>
            </w:pPr>
            <w:ins w:id="1728" w:author="Tomas Chovanak" w:date="2017-01-11T16:31:00Z">
              <w:r>
                <w:rPr>
                  <w:rFonts w:cs="Linux Libertine"/>
                  <w:b/>
                  <w:sz w:val="16"/>
                  <w:szCs w:val="16"/>
                </w:rPr>
                <w:t>55.92</w:t>
              </w:r>
            </w:ins>
          </w:p>
        </w:tc>
        <w:tc>
          <w:tcPr>
            <w:tcW w:w="582" w:type="dxa"/>
            <w:tcBorders>
              <w:top w:val="double" w:sz="4" w:space="0" w:color="auto"/>
            </w:tcBorders>
            <w:vAlign w:val="center"/>
            <w:tcPrChange w:id="1729" w:author="Tomas Chovanak" w:date="2017-01-11T16:58:00Z">
              <w:tcPr>
                <w:tcW w:w="567" w:type="dxa"/>
                <w:gridSpan w:val="2"/>
              </w:tcPr>
            </w:tcPrChange>
          </w:tcPr>
          <w:p w:rsidR="006229FF" w:rsidRPr="00D01A4B" w:rsidRDefault="006229FF" w:rsidP="006229FF">
            <w:pPr>
              <w:spacing w:line="240" w:lineRule="auto"/>
              <w:rPr>
                <w:ins w:id="1730" w:author="Tomas Chovanak" w:date="2017-01-11T16:17:00Z"/>
                <w:rFonts w:cs="Linux Libertine"/>
                <w:b/>
                <w:sz w:val="16"/>
                <w:szCs w:val="16"/>
              </w:rPr>
              <w:pPrChange w:id="1731" w:author="Tomas Chovanak" w:date="2017-01-11T16:31:00Z">
                <w:pPr>
                  <w:spacing w:line="240" w:lineRule="auto"/>
                  <w:jc w:val="center"/>
                </w:pPr>
              </w:pPrChange>
            </w:pPr>
            <w:ins w:id="1732" w:author="Tomas Chovanak" w:date="2017-01-11T16:31:00Z">
              <w:r>
                <w:rPr>
                  <w:rFonts w:cs="Linux Libertine"/>
                  <w:b/>
                  <w:sz w:val="16"/>
                  <w:szCs w:val="16"/>
                </w:rPr>
                <w:t>59.33</w:t>
              </w:r>
            </w:ins>
          </w:p>
        </w:tc>
        <w:tc>
          <w:tcPr>
            <w:tcW w:w="582" w:type="dxa"/>
            <w:tcBorders>
              <w:top w:val="double" w:sz="4" w:space="0" w:color="auto"/>
            </w:tcBorders>
            <w:vAlign w:val="center"/>
            <w:tcPrChange w:id="1733" w:author="Tomas Chovanak" w:date="2017-01-11T16:58:00Z">
              <w:tcPr>
                <w:tcW w:w="567" w:type="dxa"/>
                <w:gridSpan w:val="2"/>
              </w:tcPr>
            </w:tcPrChange>
          </w:tcPr>
          <w:p w:rsidR="006229FF" w:rsidRPr="00D01A4B" w:rsidRDefault="006229FF" w:rsidP="006229FF">
            <w:pPr>
              <w:spacing w:line="240" w:lineRule="auto"/>
              <w:rPr>
                <w:ins w:id="1734" w:author="Tomas Chovanak" w:date="2017-01-11T16:17:00Z"/>
                <w:rFonts w:cs="Linux Libertine"/>
                <w:b/>
                <w:sz w:val="16"/>
                <w:szCs w:val="16"/>
              </w:rPr>
              <w:pPrChange w:id="1735" w:author="Tomas Chovanak" w:date="2017-01-11T16:31:00Z">
                <w:pPr>
                  <w:spacing w:line="240" w:lineRule="auto"/>
                  <w:jc w:val="center"/>
                </w:pPr>
              </w:pPrChange>
            </w:pPr>
            <w:ins w:id="1736" w:author="Tomas Chovanak" w:date="2017-01-11T16:31:00Z">
              <w:r>
                <w:rPr>
                  <w:rFonts w:cs="Linux Libertine"/>
                  <w:b/>
                  <w:sz w:val="16"/>
                  <w:szCs w:val="16"/>
                </w:rPr>
                <w:t>60.65</w:t>
              </w:r>
            </w:ins>
          </w:p>
        </w:tc>
        <w:tc>
          <w:tcPr>
            <w:tcW w:w="582" w:type="dxa"/>
            <w:tcBorders>
              <w:top w:val="double" w:sz="4" w:space="0" w:color="auto"/>
            </w:tcBorders>
            <w:vAlign w:val="center"/>
            <w:tcPrChange w:id="1737" w:author="Tomas Chovanak" w:date="2017-01-11T16:58:00Z">
              <w:tcPr>
                <w:tcW w:w="709" w:type="dxa"/>
                <w:gridSpan w:val="2"/>
              </w:tcPr>
            </w:tcPrChange>
          </w:tcPr>
          <w:p w:rsidR="006229FF" w:rsidRPr="00D01A4B" w:rsidRDefault="006229FF" w:rsidP="006229FF">
            <w:pPr>
              <w:spacing w:line="240" w:lineRule="auto"/>
              <w:rPr>
                <w:ins w:id="1738" w:author="Tomas Chovanak" w:date="2017-01-11T16:17:00Z"/>
                <w:rFonts w:cs="Linux Libertine"/>
                <w:b/>
                <w:sz w:val="16"/>
                <w:szCs w:val="16"/>
              </w:rPr>
              <w:pPrChange w:id="1739" w:author="Tomas Chovanak" w:date="2017-01-11T16:31:00Z">
                <w:pPr>
                  <w:spacing w:line="240" w:lineRule="auto"/>
                  <w:jc w:val="center"/>
                </w:pPr>
              </w:pPrChange>
            </w:pPr>
            <w:ins w:id="1740" w:author="Tomas Chovanak" w:date="2017-01-11T16:31:00Z">
              <w:r>
                <w:rPr>
                  <w:rFonts w:cs="Linux Libertine"/>
                  <w:b/>
                  <w:sz w:val="16"/>
                  <w:szCs w:val="16"/>
                </w:rPr>
                <w:t>61.00</w:t>
              </w:r>
            </w:ins>
          </w:p>
        </w:tc>
      </w:tr>
      <w:tr w:rsidR="006229FF" w:rsidRPr="00AC03FB" w:rsidTr="00932187">
        <w:trPr>
          <w:trHeight w:val="113"/>
          <w:jc w:val="center"/>
          <w:ins w:id="1741" w:author="Tomas Chovanak" w:date="2017-01-11T16:13:00Z"/>
          <w:trPrChange w:id="1742" w:author="Tomas Chovanak" w:date="2017-01-11T16:57:00Z">
            <w:trPr>
              <w:trHeight w:val="113"/>
              <w:jc w:val="center"/>
            </w:trPr>
          </w:trPrChange>
        </w:trPr>
        <w:tc>
          <w:tcPr>
            <w:tcW w:w="3071" w:type="dxa"/>
            <w:shd w:val="clear" w:color="auto" w:fill="auto"/>
            <w:vAlign w:val="center"/>
            <w:tcPrChange w:id="1743" w:author="Tomas Chovanak" w:date="2017-01-11T16:57:00Z">
              <w:tcPr>
                <w:tcW w:w="3071" w:type="dxa"/>
                <w:gridSpan w:val="2"/>
                <w:shd w:val="clear" w:color="auto" w:fill="auto"/>
                <w:vAlign w:val="center"/>
              </w:tcPr>
            </w:tcPrChange>
          </w:tcPr>
          <w:p w:rsidR="006229FF" w:rsidRPr="00427708" w:rsidRDefault="006229FF" w:rsidP="007F2323">
            <w:pPr>
              <w:spacing w:line="240" w:lineRule="auto"/>
              <w:jc w:val="left"/>
              <w:rPr>
                <w:ins w:id="1744" w:author="Tomas Chovanak" w:date="2017-01-11T16:13:00Z"/>
                <w:rFonts w:cs="Linux Libertine"/>
                <w:sz w:val="16"/>
                <w:szCs w:val="16"/>
                <w:rPrChange w:id="1745" w:author="Tomas Chovanak" w:date="2017-01-11T16:32:00Z">
                  <w:rPr>
                    <w:ins w:id="1746" w:author="Tomas Chovanak" w:date="2017-01-11T16:13:00Z"/>
                    <w:rFonts w:cs="Linux Libertine"/>
                    <w:b/>
                    <w:sz w:val="16"/>
                    <w:szCs w:val="16"/>
                  </w:rPr>
                </w:rPrChange>
              </w:rPr>
              <w:pPrChange w:id="1747" w:author="Tomas Chovanak" w:date="2017-01-11T16:46:00Z">
                <w:pPr>
                  <w:spacing w:line="240" w:lineRule="auto"/>
                  <w:jc w:val="center"/>
                </w:pPr>
              </w:pPrChange>
            </w:pPr>
            <w:ins w:id="1748" w:author="Tomas Chovanak" w:date="2017-01-11T16:32:00Z">
              <w:r w:rsidRPr="00427708">
                <w:rPr>
                  <w:rFonts w:cs="Linux Libertine"/>
                  <w:sz w:val="16"/>
                  <w:szCs w:val="16"/>
                  <w:rPrChange w:id="1749" w:author="Tomas Chovanak" w:date="2017-01-11T16:32:00Z">
                    <w:rPr>
                      <w:rFonts w:cs="Linux Libertine"/>
                      <w:b/>
                      <w:sz w:val="16"/>
                      <w:szCs w:val="16"/>
                    </w:rPr>
                  </w:rPrChange>
                </w:rPr>
                <w:t>Precision gained using our method</w:t>
              </w:r>
            </w:ins>
          </w:p>
        </w:tc>
        <w:tc>
          <w:tcPr>
            <w:tcW w:w="1169" w:type="dxa"/>
            <w:shd w:val="clear" w:color="auto" w:fill="auto"/>
            <w:vAlign w:val="center"/>
            <w:tcPrChange w:id="1750"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751" w:author="Tomas Chovanak" w:date="2017-01-11T16:13:00Z"/>
                <w:rFonts w:cs="Linux Libertine"/>
                <w:sz w:val="16"/>
                <w:szCs w:val="16"/>
                <w:rPrChange w:id="1752" w:author="Tomas Chovanak" w:date="2017-01-11T16:32:00Z">
                  <w:rPr>
                    <w:ins w:id="1753" w:author="Tomas Chovanak" w:date="2017-01-11T16:13:00Z"/>
                    <w:rFonts w:cs="Linux Libertine"/>
                    <w:b/>
                    <w:sz w:val="16"/>
                    <w:szCs w:val="16"/>
                  </w:rPr>
                </w:rPrChange>
              </w:rPr>
              <w:pPrChange w:id="1754" w:author="Tomas Chovanak" w:date="2017-01-11T16:40:00Z">
                <w:pPr>
                  <w:spacing w:line="240" w:lineRule="auto"/>
                  <w:jc w:val="center"/>
                </w:pPr>
              </w:pPrChange>
            </w:pPr>
            <w:ins w:id="1755" w:author="Tomas Chovanak" w:date="2017-01-11T16:32:00Z">
              <w:r w:rsidRPr="00427708">
                <w:rPr>
                  <w:rFonts w:cs="Linux Libertine"/>
                  <w:sz w:val="16"/>
                  <w:szCs w:val="16"/>
                  <w:rPrChange w:id="1756" w:author="Tomas Chovanak" w:date="2017-01-11T16:32:00Z">
                    <w:rPr>
                      <w:rFonts w:cs="Linux Libertine"/>
                      <w:b/>
                      <w:sz w:val="16"/>
                      <w:szCs w:val="16"/>
                    </w:rPr>
                  </w:rPrChange>
                </w:rPr>
                <w:t>H101+H011+H001+H111</w:t>
              </w:r>
            </w:ins>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tcPrChange w:id="1757" w:author="Tomas Chovanak" w:date="2017-01-11T16:57:00Z">
              <w:tcPr>
                <w:tcW w:w="582" w:type="dxa"/>
                <w:gridSpan w:val="2"/>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229FF" w:rsidRPr="00251B9C" w:rsidRDefault="006229FF" w:rsidP="006229FF">
            <w:pPr>
              <w:spacing w:line="240" w:lineRule="auto"/>
              <w:rPr>
                <w:ins w:id="1758" w:author="Tomas Chovanak" w:date="2017-01-11T16:13:00Z"/>
                <w:rFonts w:cs="Linux Libertine"/>
                <w:b/>
                <w:sz w:val="16"/>
                <w:szCs w:val="16"/>
                <w:rPrChange w:id="1759" w:author="Tomas Chovanak" w:date="2017-01-11T16:45:00Z">
                  <w:rPr>
                    <w:ins w:id="1760" w:author="Tomas Chovanak" w:date="2017-01-11T16:13:00Z"/>
                    <w:rFonts w:cs="Linux Libertine"/>
                    <w:b/>
                    <w:sz w:val="16"/>
                    <w:szCs w:val="16"/>
                  </w:rPr>
                </w:rPrChange>
              </w:rPr>
              <w:pPrChange w:id="1761" w:author="Tomas Chovanak" w:date="2017-01-11T16:31:00Z">
                <w:pPr>
                  <w:spacing w:line="240" w:lineRule="auto"/>
                  <w:jc w:val="center"/>
                </w:pPr>
              </w:pPrChange>
            </w:pPr>
            <w:ins w:id="1762" w:author="Tomas Chovanak" w:date="2017-01-11T16:43:00Z">
              <w:r w:rsidRPr="00251B9C">
                <w:rPr>
                  <w:rFonts w:cs="Linux Libertine"/>
                  <w:b/>
                  <w:sz w:val="16"/>
                  <w:szCs w:val="16"/>
                  <w:rPrChange w:id="1763" w:author="Tomas Chovanak" w:date="2017-01-11T16:45:00Z">
                    <w:rPr>
                      <w:rFonts w:cs="Linux Libertine"/>
                      <w:b/>
                      <w:sz w:val="12"/>
                      <w:szCs w:val="16"/>
                    </w:rPr>
                  </w:rPrChange>
                </w:rPr>
                <w:t>50.71</w:t>
              </w:r>
            </w:ins>
          </w:p>
        </w:tc>
        <w:tc>
          <w:tcPr>
            <w:tcW w:w="582" w:type="dxa"/>
            <w:tcBorders>
              <w:top w:val="single" w:sz="4" w:space="0" w:color="auto"/>
              <w:left w:val="nil"/>
              <w:bottom w:val="single" w:sz="4" w:space="0" w:color="auto"/>
              <w:right w:val="single" w:sz="4" w:space="0" w:color="auto"/>
            </w:tcBorders>
            <w:shd w:val="clear" w:color="auto" w:fill="auto"/>
            <w:vAlign w:val="center"/>
            <w:tcPrChange w:id="1764" w:author="Tomas Chovanak" w:date="2017-01-11T16:57:00Z">
              <w:tcPr>
                <w:tcW w:w="582" w:type="dxa"/>
                <w:gridSpan w:val="2"/>
                <w:tcBorders>
                  <w:top w:val="single" w:sz="4" w:space="0" w:color="auto"/>
                  <w:left w:val="nil"/>
                  <w:bottom w:val="single" w:sz="4" w:space="0" w:color="auto"/>
                  <w:right w:val="single" w:sz="4" w:space="0" w:color="auto"/>
                </w:tcBorders>
                <w:shd w:val="clear" w:color="auto" w:fill="auto"/>
                <w:vAlign w:val="bottom"/>
              </w:tcPr>
            </w:tcPrChange>
          </w:tcPr>
          <w:p w:rsidR="006229FF" w:rsidRPr="00251B9C" w:rsidRDefault="006229FF" w:rsidP="006229FF">
            <w:pPr>
              <w:spacing w:line="240" w:lineRule="auto"/>
              <w:rPr>
                <w:ins w:id="1765" w:author="Tomas Chovanak" w:date="2017-01-11T16:13:00Z"/>
                <w:rFonts w:cs="Linux Libertine"/>
                <w:b/>
                <w:sz w:val="16"/>
                <w:szCs w:val="16"/>
                <w:rPrChange w:id="1766" w:author="Tomas Chovanak" w:date="2017-01-11T16:45:00Z">
                  <w:rPr>
                    <w:ins w:id="1767" w:author="Tomas Chovanak" w:date="2017-01-11T16:13:00Z"/>
                    <w:rFonts w:cs="Linux Libertine"/>
                    <w:b/>
                    <w:sz w:val="16"/>
                    <w:szCs w:val="16"/>
                  </w:rPr>
                </w:rPrChange>
              </w:rPr>
              <w:pPrChange w:id="1768" w:author="Tomas Chovanak" w:date="2017-01-11T16:31:00Z">
                <w:pPr>
                  <w:spacing w:line="240" w:lineRule="auto"/>
                  <w:jc w:val="center"/>
                </w:pPr>
              </w:pPrChange>
            </w:pPr>
            <w:ins w:id="1769" w:author="Tomas Chovanak" w:date="2017-01-11T16:43:00Z">
              <w:r w:rsidRPr="00251B9C">
                <w:rPr>
                  <w:rFonts w:cs="Linux Libertine"/>
                  <w:b/>
                  <w:sz w:val="16"/>
                  <w:szCs w:val="16"/>
                  <w:rPrChange w:id="1770" w:author="Tomas Chovanak" w:date="2017-01-11T16:45:00Z">
                    <w:rPr>
                      <w:rFonts w:cs="Linux Libertine"/>
                      <w:b/>
                      <w:sz w:val="12"/>
                      <w:szCs w:val="16"/>
                    </w:rPr>
                  </w:rPrChange>
                </w:rPr>
                <w:t>51.26</w:t>
              </w:r>
            </w:ins>
          </w:p>
        </w:tc>
        <w:tc>
          <w:tcPr>
            <w:tcW w:w="582" w:type="dxa"/>
            <w:tcBorders>
              <w:top w:val="single" w:sz="4" w:space="0" w:color="auto"/>
              <w:left w:val="nil"/>
              <w:bottom w:val="single" w:sz="4" w:space="0" w:color="auto"/>
              <w:right w:val="single" w:sz="4" w:space="0" w:color="auto"/>
            </w:tcBorders>
            <w:shd w:val="clear" w:color="auto" w:fill="auto"/>
            <w:vAlign w:val="center"/>
            <w:tcPrChange w:id="1771" w:author="Tomas Chovanak" w:date="2017-01-11T16:57:00Z">
              <w:tcPr>
                <w:tcW w:w="582" w:type="dxa"/>
                <w:gridSpan w:val="2"/>
                <w:tcBorders>
                  <w:top w:val="single" w:sz="4" w:space="0" w:color="auto"/>
                  <w:left w:val="nil"/>
                  <w:bottom w:val="single" w:sz="4" w:space="0" w:color="auto"/>
                  <w:right w:val="single" w:sz="4" w:space="0" w:color="auto"/>
                </w:tcBorders>
                <w:shd w:val="clear" w:color="auto" w:fill="auto"/>
                <w:vAlign w:val="bottom"/>
              </w:tcPr>
            </w:tcPrChange>
          </w:tcPr>
          <w:p w:rsidR="006229FF" w:rsidRPr="00251B9C" w:rsidRDefault="006229FF" w:rsidP="006229FF">
            <w:pPr>
              <w:spacing w:line="240" w:lineRule="auto"/>
              <w:rPr>
                <w:ins w:id="1772" w:author="Tomas Chovanak" w:date="2017-01-11T16:13:00Z"/>
                <w:rFonts w:cs="Linux Libertine"/>
                <w:b/>
                <w:sz w:val="16"/>
                <w:szCs w:val="16"/>
                <w:rPrChange w:id="1773" w:author="Tomas Chovanak" w:date="2017-01-11T16:45:00Z">
                  <w:rPr>
                    <w:ins w:id="1774" w:author="Tomas Chovanak" w:date="2017-01-11T16:13:00Z"/>
                    <w:rFonts w:cs="Linux Libertine"/>
                    <w:b/>
                    <w:sz w:val="16"/>
                    <w:szCs w:val="16"/>
                  </w:rPr>
                </w:rPrChange>
              </w:rPr>
              <w:pPrChange w:id="1775" w:author="Tomas Chovanak" w:date="2017-01-11T16:31:00Z">
                <w:pPr>
                  <w:spacing w:line="240" w:lineRule="auto"/>
                  <w:jc w:val="center"/>
                </w:pPr>
              </w:pPrChange>
            </w:pPr>
            <w:ins w:id="1776" w:author="Tomas Chovanak" w:date="2017-01-11T16:43:00Z">
              <w:r w:rsidRPr="00251B9C">
                <w:rPr>
                  <w:rFonts w:cs="Linux Libertine"/>
                  <w:b/>
                  <w:sz w:val="16"/>
                  <w:szCs w:val="16"/>
                  <w:rPrChange w:id="1777" w:author="Tomas Chovanak" w:date="2017-01-11T16:45:00Z">
                    <w:rPr>
                      <w:rFonts w:cs="Linux Libertine"/>
                      <w:b/>
                      <w:sz w:val="12"/>
                      <w:szCs w:val="16"/>
                    </w:rPr>
                  </w:rPrChange>
                </w:rPr>
                <w:t>51.73</w:t>
              </w:r>
            </w:ins>
          </w:p>
        </w:tc>
        <w:tc>
          <w:tcPr>
            <w:tcW w:w="582" w:type="dxa"/>
            <w:tcBorders>
              <w:top w:val="single" w:sz="4" w:space="0" w:color="auto"/>
              <w:left w:val="nil"/>
              <w:bottom w:val="single" w:sz="4" w:space="0" w:color="auto"/>
              <w:right w:val="single" w:sz="4" w:space="0" w:color="auto"/>
            </w:tcBorders>
            <w:shd w:val="clear" w:color="auto" w:fill="auto"/>
            <w:vAlign w:val="center"/>
            <w:tcPrChange w:id="1778" w:author="Tomas Chovanak" w:date="2017-01-11T16:57:00Z">
              <w:tcPr>
                <w:tcW w:w="582" w:type="dxa"/>
                <w:gridSpan w:val="2"/>
                <w:tcBorders>
                  <w:top w:val="single" w:sz="4" w:space="0" w:color="auto"/>
                  <w:left w:val="nil"/>
                  <w:bottom w:val="single" w:sz="4" w:space="0" w:color="auto"/>
                  <w:right w:val="single" w:sz="4" w:space="0" w:color="auto"/>
                </w:tcBorders>
                <w:shd w:val="clear" w:color="auto" w:fill="auto"/>
                <w:vAlign w:val="bottom"/>
              </w:tcPr>
            </w:tcPrChange>
          </w:tcPr>
          <w:p w:rsidR="006229FF" w:rsidRPr="00251B9C" w:rsidRDefault="006229FF" w:rsidP="006229FF">
            <w:pPr>
              <w:spacing w:line="240" w:lineRule="auto"/>
              <w:rPr>
                <w:ins w:id="1779" w:author="Tomas Chovanak" w:date="2017-01-11T16:13:00Z"/>
                <w:rFonts w:cs="Linux Libertine"/>
                <w:b/>
                <w:sz w:val="16"/>
                <w:szCs w:val="16"/>
                <w:rPrChange w:id="1780" w:author="Tomas Chovanak" w:date="2017-01-11T16:45:00Z">
                  <w:rPr>
                    <w:ins w:id="1781" w:author="Tomas Chovanak" w:date="2017-01-11T16:13:00Z"/>
                    <w:rFonts w:cs="Linux Libertine"/>
                    <w:b/>
                    <w:sz w:val="16"/>
                    <w:szCs w:val="16"/>
                  </w:rPr>
                </w:rPrChange>
              </w:rPr>
              <w:pPrChange w:id="1782" w:author="Tomas Chovanak" w:date="2017-01-11T16:31:00Z">
                <w:pPr>
                  <w:spacing w:line="240" w:lineRule="auto"/>
                  <w:jc w:val="center"/>
                </w:pPr>
              </w:pPrChange>
            </w:pPr>
            <w:ins w:id="1783" w:author="Tomas Chovanak" w:date="2017-01-11T16:43:00Z">
              <w:r w:rsidRPr="00251B9C">
                <w:rPr>
                  <w:rFonts w:cs="Linux Libertine"/>
                  <w:b/>
                  <w:sz w:val="16"/>
                  <w:szCs w:val="16"/>
                  <w:rPrChange w:id="1784" w:author="Tomas Chovanak" w:date="2017-01-11T16:45:00Z">
                    <w:rPr>
                      <w:rFonts w:cs="Linux Libertine"/>
                      <w:b/>
                      <w:sz w:val="12"/>
                      <w:szCs w:val="16"/>
                    </w:rPr>
                  </w:rPrChange>
                </w:rPr>
                <w:t>51.96</w:t>
              </w:r>
            </w:ins>
          </w:p>
        </w:tc>
        <w:tc>
          <w:tcPr>
            <w:tcW w:w="582" w:type="dxa"/>
            <w:tcBorders>
              <w:top w:val="single" w:sz="4" w:space="0" w:color="auto"/>
              <w:left w:val="nil"/>
              <w:bottom w:val="single" w:sz="4" w:space="0" w:color="auto"/>
              <w:right w:val="thinThickSmallGap" w:sz="24" w:space="0" w:color="auto"/>
            </w:tcBorders>
            <w:shd w:val="clear" w:color="auto" w:fill="auto"/>
            <w:vAlign w:val="center"/>
            <w:tcPrChange w:id="1785" w:author="Tomas Chovanak" w:date="2017-01-11T16:57:00Z">
              <w:tcPr>
                <w:tcW w:w="582" w:type="dxa"/>
                <w:gridSpan w:val="2"/>
                <w:tcBorders>
                  <w:top w:val="single" w:sz="4" w:space="0" w:color="auto"/>
                  <w:left w:val="nil"/>
                  <w:bottom w:val="single" w:sz="4" w:space="0" w:color="auto"/>
                  <w:right w:val="single" w:sz="4" w:space="0" w:color="auto"/>
                </w:tcBorders>
                <w:shd w:val="clear" w:color="auto" w:fill="auto"/>
                <w:vAlign w:val="bottom"/>
              </w:tcPr>
            </w:tcPrChange>
          </w:tcPr>
          <w:p w:rsidR="006229FF" w:rsidRPr="00251B9C" w:rsidRDefault="00251B9C" w:rsidP="006229FF">
            <w:pPr>
              <w:spacing w:line="240" w:lineRule="auto"/>
              <w:rPr>
                <w:ins w:id="1786" w:author="Tomas Chovanak" w:date="2017-01-11T16:13:00Z"/>
                <w:rFonts w:cs="Linux Libertine"/>
                <w:b/>
                <w:sz w:val="16"/>
                <w:szCs w:val="16"/>
                <w:rPrChange w:id="1787" w:author="Tomas Chovanak" w:date="2017-01-11T16:45:00Z">
                  <w:rPr>
                    <w:ins w:id="1788" w:author="Tomas Chovanak" w:date="2017-01-11T16:13:00Z"/>
                    <w:rFonts w:cs="Linux Libertine"/>
                    <w:b/>
                    <w:sz w:val="16"/>
                    <w:szCs w:val="16"/>
                  </w:rPr>
                </w:rPrChange>
              </w:rPr>
              <w:pPrChange w:id="1789" w:author="Tomas Chovanak" w:date="2017-01-11T16:31:00Z">
                <w:pPr>
                  <w:spacing w:line="240" w:lineRule="auto"/>
                  <w:jc w:val="center"/>
                </w:pPr>
              </w:pPrChange>
            </w:pPr>
            <w:ins w:id="1790" w:author="Tomas Chovanak" w:date="2017-01-11T16:43:00Z">
              <w:r w:rsidRPr="00251B9C">
                <w:rPr>
                  <w:rFonts w:cs="Linux Libertine"/>
                  <w:b/>
                  <w:sz w:val="16"/>
                  <w:szCs w:val="16"/>
                  <w:rPrChange w:id="1791" w:author="Tomas Chovanak" w:date="2017-01-11T16:45:00Z">
                    <w:rPr>
                      <w:rFonts w:cs="Linux Libertine"/>
                      <w:b/>
                      <w:sz w:val="12"/>
                      <w:szCs w:val="16"/>
                    </w:rPr>
                  </w:rPrChange>
                </w:rPr>
                <w:t>52.41</w:t>
              </w:r>
            </w:ins>
          </w:p>
        </w:tc>
        <w:tc>
          <w:tcPr>
            <w:tcW w:w="582" w:type="dxa"/>
            <w:tcBorders>
              <w:top w:val="single" w:sz="4" w:space="0" w:color="auto"/>
              <w:left w:val="thinThickSmallGap" w:sz="24" w:space="0" w:color="auto"/>
              <w:bottom w:val="single" w:sz="4" w:space="0" w:color="auto"/>
              <w:right w:val="single" w:sz="4" w:space="0" w:color="auto"/>
            </w:tcBorders>
            <w:shd w:val="clear" w:color="auto" w:fill="auto"/>
            <w:vAlign w:val="center"/>
            <w:tcPrChange w:id="1792" w:author="Tomas Chovanak" w:date="2017-01-11T16:57:00Z">
              <w:tcPr>
                <w:tcW w:w="582" w:type="dxa"/>
                <w:gridSpan w:val="2"/>
                <w:tcBorders>
                  <w:top w:val="single" w:sz="4" w:space="0" w:color="auto"/>
                  <w:left w:val="nil"/>
                  <w:bottom w:val="single" w:sz="4" w:space="0" w:color="auto"/>
                  <w:right w:val="single" w:sz="4" w:space="0" w:color="auto"/>
                </w:tcBorders>
                <w:shd w:val="clear" w:color="auto" w:fill="auto"/>
                <w:vAlign w:val="bottom"/>
              </w:tcPr>
            </w:tcPrChange>
          </w:tcPr>
          <w:p w:rsidR="006229FF" w:rsidRPr="00D01A4B" w:rsidRDefault="007F2323" w:rsidP="006229FF">
            <w:pPr>
              <w:spacing w:line="240" w:lineRule="auto"/>
              <w:rPr>
                <w:ins w:id="1793" w:author="Tomas Chovanak" w:date="2017-01-11T16:13:00Z"/>
                <w:rFonts w:cs="Linux Libertine"/>
                <w:b/>
                <w:sz w:val="16"/>
                <w:szCs w:val="16"/>
              </w:rPr>
              <w:pPrChange w:id="1794" w:author="Tomas Chovanak" w:date="2017-01-11T16:31:00Z">
                <w:pPr>
                  <w:spacing w:line="240" w:lineRule="auto"/>
                  <w:jc w:val="center"/>
                </w:pPr>
              </w:pPrChange>
            </w:pPr>
            <w:ins w:id="1795" w:author="Tomas Chovanak" w:date="2017-01-11T16:50:00Z">
              <w:r>
                <w:rPr>
                  <w:rFonts w:cs="Linux Libertine"/>
                  <w:b/>
                  <w:sz w:val="16"/>
                  <w:szCs w:val="16"/>
                </w:rPr>
                <w:t>64.88</w:t>
              </w:r>
            </w:ins>
          </w:p>
        </w:tc>
        <w:tc>
          <w:tcPr>
            <w:tcW w:w="582" w:type="dxa"/>
            <w:vAlign w:val="center"/>
            <w:tcPrChange w:id="1796" w:author="Tomas Chovanak" w:date="2017-01-11T16:57:00Z">
              <w:tcPr>
                <w:tcW w:w="582" w:type="dxa"/>
                <w:gridSpan w:val="2"/>
                <w:vAlign w:val="center"/>
              </w:tcPr>
            </w:tcPrChange>
          </w:tcPr>
          <w:p w:rsidR="006229FF" w:rsidRPr="00D01A4B" w:rsidRDefault="007F2323" w:rsidP="006229FF">
            <w:pPr>
              <w:spacing w:line="240" w:lineRule="auto"/>
              <w:rPr>
                <w:ins w:id="1797" w:author="Tomas Chovanak" w:date="2017-01-11T16:13:00Z"/>
                <w:rFonts w:cs="Linux Libertine"/>
                <w:b/>
                <w:sz w:val="16"/>
                <w:szCs w:val="16"/>
              </w:rPr>
              <w:pPrChange w:id="1798" w:author="Tomas Chovanak" w:date="2017-01-11T16:31:00Z">
                <w:pPr>
                  <w:spacing w:line="240" w:lineRule="auto"/>
                  <w:jc w:val="center"/>
                </w:pPr>
              </w:pPrChange>
            </w:pPr>
            <w:ins w:id="1799" w:author="Tomas Chovanak" w:date="2017-01-11T16:50:00Z">
              <w:r>
                <w:rPr>
                  <w:rFonts w:cs="Linux Libertine"/>
                  <w:b/>
                  <w:sz w:val="16"/>
                  <w:szCs w:val="16"/>
                </w:rPr>
                <w:t>53.68</w:t>
              </w:r>
            </w:ins>
          </w:p>
        </w:tc>
        <w:tc>
          <w:tcPr>
            <w:tcW w:w="582" w:type="dxa"/>
            <w:vAlign w:val="center"/>
            <w:tcPrChange w:id="1800" w:author="Tomas Chovanak" w:date="2017-01-11T16:57:00Z">
              <w:tcPr>
                <w:tcW w:w="582" w:type="dxa"/>
                <w:gridSpan w:val="2"/>
                <w:vAlign w:val="center"/>
              </w:tcPr>
            </w:tcPrChange>
          </w:tcPr>
          <w:p w:rsidR="006229FF" w:rsidRPr="00D01A4B" w:rsidRDefault="007F2323" w:rsidP="006229FF">
            <w:pPr>
              <w:spacing w:line="240" w:lineRule="auto"/>
              <w:rPr>
                <w:ins w:id="1801" w:author="Tomas Chovanak" w:date="2017-01-11T16:17:00Z"/>
                <w:rFonts w:cs="Linux Libertine"/>
                <w:b/>
                <w:sz w:val="16"/>
                <w:szCs w:val="16"/>
              </w:rPr>
              <w:pPrChange w:id="1802" w:author="Tomas Chovanak" w:date="2017-01-11T16:31:00Z">
                <w:pPr>
                  <w:spacing w:line="240" w:lineRule="auto"/>
                  <w:jc w:val="center"/>
                </w:pPr>
              </w:pPrChange>
            </w:pPr>
            <w:ins w:id="1803" w:author="Tomas Chovanak" w:date="2017-01-11T16:50:00Z">
              <w:r>
                <w:rPr>
                  <w:rFonts w:cs="Linux Libertine"/>
                  <w:b/>
                  <w:sz w:val="16"/>
                  <w:szCs w:val="16"/>
                </w:rPr>
                <w:t>55.68</w:t>
              </w:r>
            </w:ins>
          </w:p>
        </w:tc>
        <w:tc>
          <w:tcPr>
            <w:tcW w:w="582" w:type="dxa"/>
            <w:vAlign w:val="center"/>
            <w:tcPrChange w:id="1804" w:author="Tomas Chovanak" w:date="2017-01-11T16:57:00Z">
              <w:tcPr>
                <w:tcW w:w="582" w:type="dxa"/>
                <w:gridSpan w:val="2"/>
                <w:vAlign w:val="center"/>
              </w:tcPr>
            </w:tcPrChange>
          </w:tcPr>
          <w:p w:rsidR="006229FF" w:rsidRPr="00D01A4B" w:rsidRDefault="007F2323" w:rsidP="006229FF">
            <w:pPr>
              <w:spacing w:line="240" w:lineRule="auto"/>
              <w:rPr>
                <w:ins w:id="1805" w:author="Tomas Chovanak" w:date="2017-01-11T16:17:00Z"/>
                <w:rFonts w:cs="Linux Libertine"/>
                <w:b/>
                <w:sz w:val="16"/>
                <w:szCs w:val="16"/>
              </w:rPr>
              <w:pPrChange w:id="1806" w:author="Tomas Chovanak" w:date="2017-01-11T16:31:00Z">
                <w:pPr>
                  <w:spacing w:line="240" w:lineRule="auto"/>
                  <w:jc w:val="center"/>
                </w:pPr>
              </w:pPrChange>
            </w:pPr>
            <w:ins w:id="1807" w:author="Tomas Chovanak" w:date="2017-01-11T16:50:00Z">
              <w:r>
                <w:rPr>
                  <w:rFonts w:cs="Linux Libertine"/>
                  <w:b/>
                  <w:sz w:val="16"/>
                  <w:szCs w:val="16"/>
                </w:rPr>
                <w:t>55.66</w:t>
              </w:r>
            </w:ins>
          </w:p>
        </w:tc>
        <w:tc>
          <w:tcPr>
            <w:tcW w:w="582" w:type="dxa"/>
            <w:vAlign w:val="center"/>
            <w:tcPrChange w:id="1808" w:author="Tomas Chovanak" w:date="2017-01-11T16:57:00Z">
              <w:tcPr>
                <w:tcW w:w="582" w:type="dxa"/>
                <w:vAlign w:val="center"/>
              </w:tcPr>
            </w:tcPrChange>
          </w:tcPr>
          <w:p w:rsidR="006229FF" w:rsidRPr="00D01A4B" w:rsidRDefault="007F2323" w:rsidP="006229FF">
            <w:pPr>
              <w:spacing w:line="240" w:lineRule="auto"/>
              <w:rPr>
                <w:ins w:id="1809" w:author="Tomas Chovanak" w:date="2017-01-11T16:17:00Z"/>
                <w:rFonts w:cs="Linux Libertine"/>
                <w:b/>
                <w:sz w:val="16"/>
                <w:szCs w:val="16"/>
              </w:rPr>
              <w:pPrChange w:id="1810" w:author="Tomas Chovanak" w:date="2017-01-11T16:31:00Z">
                <w:pPr>
                  <w:spacing w:line="240" w:lineRule="auto"/>
                  <w:jc w:val="center"/>
                </w:pPr>
              </w:pPrChange>
            </w:pPr>
            <w:ins w:id="1811" w:author="Tomas Chovanak" w:date="2017-01-11T16:51:00Z">
              <w:r>
                <w:rPr>
                  <w:rFonts w:cs="Linux Libertine"/>
                  <w:b/>
                  <w:sz w:val="16"/>
                  <w:szCs w:val="16"/>
                </w:rPr>
                <w:t>54.91</w:t>
              </w:r>
            </w:ins>
          </w:p>
        </w:tc>
      </w:tr>
      <w:tr w:rsidR="006229FF" w:rsidRPr="00D01A4B" w:rsidTr="00932187">
        <w:trPr>
          <w:trHeight w:val="113"/>
          <w:jc w:val="center"/>
          <w:ins w:id="1812" w:author="Tomas Chovanak" w:date="2017-01-11T16:33:00Z"/>
          <w:trPrChange w:id="1813" w:author="Tomas Chovanak" w:date="2017-01-11T16:57:00Z">
            <w:trPr>
              <w:trHeight w:val="113"/>
              <w:jc w:val="center"/>
            </w:trPr>
          </w:trPrChange>
        </w:trPr>
        <w:tc>
          <w:tcPr>
            <w:tcW w:w="3071" w:type="dxa"/>
            <w:shd w:val="clear" w:color="auto" w:fill="auto"/>
            <w:vAlign w:val="center"/>
            <w:tcPrChange w:id="1814" w:author="Tomas Chovanak" w:date="2017-01-11T16:57:00Z">
              <w:tcPr>
                <w:tcW w:w="3071" w:type="dxa"/>
                <w:gridSpan w:val="2"/>
                <w:shd w:val="clear" w:color="auto" w:fill="auto"/>
                <w:vAlign w:val="center"/>
              </w:tcPr>
            </w:tcPrChange>
          </w:tcPr>
          <w:p w:rsidR="006229FF" w:rsidRPr="00427708" w:rsidRDefault="006229FF" w:rsidP="007F2323">
            <w:pPr>
              <w:spacing w:line="240" w:lineRule="auto"/>
              <w:jc w:val="left"/>
              <w:rPr>
                <w:ins w:id="1815" w:author="Tomas Chovanak" w:date="2017-01-11T16:33:00Z"/>
                <w:rFonts w:cs="Linux Libertine"/>
                <w:sz w:val="16"/>
                <w:szCs w:val="16"/>
                <w:rPrChange w:id="1816" w:author="Tomas Chovanak" w:date="2017-01-11T16:32:00Z">
                  <w:rPr>
                    <w:ins w:id="1817" w:author="Tomas Chovanak" w:date="2017-01-11T16:33:00Z"/>
                    <w:rFonts w:cs="Linux Libertine"/>
                    <w:sz w:val="16"/>
                    <w:szCs w:val="16"/>
                  </w:rPr>
                </w:rPrChange>
              </w:rPr>
              <w:pPrChange w:id="1818" w:author="Tomas Chovanak" w:date="2017-01-11T16:46:00Z">
                <w:pPr>
                  <w:spacing w:line="240" w:lineRule="auto"/>
                  <w:jc w:val="center"/>
                </w:pPr>
              </w:pPrChange>
            </w:pPr>
            <w:ins w:id="1819" w:author="Tomas Chovanak" w:date="2017-01-11T16:33:00Z">
              <w:r>
                <w:rPr>
                  <w:rFonts w:cs="Linux Libertine"/>
                  <w:sz w:val="16"/>
                  <w:szCs w:val="16"/>
                </w:rPr>
                <w:t>Precision gained with usage of only global patterns</w:t>
              </w:r>
            </w:ins>
          </w:p>
        </w:tc>
        <w:tc>
          <w:tcPr>
            <w:tcW w:w="1169" w:type="dxa"/>
            <w:shd w:val="clear" w:color="auto" w:fill="auto"/>
            <w:vAlign w:val="center"/>
            <w:tcPrChange w:id="1820"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821" w:author="Tomas Chovanak" w:date="2017-01-11T16:33:00Z"/>
                <w:rFonts w:cs="Linux Libertine"/>
                <w:sz w:val="16"/>
                <w:szCs w:val="16"/>
                <w:rPrChange w:id="1822" w:author="Tomas Chovanak" w:date="2017-01-11T16:32:00Z">
                  <w:rPr>
                    <w:ins w:id="1823" w:author="Tomas Chovanak" w:date="2017-01-11T16:33:00Z"/>
                    <w:rFonts w:cs="Linux Libertine"/>
                    <w:sz w:val="16"/>
                    <w:szCs w:val="16"/>
                  </w:rPr>
                </w:rPrChange>
              </w:rPr>
              <w:pPrChange w:id="1824" w:author="Tomas Chovanak" w:date="2017-01-11T16:40:00Z">
                <w:pPr>
                  <w:spacing w:line="240" w:lineRule="auto"/>
                  <w:jc w:val="center"/>
                </w:pPr>
              </w:pPrChange>
            </w:pPr>
            <w:ins w:id="1825" w:author="Tomas Chovanak" w:date="2017-01-11T16:39:00Z">
              <w:r w:rsidRPr="006229FF">
                <w:rPr>
                  <w:rFonts w:cs="Linux Libertine"/>
                  <w:sz w:val="16"/>
                  <w:szCs w:val="16"/>
                </w:rPr>
                <w:t>H111+H110+H101+H100</w:t>
              </w:r>
            </w:ins>
          </w:p>
        </w:tc>
        <w:tc>
          <w:tcPr>
            <w:tcW w:w="582" w:type="dxa"/>
            <w:shd w:val="clear" w:color="auto" w:fill="auto"/>
            <w:vAlign w:val="center"/>
            <w:tcPrChange w:id="1826"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27" w:author="Tomas Chovanak" w:date="2017-01-11T16:33:00Z"/>
                <w:rFonts w:cs="Linux Libertine"/>
                <w:b/>
                <w:sz w:val="16"/>
                <w:szCs w:val="16"/>
              </w:rPr>
            </w:pPr>
            <w:ins w:id="1828" w:author="Tomas Chovanak" w:date="2017-01-11T16:43:00Z">
              <w:r>
                <w:rPr>
                  <w:rFonts w:cs="Linux Libertine"/>
                  <w:b/>
                  <w:sz w:val="16"/>
                  <w:szCs w:val="16"/>
                </w:rPr>
                <w:t>49.27</w:t>
              </w:r>
            </w:ins>
          </w:p>
        </w:tc>
        <w:tc>
          <w:tcPr>
            <w:tcW w:w="582" w:type="dxa"/>
            <w:shd w:val="clear" w:color="auto" w:fill="auto"/>
            <w:vAlign w:val="center"/>
            <w:tcPrChange w:id="1829"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30" w:author="Tomas Chovanak" w:date="2017-01-11T16:33:00Z"/>
                <w:rFonts w:cs="Linux Libertine"/>
                <w:b/>
                <w:sz w:val="16"/>
                <w:szCs w:val="16"/>
              </w:rPr>
            </w:pPr>
            <w:ins w:id="1831" w:author="Tomas Chovanak" w:date="2017-01-11T16:43:00Z">
              <w:r>
                <w:rPr>
                  <w:rFonts w:cs="Linux Libertine"/>
                  <w:b/>
                  <w:sz w:val="16"/>
                  <w:szCs w:val="16"/>
                </w:rPr>
                <w:t>49.85</w:t>
              </w:r>
            </w:ins>
          </w:p>
        </w:tc>
        <w:tc>
          <w:tcPr>
            <w:tcW w:w="582" w:type="dxa"/>
            <w:shd w:val="clear" w:color="auto" w:fill="auto"/>
            <w:vAlign w:val="center"/>
            <w:tcPrChange w:id="1832"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33" w:author="Tomas Chovanak" w:date="2017-01-11T16:33:00Z"/>
                <w:rFonts w:cs="Linux Libertine"/>
                <w:b/>
                <w:sz w:val="16"/>
                <w:szCs w:val="16"/>
              </w:rPr>
            </w:pPr>
            <w:ins w:id="1834" w:author="Tomas Chovanak" w:date="2017-01-11T16:43:00Z">
              <w:r>
                <w:rPr>
                  <w:rFonts w:cs="Linux Libertine"/>
                  <w:b/>
                  <w:sz w:val="16"/>
                  <w:szCs w:val="16"/>
                </w:rPr>
                <w:t>50.44</w:t>
              </w:r>
            </w:ins>
          </w:p>
        </w:tc>
        <w:tc>
          <w:tcPr>
            <w:tcW w:w="582" w:type="dxa"/>
            <w:shd w:val="clear" w:color="auto" w:fill="auto"/>
            <w:vAlign w:val="center"/>
            <w:tcPrChange w:id="1835"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36" w:author="Tomas Chovanak" w:date="2017-01-11T16:33:00Z"/>
                <w:rFonts w:cs="Linux Libertine"/>
                <w:b/>
                <w:sz w:val="16"/>
                <w:szCs w:val="16"/>
              </w:rPr>
            </w:pPr>
            <w:ins w:id="1837" w:author="Tomas Chovanak" w:date="2017-01-11T16:43:00Z">
              <w:r>
                <w:rPr>
                  <w:rFonts w:cs="Linux Libertine"/>
                  <w:b/>
                  <w:sz w:val="16"/>
                  <w:szCs w:val="16"/>
                </w:rPr>
                <w:t>50.73</w:t>
              </w:r>
            </w:ins>
          </w:p>
        </w:tc>
        <w:tc>
          <w:tcPr>
            <w:tcW w:w="582" w:type="dxa"/>
            <w:tcBorders>
              <w:right w:val="thinThickSmallGap" w:sz="24" w:space="0" w:color="auto"/>
            </w:tcBorders>
            <w:vAlign w:val="center"/>
            <w:tcPrChange w:id="1838" w:author="Tomas Chovanak" w:date="2017-01-11T16:57:00Z">
              <w:tcPr>
                <w:tcW w:w="582" w:type="dxa"/>
                <w:gridSpan w:val="2"/>
                <w:vAlign w:val="center"/>
              </w:tcPr>
            </w:tcPrChange>
          </w:tcPr>
          <w:p w:rsidR="006229FF" w:rsidRPr="00D01A4B" w:rsidRDefault="00251B9C" w:rsidP="006229FF">
            <w:pPr>
              <w:spacing w:line="240" w:lineRule="auto"/>
              <w:rPr>
                <w:ins w:id="1839" w:author="Tomas Chovanak" w:date="2017-01-11T16:33:00Z"/>
                <w:rFonts w:cs="Linux Libertine"/>
                <w:b/>
                <w:sz w:val="16"/>
                <w:szCs w:val="16"/>
              </w:rPr>
            </w:pPr>
            <w:ins w:id="1840" w:author="Tomas Chovanak" w:date="2017-01-11T16:43:00Z">
              <w:r>
                <w:rPr>
                  <w:rFonts w:cs="Linux Libertine"/>
                  <w:b/>
                  <w:sz w:val="16"/>
                  <w:szCs w:val="16"/>
                </w:rPr>
                <w:t>51.06</w:t>
              </w:r>
            </w:ins>
          </w:p>
        </w:tc>
        <w:tc>
          <w:tcPr>
            <w:tcW w:w="582" w:type="dxa"/>
            <w:tcBorders>
              <w:left w:val="thinThickSmallGap" w:sz="24" w:space="0" w:color="auto"/>
            </w:tcBorders>
            <w:vAlign w:val="center"/>
            <w:tcPrChange w:id="1841" w:author="Tomas Chovanak" w:date="2017-01-11T16:57:00Z">
              <w:tcPr>
                <w:tcW w:w="582" w:type="dxa"/>
                <w:gridSpan w:val="2"/>
                <w:vAlign w:val="center"/>
              </w:tcPr>
            </w:tcPrChange>
          </w:tcPr>
          <w:p w:rsidR="006229FF" w:rsidRPr="00D01A4B" w:rsidRDefault="007F2323" w:rsidP="006229FF">
            <w:pPr>
              <w:spacing w:line="240" w:lineRule="auto"/>
              <w:rPr>
                <w:ins w:id="1842" w:author="Tomas Chovanak" w:date="2017-01-11T16:33:00Z"/>
                <w:rFonts w:cs="Linux Libertine"/>
                <w:b/>
                <w:sz w:val="16"/>
                <w:szCs w:val="16"/>
              </w:rPr>
            </w:pPr>
            <w:ins w:id="1843" w:author="Tomas Chovanak" w:date="2017-01-11T16:50:00Z">
              <w:r>
                <w:rPr>
                  <w:rFonts w:cs="Linux Libertine"/>
                  <w:b/>
                  <w:sz w:val="16"/>
                  <w:szCs w:val="16"/>
                </w:rPr>
                <w:t>63.69</w:t>
              </w:r>
            </w:ins>
          </w:p>
        </w:tc>
        <w:tc>
          <w:tcPr>
            <w:tcW w:w="582" w:type="dxa"/>
            <w:vAlign w:val="center"/>
            <w:tcPrChange w:id="1844" w:author="Tomas Chovanak" w:date="2017-01-11T16:57:00Z">
              <w:tcPr>
                <w:tcW w:w="582" w:type="dxa"/>
                <w:gridSpan w:val="2"/>
                <w:vAlign w:val="center"/>
              </w:tcPr>
            </w:tcPrChange>
          </w:tcPr>
          <w:p w:rsidR="006229FF" w:rsidRPr="00D01A4B" w:rsidRDefault="007F2323" w:rsidP="006229FF">
            <w:pPr>
              <w:spacing w:line="240" w:lineRule="auto"/>
              <w:rPr>
                <w:ins w:id="1845" w:author="Tomas Chovanak" w:date="2017-01-11T16:33:00Z"/>
                <w:rFonts w:cs="Linux Libertine"/>
                <w:b/>
                <w:sz w:val="16"/>
                <w:szCs w:val="16"/>
              </w:rPr>
            </w:pPr>
            <w:ins w:id="1846" w:author="Tomas Chovanak" w:date="2017-01-11T16:50:00Z">
              <w:r>
                <w:rPr>
                  <w:rFonts w:cs="Linux Libertine"/>
                  <w:b/>
                  <w:sz w:val="16"/>
                  <w:szCs w:val="16"/>
                </w:rPr>
                <w:t>52.62</w:t>
              </w:r>
            </w:ins>
          </w:p>
        </w:tc>
        <w:tc>
          <w:tcPr>
            <w:tcW w:w="582" w:type="dxa"/>
            <w:vAlign w:val="center"/>
            <w:tcPrChange w:id="1847" w:author="Tomas Chovanak" w:date="2017-01-11T16:57:00Z">
              <w:tcPr>
                <w:tcW w:w="582" w:type="dxa"/>
                <w:gridSpan w:val="2"/>
                <w:vAlign w:val="center"/>
              </w:tcPr>
            </w:tcPrChange>
          </w:tcPr>
          <w:p w:rsidR="006229FF" w:rsidRPr="00D01A4B" w:rsidRDefault="007F2323" w:rsidP="006229FF">
            <w:pPr>
              <w:spacing w:line="240" w:lineRule="auto"/>
              <w:rPr>
                <w:ins w:id="1848" w:author="Tomas Chovanak" w:date="2017-01-11T16:33:00Z"/>
                <w:rFonts w:cs="Linux Libertine"/>
                <w:b/>
                <w:sz w:val="16"/>
                <w:szCs w:val="16"/>
              </w:rPr>
            </w:pPr>
            <w:ins w:id="1849" w:author="Tomas Chovanak" w:date="2017-01-11T16:50:00Z">
              <w:r>
                <w:rPr>
                  <w:rFonts w:cs="Linux Libertine"/>
                  <w:b/>
                  <w:sz w:val="16"/>
                  <w:szCs w:val="16"/>
                </w:rPr>
                <w:t>54.58</w:t>
              </w:r>
            </w:ins>
          </w:p>
        </w:tc>
        <w:tc>
          <w:tcPr>
            <w:tcW w:w="582" w:type="dxa"/>
            <w:vAlign w:val="center"/>
            <w:tcPrChange w:id="1850" w:author="Tomas Chovanak" w:date="2017-01-11T16:57:00Z">
              <w:tcPr>
                <w:tcW w:w="582" w:type="dxa"/>
                <w:gridSpan w:val="2"/>
                <w:vAlign w:val="center"/>
              </w:tcPr>
            </w:tcPrChange>
          </w:tcPr>
          <w:p w:rsidR="006229FF" w:rsidRPr="00D01A4B" w:rsidRDefault="007F2323" w:rsidP="006229FF">
            <w:pPr>
              <w:spacing w:line="240" w:lineRule="auto"/>
              <w:rPr>
                <w:ins w:id="1851" w:author="Tomas Chovanak" w:date="2017-01-11T16:33:00Z"/>
                <w:rFonts w:cs="Linux Libertine"/>
                <w:b/>
                <w:sz w:val="16"/>
                <w:szCs w:val="16"/>
              </w:rPr>
            </w:pPr>
            <w:ins w:id="1852" w:author="Tomas Chovanak" w:date="2017-01-11T16:51:00Z">
              <w:r>
                <w:rPr>
                  <w:rFonts w:cs="Linux Libertine"/>
                  <w:b/>
                  <w:sz w:val="16"/>
                  <w:szCs w:val="16"/>
                </w:rPr>
                <w:t>54.19</w:t>
              </w:r>
            </w:ins>
          </w:p>
        </w:tc>
        <w:tc>
          <w:tcPr>
            <w:tcW w:w="582" w:type="dxa"/>
            <w:vAlign w:val="center"/>
            <w:tcPrChange w:id="1853" w:author="Tomas Chovanak" w:date="2017-01-11T16:57:00Z">
              <w:tcPr>
                <w:tcW w:w="582" w:type="dxa"/>
                <w:vAlign w:val="center"/>
              </w:tcPr>
            </w:tcPrChange>
          </w:tcPr>
          <w:p w:rsidR="006229FF" w:rsidRPr="00D01A4B" w:rsidRDefault="007F2323" w:rsidP="006229FF">
            <w:pPr>
              <w:spacing w:line="240" w:lineRule="auto"/>
              <w:rPr>
                <w:ins w:id="1854" w:author="Tomas Chovanak" w:date="2017-01-11T16:33:00Z"/>
                <w:rFonts w:cs="Linux Libertine"/>
                <w:b/>
                <w:sz w:val="16"/>
                <w:szCs w:val="16"/>
              </w:rPr>
            </w:pPr>
            <w:ins w:id="1855" w:author="Tomas Chovanak" w:date="2017-01-11T16:51:00Z">
              <w:r>
                <w:rPr>
                  <w:rFonts w:cs="Linux Libertine"/>
                  <w:b/>
                  <w:sz w:val="16"/>
                  <w:szCs w:val="16"/>
                </w:rPr>
                <w:t>52.76</w:t>
              </w:r>
            </w:ins>
          </w:p>
        </w:tc>
      </w:tr>
      <w:tr w:rsidR="006229FF" w:rsidRPr="00D01A4B" w:rsidTr="00932187">
        <w:trPr>
          <w:trHeight w:val="113"/>
          <w:jc w:val="center"/>
          <w:ins w:id="1856" w:author="Tomas Chovanak" w:date="2017-01-11T16:33:00Z"/>
          <w:trPrChange w:id="1857" w:author="Tomas Chovanak" w:date="2017-01-11T16:57:00Z">
            <w:trPr>
              <w:trHeight w:val="113"/>
              <w:jc w:val="center"/>
            </w:trPr>
          </w:trPrChange>
        </w:trPr>
        <w:tc>
          <w:tcPr>
            <w:tcW w:w="3071" w:type="dxa"/>
            <w:shd w:val="clear" w:color="auto" w:fill="auto"/>
            <w:vAlign w:val="center"/>
            <w:tcPrChange w:id="1858" w:author="Tomas Chovanak" w:date="2017-01-11T16:57:00Z">
              <w:tcPr>
                <w:tcW w:w="3071" w:type="dxa"/>
                <w:gridSpan w:val="2"/>
                <w:shd w:val="clear" w:color="auto" w:fill="auto"/>
                <w:vAlign w:val="center"/>
              </w:tcPr>
            </w:tcPrChange>
          </w:tcPr>
          <w:p w:rsidR="006229FF" w:rsidRDefault="006229FF" w:rsidP="007F2323">
            <w:pPr>
              <w:spacing w:line="240" w:lineRule="auto"/>
              <w:jc w:val="left"/>
              <w:rPr>
                <w:ins w:id="1859" w:author="Tomas Chovanak" w:date="2017-01-11T16:33:00Z"/>
                <w:rFonts w:cs="Linux Libertine"/>
                <w:sz w:val="16"/>
                <w:szCs w:val="16"/>
              </w:rPr>
              <w:pPrChange w:id="1860" w:author="Tomas Chovanak" w:date="2017-01-11T16:46:00Z">
                <w:pPr>
                  <w:spacing w:line="240" w:lineRule="auto"/>
                  <w:jc w:val="center"/>
                </w:pPr>
              </w:pPrChange>
            </w:pPr>
            <w:ins w:id="1861" w:author="Tomas Chovanak" w:date="2017-01-11T16:33:00Z">
              <w:r>
                <w:rPr>
                  <w:rFonts w:cs="Linux Libertine"/>
                  <w:sz w:val="16"/>
                  <w:szCs w:val="16"/>
                </w:rPr>
                <w:t>Precision gained with usage of only group patterns</w:t>
              </w:r>
            </w:ins>
          </w:p>
        </w:tc>
        <w:tc>
          <w:tcPr>
            <w:tcW w:w="1169" w:type="dxa"/>
            <w:shd w:val="clear" w:color="auto" w:fill="auto"/>
            <w:vAlign w:val="center"/>
            <w:tcPrChange w:id="1862"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863" w:author="Tomas Chovanak" w:date="2017-01-11T16:33:00Z"/>
                <w:rFonts w:cs="Linux Libertine"/>
                <w:sz w:val="16"/>
                <w:szCs w:val="16"/>
                <w:rPrChange w:id="1864" w:author="Tomas Chovanak" w:date="2017-01-11T16:32:00Z">
                  <w:rPr>
                    <w:ins w:id="1865" w:author="Tomas Chovanak" w:date="2017-01-11T16:33:00Z"/>
                    <w:rFonts w:cs="Linux Libertine"/>
                    <w:sz w:val="16"/>
                    <w:szCs w:val="16"/>
                  </w:rPr>
                </w:rPrChange>
              </w:rPr>
              <w:pPrChange w:id="1866" w:author="Tomas Chovanak" w:date="2017-01-11T16:40:00Z">
                <w:pPr>
                  <w:spacing w:line="240" w:lineRule="auto"/>
                  <w:jc w:val="center"/>
                </w:pPr>
              </w:pPrChange>
            </w:pPr>
            <w:ins w:id="1867" w:author="Tomas Chovanak" w:date="2017-01-11T16:39:00Z">
              <w:r w:rsidRPr="006229FF">
                <w:rPr>
                  <w:rFonts w:cs="Linux Libertine"/>
                  <w:sz w:val="16"/>
                  <w:szCs w:val="16"/>
                </w:rPr>
                <w:t>H111+H011+H110+H010</w:t>
              </w:r>
            </w:ins>
          </w:p>
        </w:tc>
        <w:tc>
          <w:tcPr>
            <w:tcW w:w="582" w:type="dxa"/>
            <w:shd w:val="clear" w:color="auto" w:fill="auto"/>
            <w:vAlign w:val="center"/>
            <w:tcPrChange w:id="1868"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69" w:author="Tomas Chovanak" w:date="2017-01-11T16:33:00Z"/>
                <w:rFonts w:cs="Linux Libertine"/>
                <w:b/>
                <w:sz w:val="16"/>
                <w:szCs w:val="16"/>
              </w:rPr>
            </w:pPr>
            <w:ins w:id="1870" w:author="Tomas Chovanak" w:date="2017-01-11T16:44:00Z">
              <w:r>
                <w:rPr>
                  <w:rFonts w:cs="Linux Libertine"/>
                  <w:b/>
                  <w:sz w:val="16"/>
                  <w:szCs w:val="16"/>
                </w:rPr>
                <w:t>32.41</w:t>
              </w:r>
            </w:ins>
          </w:p>
        </w:tc>
        <w:tc>
          <w:tcPr>
            <w:tcW w:w="582" w:type="dxa"/>
            <w:shd w:val="clear" w:color="auto" w:fill="auto"/>
            <w:vAlign w:val="center"/>
            <w:tcPrChange w:id="1871"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72" w:author="Tomas Chovanak" w:date="2017-01-11T16:33:00Z"/>
                <w:rFonts w:cs="Linux Libertine"/>
                <w:b/>
                <w:sz w:val="16"/>
                <w:szCs w:val="16"/>
              </w:rPr>
            </w:pPr>
            <w:ins w:id="1873" w:author="Tomas Chovanak" w:date="2017-01-11T16:44:00Z">
              <w:r>
                <w:rPr>
                  <w:rFonts w:cs="Linux Libertine"/>
                  <w:b/>
                  <w:sz w:val="16"/>
                  <w:szCs w:val="16"/>
                </w:rPr>
                <w:t>32.93</w:t>
              </w:r>
            </w:ins>
          </w:p>
        </w:tc>
        <w:tc>
          <w:tcPr>
            <w:tcW w:w="582" w:type="dxa"/>
            <w:shd w:val="clear" w:color="auto" w:fill="auto"/>
            <w:vAlign w:val="center"/>
            <w:tcPrChange w:id="1874"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75" w:author="Tomas Chovanak" w:date="2017-01-11T16:33:00Z"/>
                <w:rFonts w:cs="Linux Libertine"/>
                <w:b/>
                <w:sz w:val="16"/>
                <w:szCs w:val="16"/>
              </w:rPr>
            </w:pPr>
            <w:ins w:id="1876" w:author="Tomas Chovanak" w:date="2017-01-11T16:44:00Z">
              <w:r>
                <w:rPr>
                  <w:rFonts w:cs="Linux Libertine"/>
                  <w:b/>
                  <w:sz w:val="16"/>
                  <w:szCs w:val="16"/>
                </w:rPr>
                <w:t>33.21</w:t>
              </w:r>
            </w:ins>
          </w:p>
        </w:tc>
        <w:tc>
          <w:tcPr>
            <w:tcW w:w="582" w:type="dxa"/>
            <w:shd w:val="clear" w:color="auto" w:fill="auto"/>
            <w:vAlign w:val="center"/>
            <w:tcPrChange w:id="1877"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78" w:author="Tomas Chovanak" w:date="2017-01-11T16:33:00Z"/>
                <w:rFonts w:cs="Linux Libertine"/>
                <w:b/>
                <w:sz w:val="16"/>
                <w:szCs w:val="16"/>
              </w:rPr>
            </w:pPr>
            <w:ins w:id="1879" w:author="Tomas Chovanak" w:date="2017-01-11T16:44:00Z">
              <w:r>
                <w:rPr>
                  <w:rFonts w:cs="Linux Libertine"/>
                  <w:b/>
                  <w:sz w:val="16"/>
                  <w:szCs w:val="16"/>
                </w:rPr>
                <w:t>33.24</w:t>
              </w:r>
            </w:ins>
          </w:p>
        </w:tc>
        <w:tc>
          <w:tcPr>
            <w:tcW w:w="582" w:type="dxa"/>
            <w:tcBorders>
              <w:right w:val="thinThickSmallGap" w:sz="24" w:space="0" w:color="auto"/>
            </w:tcBorders>
            <w:vAlign w:val="center"/>
            <w:tcPrChange w:id="1880" w:author="Tomas Chovanak" w:date="2017-01-11T16:57:00Z">
              <w:tcPr>
                <w:tcW w:w="582" w:type="dxa"/>
                <w:gridSpan w:val="2"/>
                <w:vAlign w:val="center"/>
              </w:tcPr>
            </w:tcPrChange>
          </w:tcPr>
          <w:p w:rsidR="006229FF" w:rsidRPr="00D01A4B" w:rsidRDefault="00251B9C" w:rsidP="006229FF">
            <w:pPr>
              <w:spacing w:line="240" w:lineRule="auto"/>
              <w:rPr>
                <w:ins w:id="1881" w:author="Tomas Chovanak" w:date="2017-01-11T16:33:00Z"/>
                <w:rFonts w:cs="Linux Libertine"/>
                <w:b/>
                <w:sz w:val="16"/>
                <w:szCs w:val="16"/>
              </w:rPr>
            </w:pPr>
            <w:ins w:id="1882" w:author="Tomas Chovanak" w:date="2017-01-11T16:44:00Z">
              <w:r>
                <w:rPr>
                  <w:rFonts w:cs="Linux Libertine"/>
                  <w:b/>
                  <w:sz w:val="16"/>
                  <w:szCs w:val="16"/>
                </w:rPr>
                <w:t>33.57</w:t>
              </w:r>
            </w:ins>
          </w:p>
        </w:tc>
        <w:tc>
          <w:tcPr>
            <w:tcW w:w="582" w:type="dxa"/>
            <w:tcBorders>
              <w:left w:val="thinThickSmallGap" w:sz="24" w:space="0" w:color="auto"/>
            </w:tcBorders>
            <w:vAlign w:val="center"/>
            <w:tcPrChange w:id="1883" w:author="Tomas Chovanak" w:date="2017-01-11T16:57:00Z">
              <w:tcPr>
                <w:tcW w:w="582" w:type="dxa"/>
                <w:gridSpan w:val="2"/>
                <w:vAlign w:val="center"/>
              </w:tcPr>
            </w:tcPrChange>
          </w:tcPr>
          <w:p w:rsidR="006229FF" w:rsidRPr="00D01A4B" w:rsidRDefault="007F2323" w:rsidP="006229FF">
            <w:pPr>
              <w:spacing w:line="240" w:lineRule="auto"/>
              <w:rPr>
                <w:ins w:id="1884" w:author="Tomas Chovanak" w:date="2017-01-11T16:33:00Z"/>
                <w:rFonts w:cs="Linux Libertine"/>
                <w:b/>
                <w:sz w:val="16"/>
                <w:szCs w:val="16"/>
              </w:rPr>
            </w:pPr>
            <w:ins w:id="1885" w:author="Tomas Chovanak" w:date="2017-01-11T16:51:00Z">
              <w:r>
                <w:rPr>
                  <w:rFonts w:cs="Linux Libertine"/>
                  <w:b/>
                  <w:sz w:val="16"/>
                  <w:szCs w:val="16"/>
                </w:rPr>
                <w:t>13.06</w:t>
              </w:r>
            </w:ins>
          </w:p>
        </w:tc>
        <w:tc>
          <w:tcPr>
            <w:tcW w:w="582" w:type="dxa"/>
            <w:vAlign w:val="center"/>
            <w:tcPrChange w:id="1886" w:author="Tomas Chovanak" w:date="2017-01-11T16:57:00Z">
              <w:tcPr>
                <w:tcW w:w="582" w:type="dxa"/>
                <w:gridSpan w:val="2"/>
                <w:vAlign w:val="center"/>
              </w:tcPr>
            </w:tcPrChange>
          </w:tcPr>
          <w:p w:rsidR="006229FF" w:rsidRPr="00D01A4B" w:rsidRDefault="00932187" w:rsidP="006229FF">
            <w:pPr>
              <w:spacing w:line="240" w:lineRule="auto"/>
              <w:rPr>
                <w:ins w:id="1887" w:author="Tomas Chovanak" w:date="2017-01-11T16:33:00Z"/>
                <w:rFonts w:cs="Linux Libertine"/>
                <w:b/>
                <w:sz w:val="16"/>
                <w:szCs w:val="16"/>
              </w:rPr>
            </w:pPr>
            <w:ins w:id="1888" w:author="Tomas Chovanak" w:date="2017-01-11T16:54:00Z">
              <w:r>
                <w:rPr>
                  <w:rFonts w:cs="Linux Libertine"/>
                  <w:b/>
                  <w:sz w:val="16"/>
                  <w:szCs w:val="16"/>
                </w:rPr>
                <w:t>10.86</w:t>
              </w:r>
            </w:ins>
          </w:p>
        </w:tc>
        <w:tc>
          <w:tcPr>
            <w:tcW w:w="582" w:type="dxa"/>
            <w:vAlign w:val="center"/>
            <w:tcPrChange w:id="1889" w:author="Tomas Chovanak" w:date="2017-01-11T16:57:00Z">
              <w:tcPr>
                <w:tcW w:w="582" w:type="dxa"/>
                <w:gridSpan w:val="2"/>
                <w:vAlign w:val="center"/>
              </w:tcPr>
            </w:tcPrChange>
          </w:tcPr>
          <w:p w:rsidR="006229FF" w:rsidRPr="00D01A4B" w:rsidRDefault="00932187" w:rsidP="006229FF">
            <w:pPr>
              <w:spacing w:line="240" w:lineRule="auto"/>
              <w:rPr>
                <w:ins w:id="1890" w:author="Tomas Chovanak" w:date="2017-01-11T16:33:00Z"/>
                <w:rFonts w:cs="Linux Libertine"/>
                <w:b/>
                <w:sz w:val="16"/>
                <w:szCs w:val="16"/>
              </w:rPr>
            </w:pPr>
            <w:ins w:id="1891" w:author="Tomas Chovanak" w:date="2017-01-11T16:54:00Z">
              <w:r>
                <w:rPr>
                  <w:rFonts w:cs="Linux Libertine"/>
                  <w:b/>
                  <w:sz w:val="16"/>
                  <w:szCs w:val="16"/>
                </w:rPr>
                <w:t>15.43</w:t>
              </w:r>
            </w:ins>
          </w:p>
        </w:tc>
        <w:tc>
          <w:tcPr>
            <w:tcW w:w="582" w:type="dxa"/>
            <w:vAlign w:val="center"/>
            <w:tcPrChange w:id="1892" w:author="Tomas Chovanak" w:date="2017-01-11T16:57:00Z">
              <w:tcPr>
                <w:tcW w:w="582" w:type="dxa"/>
                <w:gridSpan w:val="2"/>
                <w:vAlign w:val="center"/>
              </w:tcPr>
            </w:tcPrChange>
          </w:tcPr>
          <w:p w:rsidR="006229FF" w:rsidRPr="00D01A4B" w:rsidRDefault="00932187" w:rsidP="006229FF">
            <w:pPr>
              <w:spacing w:line="240" w:lineRule="auto"/>
              <w:rPr>
                <w:ins w:id="1893" w:author="Tomas Chovanak" w:date="2017-01-11T16:33:00Z"/>
                <w:rFonts w:cs="Linux Libertine"/>
                <w:b/>
                <w:sz w:val="16"/>
                <w:szCs w:val="16"/>
              </w:rPr>
            </w:pPr>
            <w:ins w:id="1894" w:author="Tomas Chovanak" w:date="2017-01-11T16:54:00Z">
              <w:r>
                <w:rPr>
                  <w:rFonts w:cs="Linux Libertine"/>
                  <w:b/>
                  <w:sz w:val="16"/>
                  <w:szCs w:val="16"/>
                </w:rPr>
                <w:t>19.88</w:t>
              </w:r>
            </w:ins>
          </w:p>
        </w:tc>
        <w:tc>
          <w:tcPr>
            <w:tcW w:w="582" w:type="dxa"/>
            <w:vAlign w:val="center"/>
            <w:tcPrChange w:id="1895" w:author="Tomas Chovanak" w:date="2017-01-11T16:57:00Z">
              <w:tcPr>
                <w:tcW w:w="582" w:type="dxa"/>
                <w:vAlign w:val="center"/>
              </w:tcPr>
            </w:tcPrChange>
          </w:tcPr>
          <w:p w:rsidR="006229FF" w:rsidRPr="00D01A4B" w:rsidRDefault="00932187" w:rsidP="006229FF">
            <w:pPr>
              <w:spacing w:line="240" w:lineRule="auto"/>
              <w:rPr>
                <w:ins w:id="1896" w:author="Tomas Chovanak" w:date="2017-01-11T16:33:00Z"/>
                <w:rFonts w:cs="Linux Libertine"/>
                <w:b/>
                <w:sz w:val="16"/>
                <w:szCs w:val="16"/>
              </w:rPr>
            </w:pPr>
            <w:ins w:id="1897" w:author="Tomas Chovanak" w:date="2017-01-11T16:54:00Z">
              <w:r>
                <w:rPr>
                  <w:rFonts w:cs="Linux Libertine"/>
                  <w:b/>
                  <w:sz w:val="16"/>
                  <w:szCs w:val="16"/>
                </w:rPr>
                <w:t>23.07</w:t>
              </w:r>
            </w:ins>
          </w:p>
        </w:tc>
      </w:tr>
      <w:tr w:rsidR="006229FF" w:rsidRPr="00D01A4B" w:rsidTr="00932187">
        <w:trPr>
          <w:trHeight w:val="113"/>
          <w:jc w:val="center"/>
          <w:ins w:id="1898" w:author="Tomas Chovanak" w:date="2017-01-11T16:33:00Z"/>
          <w:trPrChange w:id="1899" w:author="Tomas Chovanak" w:date="2017-01-11T16:57:00Z">
            <w:trPr>
              <w:trHeight w:val="113"/>
              <w:jc w:val="center"/>
            </w:trPr>
          </w:trPrChange>
        </w:trPr>
        <w:tc>
          <w:tcPr>
            <w:tcW w:w="3071" w:type="dxa"/>
            <w:shd w:val="clear" w:color="auto" w:fill="auto"/>
            <w:vAlign w:val="center"/>
            <w:tcPrChange w:id="1900" w:author="Tomas Chovanak" w:date="2017-01-11T16:57:00Z">
              <w:tcPr>
                <w:tcW w:w="3071" w:type="dxa"/>
                <w:gridSpan w:val="2"/>
                <w:shd w:val="clear" w:color="auto" w:fill="auto"/>
                <w:vAlign w:val="center"/>
              </w:tcPr>
            </w:tcPrChange>
          </w:tcPr>
          <w:p w:rsidR="006229FF" w:rsidRDefault="006229FF" w:rsidP="007F2323">
            <w:pPr>
              <w:spacing w:line="240" w:lineRule="auto"/>
              <w:jc w:val="left"/>
              <w:rPr>
                <w:ins w:id="1901" w:author="Tomas Chovanak" w:date="2017-01-11T16:33:00Z"/>
                <w:rFonts w:cs="Linux Libertine"/>
                <w:sz w:val="16"/>
                <w:szCs w:val="16"/>
              </w:rPr>
              <w:pPrChange w:id="1902" w:author="Tomas Chovanak" w:date="2017-01-11T16:46:00Z">
                <w:pPr>
                  <w:spacing w:line="240" w:lineRule="auto"/>
                  <w:jc w:val="center"/>
                </w:pPr>
              </w:pPrChange>
            </w:pPr>
            <w:ins w:id="1903" w:author="Tomas Chovanak" w:date="2017-01-11T16:36:00Z">
              <w:r>
                <w:rPr>
                  <w:rFonts w:cs="Linux Libertine"/>
                  <w:sz w:val="16"/>
                  <w:szCs w:val="16"/>
                </w:rPr>
                <w:t>Precision gained with recommendations</w:t>
              </w:r>
            </w:ins>
            <w:ins w:id="1904" w:author="Tomas Chovanak" w:date="2017-01-11T16:37:00Z">
              <w:r>
                <w:rPr>
                  <w:rFonts w:cs="Linux Libertine"/>
                  <w:sz w:val="16"/>
                  <w:szCs w:val="16"/>
                </w:rPr>
                <w:t xml:space="preserve"> generated</w:t>
              </w:r>
            </w:ins>
            <w:ins w:id="1905" w:author="Tomas Chovanak" w:date="2017-01-11T16:36:00Z">
              <w:r>
                <w:rPr>
                  <w:rFonts w:cs="Linux Libertine"/>
                  <w:sz w:val="16"/>
                  <w:szCs w:val="16"/>
                </w:rPr>
                <w:t xml:space="preserve"> </w:t>
              </w:r>
            </w:ins>
            <w:ins w:id="1906" w:author="Tomas Chovanak" w:date="2017-01-11T16:37:00Z">
              <w:r>
                <w:rPr>
                  <w:rFonts w:cs="Linux Libertine"/>
                  <w:sz w:val="16"/>
                  <w:szCs w:val="16"/>
                </w:rPr>
                <w:t xml:space="preserve">uniquely of </w:t>
              </w:r>
            </w:ins>
            <w:ins w:id="1907" w:author="Tomas Chovanak" w:date="2017-01-11T16:36:00Z">
              <w:r>
                <w:rPr>
                  <w:rFonts w:cs="Linux Libertine"/>
                  <w:sz w:val="16"/>
                  <w:szCs w:val="16"/>
                </w:rPr>
                <w:t>group patterns and not</w:t>
              </w:r>
            </w:ins>
            <w:ins w:id="1908" w:author="Tomas Chovanak" w:date="2017-01-11T16:37:00Z">
              <w:r>
                <w:rPr>
                  <w:rFonts w:cs="Linux Libertine"/>
                  <w:sz w:val="16"/>
                  <w:szCs w:val="16"/>
                </w:rPr>
                <w:t xml:space="preserve"> global patterns.</w:t>
              </w:r>
            </w:ins>
            <w:ins w:id="1909" w:author="Tomas Chovanak" w:date="2017-01-11T16:36:00Z">
              <w:r>
                <w:rPr>
                  <w:rFonts w:cs="Linux Libertine"/>
                  <w:sz w:val="16"/>
                  <w:szCs w:val="16"/>
                </w:rPr>
                <w:t xml:space="preserve"> </w:t>
              </w:r>
            </w:ins>
          </w:p>
        </w:tc>
        <w:tc>
          <w:tcPr>
            <w:tcW w:w="1169" w:type="dxa"/>
            <w:shd w:val="clear" w:color="auto" w:fill="auto"/>
            <w:vAlign w:val="center"/>
            <w:tcPrChange w:id="1910"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911" w:author="Tomas Chovanak" w:date="2017-01-11T16:33:00Z"/>
                <w:rFonts w:cs="Linux Libertine"/>
                <w:sz w:val="16"/>
                <w:szCs w:val="16"/>
                <w:rPrChange w:id="1912" w:author="Tomas Chovanak" w:date="2017-01-11T16:32:00Z">
                  <w:rPr>
                    <w:ins w:id="1913" w:author="Tomas Chovanak" w:date="2017-01-11T16:33:00Z"/>
                    <w:rFonts w:cs="Linux Libertine"/>
                    <w:sz w:val="16"/>
                    <w:szCs w:val="16"/>
                  </w:rPr>
                </w:rPrChange>
              </w:rPr>
              <w:pPrChange w:id="1914" w:author="Tomas Chovanak" w:date="2017-01-11T16:40:00Z">
                <w:pPr>
                  <w:spacing w:line="240" w:lineRule="auto"/>
                  <w:jc w:val="center"/>
                </w:pPr>
              </w:pPrChange>
            </w:pPr>
            <w:ins w:id="1915" w:author="Tomas Chovanak" w:date="2017-01-11T16:39:00Z">
              <w:r w:rsidRPr="006229FF">
                <w:rPr>
                  <w:rFonts w:cs="Linux Libertine"/>
                  <w:sz w:val="16"/>
                  <w:szCs w:val="16"/>
                </w:rPr>
                <w:t>H011 + H010</w:t>
              </w:r>
            </w:ins>
          </w:p>
        </w:tc>
        <w:tc>
          <w:tcPr>
            <w:tcW w:w="582" w:type="dxa"/>
            <w:shd w:val="clear" w:color="auto" w:fill="auto"/>
            <w:vAlign w:val="center"/>
            <w:tcPrChange w:id="1916"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17" w:author="Tomas Chovanak" w:date="2017-01-11T16:33:00Z"/>
                <w:rFonts w:cs="Linux Libertine"/>
                <w:b/>
                <w:sz w:val="16"/>
                <w:szCs w:val="16"/>
              </w:rPr>
            </w:pPr>
            <w:ins w:id="1918" w:author="Tomas Chovanak" w:date="2017-01-11T16:45:00Z">
              <w:r>
                <w:rPr>
                  <w:rFonts w:cs="Linux Libertine"/>
                  <w:b/>
                  <w:sz w:val="16"/>
                  <w:szCs w:val="16"/>
                </w:rPr>
                <w:t>5.86</w:t>
              </w:r>
            </w:ins>
          </w:p>
        </w:tc>
        <w:tc>
          <w:tcPr>
            <w:tcW w:w="582" w:type="dxa"/>
            <w:shd w:val="clear" w:color="auto" w:fill="auto"/>
            <w:vAlign w:val="center"/>
            <w:tcPrChange w:id="1919"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20" w:author="Tomas Chovanak" w:date="2017-01-11T16:33:00Z"/>
                <w:rFonts w:cs="Linux Libertine"/>
                <w:b/>
                <w:sz w:val="16"/>
                <w:szCs w:val="16"/>
              </w:rPr>
            </w:pPr>
            <w:ins w:id="1921" w:author="Tomas Chovanak" w:date="2017-01-11T16:45:00Z">
              <w:r>
                <w:rPr>
                  <w:rFonts w:cs="Linux Libertine"/>
                  <w:b/>
                  <w:sz w:val="16"/>
                  <w:szCs w:val="16"/>
                </w:rPr>
                <w:t>7.17</w:t>
              </w:r>
            </w:ins>
          </w:p>
        </w:tc>
        <w:tc>
          <w:tcPr>
            <w:tcW w:w="582" w:type="dxa"/>
            <w:shd w:val="clear" w:color="auto" w:fill="auto"/>
            <w:vAlign w:val="center"/>
            <w:tcPrChange w:id="1922"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23" w:author="Tomas Chovanak" w:date="2017-01-11T16:33:00Z"/>
                <w:rFonts w:cs="Linux Libertine"/>
                <w:b/>
                <w:sz w:val="16"/>
                <w:szCs w:val="16"/>
              </w:rPr>
            </w:pPr>
            <w:ins w:id="1924" w:author="Tomas Chovanak" w:date="2017-01-11T16:45:00Z">
              <w:r>
                <w:rPr>
                  <w:rFonts w:cs="Linux Libertine"/>
                  <w:b/>
                  <w:sz w:val="16"/>
                  <w:szCs w:val="16"/>
                </w:rPr>
                <w:t>7.97</w:t>
              </w:r>
            </w:ins>
          </w:p>
        </w:tc>
        <w:tc>
          <w:tcPr>
            <w:tcW w:w="582" w:type="dxa"/>
            <w:shd w:val="clear" w:color="auto" w:fill="auto"/>
            <w:vAlign w:val="center"/>
            <w:tcPrChange w:id="1925"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26" w:author="Tomas Chovanak" w:date="2017-01-11T16:33:00Z"/>
                <w:rFonts w:cs="Linux Libertine"/>
                <w:b/>
                <w:sz w:val="16"/>
                <w:szCs w:val="16"/>
              </w:rPr>
            </w:pPr>
            <w:ins w:id="1927" w:author="Tomas Chovanak" w:date="2017-01-11T16:45:00Z">
              <w:r>
                <w:rPr>
                  <w:rFonts w:cs="Linux Libertine"/>
                  <w:b/>
                  <w:sz w:val="16"/>
                  <w:szCs w:val="16"/>
                </w:rPr>
                <w:t>8.33</w:t>
              </w:r>
            </w:ins>
          </w:p>
        </w:tc>
        <w:tc>
          <w:tcPr>
            <w:tcW w:w="582" w:type="dxa"/>
            <w:tcBorders>
              <w:right w:val="thinThickSmallGap" w:sz="24" w:space="0" w:color="auto"/>
            </w:tcBorders>
            <w:vAlign w:val="center"/>
            <w:tcPrChange w:id="1928" w:author="Tomas Chovanak" w:date="2017-01-11T16:57:00Z">
              <w:tcPr>
                <w:tcW w:w="582" w:type="dxa"/>
                <w:gridSpan w:val="2"/>
                <w:vAlign w:val="center"/>
              </w:tcPr>
            </w:tcPrChange>
          </w:tcPr>
          <w:p w:rsidR="006229FF" w:rsidRPr="00D01A4B" w:rsidRDefault="00251B9C" w:rsidP="006229FF">
            <w:pPr>
              <w:spacing w:line="240" w:lineRule="auto"/>
              <w:rPr>
                <w:ins w:id="1929" w:author="Tomas Chovanak" w:date="2017-01-11T16:33:00Z"/>
                <w:rFonts w:cs="Linux Libertine"/>
                <w:b/>
                <w:sz w:val="16"/>
                <w:szCs w:val="16"/>
              </w:rPr>
            </w:pPr>
            <w:ins w:id="1930" w:author="Tomas Chovanak" w:date="2017-01-11T16:46:00Z">
              <w:r>
                <w:rPr>
                  <w:rFonts w:cs="Linux Libertine"/>
                  <w:b/>
                  <w:sz w:val="16"/>
                  <w:szCs w:val="16"/>
                </w:rPr>
                <w:t>8.82</w:t>
              </w:r>
            </w:ins>
          </w:p>
        </w:tc>
        <w:tc>
          <w:tcPr>
            <w:tcW w:w="582" w:type="dxa"/>
            <w:tcBorders>
              <w:left w:val="thinThickSmallGap" w:sz="24" w:space="0" w:color="auto"/>
            </w:tcBorders>
            <w:vAlign w:val="center"/>
            <w:tcPrChange w:id="1931" w:author="Tomas Chovanak" w:date="2017-01-11T16:57:00Z">
              <w:tcPr>
                <w:tcW w:w="582" w:type="dxa"/>
                <w:gridSpan w:val="2"/>
                <w:vAlign w:val="center"/>
              </w:tcPr>
            </w:tcPrChange>
          </w:tcPr>
          <w:p w:rsidR="006229FF" w:rsidRPr="00D01A4B" w:rsidRDefault="00932187" w:rsidP="006229FF">
            <w:pPr>
              <w:spacing w:line="240" w:lineRule="auto"/>
              <w:rPr>
                <w:ins w:id="1932" w:author="Tomas Chovanak" w:date="2017-01-11T16:33:00Z"/>
                <w:rFonts w:cs="Linux Libertine"/>
                <w:b/>
                <w:sz w:val="16"/>
                <w:szCs w:val="16"/>
              </w:rPr>
            </w:pPr>
            <w:ins w:id="1933" w:author="Tomas Chovanak" w:date="2017-01-11T16:54:00Z">
              <w:r>
                <w:rPr>
                  <w:rFonts w:cs="Linux Libertine"/>
                  <w:b/>
                  <w:sz w:val="16"/>
                  <w:szCs w:val="16"/>
                </w:rPr>
                <w:t>3.10</w:t>
              </w:r>
            </w:ins>
          </w:p>
        </w:tc>
        <w:tc>
          <w:tcPr>
            <w:tcW w:w="582" w:type="dxa"/>
            <w:vAlign w:val="center"/>
            <w:tcPrChange w:id="1934" w:author="Tomas Chovanak" w:date="2017-01-11T16:57:00Z">
              <w:tcPr>
                <w:tcW w:w="582" w:type="dxa"/>
                <w:gridSpan w:val="2"/>
                <w:vAlign w:val="center"/>
              </w:tcPr>
            </w:tcPrChange>
          </w:tcPr>
          <w:p w:rsidR="006229FF" w:rsidRPr="00D01A4B" w:rsidRDefault="00932187" w:rsidP="006229FF">
            <w:pPr>
              <w:spacing w:line="240" w:lineRule="auto"/>
              <w:rPr>
                <w:ins w:id="1935" w:author="Tomas Chovanak" w:date="2017-01-11T16:33:00Z"/>
                <w:rFonts w:cs="Linux Libertine"/>
                <w:b/>
                <w:sz w:val="16"/>
                <w:szCs w:val="16"/>
              </w:rPr>
            </w:pPr>
            <w:ins w:id="1936" w:author="Tomas Chovanak" w:date="2017-01-11T16:55:00Z">
              <w:r>
                <w:rPr>
                  <w:rFonts w:cs="Linux Libertine"/>
                  <w:b/>
                  <w:sz w:val="16"/>
                  <w:szCs w:val="16"/>
                </w:rPr>
                <w:t>3.30</w:t>
              </w:r>
            </w:ins>
          </w:p>
        </w:tc>
        <w:tc>
          <w:tcPr>
            <w:tcW w:w="582" w:type="dxa"/>
            <w:vAlign w:val="center"/>
            <w:tcPrChange w:id="1937" w:author="Tomas Chovanak" w:date="2017-01-11T16:57:00Z">
              <w:tcPr>
                <w:tcW w:w="582" w:type="dxa"/>
                <w:gridSpan w:val="2"/>
                <w:vAlign w:val="center"/>
              </w:tcPr>
            </w:tcPrChange>
          </w:tcPr>
          <w:p w:rsidR="006229FF" w:rsidRPr="00D01A4B" w:rsidRDefault="00932187" w:rsidP="006229FF">
            <w:pPr>
              <w:spacing w:line="240" w:lineRule="auto"/>
              <w:rPr>
                <w:ins w:id="1938" w:author="Tomas Chovanak" w:date="2017-01-11T16:33:00Z"/>
                <w:rFonts w:cs="Linux Libertine"/>
                <w:b/>
                <w:sz w:val="16"/>
                <w:szCs w:val="16"/>
              </w:rPr>
            </w:pPr>
            <w:ins w:id="1939" w:author="Tomas Chovanak" w:date="2017-01-11T16:55:00Z">
              <w:r>
                <w:rPr>
                  <w:rFonts w:cs="Linux Libertine"/>
                  <w:b/>
                  <w:sz w:val="16"/>
                  <w:szCs w:val="16"/>
                </w:rPr>
                <w:t>4.74</w:t>
              </w:r>
            </w:ins>
          </w:p>
        </w:tc>
        <w:tc>
          <w:tcPr>
            <w:tcW w:w="582" w:type="dxa"/>
            <w:vAlign w:val="center"/>
            <w:tcPrChange w:id="1940" w:author="Tomas Chovanak" w:date="2017-01-11T16:57:00Z">
              <w:tcPr>
                <w:tcW w:w="582" w:type="dxa"/>
                <w:gridSpan w:val="2"/>
                <w:vAlign w:val="center"/>
              </w:tcPr>
            </w:tcPrChange>
          </w:tcPr>
          <w:p w:rsidR="006229FF" w:rsidRPr="00D01A4B" w:rsidRDefault="00932187" w:rsidP="006229FF">
            <w:pPr>
              <w:spacing w:line="240" w:lineRule="auto"/>
              <w:rPr>
                <w:ins w:id="1941" w:author="Tomas Chovanak" w:date="2017-01-11T16:33:00Z"/>
                <w:rFonts w:cs="Linux Libertine"/>
                <w:b/>
                <w:sz w:val="16"/>
                <w:szCs w:val="16"/>
              </w:rPr>
            </w:pPr>
            <w:ins w:id="1942" w:author="Tomas Chovanak" w:date="2017-01-11T16:55:00Z">
              <w:r>
                <w:rPr>
                  <w:rFonts w:cs="Linux Libertine"/>
                  <w:b/>
                  <w:sz w:val="16"/>
                  <w:szCs w:val="16"/>
                </w:rPr>
                <w:t>6.46</w:t>
              </w:r>
            </w:ins>
          </w:p>
        </w:tc>
        <w:tc>
          <w:tcPr>
            <w:tcW w:w="582" w:type="dxa"/>
            <w:vAlign w:val="center"/>
            <w:tcPrChange w:id="1943" w:author="Tomas Chovanak" w:date="2017-01-11T16:57:00Z">
              <w:tcPr>
                <w:tcW w:w="582" w:type="dxa"/>
                <w:vAlign w:val="center"/>
              </w:tcPr>
            </w:tcPrChange>
          </w:tcPr>
          <w:p w:rsidR="006229FF" w:rsidRPr="00D01A4B" w:rsidRDefault="00932187" w:rsidP="006229FF">
            <w:pPr>
              <w:spacing w:line="240" w:lineRule="auto"/>
              <w:rPr>
                <w:ins w:id="1944" w:author="Tomas Chovanak" w:date="2017-01-11T16:33:00Z"/>
                <w:rFonts w:cs="Linux Libertine"/>
                <w:b/>
                <w:sz w:val="16"/>
                <w:szCs w:val="16"/>
              </w:rPr>
            </w:pPr>
            <w:ins w:id="1945" w:author="Tomas Chovanak" w:date="2017-01-11T16:55:00Z">
              <w:r>
                <w:rPr>
                  <w:rFonts w:cs="Linux Libertine"/>
                  <w:b/>
                  <w:sz w:val="16"/>
                  <w:szCs w:val="16"/>
                </w:rPr>
                <w:t>8.24</w:t>
              </w:r>
            </w:ins>
          </w:p>
        </w:tc>
      </w:tr>
      <w:tr w:rsidR="006229FF" w:rsidRPr="00D01A4B" w:rsidTr="00932187">
        <w:trPr>
          <w:trHeight w:val="113"/>
          <w:jc w:val="center"/>
          <w:ins w:id="1946" w:author="Tomas Chovanak" w:date="2017-01-11T16:37:00Z"/>
          <w:trPrChange w:id="1947" w:author="Tomas Chovanak" w:date="2017-01-11T16:57:00Z">
            <w:trPr>
              <w:trHeight w:val="113"/>
              <w:jc w:val="center"/>
            </w:trPr>
          </w:trPrChange>
        </w:trPr>
        <w:tc>
          <w:tcPr>
            <w:tcW w:w="3071" w:type="dxa"/>
            <w:shd w:val="clear" w:color="auto" w:fill="auto"/>
            <w:vAlign w:val="center"/>
            <w:tcPrChange w:id="1948" w:author="Tomas Chovanak" w:date="2017-01-11T16:57:00Z">
              <w:tcPr>
                <w:tcW w:w="3071" w:type="dxa"/>
                <w:gridSpan w:val="2"/>
                <w:shd w:val="clear" w:color="auto" w:fill="auto"/>
                <w:vAlign w:val="center"/>
              </w:tcPr>
            </w:tcPrChange>
          </w:tcPr>
          <w:p w:rsidR="006229FF" w:rsidRDefault="006229FF" w:rsidP="007F2323">
            <w:pPr>
              <w:spacing w:line="240" w:lineRule="auto"/>
              <w:jc w:val="left"/>
              <w:rPr>
                <w:ins w:id="1949" w:author="Tomas Chovanak" w:date="2017-01-11T16:37:00Z"/>
                <w:rFonts w:cs="Linux Libertine"/>
                <w:sz w:val="16"/>
                <w:szCs w:val="16"/>
              </w:rPr>
              <w:pPrChange w:id="1950" w:author="Tomas Chovanak" w:date="2017-01-11T16:46:00Z">
                <w:pPr>
                  <w:spacing w:line="240" w:lineRule="auto"/>
                </w:pPr>
              </w:pPrChange>
            </w:pPr>
            <w:ins w:id="1951" w:author="Tomas Chovanak" w:date="2017-01-11T16:37:00Z">
              <w:r>
                <w:rPr>
                  <w:rFonts w:cs="Linux Libertine"/>
                  <w:sz w:val="16"/>
                  <w:szCs w:val="16"/>
                </w:rPr>
                <w:t>Precision gained with recommendations generated uniquely of g</w:t>
              </w:r>
            </w:ins>
            <w:ins w:id="1952" w:author="Tomas Chovanak" w:date="2017-01-11T16:38:00Z">
              <w:r>
                <w:rPr>
                  <w:rFonts w:cs="Linux Libertine"/>
                  <w:sz w:val="16"/>
                  <w:szCs w:val="16"/>
                </w:rPr>
                <w:t>lobal</w:t>
              </w:r>
            </w:ins>
            <w:ins w:id="1953" w:author="Tomas Chovanak" w:date="2017-01-11T16:37:00Z">
              <w:r>
                <w:rPr>
                  <w:rFonts w:cs="Linux Libertine"/>
                  <w:sz w:val="16"/>
                  <w:szCs w:val="16"/>
                </w:rPr>
                <w:t xml:space="preserve"> patterns and not group patterns.</w:t>
              </w:r>
            </w:ins>
          </w:p>
        </w:tc>
        <w:tc>
          <w:tcPr>
            <w:tcW w:w="1169" w:type="dxa"/>
            <w:shd w:val="clear" w:color="auto" w:fill="auto"/>
            <w:vAlign w:val="center"/>
            <w:tcPrChange w:id="1954"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955" w:author="Tomas Chovanak" w:date="2017-01-11T16:37:00Z"/>
                <w:rFonts w:cs="Linux Libertine"/>
                <w:sz w:val="16"/>
                <w:szCs w:val="16"/>
                <w:rPrChange w:id="1956" w:author="Tomas Chovanak" w:date="2017-01-11T16:32:00Z">
                  <w:rPr>
                    <w:ins w:id="1957" w:author="Tomas Chovanak" w:date="2017-01-11T16:37:00Z"/>
                    <w:rFonts w:cs="Linux Libertine"/>
                    <w:sz w:val="16"/>
                    <w:szCs w:val="16"/>
                  </w:rPr>
                </w:rPrChange>
              </w:rPr>
              <w:pPrChange w:id="1958" w:author="Tomas Chovanak" w:date="2017-01-11T16:40:00Z">
                <w:pPr>
                  <w:spacing w:line="240" w:lineRule="auto"/>
                </w:pPr>
              </w:pPrChange>
            </w:pPr>
            <w:ins w:id="1959" w:author="Tomas Chovanak" w:date="2017-01-11T16:40:00Z">
              <w:r w:rsidRPr="006229FF">
                <w:rPr>
                  <w:rFonts w:cs="Linux Libertine"/>
                  <w:sz w:val="16"/>
                  <w:szCs w:val="16"/>
                </w:rPr>
                <w:t>H101+H100</w:t>
              </w:r>
            </w:ins>
          </w:p>
        </w:tc>
        <w:tc>
          <w:tcPr>
            <w:tcW w:w="582" w:type="dxa"/>
            <w:shd w:val="clear" w:color="auto" w:fill="auto"/>
            <w:vAlign w:val="center"/>
            <w:tcPrChange w:id="1960"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61" w:author="Tomas Chovanak" w:date="2017-01-11T16:37:00Z"/>
                <w:rFonts w:cs="Linux Libertine"/>
                <w:b/>
                <w:sz w:val="16"/>
                <w:szCs w:val="16"/>
              </w:rPr>
            </w:pPr>
            <w:ins w:id="1962" w:author="Tomas Chovanak" w:date="2017-01-11T16:46:00Z">
              <w:r>
                <w:rPr>
                  <w:rFonts w:cs="Linux Libertine"/>
                  <w:b/>
                  <w:sz w:val="16"/>
                  <w:szCs w:val="16"/>
                </w:rPr>
                <w:t>22.72</w:t>
              </w:r>
            </w:ins>
          </w:p>
        </w:tc>
        <w:tc>
          <w:tcPr>
            <w:tcW w:w="582" w:type="dxa"/>
            <w:shd w:val="clear" w:color="auto" w:fill="auto"/>
            <w:vAlign w:val="center"/>
            <w:tcPrChange w:id="1963"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64" w:author="Tomas Chovanak" w:date="2017-01-11T16:37:00Z"/>
                <w:rFonts w:cs="Linux Libertine"/>
                <w:b/>
                <w:sz w:val="16"/>
                <w:szCs w:val="16"/>
              </w:rPr>
            </w:pPr>
            <w:ins w:id="1965" w:author="Tomas Chovanak" w:date="2017-01-11T16:46:00Z">
              <w:r>
                <w:rPr>
                  <w:rFonts w:cs="Linux Libertine"/>
                  <w:b/>
                  <w:sz w:val="16"/>
                  <w:szCs w:val="16"/>
                </w:rPr>
                <w:t>24.09</w:t>
              </w:r>
            </w:ins>
          </w:p>
        </w:tc>
        <w:tc>
          <w:tcPr>
            <w:tcW w:w="582" w:type="dxa"/>
            <w:shd w:val="clear" w:color="auto" w:fill="auto"/>
            <w:vAlign w:val="center"/>
            <w:tcPrChange w:id="1966"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67" w:author="Tomas Chovanak" w:date="2017-01-11T16:37:00Z"/>
                <w:rFonts w:cs="Linux Libertine"/>
                <w:b/>
                <w:sz w:val="16"/>
                <w:szCs w:val="16"/>
              </w:rPr>
            </w:pPr>
            <w:ins w:id="1968" w:author="Tomas Chovanak" w:date="2017-01-11T16:46:00Z">
              <w:r>
                <w:rPr>
                  <w:rFonts w:cs="Linux Libertine"/>
                  <w:b/>
                  <w:sz w:val="16"/>
                  <w:szCs w:val="16"/>
                </w:rPr>
                <w:t>25.19</w:t>
              </w:r>
            </w:ins>
          </w:p>
        </w:tc>
        <w:tc>
          <w:tcPr>
            <w:tcW w:w="582" w:type="dxa"/>
            <w:shd w:val="clear" w:color="auto" w:fill="auto"/>
            <w:vAlign w:val="center"/>
            <w:tcPrChange w:id="1969"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70" w:author="Tomas Chovanak" w:date="2017-01-11T16:37:00Z"/>
                <w:rFonts w:cs="Linux Libertine"/>
                <w:b/>
                <w:sz w:val="16"/>
                <w:szCs w:val="16"/>
              </w:rPr>
            </w:pPr>
            <w:ins w:id="1971" w:author="Tomas Chovanak" w:date="2017-01-11T16:46:00Z">
              <w:r>
                <w:rPr>
                  <w:rFonts w:cs="Linux Libertine"/>
                  <w:b/>
                  <w:sz w:val="16"/>
                  <w:szCs w:val="16"/>
                </w:rPr>
                <w:t>25.82</w:t>
              </w:r>
            </w:ins>
          </w:p>
        </w:tc>
        <w:tc>
          <w:tcPr>
            <w:tcW w:w="582" w:type="dxa"/>
            <w:tcBorders>
              <w:right w:val="thinThickSmallGap" w:sz="24" w:space="0" w:color="auto"/>
            </w:tcBorders>
            <w:vAlign w:val="center"/>
            <w:tcPrChange w:id="1972" w:author="Tomas Chovanak" w:date="2017-01-11T16:57:00Z">
              <w:tcPr>
                <w:tcW w:w="582" w:type="dxa"/>
                <w:gridSpan w:val="2"/>
                <w:vAlign w:val="center"/>
              </w:tcPr>
            </w:tcPrChange>
          </w:tcPr>
          <w:p w:rsidR="006229FF" w:rsidRPr="00D01A4B" w:rsidRDefault="00251B9C" w:rsidP="006229FF">
            <w:pPr>
              <w:spacing w:line="240" w:lineRule="auto"/>
              <w:rPr>
                <w:ins w:id="1973" w:author="Tomas Chovanak" w:date="2017-01-11T16:37:00Z"/>
                <w:rFonts w:cs="Linux Libertine"/>
                <w:b/>
                <w:sz w:val="16"/>
                <w:szCs w:val="16"/>
              </w:rPr>
            </w:pPr>
            <w:ins w:id="1974" w:author="Tomas Chovanak" w:date="2017-01-11T16:46:00Z">
              <w:r>
                <w:rPr>
                  <w:rFonts w:cs="Linux Libertine"/>
                  <w:b/>
                  <w:sz w:val="16"/>
                  <w:szCs w:val="16"/>
                </w:rPr>
                <w:t>26.31</w:t>
              </w:r>
            </w:ins>
          </w:p>
        </w:tc>
        <w:tc>
          <w:tcPr>
            <w:tcW w:w="582" w:type="dxa"/>
            <w:tcBorders>
              <w:left w:val="thinThickSmallGap" w:sz="24" w:space="0" w:color="auto"/>
            </w:tcBorders>
            <w:vAlign w:val="center"/>
            <w:tcPrChange w:id="1975" w:author="Tomas Chovanak" w:date="2017-01-11T16:57:00Z">
              <w:tcPr>
                <w:tcW w:w="582" w:type="dxa"/>
                <w:gridSpan w:val="2"/>
                <w:vAlign w:val="center"/>
              </w:tcPr>
            </w:tcPrChange>
          </w:tcPr>
          <w:p w:rsidR="006229FF" w:rsidRPr="00D01A4B" w:rsidRDefault="00932187" w:rsidP="006229FF">
            <w:pPr>
              <w:spacing w:line="240" w:lineRule="auto"/>
              <w:rPr>
                <w:ins w:id="1976" w:author="Tomas Chovanak" w:date="2017-01-11T16:37:00Z"/>
                <w:rFonts w:cs="Linux Libertine"/>
                <w:b/>
                <w:sz w:val="16"/>
                <w:szCs w:val="16"/>
              </w:rPr>
            </w:pPr>
            <w:ins w:id="1977" w:author="Tomas Chovanak" w:date="2017-01-11T16:55:00Z">
              <w:r>
                <w:rPr>
                  <w:rFonts w:cs="Linux Libertine"/>
                  <w:b/>
                  <w:sz w:val="16"/>
                  <w:szCs w:val="16"/>
                </w:rPr>
                <w:t>53.72</w:t>
              </w:r>
            </w:ins>
          </w:p>
        </w:tc>
        <w:tc>
          <w:tcPr>
            <w:tcW w:w="582" w:type="dxa"/>
            <w:vAlign w:val="center"/>
            <w:tcPrChange w:id="1978" w:author="Tomas Chovanak" w:date="2017-01-11T16:57:00Z">
              <w:tcPr>
                <w:tcW w:w="582" w:type="dxa"/>
                <w:gridSpan w:val="2"/>
                <w:vAlign w:val="center"/>
              </w:tcPr>
            </w:tcPrChange>
          </w:tcPr>
          <w:p w:rsidR="006229FF" w:rsidRPr="00D01A4B" w:rsidRDefault="00932187" w:rsidP="006229FF">
            <w:pPr>
              <w:spacing w:line="240" w:lineRule="auto"/>
              <w:rPr>
                <w:ins w:id="1979" w:author="Tomas Chovanak" w:date="2017-01-11T16:37:00Z"/>
                <w:rFonts w:cs="Linux Libertine"/>
                <w:b/>
                <w:sz w:val="16"/>
                <w:szCs w:val="16"/>
              </w:rPr>
            </w:pPr>
            <w:ins w:id="1980" w:author="Tomas Chovanak" w:date="2017-01-11T16:55:00Z">
              <w:r>
                <w:rPr>
                  <w:rFonts w:cs="Linux Libertine"/>
                  <w:b/>
                  <w:sz w:val="16"/>
                  <w:szCs w:val="16"/>
                </w:rPr>
                <w:t>45.06</w:t>
              </w:r>
            </w:ins>
          </w:p>
        </w:tc>
        <w:tc>
          <w:tcPr>
            <w:tcW w:w="582" w:type="dxa"/>
            <w:vAlign w:val="center"/>
            <w:tcPrChange w:id="1981" w:author="Tomas Chovanak" w:date="2017-01-11T16:57:00Z">
              <w:tcPr>
                <w:tcW w:w="582" w:type="dxa"/>
                <w:gridSpan w:val="2"/>
                <w:vAlign w:val="center"/>
              </w:tcPr>
            </w:tcPrChange>
          </w:tcPr>
          <w:p w:rsidR="006229FF" w:rsidRPr="00D01A4B" w:rsidRDefault="00932187" w:rsidP="006229FF">
            <w:pPr>
              <w:spacing w:line="240" w:lineRule="auto"/>
              <w:rPr>
                <w:ins w:id="1982" w:author="Tomas Chovanak" w:date="2017-01-11T16:37:00Z"/>
                <w:rFonts w:cs="Linux Libertine"/>
                <w:b/>
                <w:sz w:val="16"/>
                <w:szCs w:val="16"/>
              </w:rPr>
            </w:pPr>
            <w:ins w:id="1983" w:author="Tomas Chovanak" w:date="2017-01-11T16:55:00Z">
              <w:r>
                <w:rPr>
                  <w:rFonts w:cs="Linux Libertine"/>
                  <w:b/>
                  <w:sz w:val="16"/>
                  <w:szCs w:val="16"/>
                </w:rPr>
                <w:t>43.90</w:t>
              </w:r>
            </w:ins>
          </w:p>
        </w:tc>
        <w:tc>
          <w:tcPr>
            <w:tcW w:w="582" w:type="dxa"/>
            <w:vAlign w:val="center"/>
            <w:tcPrChange w:id="1984" w:author="Tomas Chovanak" w:date="2017-01-11T16:57:00Z">
              <w:tcPr>
                <w:tcW w:w="582" w:type="dxa"/>
                <w:gridSpan w:val="2"/>
                <w:vAlign w:val="center"/>
              </w:tcPr>
            </w:tcPrChange>
          </w:tcPr>
          <w:p w:rsidR="006229FF" w:rsidRPr="00D01A4B" w:rsidRDefault="00932187" w:rsidP="006229FF">
            <w:pPr>
              <w:spacing w:line="240" w:lineRule="auto"/>
              <w:rPr>
                <w:ins w:id="1985" w:author="Tomas Chovanak" w:date="2017-01-11T16:37:00Z"/>
                <w:rFonts w:cs="Linux Libertine"/>
                <w:b/>
                <w:sz w:val="16"/>
                <w:szCs w:val="16"/>
              </w:rPr>
            </w:pPr>
            <w:ins w:id="1986" w:author="Tomas Chovanak" w:date="2017-01-11T16:55:00Z">
              <w:r>
                <w:rPr>
                  <w:rFonts w:cs="Linux Libertine"/>
                  <w:b/>
                  <w:sz w:val="16"/>
                  <w:szCs w:val="16"/>
                </w:rPr>
                <w:t>40.78</w:t>
              </w:r>
            </w:ins>
          </w:p>
        </w:tc>
        <w:tc>
          <w:tcPr>
            <w:tcW w:w="582" w:type="dxa"/>
            <w:vAlign w:val="center"/>
            <w:tcPrChange w:id="1987" w:author="Tomas Chovanak" w:date="2017-01-11T16:57:00Z">
              <w:tcPr>
                <w:tcW w:w="582" w:type="dxa"/>
                <w:vAlign w:val="center"/>
              </w:tcPr>
            </w:tcPrChange>
          </w:tcPr>
          <w:p w:rsidR="006229FF" w:rsidRPr="00D01A4B" w:rsidRDefault="00932187" w:rsidP="006229FF">
            <w:pPr>
              <w:spacing w:line="240" w:lineRule="auto"/>
              <w:rPr>
                <w:ins w:id="1988" w:author="Tomas Chovanak" w:date="2017-01-11T16:37:00Z"/>
                <w:rFonts w:cs="Linux Libertine"/>
                <w:b/>
                <w:sz w:val="16"/>
                <w:szCs w:val="16"/>
              </w:rPr>
            </w:pPr>
            <w:ins w:id="1989" w:author="Tomas Chovanak" w:date="2017-01-11T16:55:00Z">
              <w:r>
                <w:rPr>
                  <w:rFonts w:cs="Linux Libertine"/>
                  <w:b/>
                  <w:sz w:val="16"/>
                  <w:szCs w:val="16"/>
                </w:rPr>
                <w:t>37.93</w:t>
              </w:r>
            </w:ins>
          </w:p>
        </w:tc>
      </w:tr>
      <w:tr w:rsidR="006229FF" w:rsidRPr="00D01A4B" w:rsidTr="00932187">
        <w:trPr>
          <w:trHeight w:val="113"/>
          <w:jc w:val="center"/>
          <w:ins w:id="1990" w:author="Tomas Chovanak" w:date="2017-01-11T16:38:00Z"/>
          <w:trPrChange w:id="1991" w:author="Tomas Chovanak" w:date="2017-01-11T16:57:00Z">
            <w:trPr>
              <w:trHeight w:val="113"/>
              <w:jc w:val="center"/>
            </w:trPr>
          </w:trPrChange>
        </w:trPr>
        <w:tc>
          <w:tcPr>
            <w:tcW w:w="3071" w:type="dxa"/>
            <w:shd w:val="clear" w:color="auto" w:fill="auto"/>
            <w:vAlign w:val="center"/>
            <w:tcPrChange w:id="1992" w:author="Tomas Chovanak" w:date="2017-01-11T16:57:00Z">
              <w:tcPr>
                <w:tcW w:w="3071" w:type="dxa"/>
                <w:gridSpan w:val="2"/>
                <w:shd w:val="clear" w:color="auto" w:fill="auto"/>
                <w:vAlign w:val="center"/>
              </w:tcPr>
            </w:tcPrChange>
          </w:tcPr>
          <w:p w:rsidR="006229FF" w:rsidRDefault="006229FF" w:rsidP="007F2323">
            <w:pPr>
              <w:spacing w:line="240" w:lineRule="auto"/>
              <w:jc w:val="left"/>
              <w:rPr>
                <w:ins w:id="1993" w:author="Tomas Chovanak" w:date="2017-01-11T16:38:00Z"/>
                <w:rFonts w:cs="Linux Libertine"/>
                <w:sz w:val="16"/>
                <w:szCs w:val="16"/>
              </w:rPr>
              <w:pPrChange w:id="1994" w:author="Tomas Chovanak" w:date="2017-01-11T16:46:00Z">
                <w:pPr>
                  <w:spacing w:line="240" w:lineRule="auto"/>
                </w:pPr>
              </w:pPrChange>
            </w:pPr>
            <w:ins w:id="1995" w:author="Tomas Chovanak" w:date="2017-01-11T16:38:00Z">
              <w:r>
                <w:rPr>
                  <w:rFonts w:cs="Linux Libertine"/>
                  <w:sz w:val="16"/>
                  <w:szCs w:val="16"/>
                </w:rPr>
                <w:t>Precision gained with recommendations generated uniquely by combination of global and group patterns.</w:t>
              </w:r>
            </w:ins>
          </w:p>
        </w:tc>
        <w:tc>
          <w:tcPr>
            <w:tcW w:w="1169" w:type="dxa"/>
            <w:shd w:val="clear" w:color="auto" w:fill="auto"/>
            <w:vAlign w:val="center"/>
            <w:tcPrChange w:id="1996"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997" w:author="Tomas Chovanak" w:date="2017-01-11T16:38:00Z"/>
                <w:rFonts w:cs="Linux Libertine"/>
                <w:sz w:val="16"/>
                <w:szCs w:val="16"/>
                <w:rPrChange w:id="1998" w:author="Tomas Chovanak" w:date="2017-01-11T16:32:00Z">
                  <w:rPr>
                    <w:ins w:id="1999" w:author="Tomas Chovanak" w:date="2017-01-11T16:38:00Z"/>
                    <w:rFonts w:cs="Linux Libertine"/>
                    <w:sz w:val="16"/>
                    <w:szCs w:val="16"/>
                  </w:rPr>
                </w:rPrChange>
              </w:rPr>
              <w:pPrChange w:id="2000" w:author="Tomas Chovanak" w:date="2017-01-11T16:40:00Z">
                <w:pPr>
                  <w:spacing w:line="240" w:lineRule="auto"/>
                </w:pPr>
              </w:pPrChange>
            </w:pPr>
            <w:ins w:id="2001" w:author="Tomas Chovanak" w:date="2017-01-11T16:40:00Z">
              <w:r w:rsidRPr="006229FF">
                <w:rPr>
                  <w:rFonts w:cs="Linux Libertine"/>
                  <w:sz w:val="16"/>
                  <w:szCs w:val="16"/>
                </w:rPr>
                <w:t>H001</w:t>
              </w:r>
            </w:ins>
          </w:p>
        </w:tc>
        <w:tc>
          <w:tcPr>
            <w:tcW w:w="582" w:type="dxa"/>
            <w:shd w:val="clear" w:color="auto" w:fill="auto"/>
            <w:vAlign w:val="center"/>
            <w:tcPrChange w:id="2002"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2003" w:author="Tomas Chovanak" w:date="2017-01-11T16:38:00Z"/>
                <w:rFonts w:cs="Linux Libertine"/>
                <w:b/>
                <w:sz w:val="16"/>
                <w:szCs w:val="16"/>
              </w:rPr>
            </w:pPr>
            <w:ins w:id="2004" w:author="Tomas Chovanak" w:date="2017-01-11T16:46:00Z">
              <w:r>
                <w:rPr>
                  <w:rFonts w:cs="Linux Libertine"/>
                  <w:b/>
                  <w:sz w:val="16"/>
                  <w:szCs w:val="16"/>
                </w:rPr>
                <w:t>0.32</w:t>
              </w:r>
            </w:ins>
          </w:p>
        </w:tc>
        <w:tc>
          <w:tcPr>
            <w:tcW w:w="582" w:type="dxa"/>
            <w:shd w:val="clear" w:color="auto" w:fill="auto"/>
            <w:vAlign w:val="center"/>
            <w:tcPrChange w:id="2005"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2006" w:author="Tomas Chovanak" w:date="2017-01-11T16:38:00Z"/>
                <w:rFonts w:cs="Linux Libertine"/>
                <w:b/>
                <w:sz w:val="16"/>
                <w:szCs w:val="16"/>
              </w:rPr>
            </w:pPr>
            <w:ins w:id="2007" w:author="Tomas Chovanak" w:date="2017-01-11T16:46:00Z">
              <w:r>
                <w:rPr>
                  <w:rFonts w:cs="Linux Libertine"/>
                  <w:b/>
                  <w:sz w:val="16"/>
                  <w:szCs w:val="16"/>
                </w:rPr>
                <w:t>0.84</w:t>
              </w:r>
            </w:ins>
          </w:p>
        </w:tc>
        <w:tc>
          <w:tcPr>
            <w:tcW w:w="582" w:type="dxa"/>
            <w:shd w:val="clear" w:color="auto" w:fill="auto"/>
            <w:vAlign w:val="center"/>
            <w:tcPrChange w:id="2008"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2009" w:author="Tomas Chovanak" w:date="2017-01-11T16:38:00Z"/>
                <w:rFonts w:cs="Linux Libertine"/>
                <w:b/>
                <w:sz w:val="16"/>
                <w:szCs w:val="16"/>
              </w:rPr>
            </w:pPr>
            <w:ins w:id="2010" w:author="Tomas Chovanak" w:date="2017-01-11T16:46:00Z">
              <w:r>
                <w:rPr>
                  <w:rFonts w:cs="Linux Libertine"/>
                  <w:b/>
                  <w:sz w:val="16"/>
                  <w:szCs w:val="16"/>
                </w:rPr>
                <w:t>1.19</w:t>
              </w:r>
            </w:ins>
          </w:p>
        </w:tc>
        <w:tc>
          <w:tcPr>
            <w:tcW w:w="582" w:type="dxa"/>
            <w:shd w:val="clear" w:color="auto" w:fill="auto"/>
            <w:vAlign w:val="center"/>
            <w:tcPrChange w:id="2011"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2012" w:author="Tomas Chovanak" w:date="2017-01-11T16:38:00Z"/>
                <w:rFonts w:cs="Linux Libertine"/>
                <w:b/>
                <w:sz w:val="16"/>
                <w:szCs w:val="16"/>
              </w:rPr>
            </w:pPr>
            <w:ins w:id="2013" w:author="Tomas Chovanak" w:date="2017-01-11T16:46:00Z">
              <w:r>
                <w:rPr>
                  <w:rFonts w:cs="Linux Libertine"/>
                  <w:b/>
                  <w:sz w:val="16"/>
                  <w:szCs w:val="16"/>
                </w:rPr>
                <w:t>1.54</w:t>
              </w:r>
            </w:ins>
          </w:p>
        </w:tc>
        <w:tc>
          <w:tcPr>
            <w:tcW w:w="582" w:type="dxa"/>
            <w:tcBorders>
              <w:right w:val="thinThickSmallGap" w:sz="24" w:space="0" w:color="auto"/>
            </w:tcBorders>
            <w:vAlign w:val="center"/>
            <w:tcPrChange w:id="2014" w:author="Tomas Chovanak" w:date="2017-01-11T16:57:00Z">
              <w:tcPr>
                <w:tcW w:w="582" w:type="dxa"/>
                <w:gridSpan w:val="2"/>
                <w:vAlign w:val="center"/>
              </w:tcPr>
            </w:tcPrChange>
          </w:tcPr>
          <w:p w:rsidR="006229FF" w:rsidRPr="00D01A4B" w:rsidRDefault="00251B9C" w:rsidP="006229FF">
            <w:pPr>
              <w:spacing w:line="240" w:lineRule="auto"/>
              <w:rPr>
                <w:ins w:id="2015" w:author="Tomas Chovanak" w:date="2017-01-11T16:38:00Z"/>
                <w:rFonts w:cs="Linux Libertine"/>
                <w:b/>
                <w:sz w:val="16"/>
                <w:szCs w:val="16"/>
              </w:rPr>
            </w:pPr>
            <w:ins w:id="2016" w:author="Tomas Chovanak" w:date="2017-01-11T16:46:00Z">
              <w:r>
                <w:rPr>
                  <w:rFonts w:cs="Linux Libertine"/>
                  <w:b/>
                  <w:sz w:val="16"/>
                  <w:szCs w:val="16"/>
                </w:rPr>
                <w:t>1.84</w:t>
              </w:r>
            </w:ins>
          </w:p>
        </w:tc>
        <w:tc>
          <w:tcPr>
            <w:tcW w:w="582" w:type="dxa"/>
            <w:tcBorders>
              <w:left w:val="thinThickSmallGap" w:sz="24" w:space="0" w:color="auto"/>
            </w:tcBorders>
            <w:vAlign w:val="center"/>
            <w:tcPrChange w:id="2017" w:author="Tomas Chovanak" w:date="2017-01-11T16:57:00Z">
              <w:tcPr>
                <w:tcW w:w="582" w:type="dxa"/>
                <w:gridSpan w:val="2"/>
                <w:vAlign w:val="center"/>
              </w:tcPr>
            </w:tcPrChange>
          </w:tcPr>
          <w:p w:rsidR="006229FF" w:rsidRPr="00D01A4B" w:rsidRDefault="00932187" w:rsidP="006229FF">
            <w:pPr>
              <w:spacing w:line="240" w:lineRule="auto"/>
              <w:rPr>
                <w:ins w:id="2018" w:author="Tomas Chovanak" w:date="2017-01-11T16:38:00Z"/>
                <w:rFonts w:cs="Linux Libertine"/>
                <w:b/>
                <w:sz w:val="16"/>
                <w:szCs w:val="16"/>
              </w:rPr>
            </w:pPr>
            <w:ins w:id="2019" w:author="Tomas Chovanak" w:date="2017-01-11T16:55:00Z">
              <w:r>
                <w:rPr>
                  <w:rFonts w:cs="Linux Libertine"/>
                  <w:b/>
                  <w:sz w:val="16"/>
                  <w:szCs w:val="16"/>
                </w:rPr>
                <w:t>0.08</w:t>
              </w:r>
            </w:ins>
          </w:p>
        </w:tc>
        <w:tc>
          <w:tcPr>
            <w:tcW w:w="582" w:type="dxa"/>
            <w:vAlign w:val="center"/>
            <w:tcPrChange w:id="2020" w:author="Tomas Chovanak" w:date="2017-01-11T16:57:00Z">
              <w:tcPr>
                <w:tcW w:w="582" w:type="dxa"/>
                <w:gridSpan w:val="2"/>
                <w:vAlign w:val="center"/>
              </w:tcPr>
            </w:tcPrChange>
          </w:tcPr>
          <w:p w:rsidR="006229FF" w:rsidRPr="00D01A4B" w:rsidRDefault="00932187" w:rsidP="006229FF">
            <w:pPr>
              <w:spacing w:line="240" w:lineRule="auto"/>
              <w:rPr>
                <w:ins w:id="2021" w:author="Tomas Chovanak" w:date="2017-01-11T16:38:00Z"/>
                <w:rFonts w:cs="Linux Libertine"/>
                <w:b/>
                <w:sz w:val="16"/>
                <w:szCs w:val="16"/>
              </w:rPr>
            </w:pPr>
            <w:ins w:id="2022" w:author="Tomas Chovanak" w:date="2017-01-11T16:56:00Z">
              <w:r>
                <w:rPr>
                  <w:rFonts w:cs="Linux Libertine"/>
                  <w:b/>
                  <w:sz w:val="16"/>
                  <w:szCs w:val="16"/>
                </w:rPr>
                <w:t>0.49</w:t>
              </w:r>
            </w:ins>
          </w:p>
        </w:tc>
        <w:tc>
          <w:tcPr>
            <w:tcW w:w="582" w:type="dxa"/>
            <w:vAlign w:val="center"/>
            <w:tcPrChange w:id="2023" w:author="Tomas Chovanak" w:date="2017-01-11T16:57:00Z">
              <w:tcPr>
                <w:tcW w:w="582" w:type="dxa"/>
                <w:gridSpan w:val="2"/>
                <w:vAlign w:val="center"/>
              </w:tcPr>
            </w:tcPrChange>
          </w:tcPr>
          <w:p w:rsidR="006229FF" w:rsidRPr="00D01A4B" w:rsidRDefault="00932187" w:rsidP="006229FF">
            <w:pPr>
              <w:spacing w:line="240" w:lineRule="auto"/>
              <w:rPr>
                <w:ins w:id="2024" w:author="Tomas Chovanak" w:date="2017-01-11T16:38:00Z"/>
                <w:rFonts w:cs="Linux Libertine"/>
                <w:b/>
                <w:sz w:val="16"/>
                <w:szCs w:val="16"/>
              </w:rPr>
            </w:pPr>
            <w:ins w:id="2025" w:author="Tomas Chovanak" w:date="2017-01-11T16:56:00Z">
              <w:r>
                <w:rPr>
                  <w:rFonts w:cs="Linux Libertine"/>
                  <w:b/>
                  <w:sz w:val="16"/>
                  <w:szCs w:val="16"/>
                </w:rPr>
                <w:t>0.80</w:t>
              </w:r>
            </w:ins>
          </w:p>
        </w:tc>
        <w:tc>
          <w:tcPr>
            <w:tcW w:w="582" w:type="dxa"/>
            <w:vAlign w:val="center"/>
            <w:tcPrChange w:id="2026" w:author="Tomas Chovanak" w:date="2017-01-11T16:57:00Z">
              <w:tcPr>
                <w:tcW w:w="582" w:type="dxa"/>
                <w:gridSpan w:val="2"/>
                <w:vAlign w:val="center"/>
              </w:tcPr>
            </w:tcPrChange>
          </w:tcPr>
          <w:p w:rsidR="006229FF" w:rsidRPr="00D01A4B" w:rsidRDefault="00932187" w:rsidP="006229FF">
            <w:pPr>
              <w:spacing w:line="240" w:lineRule="auto"/>
              <w:rPr>
                <w:ins w:id="2027" w:author="Tomas Chovanak" w:date="2017-01-11T16:38:00Z"/>
                <w:rFonts w:cs="Linux Libertine"/>
                <w:b/>
                <w:sz w:val="16"/>
                <w:szCs w:val="16"/>
              </w:rPr>
            </w:pPr>
            <w:ins w:id="2028" w:author="Tomas Chovanak" w:date="2017-01-11T16:56:00Z">
              <w:r>
                <w:rPr>
                  <w:rFonts w:cs="Linux Libertine"/>
                  <w:b/>
                  <w:sz w:val="16"/>
                  <w:szCs w:val="16"/>
                </w:rPr>
                <w:t>1.24</w:t>
              </w:r>
            </w:ins>
          </w:p>
        </w:tc>
        <w:tc>
          <w:tcPr>
            <w:tcW w:w="582" w:type="dxa"/>
            <w:vAlign w:val="center"/>
            <w:tcPrChange w:id="2029" w:author="Tomas Chovanak" w:date="2017-01-11T16:57:00Z">
              <w:tcPr>
                <w:tcW w:w="582" w:type="dxa"/>
                <w:vAlign w:val="center"/>
              </w:tcPr>
            </w:tcPrChange>
          </w:tcPr>
          <w:p w:rsidR="006229FF" w:rsidRPr="00D01A4B" w:rsidRDefault="00932187" w:rsidP="006229FF">
            <w:pPr>
              <w:spacing w:line="240" w:lineRule="auto"/>
              <w:rPr>
                <w:ins w:id="2030" w:author="Tomas Chovanak" w:date="2017-01-11T16:38:00Z"/>
                <w:rFonts w:cs="Linux Libertine"/>
                <w:b/>
                <w:sz w:val="16"/>
                <w:szCs w:val="16"/>
              </w:rPr>
            </w:pPr>
            <w:ins w:id="2031" w:author="Tomas Chovanak" w:date="2017-01-11T16:56:00Z">
              <w:r>
                <w:rPr>
                  <w:rFonts w:cs="Linux Libertine"/>
                  <w:b/>
                  <w:sz w:val="16"/>
                  <w:szCs w:val="16"/>
                </w:rPr>
                <w:t>1.70</w:t>
              </w:r>
            </w:ins>
          </w:p>
        </w:tc>
      </w:tr>
    </w:tbl>
    <w:p w:rsidR="00187C9B" w:rsidRDefault="00187C9B" w:rsidP="00D61B7A">
      <w:pPr>
        <w:pStyle w:val="Para"/>
        <w:ind w:firstLine="0"/>
        <w:jc w:val="both"/>
        <w:rPr>
          <w:ins w:id="2032" w:author="Tomas Chovanak" w:date="2017-01-11T16:14:00Z"/>
        </w:rPr>
        <w:sectPr w:rsidR="00187C9B" w:rsidSect="00187C9B">
          <w:endnotePr>
            <w:numFmt w:val="decimal"/>
          </w:endnotePr>
          <w:type w:val="continuous"/>
          <w:pgSz w:w="12240" w:h="15840" w:code="9"/>
          <w:pgMar w:top="1500" w:right="1080" w:bottom="1600" w:left="1080" w:header="1080" w:footer="1080" w:gutter="0"/>
          <w:pgNumType w:start="1"/>
          <w:cols w:num="1" w:space="480"/>
          <w:titlePg/>
          <w:docGrid w:linePitch="360"/>
          <w:sectPrChange w:id="2033" w:author="Tomas Chovanak" w:date="2017-01-11T16:14:00Z">
            <w:sectPr w:rsidR="00187C9B" w:rsidSect="00187C9B">
              <w:pgMar w:top="1500" w:right="1080" w:bottom="1600" w:left="1080" w:header="1080" w:footer="1080" w:gutter="0"/>
              <w:cols w:num="2"/>
            </w:sectPr>
          </w:sectPrChange>
        </w:sectPr>
      </w:pPr>
    </w:p>
    <w:p w:rsidR="00B74901" w:rsidRDefault="00D61B7A" w:rsidP="00D61B7A">
      <w:pPr>
        <w:pStyle w:val="Para"/>
        <w:ind w:firstLine="0"/>
        <w:jc w:val="both"/>
        <w:rPr>
          <w:ins w:id="2034" w:author="Tomas Chovanak" w:date="2017-01-09T18:52:00Z"/>
        </w:rPr>
        <w:pPrChange w:id="2035" w:author="Tomas Chovanak" w:date="2017-01-09T18:50:00Z">
          <w:pPr>
            <w:pStyle w:val="Para"/>
          </w:pPr>
        </w:pPrChange>
      </w:pPr>
      <w:ins w:id="2036" w:author="Tomas Chovanak" w:date="2017-01-09T18:50:00Z">
        <w:r>
          <w:t>We performed statistical t-test for average precision values of both methods</w:t>
        </w:r>
      </w:ins>
      <w:ins w:id="2037" w:author="Tomas Chovanak" w:date="2017-01-09T18:52:00Z">
        <w:r w:rsidR="0098736B">
          <w:t xml:space="preserve"> in</w:t>
        </w:r>
      </w:ins>
      <w:ins w:id="2038" w:author="Tomas Chovanak" w:date="2017-01-09T19:19:00Z">
        <w:r w:rsidR="00591072">
          <w:t xml:space="preserve"> from</w:t>
        </w:r>
        <w:r w:rsidR="0036582E">
          <w:t xml:space="preserve"> all</w:t>
        </w:r>
      </w:ins>
      <w:ins w:id="2039" w:author="Tomas Chovanak" w:date="2017-01-09T18:52:00Z">
        <w:r w:rsidR="0098736B">
          <w:t xml:space="preserve"> evaluated</w:t>
        </w:r>
      </w:ins>
      <w:ins w:id="2040" w:author="Tomas Chovanak" w:date="2017-01-09T19:19:00Z">
        <w:r w:rsidR="00770BDA">
          <w:t xml:space="preserve"> parameters</w:t>
        </w:r>
      </w:ins>
      <w:ins w:id="2041" w:author="Tomas Chovanak" w:date="2017-01-09T18:52:00Z">
        <w:r w:rsidR="00770BDA">
          <w:t xml:space="preserve"> configurations</w:t>
        </w:r>
      </w:ins>
      <w:ins w:id="2042" w:author="Tomas Chovanak" w:date="2017-01-09T18:50:00Z">
        <w:r>
          <w:t>. It tells us results are significant w</w:t>
        </w:r>
        <w:r w:rsidR="008A5C64">
          <w:t>ith p &lt; 0.0001, t=9.8366, df=</w:t>
        </w:r>
        <w:r>
          <w:t>7740 a difference</w:t>
        </w:r>
        <w:r w:rsidR="00655220">
          <w:t xml:space="preserve"> of means 0.0165 for ALEF. In newspapers portal</w:t>
        </w:r>
        <w:r>
          <w:t xml:space="preserve"> domain results are significant with </w:t>
        </w:r>
        <w:r w:rsidR="008A5C64">
          <w:t>p &lt; 0.0001, t</w:t>
        </w:r>
        <w:r w:rsidR="002C2FAA">
          <w:t>=</w:t>
        </w:r>
      </w:ins>
      <w:ins w:id="2043" w:author="Tomas Chovanak" w:date="2017-01-09T18:51:00Z">
        <w:r w:rsidR="008A5C64" w:rsidRPr="008A5C64">
          <w:t>3.8976</w:t>
        </w:r>
      </w:ins>
      <w:ins w:id="2044" w:author="Tomas Chovanak" w:date="2017-01-09T18:50:00Z">
        <w:r w:rsidR="002C2FAA">
          <w:t>, df=</w:t>
        </w:r>
      </w:ins>
      <w:ins w:id="2045" w:author="Tomas Chovanak" w:date="2017-01-09T18:51:00Z">
        <w:r w:rsidR="008A5C64" w:rsidRPr="008A5C64">
          <w:t>12598</w:t>
        </w:r>
      </w:ins>
      <w:ins w:id="2046" w:author="Tomas Chovanak" w:date="2017-01-09T18:50:00Z">
        <w:r w:rsidR="002C2FAA">
          <w:t xml:space="preserve"> a difference of means </w:t>
        </w:r>
      </w:ins>
      <w:ins w:id="2047" w:author="Tomas Chovanak" w:date="2017-01-09T18:51:00Z">
        <w:r w:rsidR="002C2FAA" w:rsidRPr="002C2FAA">
          <w:t>0.008</w:t>
        </w:r>
        <w:r w:rsidR="002C2FAA">
          <w:t>6</w:t>
        </w:r>
      </w:ins>
      <w:ins w:id="2048" w:author="Tomas Chovanak" w:date="2017-01-09T18:50:00Z">
        <w:r w:rsidR="002C2FAA">
          <w:t>.</w:t>
        </w:r>
      </w:ins>
    </w:p>
    <w:p w:rsidR="008A5C64" w:rsidRDefault="004A1A53" w:rsidP="005732FB">
      <w:pPr>
        <w:pStyle w:val="Head2"/>
        <w:jc w:val="both"/>
        <w:rPr>
          <w:ins w:id="2049" w:author="Tomas Chovanak" w:date="2017-01-09T19:08:00Z"/>
        </w:rPr>
        <w:pPrChange w:id="2050" w:author="Tomas Chovanak" w:date="2017-01-09T19:08:00Z">
          <w:pPr>
            <w:pStyle w:val="Para"/>
          </w:pPr>
        </w:pPrChange>
      </w:pPr>
      <w:ins w:id="2051" w:author="Tomas Chovanak" w:date="2017-01-09T19:07:00Z">
        <w:r>
          <w:t>4.</w:t>
        </w:r>
      </w:ins>
      <w:ins w:id="2052" w:author="Tomas Chovanak" w:date="2017-01-09T19:41:00Z">
        <w:r w:rsidR="006A5F3B">
          <w:t>3</w:t>
        </w:r>
      </w:ins>
      <w:ins w:id="2053" w:author="Tomas Chovanak" w:date="2017-01-09T19:07:00Z">
        <w:r>
          <w:rPr>
            <w:szCs w:val="22"/>
          </w:rPr>
          <w:t> </w:t>
        </w:r>
        <w:r>
          <w:t>Evaluating relations between group and global patterns</w:t>
        </w:r>
      </w:ins>
    </w:p>
    <w:p w:rsidR="00C87CEC" w:rsidRDefault="00C87CEC" w:rsidP="00C87CEC">
      <w:pPr>
        <w:pStyle w:val="Para"/>
        <w:jc w:val="both"/>
        <w:rPr>
          <w:ins w:id="2054" w:author="Tomas Chovanak" w:date="2017-01-09T19:08:00Z"/>
        </w:rPr>
      </w:pPr>
      <w:ins w:id="2055" w:author="Tomas Chovanak" w:date="2017-01-09T19:08:00Z">
        <w:r>
          <w:t>As our methodology said we kept track of three separate sets</w:t>
        </w:r>
      </w:ins>
      <w:ins w:id="2056" w:author="Tomas Chovanak" w:date="2017-01-09T19:09:00Z">
        <w:r w:rsidR="0065620F">
          <w:t xml:space="preserve"> (and their intersections)</w:t>
        </w:r>
      </w:ins>
      <w:ins w:id="2057" w:author="Tomas Chovanak" w:date="2017-01-09T19:08:00Z">
        <w:r>
          <w:t xml:space="preserve"> of </w:t>
        </w:r>
        <w:r w:rsidR="00FD60F2">
          <w:t>successful</w:t>
        </w:r>
        <w:r>
          <w:t xml:space="preserve"> recommendations given by method using only global patterns, method using only group patterns and method using both of them. To s</w:t>
        </w:r>
        <w:r w:rsidR="00944C3B">
          <w:t>ee how we mark them see Figure 2</w:t>
        </w:r>
        <w:r>
          <w:t xml:space="preserve">. We found out some interesting facts as you can see in </w:t>
        </w:r>
      </w:ins>
      <w:ins w:id="2058" w:author="Tomas Chovanak" w:date="2017-01-09T19:09:00Z">
        <w:r w:rsidR="00984E08">
          <w:t>Table 5</w:t>
        </w:r>
      </w:ins>
      <w:ins w:id="2059" w:author="Tomas Chovanak" w:date="2017-01-09T19:08:00Z">
        <w:r>
          <w:t xml:space="preserve">. Theoretically if we always knew which patterns set (group or global) to use we could get </w:t>
        </w:r>
        <w:r w:rsidR="00052F44">
          <w:t>higher precision than we ge</w:t>
        </w:r>
        <w:r>
          <w:t>t with our proposed approach to combine these sets of patterns, although it outperforms method using only global or only group patterns.</w:t>
        </w:r>
      </w:ins>
      <w:ins w:id="2060" w:author="Tomas Chovanak" w:date="2017-01-09T19:46:00Z">
        <w:r w:rsidR="003A70A7" w:rsidRPr="003A70A7">
          <w:t xml:space="preserve"> </w:t>
        </w:r>
        <w:r w:rsidR="003A70A7">
          <w:t>There are few successful recommendations given only by method combining group and global patterns. We observe quite large intersection of succes</w:t>
        </w:r>
        <w:r w:rsidR="00BD3DB1">
          <w:t>sfu</w:t>
        </w:r>
        <w:r w:rsidR="003A70A7">
          <w:t>l recommendations generated with global patterns and group patterns. Number of succes</w:t>
        </w:r>
        <w:r w:rsidR="002E2713">
          <w:t>sful</w:t>
        </w:r>
        <w:r w:rsidR="003A70A7">
          <w:t xml:space="preserve"> recommendations generated with usage of only global patterns and not group patterns is </w:t>
        </w:r>
      </w:ins>
      <w:ins w:id="2061" w:author="Tomas Chovanak" w:date="2017-01-09T19:47:00Z">
        <w:r w:rsidR="00EB1261">
          <w:t xml:space="preserve">much </w:t>
        </w:r>
      </w:ins>
      <w:ins w:id="2062" w:author="Tomas Chovanak" w:date="2017-01-09T19:46:00Z">
        <w:r w:rsidR="003A70A7">
          <w:t>larger than number of succes</w:t>
        </w:r>
      </w:ins>
      <w:ins w:id="2063" w:author="Tomas Chovanak" w:date="2017-01-09T19:47:00Z">
        <w:r w:rsidR="00EB1261">
          <w:t>s</w:t>
        </w:r>
      </w:ins>
      <w:ins w:id="2064" w:author="Tomas Chovanak" w:date="2017-01-09T19:46:00Z">
        <w:r w:rsidR="003A70A7">
          <w:t xml:space="preserve">ful recommendations generated with usage of only group and not global patterns. This could be caused by small number of sessions in groups used to train model </w:t>
        </w:r>
      </w:ins>
      <w:ins w:id="2065" w:author="Tomas Chovanak" w:date="2017-01-09T19:48:00Z">
        <w:r w:rsidR="00AE26C7">
          <w:t>which</w:t>
        </w:r>
      </w:ins>
      <w:ins w:id="2066" w:author="Tomas Chovanak" w:date="2017-01-09T19:46:00Z">
        <w:r w:rsidR="003A70A7">
          <w:t xml:space="preserve"> results in small number of strong enough </w:t>
        </w:r>
      </w:ins>
      <w:ins w:id="2067" w:author="Tomas Chovanak" w:date="2017-01-09T19:48:00Z">
        <w:r w:rsidR="000231DC">
          <w:t>and actual</w:t>
        </w:r>
      </w:ins>
      <w:ins w:id="2068" w:author="Tomas Chovanak" w:date="2017-01-09T19:46:00Z">
        <w:r w:rsidR="003A70A7">
          <w:t xml:space="preserve"> patterns as we see that precision is higher in groups that has larger number of active users (see figure ...).</w:t>
        </w:r>
      </w:ins>
    </w:p>
    <w:p w:rsidR="00B80984" w:rsidRDefault="00052F44" w:rsidP="00C87CEC">
      <w:pPr>
        <w:pStyle w:val="Para"/>
        <w:jc w:val="both"/>
        <w:rPr>
          <w:ins w:id="2069" w:author="Tomas Chovanak" w:date="2017-01-11T17:18:00Z"/>
        </w:rPr>
      </w:pPr>
      <w:ins w:id="2070" w:author="Tomas Chovanak" w:date="2017-01-11T17:01:00Z">
        <w:r>
          <w:t xml:space="preserve">Next we kept track of precision of recommendation inside each group of users during stream processing in discrete measurements taken always before new macroclustering (it is 9 measurements taken during stream processing in ALEF and 18 measurements in </w:t>
        </w:r>
      </w:ins>
    </w:p>
    <w:p w:rsidR="00AF3E2B" w:rsidRPr="00040AE8" w:rsidRDefault="00AF3E2B" w:rsidP="00AF3E2B">
      <w:pPr>
        <w:spacing w:before="240"/>
        <w:jc w:val="center"/>
        <w:rPr>
          <w:ins w:id="2071" w:author="Tomas Chovanak" w:date="2017-01-11T17:20:00Z"/>
        </w:rPr>
      </w:pPr>
      <w:ins w:id="2072" w:author="Tomas Chovanak" w:date="2017-01-11T17:20:00Z">
        <w:r>
          <w:rPr>
            <w:noProof/>
            <w:lang w:val="en-GB" w:eastAsia="en-GB"/>
          </w:rPr>
          <w:drawing>
            <wp:inline distT="0" distB="0" distL="0" distR="0" wp14:anchorId="73D86F5D" wp14:editId="513536B3">
              <wp:extent cx="2517569" cy="359487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cNP.png"/>
                      <pic:cNvPicPr/>
                    </pic:nvPicPr>
                    <pic:blipFill>
                      <a:blip r:embed="rId16">
                        <a:extLst>
                          <a:ext uri="{28A0092B-C50C-407E-A947-70E740481C1C}">
                            <a14:useLocalDpi xmlns:a14="http://schemas.microsoft.com/office/drawing/2010/main" val="0"/>
                          </a:ext>
                        </a:extLst>
                      </a:blip>
                      <a:stretch>
                        <a:fillRect/>
                      </a:stretch>
                    </pic:blipFill>
                    <pic:spPr>
                      <a:xfrm>
                        <a:off x="0" y="0"/>
                        <a:ext cx="2545772" cy="3635150"/>
                      </a:xfrm>
                      <a:prstGeom prst="rect">
                        <a:avLst/>
                      </a:prstGeom>
                    </pic:spPr>
                  </pic:pic>
                </a:graphicData>
              </a:graphic>
            </wp:inline>
          </w:drawing>
        </w:r>
      </w:ins>
    </w:p>
    <w:p w:rsidR="00AF3E2B" w:rsidRPr="00ED5F35" w:rsidRDefault="00AF3E2B" w:rsidP="00AF3E2B">
      <w:pPr>
        <w:pStyle w:val="FigureCaption"/>
        <w:jc w:val="both"/>
        <w:rPr>
          <w:ins w:id="2073" w:author="Tomas Chovanak" w:date="2017-01-11T17:20:00Z"/>
          <w:b w:val="0"/>
        </w:rPr>
      </w:pPr>
      <w:ins w:id="2074" w:author="Tomas Chovanak" w:date="2017-01-11T17:20:00Z">
        <w:r w:rsidRPr="00ED5F35">
          <w:rPr>
            <w:rStyle w:val="Label"/>
          </w:rPr>
          <w:t>Figure</w:t>
        </w:r>
        <w:r>
          <w:rPr>
            <w:rStyle w:val="Label"/>
          </w:rPr>
          <w:t xml:space="preserve"> 3</w:t>
        </w:r>
        <w:r w:rsidRPr="00ED5F35">
          <w:rPr>
            <w:rStyle w:val="Label"/>
          </w:rPr>
          <w:t>:</w:t>
        </w:r>
        <w:r w:rsidRPr="00ED5F35">
          <w:rPr>
            <w:color w:val="000000"/>
          </w:rPr>
          <w:t xml:space="preserve"> </w:t>
        </w:r>
        <w:r>
          <w:t>Precision inside groups in NP (upper chart) and ALEF (bottom chart). Precision is computed as average precision of all evaluated numbers of recommended items configurations and all detected groups of users. GGC marks method using global and group patterns combination. GO marks method using only global patterns. OG means method using only group patterns.</w:t>
        </w:r>
      </w:ins>
    </w:p>
    <w:p w:rsidR="00C87CEC" w:rsidRDefault="00052F44" w:rsidP="00B80984">
      <w:pPr>
        <w:pStyle w:val="Para"/>
        <w:ind w:firstLine="0"/>
        <w:jc w:val="both"/>
        <w:rPr>
          <w:ins w:id="2075" w:author="Tomas Chovanak" w:date="2017-01-11T17:10:00Z"/>
        </w:rPr>
        <w:pPrChange w:id="2076" w:author="Tomas Chovanak" w:date="2017-01-11T17:18:00Z">
          <w:pPr>
            <w:pStyle w:val="Para"/>
            <w:jc w:val="both"/>
          </w:pPr>
        </w:pPrChange>
      </w:pPr>
      <w:ins w:id="2077" w:author="Tomas Chovanak" w:date="2017-01-11T17:01:00Z">
        <w:r>
          <w:lastRenderedPageBreak/>
          <w:t>NP). In ALEF</w:t>
        </w:r>
        <w:r w:rsidR="00167003">
          <w:t>,</w:t>
        </w:r>
        <w:r>
          <w:t xml:space="preserve"> global patterns are better in precision even inside groups and our hybrid method is slightly better or very similar. In NP domain it's opposite, group patterns are better than global. </w:t>
        </w:r>
      </w:ins>
      <w:ins w:id="2078" w:author="Tomas Chovanak" w:date="2017-01-11T17:06:00Z">
        <w:r w:rsidR="00C30A3F">
          <w:t>It means that group patterns in NP domain are strong e</w:t>
        </w:r>
        <w:r w:rsidR="00DA4D97">
          <w:t>nough to describe</w:t>
        </w:r>
        <w:r w:rsidR="00C30A3F">
          <w:t xml:space="preserve"> behavior</w:t>
        </w:r>
      </w:ins>
      <w:ins w:id="2079" w:author="Tomas Chovanak" w:date="2017-01-11T17:07:00Z">
        <w:r w:rsidR="00A35309">
          <w:t xml:space="preserve"> of users with assigned group</w:t>
        </w:r>
      </w:ins>
      <w:ins w:id="2080" w:author="Tomas Chovanak" w:date="2017-01-11T17:06:00Z">
        <w:r w:rsidR="00C30A3F">
          <w:t xml:space="preserve"> better than global </w:t>
        </w:r>
      </w:ins>
      <w:ins w:id="2081" w:author="Tomas Chovanak" w:date="2017-01-11T17:01:00Z">
        <w:r>
          <w:t>patterns</w:t>
        </w:r>
        <w:r w:rsidR="00085188">
          <w:t xml:space="preserve">. On Figure </w:t>
        </w:r>
      </w:ins>
      <w:ins w:id="2082" w:author="Tomas Chovanak" w:date="2017-01-11T17:10:00Z">
        <w:r w:rsidR="00085188">
          <w:t>3</w:t>
        </w:r>
      </w:ins>
      <w:ins w:id="2083" w:author="Tomas Chovanak" w:date="2017-01-11T17:01:00Z">
        <w:r>
          <w:t xml:space="preserve"> you can see only average values of precision during processing for all evaluated values of </w:t>
        </w:r>
        <w:r w:rsidRPr="00172784">
          <w:rPr>
            <w:i/>
            <w:rPrChange w:id="2084" w:author="Tomas Chovanak" w:date="2017-01-11T17:02:00Z">
              <w:rPr/>
            </w:rPrChange>
          </w:rPr>
          <w:t>rc</w:t>
        </w:r>
      </w:ins>
      <w:ins w:id="2085" w:author="Tomas Chovanak" w:date="2017-01-11T17:02:00Z">
        <w:r w:rsidR="00172784">
          <w:t xml:space="preserve"> </w:t>
        </w:r>
        <w:r w:rsidR="00172784">
          <w:rPr>
            <w:lang w:val="en-GB"/>
          </w:rPr>
          <w:t>(number of recommended items)</w:t>
        </w:r>
      </w:ins>
      <w:ins w:id="2086" w:author="Tomas Chovanak" w:date="2017-01-11T17:01:00Z">
        <w:r>
          <w:t xml:space="preserve"> parameter, but we observed described trends with all values of </w:t>
        </w:r>
        <w:r w:rsidRPr="00563F9D">
          <w:rPr>
            <w:i/>
            <w:rPrChange w:id="2087" w:author="Tomas Chovanak" w:date="2017-01-11T17:02:00Z">
              <w:rPr/>
            </w:rPrChange>
          </w:rPr>
          <w:t>rc</w:t>
        </w:r>
        <w:r>
          <w:t xml:space="preserve"> independently.</w:t>
        </w:r>
      </w:ins>
    </w:p>
    <w:p w:rsidR="001D7DD0" w:rsidRDefault="00182CB5" w:rsidP="008653DC">
      <w:pPr>
        <w:pStyle w:val="Para"/>
        <w:jc w:val="both"/>
        <w:rPr>
          <w:ins w:id="2088" w:author="Tomas Chovanak" w:date="2017-01-11T17:21:00Z"/>
        </w:rPr>
        <w:pPrChange w:id="2089" w:author="Tomas Chovanak" w:date="2017-01-11T17:13:00Z">
          <w:pPr>
            <w:pStyle w:val="Para"/>
            <w:jc w:val="both"/>
          </w:pPr>
        </w:pPrChange>
      </w:pPr>
      <w:ins w:id="2090" w:author="Tomas Chovanak" w:date="2017-01-11T17:10:00Z">
        <w:r>
          <w:t>On Figure 4 you can see ratio of number of unique patterns from all groups to number of all patterns. We consider pattern unique if there is no other such pattern in other groups or in set of global patterns. This tells us that group patterns are able to d</w:t>
        </w:r>
        <w:r w:rsidR="009D2AD0">
          <w:t>etect aspects of user</w:t>
        </w:r>
        <w:r w:rsidR="006930A2">
          <w:t>s</w:t>
        </w:r>
      </w:ins>
      <w:ins w:id="2091" w:author="Tomas Chovanak" w:date="2017-01-11T17:11:00Z">
        <w:r w:rsidR="009D2AD0">
          <w:rPr>
            <w:lang w:val="en-GB"/>
          </w:rPr>
          <w:t>’</w:t>
        </w:r>
      </w:ins>
      <w:ins w:id="2092" w:author="Tomas Chovanak" w:date="2017-01-11T17:10:00Z">
        <w:r w:rsidR="006930A2">
          <w:t xml:space="preserve"> behavio</w:t>
        </w:r>
        <w:r>
          <w:t>r not visible by global patterns.</w:t>
        </w:r>
      </w:ins>
    </w:p>
    <w:p w:rsidR="00AF3E2B" w:rsidRPr="00040AE8" w:rsidRDefault="00AF3E2B" w:rsidP="00AF3E2B">
      <w:pPr>
        <w:spacing w:before="240"/>
        <w:jc w:val="center"/>
        <w:rPr>
          <w:ins w:id="2093" w:author="Tomas Chovanak" w:date="2017-01-11T17:21:00Z"/>
        </w:rPr>
      </w:pPr>
      <w:ins w:id="2094" w:author="Tomas Chovanak" w:date="2017-01-11T17:21:00Z">
        <w:r>
          <w:rPr>
            <w:noProof/>
            <w:lang w:val="en-GB" w:eastAsia="en-GB"/>
          </w:rPr>
          <w:drawing>
            <wp:inline distT="0" distB="0" distL="0" distR="0" wp14:anchorId="438EDE7E" wp14:editId="5AFA51CD">
              <wp:extent cx="3124863" cy="29536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tiopatterns.png"/>
                      <pic:cNvPicPr/>
                    </pic:nvPicPr>
                    <pic:blipFill>
                      <a:blip r:embed="rId17">
                        <a:extLst>
                          <a:ext uri="{28A0092B-C50C-407E-A947-70E740481C1C}">
                            <a14:useLocalDpi xmlns:a14="http://schemas.microsoft.com/office/drawing/2010/main" val="0"/>
                          </a:ext>
                        </a:extLst>
                      </a:blip>
                      <a:stretch>
                        <a:fillRect/>
                      </a:stretch>
                    </pic:blipFill>
                    <pic:spPr>
                      <a:xfrm>
                        <a:off x="0" y="0"/>
                        <a:ext cx="3155518" cy="2982622"/>
                      </a:xfrm>
                      <a:prstGeom prst="rect">
                        <a:avLst/>
                      </a:prstGeom>
                    </pic:spPr>
                  </pic:pic>
                </a:graphicData>
              </a:graphic>
            </wp:inline>
          </w:drawing>
        </w:r>
      </w:ins>
    </w:p>
    <w:p w:rsidR="00AF3E2B" w:rsidRPr="00ED5F35" w:rsidRDefault="00AF3E2B" w:rsidP="00AF3E2B">
      <w:pPr>
        <w:pStyle w:val="FigureCaption"/>
        <w:jc w:val="both"/>
        <w:rPr>
          <w:ins w:id="2095" w:author="Tomas Chovanak" w:date="2017-01-11T17:21:00Z"/>
          <w:b w:val="0"/>
        </w:rPr>
      </w:pPr>
      <w:ins w:id="2096" w:author="Tomas Chovanak" w:date="2017-01-11T17:21:00Z">
        <w:r w:rsidRPr="00ED5F35">
          <w:rPr>
            <w:rStyle w:val="Label"/>
          </w:rPr>
          <w:t>Figure</w:t>
        </w:r>
        <w:r>
          <w:rPr>
            <w:rStyle w:val="Label"/>
          </w:rPr>
          <w:t xml:space="preserve"> 4</w:t>
        </w:r>
        <w:r w:rsidRPr="00ED5F35">
          <w:rPr>
            <w:rStyle w:val="Label"/>
          </w:rPr>
          <w:t>:</w:t>
        </w:r>
        <w:r w:rsidRPr="00ED5F35">
          <w:rPr>
            <w:color w:val="000000"/>
          </w:rPr>
          <w:t xml:space="preserve"> </w:t>
        </w:r>
        <w:r>
          <w:t>Ratio of number of unique patterns from all groups to number of all patterns in ALEF.</w:t>
        </w:r>
      </w:ins>
    </w:p>
    <w:p w:rsidR="00867939" w:rsidRPr="008653DC" w:rsidRDefault="008653DC" w:rsidP="008653DC">
      <w:pPr>
        <w:pStyle w:val="Head2"/>
        <w:jc w:val="both"/>
        <w:rPr>
          <w:ins w:id="2097" w:author="Tomas Chovanak" w:date="2017-01-09T19:08:00Z"/>
          <w:rPrChange w:id="2098" w:author="Tomas Chovanak" w:date="2017-01-11T17:13:00Z">
            <w:rPr>
              <w:ins w:id="2099" w:author="Tomas Chovanak" w:date="2017-01-09T19:08:00Z"/>
              <w:lang w:val="en-GB"/>
            </w:rPr>
          </w:rPrChange>
        </w:rPr>
        <w:pPrChange w:id="2100" w:author="Tomas Chovanak" w:date="2017-01-11T17:13:00Z">
          <w:pPr>
            <w:pStyle w:val="Para"/>
            <w:jc w:val="both"/>
          </w:pPr>
        </w:pPrChange>
      </w:pPr>
      <w:ins w:id="2101" w:author="Tomas Chovanak" w:date="2017-01-11T17:13:00Z">
        <w:r>
          <w:t>4.</w:t>
        </w:r>
        <w:r w:rsidR="00B80984">
          <w:t>4</w:t>
        </w:r>
        <w:r>
          <w:rPr>
            <w:szCs w:val="22"/>
          </w:rPr>
          <w:t> </w:t>
        </w:r>
        <w:r>
          <w:t>Evaluating speed</w:t>
        </w:r>
      </w:ins>
    </w:p>
    <w:p w:rsidR="001B2FC3" w:rsidRDefault="008653DC" w:rsidP="00860962">
      <w:pPr>
        <w:pStyle w:val="Para"/>
        <w:jc w:val="both"/>
        <w:rPr>
          <w:ins w:id="2102" w:author="Tomas Chovanak" w:date="2017-01-11T17:23:00Z"/>
        </w:rPr>
        <w:pPrChange w:id="2103" w:author="Tomas Chovanak" w:date="2017-01-11T17:15:00Z">
          <w:pPr>
            <w:pStyle w:val="Para"/>
          </w:pPr>
        </w:pPrChange>
      </w:pPr>
      <w:ins w:id="2104" w:author="Tomas Chovanak" w:date="2017-01-11T17:13:00Z">
        <w:r>
          <w:t xml:space="preserve">Finally, we evaluate more precisely speed of method using best chosen configuration. We run best configuration independently with evaluation </w:t>
        </w:r>
      </w:ins>
      <w:ins w:id="2105" w:author="Tomas Chovanak" w:date="2017-01-11T17:14:00Z">
        <w:r>
          <w:t>component</w:t>
        </w:r>
      </w:ins>
      <w:ins w:id="2106" w:author="Tomas Chovanak" w:date="2017-01-11T17:13:00Z">
        <w:r>
          <w:t xml:space="preserve"> unplugg</w:t>
        </w:r>
        <w:r w:rsidR="00670BFF">
          <w:t>ed for 2</w:t>
        </w:r>
        <w:r>
          <w:t>0 times measuring speed during each run</w:t>
        </w:r>
        <w:r w:rsidR="00C33766">
          <w:t xml:space="preserve"> in regular intervals. On Figure</w:t>
        </w:r>
      </w:ins>
      <w:ins w:id="2107" w:author="Tomas Chovanak" w:date="2017-01-11T17:14:00Z">
        <w:r w:rsidR="00C33766">
          <w:t xml:space="preserve"> 5</w:t>
        </w:r>
      </w:ins>
      <w:ins w:id="2108" w:author="Tomas Chovanak" w:date="2017-01-11T17:13:00Z">
        <w:r>
          <w:t xml:space="preserve"> you can see comparison of average speed results of method using proposed combination of group and global patterns and method using only global patterns. Of course we observe some cost caused by additional clustering and searching for group patterns but this difference doesn't appear to be growing with time. Next we tried to change parameter </w:t>
        </w:r>
        <w:r w:rsidRPr="00860962">
          <w:rPr>
            <w:i/>
            <w:rPrChange w:id="2109" w:author="Tomas Chovanak" w:date="2017-01-11T17:15:00Z">
              <w:rPr/>
            </w:rPrChange>
          </w:rPr>
          <w:t>mts</w:t>
        </w:r>
        <w:r>
          <w:t xml:space="preserve"> to see how much results are worse when speeding up the processing. As you can see on figure the difference between methods is retained with ascending mts values.</w:t>
        </w:r>
      </w:ins>
    </w:p>
    <w:p w:rsidR="0031374A" w:rsidRDefault="0031374A" w:rsidP="00860962">
      <w:pPr>
        <w:pStyle w:val="Para"/>
        <w:jc w:val="both"/>
        <w:rPr>
          <w:ins w:id="2110" w:author="Tomas Chovanak" w:date="2017-01-11T17:15:00Z"/>
          <w:lang w:val="en-GB"/>
        </w:rPr>
        <w:pPrChange w:id="2111" w:author="Tomas Chovanak" w:date="2017-01-11T17:15:00Z">
          <w:pPr>
            <w:pStyle w:val="Para"/>
          </w:pPr>
        </w:pPrChange>
      </w:pPr>
    </w:p>
    <w:p w:rsidR="00040AE8" w:rsidRPr="00040AE8" w:rsidDel="000366AA" w:rsidRDefault="00DA041E" w:rsidP="001B2FC3">
      <w:pPr>
        <w:pStyle w:val="Para"/>
        <w:jc w:val="both"/>
        <w:rPr>
          <w:del w:id="2112" w:author="Tomas Chovanak" w:date="2017-01-07T17:29:00Z"/>
        </w:rPr>
        <w:pPrChange w:id="2113" w:author="Tomas Chovanak" w:date="2017-01-09T16:08:00Z">
          <w:pPr>
            <w:pStyle w:val="Para"/>
          </w:pPr>
        </w:pPrChange>
      </w:pPr>
      <w:del w:id="2114" w:author="Tomas Chovanak" w:date="2017-01-07T17:29:00Z">
        <w:r w:rsidRPr="00DA041E" w:rsidDel="000366AA">
          <w:rPr>
            <w:rFonts w:ascii="Linux Biolinum" w:hAnsi="Linux Biolinum" w:cs="Linux Biolinum"/>
            <w:i/>
          </w:rPr>
          <w:delText>2.4.1</w:delText>
        </w:r>
        <w:bookmarkEnd w:id="247"/>
        <w:r w:rsidRPr="00DA041E" w:rsidDel="000366AA">
          <w:rPr>
            <w:rFonts w:ascii="Linux Biolinum" w:hAnsi="Linux Biolinum" w:cs="Linux Biolinum"/>
            <w:i/>
          </w:rPr>
          <w:delText> </w:delText>
        </w:r>
        <w:r w:rsidRPr="00DA041E" w:rsidDel="000366AA">
          <w:rPr>
            <w:rFonts w:ascii="Linux Biolinum" w:hAnsi="Linux Biolinum" w:cs="Linux Biolinum"/>
            <w:i/>
          </w:rPr>
          <w:delText>Determined</w:delText>
        </w:r>
        <w:r w:rsidDel="000366AA">
          <w:rPr>
            <w:rFonts w:ascii="Linux Biolinum" w:hAnsi="Linux Biolinum" w:cs="Linux Biolinum"/>
            <w:i/>
          </w:rPr>
          <w:delText xml:space="preserve">. </w:delText>
        </w:r>
        <w:r w:rsidR="00DF2AA0" w:rsidRPr="00141063" w:rsidDel="000366AA">
          <w:rPr>
            <w:lang w:val="en-GB"/>
          </w:rPr>
          <w:delText>The magnetization ground-state</w:delText>
        </w:r>
        <w:r w:rsidR="00DF2AA0" w:rsidDel="000366AA">
          <w:rPr>
            <w:lang w:val="en-GB"/>
          </w:rPr>
          <w:delText>s</w:delText>
        </w:r>
        <w:r w:rsidR="00DF2AA0" w:rsidRPr="00141063" w:rsidDel="000366AA">
          <w:rPr>
            <w:lang w:val="en-GB"/>
          </w:rPr>
          <w:delText xml:space="preserve"> </w:delText>
        </w:r>
        <w:r w:rsidR="00DF2AA0" w:rsidDel="000366AA">
          <w:rPr>
            <w:lang w:val="en-GB"/>
          </w:rPr>
          <w:delText xml:space="preserve">as well as the hysteresis loops </w:delText>
        </w:r>
        <w:r w:rsidR="00DF2AA0" w:rsidRPr="00141063" w:rsidDel="000366AA">
          <w:rPr>
            <w:lang w:val="en-GB"/>
          </w:rPr>
          <w:delText>w</w:delText>
        </w:r>
        <w:r w:rsidR="00DF2AA0" w:rsidDel="000366AA">
          <w:rPr>
            <w:lang w:val="en-GB"/>
          </w:rPr>
          <w:delText>ere</w:delText>
        </w:r>
        <w:r w:rsidR="00DF2AA0" w:rsidRPr="00141063" w:rsidDel="000366AA">
          <w:rPr>
            <w:lang w:val="en-GB"/>
          </w:rPr>
          <w:delText xml:space="preserve"> determined by using</w:delText>
        </w:r>
        <w:r w:rsidR="00DF2AA0" w:rsidDel="000366AA">
          <w:rPr>
            <w:lang w:val="en-GB"/>
          </w:rPr>
          <w:delText xml:space="preserve"> the</w:delText>
        </w:r>
        <w:r w:rsidR="00DF2AA0" w:rsidRPr="00141063" w:rsidDel="000366AA">
          <w:rPr>
            <w:lang w:val="en-GB"/>
          </w:rPr>
          <w:delText xml:space="preserve"> OOMMF code</w:delText>
        </w:r>
        <w:r w:rsidR="00246A01" w:rsidDel="000366AA">
          <w:rPr>
            <w:lang w:val="en-GB"/>
          </w:rPr>
          <w:delText xml:space="preserve">. </w:delText>
        </w:r>
        <w:r w:rsidR="00DF2AA0" w:rsidRPr="00141063" w:rsidDel="000366AA">
          <w:rPr>
            <w:lang w:val="en-GB"/>
          </w:rPr>
          <w:delText xml:space="preserve">To reproduce the exact shape of the dots, a bitmap image of the basic unit of the bi-component dots was created from the SEM image of </w:delText>
        </w:r>
        <w:r w:rsidR="007425FC" w:rsidDel="000366AA">
          <w:fldChar w:fldCharType="begin"/>
        </w:r>
        <w:r w:rsidR="007425FC" w:rsidDel="000366AA">
          <w:delInstrText xml:space="preserve"> HYPERLINK \l "fig1" </w:delInstrText>
        </w:r>
        <w:r w:rsidR="007425FC" w:rsidDel="000366AA">
          <w:fldChar w:fldCharType="separate"/>
        </w:r>
        <w:r w:rsidR="007D542C" w:rsidRPr="00DA041E" w:rsidDel="000366AA">
          <w:rPr>
            <w:rStyle w:val="Hyperlink"/>
            <w:u w:val="none"/>
            <w:lang w:val="en-GB"/>
          </w:rPr>
          <w:delText>Fig. 1</w:delText>
        </w:r>
        <w:r w:rsidR="007425FC" w:rsidDel="000366AA">
          <w:rPr>
            <w:rStyle w:val="Hyperlink"/>
            <w:u w:val="none"/>
            <w:lang w:val="en-GB"/>
          </w:rPr>
          <w:fldChar w:fldCharType="end"/>
        </w:r>
        <w:r w:rsidR="00DF2AA0" w:rsidRPr="00141063" w:rsidDel="000366AA">
          <w:rPr>
            <w:lang w:val="en-GB"/>
          </w:rPr>
          <w:delText xml:space="preserve">, and used as input for </w:delText>
        </w:r>
        <w:r w:rsidR="00DF2AA0" w:rsidDel="000366AA">
          <w:rPr>
            <w:lang w:val="en-GB"/>
          </w:rPr>
          <w:delText xml:space="preserve">the </w:delText>
        </w:r>
        <w:r w:rsidR="00DF2AA0" w:rsidRPr="00141063" w:rsidDel="000366AA">
          <w:rPr>
            <w:lang w:val="en-GB"/>
          </w:rPr>
          <w:delText>simulation</w:delText>
        </w:r>
        <w:r w:rsidR="00DF2AA0" w:rsidDel="000366AA">
          <w:rPr>
            <w:lang w:val="en-GB"/>
          </w:rPr>
          <w:delText>s</w:delText>
        </w:r>
        <w:r w:rsidR="00DF2AA0" w:rsidRPr="00141063" w:rsidDel="000366AA">
          <w:rPr>
            <w:lang w:val="en-GB"/>
          </w:rPr>
          <w:delText>. Periodic boundary condition</w:delText>
        </w:r>
        <w:r w:rsidR="00DF2AA0" w:rsidDel="000366AA">
          <w:rPr>
            <w:lang w:val="en-GB"/>
          </w:rPr>
          <w:delText>s</w:delText>
        </w:r>
        <w:r w:rsidR="00DF2AA0" w:rsidRPr="00141063" w:rsidDel="000366AA">
          <w:rPr>
            <w:lang w:val="en-GB"/>
          </w:rPr>
          <w:delText xml:space="preserve"> have been applied to account for the chain arrangement of the Py/Co dots</w:delText>
        </w:r>
        <w:r w:rsidR="00DF2AA0" w:rsidDel="000366AA">
          <w:rPr>
            <w:lang w:val="en-GB"/>
          </w:rPr>
          <w:delText xml:space="preserve"> in the investigated sample</w:delText>
        </w:r>
        <w:r w:rsidR="00DF2AA0" w:rsidRPr="00141063" w:rsidDel="000366AA">
          <w:rPr>
            <w:lang w:val="en-GB"/>
          </w:rPr>
          <w:delText>.</w:delText>
        </w:r>
      </w:del>
    </w:p>
    <w:p w:rsidR="00040AE8" w:rsidRPr="00040AE8" w:rsidDel="00860962" w:rsidRDefault="00AE4D68" w:rsidP="001B2FC3">
      <w:pPr>
        <w:pStyle w:val="Para"/>
        <w:jc w:val="both"/>
        <w:rPr>
          <w:del w:id="2115" w:author="Tomas Chovanak" w:date="2017-01-11T17:17:00Z"/>
          <w:lang w:val="en-GB"/>
        </w:rPr>
        <w:pPrChange w:id="2116" w:author="Tomas Chovanak" w:date="2017-01-09T16:08:00Z">
          <w:pPr>
            <w:pStyle w:val="Para"/>
          </w:pPr>
        </w:pPrChange>
      </w:pPr>
      <w:bookmarkStart w:id="2117" w:name="sec2"/>
      <w:del w:id="2118" w:author="Tomas Chovanak" w:date="2017-01-08T19:35:00Z">
        <w:r w:rsidRPr="00AE4D68" w:rsidDel="00DB2B6E">
          <w:rPr>
            <w:rFonts w:ascii="Linux Biolinum" w:hAnsi="Linux Biolinum" w:cs="Linux Biolinum"/>
            <w:i/>
          </w:rPr>
          <w:delText>2</w:delText>
        </w:r>
      </w:del>
      <w:del w:id="2119" w:author="Tomas Chovanak" w:date="2017-01-11T17:17:00Z">
        <w:r w:rsidRPr="00AE4D68" w:rsidDel="00860962">
          <w:rPr>
            <w:rFonts w:ascii="Linux Biolinum" w:hAnsi="Linux Biolinum" w:cs="Linux Biolinum"/>
            <w:i/>
          </w:rPr>
          <w:delText>.4.2</w:delText>
        </w:r>
        <w:bookmarkEnd w:id="2117"/>
        <w:r w:rsidRPr="00AE4D68" w:rsidDel="00860962">
          <w:rPr>
            <w:rFonts w:ascii="Linux Biolinum" w:hAnsi="Linux Biolinum" w:cs="Linux Biolinum"/>
            <w:i/>
          </w:rPr>
          <w:delText> </w:delText>
        </w:r>
        <w:r w:rsidRPr="00AE4D68" w:rsidDel="00860962">
          <w:rPr>
            <w:rFonts w:ascii="Linux Biolinum" w:hAnsi="Linux Biolinum" w:cs="Linux Biolinum"/>
            <w:i/>
          </w:rPr>
          <w:delText>Micromagnetic</w:delText>
        </w:r>
        <w:r w:rsidDel="00860962">
          <w:rPr>
            <w:rFonts w:ascii="Linux Biolinum" w:hAnsi="Linux Biolinum" w:cs="Linux Biolinum"/>
            <w:i/>
          </w:rPr>
          <w:delText>. </w:delText>
        </w:r>
        <w:r w:rsidR="00DF2AA0" w:rsidRPr="007E795F" w:rsidDel="00860962">
          <w:delText>F</w:delText>
        </w:r>
        <w:r w:rsidR="00DF2AA0" w:rsidRPr="008B267D" w:rsidDel="00860962">
          <w:rPr>
            <w:rStyle w:val="hps"/>
            <w:lang w:val="en-GB"/>
          </w:rPr>
          <w:delText xml:space="preserve">or each micromagnetic cell the reduced magnetization takes the form </w:delText>
        </w:r>
        <w:r w:rsidR="00DF2AA0" w:rsidRPr="008B267D" w:rsidDel="00860962">
          <w:rPr>
            <w:lang w:val="en-GB"/>
          </w:rPr>
          <w:delText>where the</w:delText>
        </w:r>
        <w:r w:rsidR="00DF2AA0" w:rsidRPr="008B267D" w:rsidDel="00860962">
          <w:rPr>
            <w:i/>
            <w:lang w:val="en-GB"/>
          </w:rPr>
          <w:delText xml:space="preserve"> </w:delText>
        </w:r>
        <w:r w:rsidR="00DF2AA0" w:rsidRPr="008B267D" w:rsidDel="00860962">
          <w:rPr>
            <w:lang w:val="en-GB"/>
          </w:rPr>
          <w:delText>magnetization (saturation magnetization</w:delText>
        </w:r>
        <w:r w:rsidR="00DF2AA0" w:rsidDel="00860962">
          <w:rPr>
            <w:lang w:val="en-GB"/>
          </w:rPr>
          <w:delText>)</w:delText>
        </w:r>
        <w:r w:rsidR="00DF2AA0" w:rsidRPr="008B267D" w:rsidDel="00860962">
          <w:rPr>
            <w:lang w:val="en-GB"/>
          </w:rPr>
          <w:delText xml:space="preserve"> in the </w:delText>
        </w:r>
        <w:r w:rsidR="00DF2AA0" w:rsidRPr="00A11C11" w:rsidDel="00860962">
          <w:rPr>
            <w:i/>
            <w:lang w:val="en-GB"/>
          </w:rPr>
          <w:delText>k</w:delText>
        </w:r>
        <w:r w:rsidR="00DF2AA0" w:rsidDel="00860962">
          <w:rPr>
            <w:i/>
            <w:lang w:val="en-GB"/>
          </w:rPr>
          <w:delText>-</w:delText>
        </w:r>
        <w:r w:rsidR="00DF2AA0" w:rsidRPr="008B267D" w:rsidDel="00860962">
          <w:rPr>
            <w:lang w:val="en-GB"/>
          </w:rPr>
          <w:delText>th cell</w:delText>
        </w:r>
        <w:r w:rsidR="00DF2AA0" w:rsidDel="00860962">
          <w:rPr>
            <w:lang w:val="en-GB"/>
          </w:rPr>
          <w:delText xml:space="preserve">; note that the saturation magnetization now depends on the ferromagnetic material through the index </w:delText>
        </w:r>
        <w:r w:rsidR="00DF2AA0" w:rsidRPr="00E06DFB" w:rsidDel="00860962">
          <w:rPr>
            <w:i/>
            <w:lang w:val="en-GB"/>
          </w:rPr>
          <w:delText>k</w:delText>
        </w:r>
        <w:r w:rsidR="00DF2AA0" w:rsidDel="00860962">
          <w:rPr>
            <w:lang w:val="en-GB"/>
          </w:rPr>
          <w:delText xml:space="preserve">. </w:delText>
        </w:r>
        <w:r w:rsidR="00DF2AA0" w:rsidRPr="008B267D" w:rsidDel="00860962">
          <w:rPr>
            <w:lang w:val="en-GB"/>
          </w:rPr>
          <w:delText xml:space="preserve">Hence, </w:delText>
        </w:r>
        <w:r w:rsidR="00DF2AA0" w:rsidRPr="008B267D" w:rsidDel="00860962">
          <w:rPr>
            <w:rStyle w:val="hps"/>
            <w:lang w:val="en-GB"/>
          </w:rPr>
          <w:delText>in a polar reference frame</w:delText>
        </w:r>
      </w:del>
    </w:p>
    <w:tbl>
      <w:tblPr>
        <w:tblW w:w="5000" w:type="pct"/>
        <w:tblLook w:val="0000" w:firstRow="0" w:lastRow="0" w:firstColumn="0" w:lastColumn="0" w:noHBand="0" w:noVBand="0"/>
      </w:tblPr>
      <w:tblGrid>
        <w:gridCol w:w="4374"/>
        <w:gridCol w:w="426"/>
      </w:tblGrid>
      <w:tr w:rsidR="00DA041E" w:rsidRPr="00DA041E" w:rsidDel="00860962" w:rsidTr="00DA041E">
        <w:trPr>
          <w:del w:id="2120" w:author="Tomas Chovanak" w:date="2017-01-11T17:17:00Z"/>
        </w:trPr>
        <w:tc>
          <w:tcPr>
            <w:tcW w:w="4695" w:type="pct"/>
            <w:shd w:val="clear" w:color="auto" w:fill="auto"/>
            <w:vAlign w:val="center"/>
          </w:tcPr>
          <w:p w:rsidR="00DA041E" w:rsidRPr="00DA041E" w:rsidDel="00860962" w:rsidRDefault="00D37B32" w:rsidP="001B2FC3">
            <w:pPr>
              <w:pStyle w:val="DisplayFormula"/>
              <w:jc w:val="both"/>
              <w:rPr>
                <w:del w:id="2121" w:author="Tomas Chovanak" w:date="2017-01-11T17:17:00Z"/>
              </w:rPr>
              <w:pPrChange w:id="2122" w:author="Tomas Chovanak" w:date="2017-01-09T16:08:00Z">
                <w:pPr>
                  <w:pStyle w:val="DisplayFormula"/>
                  <w:jc w:val="center"/>
                </w:pPr>
              </w:pPrChange>
            </w:pPr>
            <m:oMathPara>
              <m:oMath>
                <m:sSup>
                  <m:sSupPr>
                    <m:ctrlPr>
                      <w:del w:id="2123" w:author="Tomas Chovanak" w:date="2017-01-11T17:17:00Z">
                        <w:rPr>
                          <w:rFonts w:ascii="Cambria Math" w:hAnsi="Cambria Math"/>
                          <w:lang w:val="en-GB"/>
                        </w:rPr>
                      </w:del>
                    </m:ctrlPr>
                  </m:sSupPr>
                  <m:e>
                    <m:d>
                      <m:dPr>
                        <m:ctrlPr>
                          <w:del w:id="2124" w:author="Tomas Chovanak" w:date="2017-01-11T17:17:00Z">
                            <w:rPr>
                              <w:rFonts w:ascii="Cambria Math" w:hAnsi="Cambria Math"/>
                              <w:lang w:val="en-GB"/>
                            </w:rPr>
                          </w:del>
                        </m:ctrlPr>
                      </m:dPr>
                      <m:e>
                        <m:r>
                          <w:del w:id="2125" w:author="Tomas Chovanak" w:date="2017-01-11T17:17:00Z">
                            <w:rPr>
                              <w:rFonts w:ascii="Cambria Math" w:hAnsi="Cambria Math"/>
                              <w:lang w:val="en-GB"/>
                            </w:rPr>
                            <m:t>x+a</m:t>
                          </w:del>
                        </m:r>
                      </m:e>
                    </m:d>
                  </m:e>
                  <m:sup>
                    <m:r>
                      <w:del w:id="2126" w:author="Tomas Chovanak" w:date="2017-01-11T17:17:00Z">
                        <w:rPr>
                          <w:rFonts w:ascii="Cambria Math" w:hAnsi="Cambria Math"/>
                          <w:lang w:val="en-GB"/>
                        </w:rPr>
                        <m:t>n</m:t>
                      </w:del>
                    </m:r>
                  </m:sup>
                </m:sSup>
                <m:r>
                  <w:del w:id="2127" w:author="Tomas Chovanak" w:date="2017-01-11T17:17:00Z">
                    <w:rPr>
                      <w:rFonts w:ascii="Cambria Math" w:eastAsia="Cambria Math" w:hAnsi="Cambria Math" w:cs="Cambria Math"/>
                      <w:lang w:val="en-GB"/>
                    </w:rPr>
                    <m:t>=</m:t>
                  </w:del>
                </m:r>
                <m:nary>
                  <m:naryPr>
                    <m:chr m:val="∑"/>
                    <m:grow m:val="1"/>
                    <m:ctrlPr>
                      <w:del w:id="2128" w:author="Tomas Chovanak" w:date="2017-01-11T17:17:00Z">
                        <w:rPr>
                          <w:rFonts w:ascii="Cambria Math" w:hAnsi="Cambria Math"/>
                          <w:lang w:val="en-GB"/>
                        </w:rPr>
                      </w:del>
                    </m:ctrlPr>
                  </m:naryPr>
                  <m:sub>
                    <m:r>
                      <w:del w:id="2129" w:author="Tomas Chovanak" w:date="2017-01-11T17:17:00Z">
                        <w:rPr>
                          <w:rFonts w:ascii="Cambria Math" w:eastAsia="Cambria Math" w:hAnsi="Cambria Math" w:cs="Cambria Math"/>
                          <w:lang w:val="en-GB"/>
                        </w:rPr>
                        <m:t>k=0</m:t>
                      </w:del>
                    </m:r>
                  </m:sub>
                  <m:sup>
                    <m:r>
                      <w:del w:id="2130" w:author="Tomas Chovanak" w:date="2017-01-11T17:17:00Z">
                        <w:rPr>
                          <w:rFonts w:ascii="Cambria Math" w:eastAsia="Cambria Math" w:hAnsi="Cambria Math" w:cs="Cambria Math"/>
                          <w:lang w:val="en-GB"/>
                        </w:rPr>
                        <m:t>n</m:t>
                      </w:del>
                    </m:r>
                  </m:sup>
                  <m:e>
                    <m:d>
                      <m:dPr>
                        <m:ctrlPr>
                          <w:del w:id="2131" w:author="Tomas Chovanak" w:date="2017-01-11T17:17:00Z">
                            <w:rPr>
                              <w:rFonts w:ascii="Cambria Math" w:hAnsi="Cambria Math"/>
                              <w:lang w:val="en-GB"/>
                            </w:rPr>
                          </w:del>
                        </m:ctrlPr>
                      </m:dPr>
                      <m:e>
                        <m:f>
                          <m:fPr>
                            <m:type m:val="noBar"/>
                            <m:ctrlPr>
                              <w:del w:id="2132" w:author="Tomas Chovanak" w:date="2017-01-11T17:17:00Z">
                                <w:rPr>
                                  <w:rFonts w:ascii="Cambria Math" w:hAnsi="Cambria Math"/>
                                  <w:lang w:val="en-GB"/>
                                </w:rPr>
                              </w:del>
                            </m:ctrlPr>
                          </m:fPr>
                          <m:num>
                            <m:r>
                              <w:del w:id="2133" w:author="Tomas Chovanak" w:date="2017-01-11T17:17:00Z">
                                <w:rPr>
                                  <w:rFonts w:ascii="Cambria Math" w:eastAsia="Cambria Math" w:hAnsi="Cambria Math" w:cs="Cambria Math"/>
                                  <w:lang w:val="en-GB"/>
                                </w:rPr>
                                <m:t>n</m:t>
                              </w:del>
                            </m:r>
                          </m:num>
                          <m:den>
                            <m:r>
                              <w:del w:id="2134" w:author="Tomas Chovanak" w:date="2017-01-11T17:17:00Z">
                                <w:rPr>
                                  <w:rFonts w:ascii="Cambria Math" w:eastAsia="Cambria Math" w:hAnsi="Cambria Math" w:cs="Cambria Math"/>
                                  <w:lang w:val="en-GB"/>
                                </w:rPr>
                                <m:t>k</m:t>
                              </w:del>
                            </m:r>
                          </m:den>
                        </m:f>
                      </m:e>
                    </m:d>
                    <m:sSup>
                      <m:sSupPr>
                        <m:ctrlPr>
                          <w:del w:id="2135" w:author="Tomas Chovanak" w:date="2017-01-11T17:17:00Z">
                            <w:rPr>
                              <w:rFonts w:ascii="Cambria Math" w:hAnsi="Cambria Math"/>
                              <w:lang w:val="en-GB"/>
                            </w:rPr>
                          </w:del>
                        </m:ctrlPr>
                      </m:sSupPr>
                      <m:e>
                        <m:r>
                          <w:del w:id="2136" w:author="Tomas Chovanak" w:date="2017-01-11T17:17:00Z">
                            <w:rPr>
                              <w:rFonts w:ascii="Cambria Math" w:eastAsia="Cambria Math" w:hAnsi="Cambria Math" w:cs="Cambria Math"/>
                              <w:lang w:val="en-GB"/>
                            </w:rPr>
                            <m:t>x</m:t>
                          </w:del>
                        </m:r>
                      </m:e>
                      <m:sup>
                        <m:r>
                          <w:del w:id="2137" w:author="Tomas Chovanak" w:date="2017-01-11T17:17:00Z">
                            <w:rPr>
                              <w:rFonts w:ascii="Cambria Math" w:eastAsia="Cambria Math" w:hAnsi="Cambria Math" w:cs="Cambria Math"/>
                              <w:lang w:val="en-GB"/>
                            </w:rPr>
                            <m:t>k</m:t>
                          </w:del>
                        </m:r>
                      </m:sup>
                    </m:sSup>
                    <m:sSup>
                      <m:sSupPr>
                        <m:ctrlPr>
                          <w:del w:id="2138" w:author="Tomas Chovanak" w:date="2017-01-11T17:17:00Z">
                            <w:rPr>
                              <w:rFonts w:ascii="Cambria Math" w:hAnsi="Cambria Math"/>
                              <w:lang w:val="en-GB"/>
                            </w:rPr>
                          </w:del>
                        </m:ctrlPr>
                      </m:sSupPr>
                      <m:e>
                        <m:r>
                          <w:del w:id="2139" w:author="Tomas Chovanak" w:date="2017-01-11T17:17:00Z">
                            <w:rPr>
                              <w:rFonts w:ascii="Cambria Math" w:eastAsia="Cambria Math" w:hAnsi="Cambria Math" w:cs="Cambria Math"/>
                              <w:lang w:val="en-GB"/>
                            </w:rPr>
                            <m:t>a</m:t>
                          </w:del>
                        </m:r>
                      </m:e>
                      <m:sup>
                        <m:r>
                          <w:del w:id="2140" w:author="Tomas Chovanak" w:date="2017-01-11T17:17:00Z">
                            <w:rPr>
                              <w:rFonts w:ascii="Cambria Math" w:eastAsia="Cambria Math" w:hAnsi="Cambria Math" w:cs="Cambria Math"/>
                              <w:lang w:val="en-GB"/>
                            </w:rPr>
                            <m:t>n-k</m:t>
                          </w:del>
                        </m:r>
                      </m:sup>
                    </m:sSup>
                  </m:e>
                </m:nary>
              </m:oMath>
            </m:oMathPara>
          </w:p>
        </w:tc>
        <w:tc>
          <w:tcPr>
            <w:tcW w:w="305" w:type="pct"/>
            <w:shd w:val="clear" w:color="auto" w:fill="auto"/>
            <w:vAlign w:val="center"/>
          </w:tcPr>
          <w:p w:rsidR="00DA041E" w:rsidRPr="00DA041E" w:rsidDel="00860962" w:rsidRDefault="00DA041E" w:rsidP="001B2FC3">
            <w:pPr>
              <w:pStyle w:val="DisplayFormula"/>
              <w:jc w:val="both"/>
              <w:rPr>
                <w:del w:id="2141" w:author="Tomas Chovanak" w:date="2017-01-11T17:17:00Z"/>
                <w:lang w:val="en-GB"/>
              </w:rPr>
              <w:pPrChange w:id="2142" w:author="Tomas Chovanak" w:date="2017-01-09T16:08:00Z">
                <w:pPr>
                  <w:pStyle w:val="DisplayFormula"/>
                  <w:jc w:val="right"/>
                </w:pPr>
              </w:pPrChange>
            </w:pPr>
            <w:del w:id="2143" w:author="Tomas Chovanak" w:date="2017-01-11T17:17:00Z">
              <w:r w:rsidRPr="00DA041E" w:rsidDel="00860962">
                <w:rPr>
                  <w:lang w:val="en-GB"/>
                </w:rPr>
                <w:delText>(</w:delText>
              </w:r>
              <w:bookmarkStart w:id="2144" w:name="eqn1"/>
              <w:r w:rsidRPr="00DA041E" w:rsidDel="00860962">
                <w:delText>1</w:delText>
              </w:r>
              <w:bookmarkEnd w:id="2144"/>
              <w:r w:rsidRPr="00DA041E" w:rsidDel="00860962">
                <w:rPr>
                  <w:lang w:val="en-GB"/>
                </w:rPr>
                <w:delText>)</w:delText>
              </w:r>
            </w:del>
          </w:p>
        </w:tc>
      </w:tr>
    </w:tbl>
    <w:p w:rsidR="000374FC" w:rsidRPr="00040AE8" w:rsidDel="00860962" w:rsidRDefault="000374FC" w:rsidP="00B80984">
      <w:pPr>
        <w:pStyle w:val="ParaContinue"/>
        <w:jc w:val="both"/>
        <w:rPr>
          <w:del w:id="2145" w:author="Tomas Chovanak" w:date="2017-01-11T17:17:00Z"/>
          <w:lang w:val="en-GB"/>
        </w:rPr>
        <w:pPrChange w:id="2146" w:author="Tomas Chovanak" w:date="2017-01-11T17:18:00Z">
          <w:pPr>
            <w:pStyle w:val="ParaContinue"/>
          </w:pPr>
        </w:pPrChange>
      </w:pPr>
      <w:del w:id="2147" w:author="Tomas Chovanak" w:date="2017-01-11T17:17:00Z">
        <w:r w:rsidRPr="00A10AD0" w:rsidDel="00860962">
          <w:rPr>
            <w:lang w:val="en-GB"/>
          </w:rPr>
          <w:delText xml:space="preserve">where </w:delText>
        </w:r>
        <m:oMath>
          <m:r>
            <w:rPr>
              <w:rFonts w:ascii="Cambria Math" w:hAnsi="Cambria Math"/>
              <w:lang w:val="en-GB"/>
            </w:rPr>
            <m:t>K</m:t>
          </m:r>
        </m:oMath>
        <w:r w:rsidRPr="00A10AD0" w:rsidDel="00860962">
          <w:rPr>
            <w:lang w:val="en-GB"/>
          </w:rPr>
          <w:delText xml:space="preserve"> is the azimuthal (polar) angle of the magnetization</w:delText>
        </w:r>
        <w:r w:rsidDel="00860962">
          <w:rPr>
            <w:lang w:val="en-GB"/>
          </w:rPr>
          <w:delText xml:space="preserve"> </w:delText>
        </w:r>
        <w:r w:rsidRPr="005D522A" w:rsidDel="00860962">
          <w:rPr>
            <w:lang w:val="en-GB"/>
          </w:rPr>
          <w:delText>(the time dependence is omitted).</w:delText>
        </w:r>
        <w:r w:rsidRPr="00A10AD0" w:rsidDel="00860962">
          <w:rPr>
            <w:lang w:val="en-GB"/>
          </w:rPr>
          <w:delText xml:space="preserve"> </w:delText>
        </w:r>
        <w:r w:rsidDel="00860962">
          <w:rPr>
            <w:lang w:val="en-GB"/>
          </w:rPr>
          <w:delText>The second derivatives of the energy density depend on the micromagnetic cell indexes, and through them on the material index corresponding either to Py or Co. The expressions of</w:delText>
        </w:r>
        <w:r w:rsidDel="00860962">
          <w:rPr>
            <w:i/>
            <w:lang w:val="en-GB"/>
          </w:rPr>
          <w:delText xml:space="preserve"> </w:delText>
        </w:r>
        <w:r w:rsidRPr="00A10AD0" w:rsidDel="00860962">
          <w:rPr>
            <w:i/>
            <w:lang w:val="en-GB"/>
          </w:rPr>
          <w:delText>E</w:delText>
        </w:r>
        <w:r w:rsidRPr="00A10AD0" w:rsidDel="00860962">
          <w:rPr>
            <w:vertAlign w:val="subscript"/>
            <w:lang w:val="en-GB"/>
          </w:rPr>
          <w:delText>ext</w:delText>
        </w:r>
        <w:r w:rsidRPr="00A10AD0" w:rsidDel="00860962">
          <w:rPr>
            <w:lang w:val="en-GB"/>
          </w:rPr>
          <w:delText xml:space="preserve">, </w:delText>
        </w:r>
        <w:r w:rsidRPr="00A10AD0" w:rsidDel="00860962">
          <w:rPr>
            <w:i/>
            <w:lang w:val="en-GB"/>
          </w:rPr>
          <w:delText>E</w:delText>
        </w:r>
        <w:r w:rsidRPr="00A10AD0" w:rsidDel="00860962">
          <w:rPr>
            <w:vertAlign w:val="subscript"/>
            <w:lang w:val="en-GB"/>
          </w:rPr>
          <w:delText>exch</w:delText>
        </w:r>
        <w:r w:rsidDel="00860962">
          <w:rPr>
            <w:i/>
            <w:lang w:val="en-GB"/>
          </w:rPr>
          <w:delText xml:space="preserve">, </w:delText>
        </w:r>
        <w:r w:rsidRPr="00A10AD0" w:rsidDel="00860962">
          <w:rPr>
            <w:i/>
            <w:lang w:val="en-GB"/>
          </w:rPr>
          <w:delText>E</w:delText>
        </w:r>
        <w:r w:rsidRPr="00A10AD0" w:rsidDel="00860962">
          <w:rPr>
            <w:vertAlign w:val="subscript"/>
            <w:lang w:val="en-GB"/>
          </w:rPr>
          <w:delText>dmg</w:delText>
        </w:r>
        <w:r w:rsidRPr="00A10AD0" w:rsidDel="00860962">
          <w:rPr>
            <w:lang w:val="en-GB"/>
          </w:rPr>
          <w:delText xml:space="preserve"> and </w:delText>
        </w:r>
        <w:r w:rsidRPr="00A10AD0" w:rsidDel="00860962">
          <w:rPr>
            <w:i/>
            <w:lang w:val="en-GB"/>
          </w:rPr>
          <w:delText>E</w:delText>
        </w:r>
        <w:r w:rsidRPr="00A10AD0" w:rsidDel="00860962">
          <w:rPr>
            <w:vertAlign w:val="subscript"/>
            <w:lang w:val="en-GB"/>
          </w:rPr>
          <w:delText>ani</w:delText>
        </w:r>
        <w:r w:rsidDel="00860962">
          <w:rPr>
            <w:lang w:val="en-GB"/>
          </w:rPr>
          <w:delText xml:space="preserve"> </w:delText>
        </w:r>
        <w:r w:rsidRPr="00A10AD0" w:rsidDel="00860962">
          <w:rPr>
            <w:lang w:val="en-GB"/>
          </w:rPr>
          <w:delText xml:space="preserve">are </w:delText>
        </w:r>
        <w:r w:rsidDel="00860962">
          <w:rPr>
            <w:lang w:val="en-GB"/>
          </w:rPr>
          <w:delText xml:space="preserve">the same as the ones of </w:delText>
        </w:r>
        <w:r w:rsidRPr="00A10AD0" w:rsidDel="00860962">
          <w:rPr>
            <w:lang w:val="en-GB"/>
          </w:rPr>
          <w:delText>the</w:delText>
        </w:r>
        <w:r w:rsidDel="00860962">
          <w:rPr>
            <w:lang w:val="en-GB"/>
          </w:rPr>
          <w:delText xml:space="preserve"> single-component </w:delText>
        </w:r>
        <w:r w:rsidRPr="00A10AD0" w:rsidDel="00860962">
          <w:rPr>
            <w:lang w:val="en-GB"/>
          </w:rPr>
          <w:delText>system</w:delText>
        </w:r>
        <w:r w:rsidDel="00860962">
          <w:rPr>
            <w:lang w:val="en-GB"/>
          </w:rPr>
          <w:delText xml:space="preserve"> apart from the explicit dependence of the magnetic parameters on the given ferromagnetic material. Moreover, the uniaxial anisotropy energy density of Co is neglected.</w:delText>
        </w:r>
      </w:del>
    </w:p>
    <w:p w:rsidR="000374FC" w:rsidDel="00860962" w:rsidRDefault="000374FC" w:rsidP="001B2FC3">
      <w:pPr>
        <w:pStyle w:val="Para"/>
        <w:jc w:val="both"/>
        <w:rPr>
          <w:del w:id="2148" w:author="Tomas Chovanak" w:date="2017-01-11T17:17:00Z"/>
          <w:lang w:val="en-GB"/>
        </w:rPr>
        <w:pPrChange w:id="2149" w:author="Tomas Chovanak" w:date="2017-01-09T16:08:00Z">
          <w:pPr>
            <w:pStyle w:val="Para"/>
          </w:pPr>
        </w:pPrChange>
      </w:pPr>
      <w:del w:id="2150" w:author="Tomas Chovanak" w:date="2017-01-11T17:17:00Z">
        <w:r w:rsidDel="00860962">
          <w:rPr>
            <w:lang w:val="en-GB"/>
          </w:rPr>
          <w:delText>I</w:delText>
        </w:r>
        <w:r w:rsidRPr="00F0482B" w:rsidDel="00860962">
          <w:rPr>
            <w:lang w:val="en-GB"/>
          </w:rPr>
          <w:delText>t is possible to write the following periodicity rule valid for the dynamic magnetization</w:delText>
        </w:r>
        <w:r w:rsidDel="00860962">
          <w:rPr>
            <w:lang w:val="en-GB"/>
          </w:rPr>
          <w:delText xml:space="preserve"> </w:delText>
        </w:r>
        <m:oMath>
          <m:r>
            <w:rPr>
              <w:rFonts w:ascii="Cambria Math" w:hAnsi="Cambria Math"/>
              <w:lang w:val="en-GB"/>
            </w:rPr>
            <m:t>δm(r)</m:t>
          </m:r>
        </m:oMath>
        <w:r w:rsidRPr="00C3113F" w:rsidDel="00860962">
          <w:delText xml:space="preserve"> </w:delText>
        </w:r>
        <w:r w:rsidRPr="007E795F" w:rsidDel="00860962">
          <w:delText>of each collective mode</w:delText>
        </w:r>
        <w:r w:rsidRPr="00F0482B" w:rsidDel="00860962">
          <w:rPr>
            <w:lang w:val="en-GB"/>
          </w:rPr>
          <w:delText>, a version of the Bloch theorem</w:delText>
        </w:r>
        <w:r w:rsidDel="00860962">
          <w:rPr>
            <w:lang w:val="en-GB"/>
          </w:rPr>
          <w:delText>, viz. Note that, exchange contribution is set equal to zero, because in each unit cell the two elliptical dots are separated. Moreover, the uniaxial anisotropy energy density of Co is neglected</w:delText>
        </w:r>
        <w:r w:rsidR="001C1B01" w:rsidDel="00860962">
          <w:rPr>
            <w:lang w:val="en-GB"/>
          </w:rPr>
          <w:delText xml:space="preserve"> </w:delText>
        </w:r>
        <w:r w:rsidR="007425FC" w:rsidDel="00860962">
          <w:fldChar w:fldCharType="begin"/>
        </w:r>
        <w:r w:rsidR="007425FC" w:rsidDel="00860962">
          <w:delInstrText xml:space="preserve"> HYPERLINK \l "tb1" </w:delInstrText>
        </w:r>
        <w:r w:rsidR="007425FC" w:rsidDel="00860962">
          <w:fldChar w:fldCharType="separate"/>
        </w:r>
        <w:r w:rsidR="001C1B01" w:rsidRPr="00DA041E" w:rsidDel="00860962">
          <w:rPr>
            <w:rStyle w:val="Hyperlink"/>
            <w:u w:val="none"/>
            <w:lang w:val="en-GB"/>
          </w:rPr>
          <w:delText>Table 1</w:delText>
        </w:r>
        <w:r w:rsidR="007425FC" w:rsidDel="00860962">
          <w:rPr>
            <w:rStyle w:val="Hyperlink"/>
            <w:u w:val="none"/>
            <w:lang w:val="en-GB"/>
          </w:rPr>
          <w:fldChar w:fldCharType="end"/>
        </w:r>
        <w:r w:rsidDel="00860962">
          <w:rPr>
            <w:lang w:val="en-GB"/>
          </w:rPr>
          <w:delText>.</w:delText>
        </w:r>
      </w:del>
    </w:p>
    <w:p w:rsidR="00595309" w:rsidRPr="00CB5BFA" w:rsidDel="00860962" w:rsidRDefault="00595309" w:rsidP="001B2FC3">
      <w:pPr>
        <w:pStyle w:val="TableCaption"/>
        <w:jc w:val="both"/>
        <w:rPr>
          <w:del w:id="2151" w:author="Tomas Chovanak" w:date="2017-01-11T17:17:00Z"/>
          <w:b w:val="0"/>
        </w:rPr>
        <w:pPrChange w:id="2152" w:author="Tomas Chovanak" w:date="2017-01-09T16:08:00Z">
          <w:pPr>
            <w:pStyle w:val="TableCaption"/>
          </w:pPr>
        </w:pPrChange>
      </w:pPr>
      <w:bookmarkStart w:id="2153" w:name="tb1"/>
      <w:del w:id="2154" w:author="Tomas Chovanak" w:date="2017-01-11T17:17:00Z">
        <w:r w:rsidRPr="005949BA" w:rsidDel="00860962">
          <w:rPr>
            <w:rStyle w:val="Label"/>
            <w:color w:val="0000FF"/>
            <w:rPrChange w:id="2155" w:author="Tomas Chovanak" w:date="2017-01-08T11:58:00Z">
              <w:rPr>
                <w:rStyle w:val="Label"/>
              </w:rPr>
            </w:rPrChange>
          </w:rPr>
          <w:delText>Table 1:</w:delText>
        </w:r>
        <w:bookmarkEnd w:id="2153"/>
        <w:r w:rsidRPr="00ED5F35" w:rsidDel="00860962">
          <w:delText xml:space="preserve"> Frequency of Special Characters</w:delText>
        </w:r>
      </w:del>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DA041E" w:rsidDel="00860962" w:rsidTr="00DA041E">
        <w:trPr>
          <w:jc w:val="center"/>
          <w:del w:id="2156" w:author="Tomas Chovanak" w:date="2017-01-11T17:17:00Z"/>
        </w:trPr>
        <w:tc>
          <w:tcPr>
            <w:tcW w:w="1391" w:type="dxa"/>
            <w:tcBorders>
              <w:top w:val="single" w:sz="2" w:space="0" w:color="auto"/>
              <w:bottom w:val="single" w:sz="2" w:space="0" w:color="auto"/>
            </w:tcBorders>
            <w:shd w:val="clear" w:color="000000" w:fill="auto"/>
          </w:tcPr>
          <w:p w:rsidR="00595309" w:rsidRPr="00DA041E" w:rsidDel="00860962" w:rsidRDefault="00595309" w:rsidP="001B2FC3">
            <w:pPr>
              <w:spacing w:line="240" w:lineRule="auto"/>
              <w:rPr>
                <w:del w:id="2157" w:author="Tomas Chovanak" w:date="2017-01-11T17:17:00Z"/>
                <w:rFonts w:cs="Linux Libertine"/>
              </w:rPr>
              <w:pPrChange w:id="2158" w:author="Tomas Chovanak" w:date="2017-01-09T16:08:00Z">
                <w:pPr>
                  <w:spacing w:line="240" w:lineRule="auto"/>
                </w:pPr>
              </w:pPrChange>
            </w:pPr>
            <w:del w:id="2159" w:author="Tomas Chovanak" w:date="2017-01-11T17:17:00Z">
              <w:r w:rsidRPr="00DA041E" w:rsidDel="00860962">
                <w:rPr>
                  <w:rFonts w:eastAsia="PMingLiU" w:cs="Linux Libertine"/>
                  <w:szCs w:val="18"/>
                  <w:lang w:eastAsia="it-IT"/>
                </w:rPr>
                <w:delText>Non-English or Math</w:delText>
              </w:r>
            </w:del>
          </w:p>
        </w:tc>
        <w:tc>
          <w:tcPr>
            <w:tcW w:w="1080" w:type="dxa"/>
            <w:tcBorders>
              <w:top w:val="single" w:sz="2" w:space="0" w:color="auto"/>
              <w:bottom w:val="single" w:sz="2" w:space="0" w:color="auto"/>
            </w:tcBorders>
            <w:shd w:val="clear" w:color="000000" w:fill="auto"/>
          </w:tcPr>
          <w:p w:rsidR="00595309" w:rsidRPr="00DA041E" w:rsidDel="00860962" w:rsidRDefault="00595309" w:rsidP="001B2FC3">
            <w:pPr>
              <w:spacing w:line="240" w:lineRule="auto"/>
              <w:rPr>
                <w:del w:id="2160" w:author="Tomas Chovanak" w:date="2017-01-11T17:17:00Z"/>
                <w:rFonts w:cs="Linux Libertine"/>
              </w:rPr>
              <w:pPrChange w:id="2161" w:author="Tomas Chovanak" w:date="2017-01-09T16:08:00Z">
                <w:pPr>
                  <w:spacing w:line="240" w:lineRule="auto"/>
                  <w:jc w:val="center"/>
                </w:pPr>
              </w:pPrChange>
            </w:pPr>
            <w:del w:id="2162" w:author="Tomas Chovanak" w:date="2017-01-11T17:17:00Z">
              <w:r w:rsidRPr="00DA041E" w:rsidDel="00860962">
                <w:rPr>
                  <w:rFonts w:eastAsia="PMingLiU" w:cs="Linux Libertine"/>
                  <w:szCs w:val="18"/>
                  <w:lang w:eastAsia="it-IT"/>
                </w:rPr>
                <w:delText>Frequency</w:delText>
              </w:r>
            </w:del>
          </w:p>
        </w:tc>
        <w:tc>
          <w:tcPr>
            <w:tcW w:w="1800" w:type="dxa"/>
            <w:tcBorders>
              <w:top w:val="single" w:sz="2" w:space="0" w:color="auto"/>
              <w:bottom w:val="single" w:sz="2" w:space="0" w:color="auto"/>
            </w:tcBorders>
            <w:shd w:val="clear" w:color="000000" w:fill="auto"/>
          </w:tcPr>
          <w:p w:rsidR="00595309" w:rsidRPr="00DA041E" w:rsidDel="00860962" w:rsidRDefault="00595309" w:rsidP="001B2FC3">
            <w:pPr>
              <w:spacing w:line="240" w:lineRule="auto"/>
              <w:rPr>
                <w:del w:id="2163" w:author="Tomas Chovanak" w:date="2017-01-11T17:17:00Z"/>
                <w:rFonts w:cs="Linux Libertine"/>
              </w:rPr>
              <w:pPrChange w:id="2164" w:author="Tomas Chovanak" w:date="2017-01-09T16:08:00Z">
                <w:pPr>
                  <w:spacing w:line="240" w:lineRule="auto"/>
                  <w:jc w:val="center"/>
                </w:pPr>
              </w:pPrChange>
            </w:pPr>
            <w:del w:id="2165" w:author="Tomas Chovanak" w:date="2017-01-11T17:17:00Z">
              <w:r w:rsidRPr="00DA041E" w:rsidDel="00860962">
                <w:rPr>
                  <w:rFonts w:eastAsia="PMingLiU" w:cs="Linux Libertine"/>
                  <w:szCs w:val="18"/>
                  <w:lang w:eastAsia="it-IT"/>
                </w:rPr>
                <w:delText>Comments</w:delText>
              </w:r>
            </w:del>
          </w:p>
        </w:tc>
      </w:tr>
      <w:tr w:rsidR="00595309" w:rsidRPr="00DA041E" w:rsidDel="00860962" w:rsidTr="00DA041E">
        <w:trPr>
          <w:jc w:val="center"/>
          <w:del w:id="2166" w:author="Tomas Chovanak" w:date="2017-01-11T17:17:00Z"/>
        </w:trPr>
        <w:tc>
          <w:tcPr>
            <w:tcW w:w="1391" w:type="dxa"/>
            <w:tcBorders>
              <w:top w:val="single" w:sz="2" w:space="0" w:color="auto"/>
            </w:tcBorders>
            <w:shd w:val="clear" w:color="000000" w:fill="auto"/>
          </w:tcPr>
          <w:p w:rsidR="00595309" w:rsidRPr="00DA041E" w:rsidDel="00860962" w:rsidRDefault="00595309" w:rsidP="001B2FC3">
            <w:pPr>
              <w:spacing w:line="240" w:lineRule="auto"/>
              <w:rPr>
                <w:del w:id="2167" w:author="Tomas Chovanak" w:date="2017-01-11T17:17:00Z"/>
                <w:rFonts w:cs="Linux Libertine"/>
              </w:rPr>
              <w:pPrChange w:id="2168" w:author="Tomas Chovanak" w:date="2017-01-09T16:08:00Z">
                <w:pPr>
                  <w:spacing w:line="240" w:lineRule="auto"/>
                </w:pPr>
              </w:pPrChange>
            </w:pPr>
            <w:del w:id="2169" w:author="Tomas Chovanak" w:date="2017-01-11T17:17:00Z">
              <w:r w:rsidRPr="00DA041E" w:rsidDel="00860962">
                <w:rPr>
                  <w:rFonts w:eastAsia="PMingLiU" w:cs="Linux Libertine"/>
                  <w:szCs w:val="18"/>
                  <w:lang w:eastAsia="it-IT"/>
                </w:rPr>
                <w:delText>Ø</w:delText>
              </w:r>
            </w:del>
          </w:p>
        </w:tc>
        <w:tc>
          <w:tcPr>
            <w:tcW w:w="1080" w:type="dxa"/>
            <w:tcBorders>
              <w:top w:val="single" w:sz="2" w:space="0" w:color="auto"/>
            </w:tcBorders>
            <w:shd w:val="clear" w:color="000000" w:fill="auto"/>
          </w:tcPr>
          <w:p w:rsidR="00595309" w:rsidRPr="00DA041E" w:rsidDel="00860962" w:rsidRDefault="00595309" w:rsidP="001B2FC3">
            <w:pPr>
              <w:spacing w:line="240" w:lineRule="auto"/>
              <w:rPr>
                <w:del w:id="2170" w:author="Tomas Chovanak" w:date="2017-01-11T17:17:00Z"/>
                <w:rFonts w:cs="Linux Libertine"/>
              </w:rPr>
              <w:pPrChange w:id="2171" w:author="Tomas Chovanak" w:date="2017-01-09T16:08:00Z">
                <w:pPr>
                  <w:spacing w:line="240" w:lineRule="auto"/>
                  <w:jc w:val="center"/>
                </w:pPr>
              </w:pPrChange>
            </w:pPr>
            <w:del w:id="2172" w:author="Tomas Chovanak" w:date="2017-01-11T17:17:00Z">
              <w:r w:rsidRPr="00DA041E" w:rsidDel="00860962">
                <w:rPr>
                  <w:rFonts w:eastAsia="PMingLiU" w:cs="Linux Libertine"/>
                  <w:szCs w:val="18"/>
                  <w:lang w:eastAsia="it-IT"/>
                </w:rPr>
                <w:delText>1 in 1,000</w:delText>
              </w:r>
            </w:del>
          </w:p>
        </w:tc>
        <w:tc>
          <w:tcPr>
            <w:tcW w:w="1800" w:type="dxa"/>
            <w:tcBorders>
              <w:top w:val="single" w:sz="2" w:space="0" w:color="auto"/>
            </w:tcBorders>
            <w:shd w:val="clear" w:color="000000" w:fill="auto"/>
          </w:tcPr>
          <w:p w:rsidR="00595309" w:rsidRPr="00DA041E" w:rsidDel="00860962" w:rsidRDefault="00595309" w:rsidP="001B2FC3">
            <w:pPr>
              <w:spacing w:line="240" w:lineRule="auto"/>
              <w:rPr>
                <w:del w:id="2173" w:author="Tomas Chovanak" w:date="2017-01-11T17:17:00Z"/>
                <w:rFonts w:cs="Linux Libertine"/>
              </w:rPr>
              <w:pPrChange w:id="2174" w:author="Tomas Chovanak" w:date="2017-01-09T16:08:00Z">
                <w:pPr>
                  <w:spacing w:line="240" w:lineRule="auto"/>
                </w:pPr>
              </w:pPrChange>
            </w:pPr>
            <w:del w:id="2175" w:author="Tomas Chovanak" w:date="2017-01-11T17:17:00Z">
              <w:r w:rsidRPr="00DA041E" w:rsidDel="00860962">
                <w:rPr>
                  <w:rFonts w:eastAsia="PMingLiU" w:cs="Linux Libertine"/>
                  <w:szCs w:val="18"/>
                  <w:lang w:eastAsia="it-IT"/>
                </w:rPr>
                <w:delText>For Swedish names</w:delText>
              </w:r>
            </w:del>
          </w:p>
        </w:tc>
      </w:tr>
      <w:tr w:rsidR="00595309" w:rsidRPr="00DA041E" w:rsidDel="00860962" w:rsidTr="00DA041E">
        <w:trPr>
          <w:jc w:val="center"/>
          <w:del w:id="2176" w:author="Tomas Chovanak" w:date="2017-01-11T17:17:00Z"/>
        </w:trPr>
        <w:tc>
          <w:tcPr>
            <w:tcW w:w="1391" w:type="dxa"/>
            <w:tcBorders>
              <w:bottom w:val="single" w:sz="2" w:space="0" w:color="auto"/>
            </w:tcBorders>
            <w:shd w:val="clear" w:color="000000" w:fill="auto"/>
          </w:tcPr>
          <w:p w:rsidR="00595309" w:rsidRPr="00DA041E" w:rsidDel="00860962" w:rsidRDefault="00595309" w:rsidP="001B2FC3">
            <w:pPr>
              <w:spacing w:line="240" w:lineRule="auto"/>
              <w:rPr>
                <w:del w:id="2177" w:author="Tomas Chovanak" w:date="2017-01-11T17:17:00Z"/>
                <w:rFonts w:cs="Linux Libertine"/>
              </w:rPr>
              <w:pPrChange w:id="2178" w:author="Tomas Chovanak" w:date="2017-01-09T16:08:00Z">
                <w:pPr>
                  <w:spacing w:line="240" w:lineRule="auto"/>
                </w:pPr>
              </w:pPrChange>
            </w:pPr>
            <w:del w:id="2179" w:author="Tomas Chovanak" w:date="2017-01-11T17:17:00Z">
              <w:r w:rsidRPr="00DA041E" w:rsidDel="00860962">
                <w:rPr>
                  <w:rFonts w:eastAsia="PMingLiU" w:cs="Linux Libertine"/>
                  <w:szCs w:val="18"/>
                  <w:lang w:eastAsia="it-IT"/>
                </w:rPr>
                <w:delText>$</w:delText>
              </w:r>
            </w:del>
          </w:p>
        </w:tc>
        <w:tc>
          <w:tcPr>
            <w:tcW w:w="1080" w:type="dxa"/>
            <w:tcBorders>
              <w:bottom w:val="single" w:sz="2" w:space="0" w:color="auto"/>
            </w:tcBorders>
            <w:shd w:val="clear" w:color="000000" w:fill="auto"/>
          </w:tcPr>
          <w:p w:rsidR="00595309" w:rsidRPr="00DA041E" w:rsidDel="00860962" w:rsidRDefault="00595309" w:rsidP="001B2FC3">
            <w:pPr>
              <w:spacing w:line="240" w:lineRule="auto"/>
              <w:rPr>
                <w:del w:id="2180" w:author="Tomas Chovanak" w:date="2017-01-11T17:17:00Z"/>
                <w:rFonts w:cs="Linux Libertine"/>
              </w:rPr>
              <w:pPrChange w:id="2181" w:author="Tomas Chovanak" w:date="2017-01-09T16:08:00Z">
                <w:pPr>
                  <w:spacing w:line="240" w:lineRule="auto"/>
                  <w:jc w:val="center"/>
                </w:pPr>
              </w:pPrChange>
            </w:pPr>
            <w:del w:id="2182" w:author="Tomas Chovanak" w:date="2017-01-11T17:17:00Z">
              <w:r w:rsidRPr="00DA041E" w:rsidDel="00860962">
                <w:rPr>
                  <w:rFonts w:eastAsia="PMingLiU" w:cs="Linux Libertine"/>
                  <w:szCs w:val="18"/>
                  <w:lang w:eastAsia="it-IT"/>
                </w:rPr>
                <w:delText>4 in 5</w:delText>
              </w:r>
            </w:del>
          </w:p>
        </w:tc>
        <w:tc>
          <w:tcPr>
            <w:tcW w:w="1800" w:type="dxa"/>
            <w:tcBorders>
              <w:bottom w:val="single" w:sz="2" w:space="0" w:color="auto"/>
            </w:tcBorders>
            <w:shd w:val="clear" w:color="000000" w:fill="auto"/>
          </w:tcPr>
          <w:p w:rsidR="00595309" w:rsidRPr="00DA041E" w:rsidDel="00860962" w:rsidRDefault="00595309" w:rsidP="001B2FC3">
            <w:pPr>
              <w:spacing w:line="240" w:lineRule="auto"/>
              <w:rPr>
                <w:del w:id="2183" w:author="Tomas Chovanak" w:date="2017-01-11T17:17:00Z"/>
                <w:rFonts w:cs="Linux Libertine"/>
              </w:rPr>
              <w:pPrChange w:id="2184" w:author="Tomas Chovanak" w:date="2017-01-09T16:08:00Z">
                <w:pPr>
                  <w:spacing w:line="240" w:lineRule="auto"/>
                </w:pPr>
              </w:pPrChange>
            </w:pPr>
            <w:del w:id="2185" w:author="Tomas Chovanak" w:date="2017-01-11T17:17:00Z">
              <w:r w:rsidRPr="00DA041E" w:rsidDel="00860962">
                <w:rPr>
                  <w:rFonts w:eastAsia="PMingLiU" w:cs="Linux Libertine"/>
                  <w:szCs w:val="18"/>
                  <w:lang w:eastAsia="it-IT"/>
                </w:rPr>
                <w:delText>Used in business</w:delText>
              </w:r>
            </w:del>
          </w:p>
        </w:tc>
      </w:tr>
    </w:tbl>
    <w:p w:rsidR="00EE7FA6" w:rsidDel="001D7DD0" w:rsidRDefault="00EE7FA6" w:rsidP="001B2FC3">
      <w:pPr>
        <w:pStyle w:val="Para"/>
        <w:jc w:val="both"/>
        <w:rPr>
          <w:del w:id="2186" w:author="Tomas Chovanak" w:date="2017-01-11T17:12:00Z"/>
          <w:lang w:val="en-GB"/>
        </w:rPr>
        <w:pPrChange w:id="2187" w:author="Tomas Chovanak" w:date="2017-01-09T16:08:00Z">
          <w:pPr>
            <w:pStyle w:val="Para"/>
          </w:pPr>
        </w:pPrChange>
      </w:pPr>
    </w:p>
    <w:tbl>
      <w:tblPr>
        <w:tblW w:w="5000" w:type="pct"/>
        <w:tblLook w:val="0000" w:firstRow="0" w:lastRow="0" w:firstColumn="0" w:lastColumn="0" w:noHBand="0" w:noVBand="0"/>
      </w:tblPr>
      <w:tblGrid>
        <w:gridCol w:w="4374"/>
        <w:gridCol w:w="426"/>
      </w:tblGrid>
      <w:tr w:rsidR="00DA041E" w:rsidRPr="00DA041E" w:rsidDel="001D7DD0" w:rsidTr="00DA041E">
        <w:trPr>
          <w:del w:id="2188" w:author="Tomas Chovanak" w:date="2017-01-11T17:12:00Z"/>
        </w:trPr>
        <w:tc>
          <w:tcPr>
            <w:tcW w:w="4695" w:type="pct"/>
            <w:shd w:val="clear" w:color="auto" w:fill="auto"/>
            <w:vAlign w:val="center"/>
          </w:tcPr>
          <w:p w:rsidR="00DA041E" w:rsidRPr="00DA041E" w:rsidDel="001D7DD0" w:rsidRDefault="00DA041E" w:rsidP="001B2FC3">
            <w:pPr>
              <w:pStyle w:val="DisplayFormula"/>
              <w:jc w:val="both"/>
              <w:rPr>
                <w:del w:id="2189" w:author="Tomas Chovanak" w:date="2017-01-11T17:12:00Z"/>
                <w:lang w:val="en-GB"/>
              </w:rPr>
              <w:pPrChange w:id="2190" w:author="Tomas Chovanak" w:date="2017-01-09T16:08:00Z">
                <w:pPr>
                  <w:pStyle w:val="DisplayFormula"/>
                  <w:jc w:val="center"/>
                </w:pPr>
              </w:pPrChange>
            </w:pPr>
            <m:oMathPara>
              <m:oMath>
                <m:r>
                  <w:del w:id="2191" w:author="Tomas Chovanak" w:date="2017-01-11T17:12:00Z">
                    <w:rPr>
                      <w:rFonts w:ascii="Cambria Math" w:hAnsi="Cambria Math" w:cs="Cambria Math"/>
                      <w:lang w:val="en-GB"/>
                    </w:rPr>
                    <m:t>x</m:t>
                  </w:del>
                </m:r>
                <m:r>
                  <w:del w:id="2192" w:author="Tomas Chovanak" w:date="2017-01-11T17:12:00Z">
                    <m:rPr>
                      <m:sty m:val="p"/>
                    </m:rPr>
                    <w:rPr>
                      <w:rFonts w:ascii="Cambria Math" w:hAnsi="Cambria Math" w:cs="Cambria Math"/>
                      <w:lang w:val="en-GB"/>
                    </w:rPr>
                    <m:t>=</m:t>
                  </w:del>
                </m:r>
                <m:f>
                  <m:fPr>
                    <m:ctrlPr>
                      <w:del w:id="2193" w:author="Tomas Chovanak" w:date="2017-01-11T17:12:00Z">
                        <w:rPr>
                          <w:rFonts w:ascii="Cambria Math" w:hAnsi="Cambria Math"/>
                          <w:lang w:val="en-GB"/>
                        </w:rPr>
                      </w:del>
                    </m:ctrlPr>
                  </m:fPr>
                  <m:num>
                    <m:r>
                      <w:del w:id="2194" w:author="Tomas Chovanak" w:date="2017-01-11T17:12:00Z">
                        <m:rPr>
                          <m:sty m:val="p"/>
                        </m:rPr>
                        <w:rPr>
                          <w:rFonts w:ascii="Cambria Math" w:hAnsi="Cambria Math" w:cs="Cambria Math"/>
                          <w:lang w:val="en-GB"/>
                        </w:rPr>
                        <m:t>-</m:t>
                      </w:del>
                    </m:r>
                    <m:r>
                      <w:del w:id="2195" w:author="Tomas Chovanak" w:date="2017-01-11T17:12:00Z">
                        <w:rPr>
                          <w:rFonts w:ascii="Cambria Math" w:hAnsi="Cambria Math" w:cs="Cambria Math"/>
                          <w:lang w:val="en-GB"/>
                        </w:rPr>
                        <m:t>b</m:t>
                      </w:del>
                    </m:r>
                    <m:r>
                      <w:del w:id="2196" w:author="Tomas Chovanak" w:date="2017-01-11T17:12:00Z">
                        <m:rPr>
                          <m:sty m:val="p"/>
                        </m:rPr>
                        <w:rPr>
                          <w:rFonts w:ascii="Cambria Math" w:hAnsi="Cambria Math" w:cs="Cambria Math"/>
                          <w:lang w:val="en-GB"/>
                        </w:rPr>
                        <m:t>±</m:t>
                      </w:del>
                    </m:r>
                    <m:rad>
                      <m:radPr>
                        <m:degHide m:val="1"/>
                        <m:ctrlPr>
                          <w:del w:id="2197" w:author="Tomas Chovanak" w:date="2017-01-11T17:12:00Z">
                            <w:rPr>
                              <w:rFonts w:ascii="Cambria Math" w:hAnsi="Cambria Math"/>
                              <w:lang w:val="en-GB"/>
                            </w:rPr>
                          </w:del>
                        </m:ctrlPr>
                      </m:radPr>
                      <m:deg/>
                      <m:e>
                        <m:sSup>
                          <m:sSupPr>
                            <m:ctrlPr>
                              <w:del w:id="2198" w:author="Tomas Chovanak" w:date="2017-01-11T17:12:00Z">
                                <w:rPr>
                                  <w:rFonts w:ascii="Cambria Math" w:hAnsi="Cambria Math"/>
                                  <w:lang w:val="en-GB"/>
                                </w:rPr>
                              </w:del>
                            </m:ctrlPr>
                          </m:sSupPr>
                          <m:e>
                            <m:r>
                              <w:del w:id="2199" w:author="Tomas Chovanak" w:date="2017-01-11T17:12:00Z">
                                <w:rPr>
                                  <w:rFonts w:ascii="Cambria Math" w:hAnsi="Cambria Math" w:cs="Cambria Math"/>
                                  <w:lang w:val="en-GB"/>
                                </w:rPr>
                                <m:t>b</m:t>
                              </w:del>
                            </m:r>
                          </m:e>
                          <m:sup>
                            <m:r>
                              <w:del w:id="2200" w:author="Tomas Chovanak" w:date="2017-01-11T17:12:00Z">
                                <m:rPr>
                                  <m:sty m:val="p"/>
                                </m:rPr>
                                <w:rPr>
                                  <w:rFonts w:ascii="Cambria Math" w:hAnsi="Cambria Math" w:cs="Cambria Math"/>
                                  <w:lang w:val="en-GB"/>
                                </w:rPr>
                                <m:t>2</m:t>
                              </w:del>
                            </m:r>
                          </m:sup>
                        </m:sSup>
                        <m:r>
                          <w:del w:id="2201" w:author="Tomas Chovanak" w:date="2017-01-11T17:12:00Z">
                            <m:rPr>
                              <m:sty m:val="p"/>
                            </m:rPr>
                            <w:rPr>
                              <w:rFonts w:ascii="Cambria Math" w:hAnsi="Cambria Math" w:cs="Cambria Math"/>
                              <w:lang w:val="en-GB"/>
                            </w:rPr>
                            <m:t>-4</m:t>
                          </w:del>
                        </m:r>
                        <m:r>
                          <w:del w:id="2202" w:author="Tomas Chovanak" w:date="2017-01-11T17:12:00Z">
                            <w:rPr>
                              <w:rFonts w:ascii="Cambria Math" w:hAnsi="Cambria Math" w:cs="Cambria Math"/>
                              <w:lang w:val="en-GB"/>
                            </w:rPr>
                            <m:t>ac</m:t>
                          </w:del>
                        </m:r>
                      </m:e>
                    </m:rad>
                  </m:num>
                  <m:den>
                    <m:r>
                      <w:del w:id="2203" w:author="Tomas Chovanak" w:date="2017-01-11T17:12:00Z">
                        <m:rPr>
                          <m:sty m:val="p"/>
                        </m:rPr>
                        <w:rPr>
                          <w:rFonts w:ascii="Cambria Math" w:hAnsi="Cambria Math" w:cs="Cambria Math"/>
                          <w:lang w:val="en-GB"/>
                        </w:rPr>
                        <m:t>2</m:t>
                      </w:del>
                    </m:r>
                    <m:r>
                      <w:del w:id="2204" w:author="Tomas Chovanak" w:date="2017-01-11T17:12:00Z">
                        <w:rPr>
                          <w:rFonts w:ascii="Cambria Math" w:hAnsi="Cambria Math" w:cs="Cambria Math"/>
                          <w:lang w:val="en-GB"/>
                        </w:rPr>
                        <m:t>a</m:t>
                      </w:del>
                    </m:r>
                  </m:den>
                </m:f>
              </m:oMath>
            </m:oMathPara>
          </w:p>
        </w:tc>
        <w:tc>
          <w:tcPr>
            <w:tcW w:w="305" w:type="pct"/>
            <w:shd w:val="clear" w:color="auto" w:fill="auto"/>
            <w:vAlign w:val="center"/>
          </w:tcPr>
          <w:p w:rsidR="00DA041E" w:rsidRPr="00DA041E" w:rsidDel="001D7DD0" w:rsidRDefault="00DA041E" w:rsidP="001B2FC3">
            <w:pPr>
              <w:pStyle w:val="DisplayFormula"/>
              <w:jc w:val="both"/>
              <w:rPr>
                <w:del w:id="2205" w:author="Tomas Chovanak" w:date="2017-01-11T17:12:00Z"/>
                <w:lang w:val="en-GB"/>
              </w:rPr>
              <w:pPrChange w:id="2206" w:author="Tomas Chovanak" w:date="2017-01-09T16:08:00Z">
                <w:pPr>
                  <w:pStyle w:val="DisplayFormula"/>
                  <w:jc w:val="right"/>
                </w:pPr>
              </w:pPrChange>
            </w:pPr>
            <w:del w:id="2207" w:author="Tomas Chovanak" w:date="2017-01-11T17:12:00Z">
              <w:r w:rsidRPr="00DA041E" w:rsidDel="001D7DD0">
                <w:rPr>
                  <w:lang w:val="en-GB"/>
                </w:rPr>
                <w:delText>(</w:delText>
              </w:r>
              <w:bookmarkStart w:id="2208" w:name="eqn2"/>
              <w:r w:rsidRPr="00DA041E" w:rsidDel="001D7DD0">
                <w:delText>2</w:delText>
              </w:r>
              <w:bookmarkEnd w:id="2208"/>
              <w:r w:rsidRPr="00DA041E" w:rsidDel="001D7DD0">
                <w:rPr>
                  <w:lang w:val="en-GB"/>
                </w:rPr>
                <w:delText>)</w:delText>
              </w:r>
            </w:del>
          </w:p>
        </w:tc>
      </w:tr>
    </w:tbl>
    <w:p w:rsidR="00AF3E2B" w:rsidRPr="00040AE8" w:rsidRDefault="00DF2AA0" w:rsidP="00AF3E2B">
      <w:pPr>
        <w:spacing w:before="240"/>
        <w:jc w:val="center"/>
        <w:rPr>
          <w:ins w:id="2209" w:author="Tomas Chovanak" w:date="2017-01-11T17:22:00Z"/>
        </w:rPr>
      </w:pPr>
      <w:del w:id="2210" w:author="Tomas Chovanak" w:date="2017-01-11T17:12:00Z">
        <w:r w:rsidRPr="004057BA" w:rsidDel="001D7DD0">
          <w:delText xml:space="preserve">Therefore one can observe either an in-phase (acoustic) or an </w:delText>
        </w:r>
      </w:del>
      <w:ins w:id="2211" w:author="Tomas Chovanak" w:date="2017-01-11T17:22:00Z">
        <w:r w:rsidR="0031374A">
          <w:rPr>
            <w:noProof/>
            <w:lang w:val="en-GB" w:eastAsia="en-GB"/>
          </w:rPr>
          <w:drawing>
            <wp:inline distT="0" distB="0" distL="0" distR="0">
              <wp:extent cx="2597328" cy="2932816"/>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eed.png"/>
                      <pic:cNvPicPr/>
                    </pic:nvPicPr>
                    <pic:blipFill>
                      <a:blip r:embed="rId18">
                        <a:extLst>
                          <a:ext uri="{28A0092B-C50C-407E-A947-70E740481C1C}">
                            <a14:useLocalDpi xmlns:a14="http://schemas.microsoft.com/office/drawing/2010/main" val="0"/>
                          </a:ext>
                        </a:extLst>
                      </a:blip>
                      <a:stretch>
                        <a:fillRect/>
                      </a:stretch>
                    </pic:blipFill>
                    <pic:spPr>
                      <a:xfrm>
                        <a:off x="0" y="0"/>
                        <a:ext cx="2599133" cy="2934854"/>
                      </a:xfrm>
                      <a:prstGeom prst="rect">
                        <a:avLst/>
                      </a:prstGeom>
                    </pic:spPr>
                  </pic:pic>
                </a:graphicData>
              </a:graphic>
            </wp:inline>
          </w:drawing>
        </w:r>
      </w:ins>
    </w:p>
    <w:p w:rsidR="00AF3E2B" w:rsidRPr="00ED5F35" w:rsidRDefault="00AF3E2B" w:rsidP="00AF3E2B">
      <w:pPr>
        <w:pStyle w:val="FigureCaption"/>
        <w:jc w:val="both"/>
        <w:rPr>
          <w:ins w:id="2212" w:author="Tomas Chovanak" w:date="2017-01-11T17:22:00Z"/>
          <w:b w:val="0"/>
        </w:rPr>
      </w:pPr>
      <w:ins w:id="2213" w:author="Tomas Chovanak" w:date="2017-01-11T17:22:00Z">
        <w:r w:rsidRPr="00ED5F35">
          <w:rPr>
            <w:rStyle w:val="Label"/>
          </w:rPr>
          <w:t>Figure</w:t>
        </w:r>
        <w:r>
          <w:rPr>
            <w:rStyle w:val="Label"/>
          </w:rPr>
          <w:t xml:space="preserve"> 4</w:t>
        </w:r>
        <w:r w:rsidRPr="00ED5F35">
          <w:rPr>
            <w:rStyle w:val="Label"/>
          </w:rPr>
          <w:t>:</w:t>
        </w:r>
        <w:r w:rsidRPr="00ED5F35">
          <w:rPr>
            <w:color w:val="000000"/>
          </w:rPr>
          <w:t xml:space="preserve"> </w:t>
        </w:r>
        <w:r>
          <w:t>Average speed during processing of ALEF</w:t>
        </w:r>
        <w:r w:rsidR="007D05FA">
          <w:t xml:space="preserve"> and NP</w:t>
        </w:r>
        <w:r>
          <w:t xml:space="preserve"> dataset. Speed measurements taken every 2000 transactions.</w:t>
        </w:r>
      </w:ins>
    </w:p>
    <w:p w:rsidR="00040AE8" w:rsidRPr="00040AE8" w:rsidDel="00860962" w:rsidRDefault="00DF2AA0" w:rsidP="001B2FC3">
      <w:pPr>
        <w:pStyle w:val="Para"/>
        <w:jc w:val="both"/>
        <w:rPr>
          <w:del w:id="2214" w:author="Tomas Chovanak" w:date="2017-01-11T17:16:00Z"/>
        </w:rPr>
        <w:pPrChange w:id="2215" w:author="Tomas Chovanak" w:date="2017-01-09T16:08:00Z">
          <w:pPr>
            <w:pStyle w:val="Para"/>
          </w:pPr>
        </w:pPrChange>
      </w:pPr>
      <w:del w:id="2216" w:author="Tomas Chovanak" w:date="2017-01-11T17:16:00Z">
        <w:r w:rsidRPr="004057BA" w:rsidDel="00860962">
          <w:delText>out-of-phase (optical) character of the modes, with respect to the precession of the in-plane magnetization components in adjacent Py and Co dots.</w:delText>
        </w:r>
      </w:del>
    </w:p>
    <w:p w:rsidR="00040AE8" w:rsidDel="00860962" w:rsidRDefault="00DF2AA0" w:rsidP="001B2FC3">
      <w:pPr>
        <w:pStyle w:val="Para"/>
        <w:jc w:val="both"/>
        <w:rPr>
          <w:del w:id="2217" w:author="Tomas Chovanak" w:date="2017-01-11T17:16:00Z"/>
          <w:lang w:val="en-GB"/>
        </w:rPr>
        <w:pPrChange w:id="2218" w:author="Tomas Chovanak" w:date="2017-01-09T16:08:00Z">
          <w:pPr>
            <w:pStyle w:val="Para"/>
          </w:pPr>
        </w:pPrChange>
      </w:pPr>
      <w:del w:id="2219" w:author="Tomas Chovanak" w:date="2017-01-11T17:16:00Z">
        <w:r w:rsidRPr="00260F76" w:rsidDel="00860962">
          <w:delText>We would like to mention that the</w:delText>
        </w:r>
        <w:r w:rsidRPr="00260F76" w:rsidDel="00860962">
          <w:rPr>
            <w:lang w:val="en-GB"/>
          </w:rPr>
          <w:delText xml:space="preserve"> DMM presents several advantages with respect to OOMMF for calculating the spectrum of magnetic eigenmodes</w:delText>
        </w:r>
        <w:r w:rsidRPr="00BE0E50" w:rsidDel="00860962">
          <w:rPr>
            <w:lang w:val="en-GB"/>
          </w:rPr>
          <w:delText xml:space="preserve"> </w:delText>
        </w:r>
        <w:r w:rsidRPr="00260F76" w:rsidDel="00860962">
          <w:rPr>
            <w:lang w:val="en-GB"/>
          </w:rPr>
          <w:delText xml:space="preserve">for the following reasons: </w:delText>
        </w:r>
        <w:r w:rsidRPr="00260F76" w:rsidDel="00860962">
          <w:rPr>
            <w:i/>
            <w:lang w:val="en-GB"/>
          </w:rPr>
          <w:delText>a</w:delText>
        </w:r>
        <w:r w:rsidRPr="00260F76" w:rsidDel="00860962">
          <w:rPr>
            <w:lang w:val="en-GB"/>
          </w:rPr>
          <w:delText xml:space="preserve">) There is no need to excite the system by any magnetic field pulse, </w:delText>
        </w:r>
        <w:r w:rsidRPr="00260F76" w:rsidDel="00860962">
          <w:rPr>
            <w:i/>
            <w:lang w:val="en-GB"/>
          </w:rPr>
          <w:delText>b)</w:delText>
        </w:r>
        <w:r w:rsidRPr="00260F76" w:rsidDel="00860962">
          <w:rPr>
            <w:lang w:val="en-GB"/>
          </w:rPr>
          <w:delText xml:space="preserve"> A single calculation llows to determine the frequencies and eigenvectors of all spin-wave modes of any symmetry, </w:delText>
        </w:r>
        <w:r w:rsidRPr="00260F76" w:rsidDel="00860962">
          <w:rPr>
            <w:i/>
            <w:lang w:val="en-GB"/>
          </w:rPr>
          <w:delText>c</w:delText>
        </w:r>
        <w:r w:rsidRPr="00260F76" w:rsidDel="00860962">
          <w:rPr>
            <w:lang w:val="en-GB"/>
          </w:rPr>
          <w:delText xml:space="preserve">) The spectrum is computed directly in the frequency domain, </w:delText>
        </w:r>
        <w:r w:rsidRPr="00260F76" w:rsidDel="00860962">
          <w:rPr>
            <w:i/>
            <w:lang w:val="en-GB"/>
          </w:rPr>
          <w:delText>d</w:delText>
        </w:r>
        <w:r w:rsidRPr="00260F76" w:rsidDel="00860962">
          <w:rPr>
            <w:lang w:val="en-GB"/>
          </w:rPr>
          <w:delText xml:space="preserve">) The mode degeneracy is successfully solved, </w:delText>
        </w:r>
        <w:r w:rsidRPr="00260F76" w:rsidDel="00860962">
          <w:rPr>
            <w:i/>
            <w:lang w:val="en-GB"/>
          </w:rPr>
          <w:delText>e</w:delText>
        </w:r>
        <w:r w:rsidRPr="00260F76" w:rsidDel="00860962">
          <w:rPr>
            <w:lang w:val="en-GB"/>
          </w:rPr>
          <w:delText xml:space="preserve">) The spatial profiles of the spin-wave modes are directly determined as eigenvectors and, finally, </w:delText>
        </w:r>
        <w:r w:rsidRPr="00260F76" w:rsidDel="00860962">
          <w:rPr>
            <w:i/>
            <w:lang w:val="en-GB"/>
          </w:rPr>
          <w:delText>f</w:delText>
        </w:r>
        <w:r w:rsidRPr="00260F76" w:rsidDel="00860962">
          <w:rPr>
            <w:lang w:val="en-GB"/>
          </w:rPr>
          <w:delText>) The differential scattering cross-section can be calculated accurately from the eigenvectors associated to each spin-wave mode.</w:delText>
        </w:r>
        <w:r w:rsidR="002F2580" w:rsidDel="00860962">
          <w:rPr>
            <w:lang w:val="en-GB"/>
          </w:rPr>
          <w:delText xml:space="preserve"> </w:delText>
        </w:r>
        <w:r w:rsidR="002F2580" w:rsidDel="00860962">
          <w:delText xml:space="preserve">This is a clear indication that both the Py and Co sub-elements are in a single domain state where Py and Co magnetizations </w:delText>
        </w:r>
        <w:r w:rsidR="002F2580" w:rsidRPr="00083E23" w:rsidDel="00860962">
          <w:delText>are all oriented with their magnetic moment along the c</w:delText>
        </w:r>
        <w:r w:rsidR="002F2580" w:rsidRPr="00910B93" w:rsidDel="00860962">
          <w:delText>hain</w:delText>
        </w:r>
        <w:r w:rsidR="002F2580" w:rsidDel="00860962">
          <w:delText xml:space="preserve"> and field direction</w:delText>
        </w:r>
        <w:r w:rsidR="002F2580" w:rsidRPr="00910B93" w:rsidDel="00860962">
          <w:delText>.</w:delText>
        </w:r>
        <w:r w:rsidR="002F2580" w:rsidDel="00860962">
          <w:delText xml:space="preserve"> </w:delText>
        </w:r>
        <w:r w:rsidR="002F2580" w:rsidRPr="00910B93" w:rsidDel="00860962">
          <w:delText xml:space="preserve">At point </w:delText>
        </w:r>
        <w:r w:rsidR="002F2580" w:rsidRPr="00420B4C" w:rsidDel="00860962">
          <w:rPr>
            <w:rFonts w:ascii="Symbol" w:hAnsi="Symbol"/>
            <w:i/>
          </w:rPr>
          <w:delText></w:delText>
        </w:r>
        <w:r w:rsidR="002F2580" w:rsidRPr="00910B93" w:rsidDel="00860962">
          <w:delText xml:space="preserve"> </w:delText>
        </w:r>
        <w:r w:rsidR="002F2580" w:rsidDel="00860962">
          <w:delText>(</w:delText>
        </w:r>
        <w:r w:rsidR="002F2580" w:rsidRPr="00E06DFB" w:rsidDel="00860962">
          <w:rPr>
            <w:i/>
          </w:rPr>
          <w:delText>H</w:delText>
        </w:r>
        <w:r w:rsidR="00246F8E" w:rsidDel="00860962">
          <w:delText> </w:delText>
        </w:r>
        <w:r w:rsidR="00246F8E" w:rsidDel="00860962">
          <w:sym w:font="Symbol" w:char="F03D"/>
        </w:r>
        <w:r w:rsidR="00246F8E" w:rsidDel="00860962">
          <w:delText> </w:delText>
        </w:r>
        <w:r w:rsidR="009168EB" w:rsidDel="00860962">
          <w:sym w:font="Symbol" w:char="F02D"/>
        </w:r>
        <w:r w:rsidR="002F2580" w:rsidDel="00860962">
          <w:delText xml:space="preserve">372 Oe) </w:delText>
        </w:r>
        <w:r w:rsidR="002F2580" w:rsidRPr="00910B93" w:rsidDel="00860962">
          <w:delText>of the hysteresis loop,</w:delText>
        </w:r>
        <w:r w:rsidR="002F2580" w:rsidDel="00860962">
          <w:delText xml:space="preserve"> where the plateau is observed in the </w:delText>
        </w:r>
        <w:r w:rsidR="002F2580" w:rsidRPr="00E06DFB" w:rsidDel="00860962">
          <w:rPr>
            <w:i/>
          </w:rPr>
          <w:delText>M</w:delText>
        </w:r>
        <w:r w:rsidR="002F2580" w:rsidDel="00860962">
          <w:delText>-</w:delText>
        </w:r>
        <w:r w:rsidR="002F2580" w:rsidRPr="00E06DFB" w:rsidDel="00860962">
          <w:rPr>
            <w:i/>
          </w:rPr>
          <w:delText>H</w:delText>
        </w:r>
        <w:r w:rsidR="002F2580" w:rsidDel="00860962">
          <w:delText xml:space="preserve"> loop,</w:delText>
        </w:r>
        <w:r w:rsidR="002F2580" w:rsidRPr="00910B93" w:rsidDel="00860962">
          <w:delText xml:space="preserve"> the dark and bright spots of the </w:delText>
        </w:r>
        <w:r w:rsidR="002F2580" w:rsidDel="00860962">
          <w:delText>Py</w:delText>
        </w:r>
        <w:r w:rsidR="002F2580" w:rsidRPr="00910B93" w:rsidDel="00860962">
          <w:delText xml:space="preserve"> dots </w:delText>
        </w:r>
        <w:r w:rsidR="002F2580" w:rsidRPr="00F213CC" w:rsidDel="00860962">
          <w:delText>are reversed with respect to those of Co</w:delText>
        </w:r>
        <w:r w:rsidR="002F2580" w:rsidDel="00860962">
          <w:delText xml:space="preserve">, accounting for </w:delText>
        </w:r>
        <w:r w:rsidR="002F2580" w:rsidRPr="00F213CC" w:rsidDel="00860962">
          <w:delText>an</w:delText>
        </w:r>
        <w:r w:rsidR="002F2580" w:rsidRPr="00F213CC" w:rsidDel="00860962">
          <w:rPr>
            <w:szCs w:val="18"/>
          </w:rPr>
          <w:delText xml:space="preserve"> antiparallel relative alignment of magnetization.</w:delText>
        </w:r>
      </w:del>
    </w:p>
    <w:p w:rsidR="00040AE8" w:rsidRPr="001137CF" w:rsidDel="00860962" w:rsidRDefault="00B1718D" w:rsidP="00DA041E">
      <w:pPr>
        <w:pStyle w:val="Head1"/>
        <w:rPr>
          <w:del w:id="2220" w:author="Tomas Chovanak" w:date="2017-01-11T17:16:00Z"/>
        </w:rPr>
      </w:pPr>
      <w:del w:id="2221" w:author="Tomas Chovanak" w:date="2017-01-11T17:16:00Z">
        <w:r w:rsidDel="00860962">
          <w:delText>3</w:delText>
        </w:r>
        <w:r w:rsidR="00FF1AC1" w:rsidDel="00860962">
          <w:rPr>
            <w:szCs w:val="22"/>
          </w:rPr>
          <w:delText> </w:delText>
        </w:r>
        <w:r w:rsidR="00DF2AA0" w:rsidRPr="001137CF" w:rsidDel="00860962">
          <w:delText>RESULTS AND DISCUSSION</w:delText>
        </w:r>
      </w:del>
    </w:p>
    <w:p w:rsidR="00040AE8" w:rsidRPr="001137CF" w:rsidDel="00860962" w:rsidRDefault="008E533C" w:rsidP="00DA041E">
      <w:pPr>
        <w:pStyle w:val="Head2"/>
        <w:rPr>
          <w:del w:id="2222" w:author="Tomas Chovanak" w:date="2017-01-11T17:16:00Z"/>
        </w:rPr>
      </w:pPr>
      <w:del w:id="2223" w:author="Tomas Chovanak" w:date="2017-01-11T17:16:00Z">
        <w:r w:rsidDel="00860962">
          <w:delText>3</w:delText>
        </w:r>
        <w:r w:rsidR="00DF2AA0" w:rsidRPr="001137CF" w:rsidDel="00860962">
          <w:delText>.</w:delText>
        </w:r>
        <w:r w:rsidDel="00860962">
          <w:delText>1</w:delText>
        </w:r>
        <w:r w:rsidR="00FF1AC1" w:rsidDel="00860962">
          <w:rPr>
            <w:szCs w:val="22"/>
          </w:rPr>
          <w:delText> </w:delText>
        </w:r>
        <w:r w:rsidR="00DF2AA0" w:rsidRPr="001137CF" w:rsidDel="00860962">
          <w:delText>Magnetization</w:delText>
        </w:r>
        <w:r w:rsidR="00C77E48" w:rsidRPr="001137CF" w:rsidDel="00860962">
          <w:delText xml:space="preserve"> Curves</w:delText>
        </w:r>
        <w:r w:rsidR="00DF2AA0" w:rsidRPr="001137CF" w:rsidDel="00860962">
          <w:delText xml:space="preserve"> and MFM</w:delText>
        </w:r>
        <w:r w:rsidR="00C77E48" w:rsidRPr="001137CF" w:rsidDel="00860962">
          <w:delText xml:space="preserve"> </w:delText>
        </w:r>
        <w:r w:rsidR="00AE4D68" w:rsidRPr="001137CF" w:rsidDel="00860962">
          <w:delText>Characterizatio</w:delText>
        </w:r>
        <w:r w:rsidR="00C77E48" w:rsidRPr="001137CF" w:rsidDel="00860962">
          <w:delText>n</w:delText>
        </w:r>
      </w:del>
    </w:p>
    <w:p w:rsidR="00040AE8" w:rsidRPr="00040AE8" w:rsidDel="00860962" w:rsidRDefault="00DF2AA0">
      <w:pPr>
        <w:pStyle w:val="Para"/>
        <w:rPr>
          <w:del w:id="2224" w:author="Tomas Chovanak" w:date="2017-01-11T17:16:00Z"/>
        </w:rPr>
      </w:pPr>
      <w:del w:id="2225" w:author="Tomas Chovanak" w:date="2017-01-11T17:16:00Z">
        <w:r w:rsidRPr="003918F7" w:rsidDel="00860962">
          <w:delText xml:space="preserve">The </w:delText>
        </w:r>
        <w:r w:rsidDel="00860962">
          <w:delText xml:space="preserve">major </w:delText>
        </w:r>
        <w:r w:rsidRPr="003918F7" w:rsidDel="00860962">
          <w:delText>hysteresis loop</w:delText>
        </w:r>
        <w:r w:rsidDel="00860962">
          <w:delText xml:space="preserve"> </w:delText>
        </w:r>
        <w:r w:rsidRPr="003E4206" w:rsidDel="00860962">
          <w:delText xml:space="preserve">measured by </w:delText>
        </w:r>
        <w:r w:rsidDel="00860962">
          <w:delText xml:space="preserve">MOKE, plotted in </w:delText>
        </w:r>
        <w:r w:rsidR="00D37B32" w:rsidDel="00860962">
          <w:fldChar w:fldCharType="begin"/>
        </w:r>
        <w:r w:rsidR="00D37B32" w:rsidDel="00860962">
          <w:delInstrText xml:space="preserve"> HYPERLINK \l "fig1" </w:delInstrText>
        </w:r>
        <w:r w:rsidR="00D37B32" w:rsidDel="00860962">
          <w:fldChar w:fldCharType="separate"/>
        </w:r>
        <w:r w:rsidR="007D542C" w:rsidRPr="00DA041E" w:rsidDel="00860962">
          <w:rPr>
            <w:rStyle w:val="Hyperlink"/>
            <w:u w:val="none"/>
          </w:rPr>
          <w:delText>Fig. 1</w:delText>
        </w:r>
        <w:r w:rsidR="00D37B32" w:rsidDel="00860962">
          <w:rPr>
            <w:rStyle w:val="Hyperlink"/>
            <w:u w:val="none"/>
          </w:rPr>
          <w:fldChar w:fldCharType="end"/>
        </w:r>
        <w:r w:rsidDel="00860962">
          <w:delText xml:space="preserve">, </w:delText>
        </w:r>
        <w:r w:rsidRPr="003918F7" w:rsidDel="00860962">
          <w:delText>display</w:delText>
        </w:r>
        <w:r w:rsidDel="00860962">
          <w:delText>s</w:delText>
        </w:r>
        <w:r w:rsidRPr="003918F7" w:rsidDel="00860962">
          <w:delText xml:space="preserve"> a two-step switching process due to the distinct </w:delText>
        </w:r>
        <w:r w:rsidRPr="004057BA" w:rsidDel="00860962">
          <w:delText>magnetization reversal of the Py and Co sub-elements, characterized by a different coercivity. As the field is reduced from positive saturation (upper branch of the M-H loop), a 100% remanence is attained.</w:delText>
        </w:r>
        <w:r w:rsidR="00DA041E" w:rsidDel="00860962">
          <w:delText xml:space="preserve"> W</w:delText>
        </w:r>
        <w:r w:rsidRPr="004057BA" w:rsidDel="00860962">
          <w:delText>ithin each bi-component unit (about 36%) in good agreement with e</w:delText>
        </w:r>
        <w:r w:rsidR="00286930" w:rsidDel="00860962">
          <w:delText>xperimental result (about 40%).</w:delText>
        </w:r>
      </w:del>
    </w:p>
    <w:p w:rsidR="00595309" w:rsidDel="00860962" w:rsidRDefault="00DF2AA0">
      <w:pPr>
        <w:pStyle w:val="Para"/>
        <w:rPr>
          <w:del w:id="2226" w:author="Tomas Chovanak" w:date="2017-01-11T17:16:00Z"/>
        </w:rPr>
      </w:pPr>
      <w:del w:id="2227" w:author="Tomas Chovanak" w:date="2017-01-11T17:16:00Z">
        <w:r w:rsidDel="00860962">
          <w:delText xml:space="preserve">To directly visualize the evolution of the magnetization in the Py and Co subunits of our bi-component dots during the reversal process, we performed a field-dependent MFM analysis whose main results are reported in </w:delText>
        </w:r>
        <w:r w:rsidR="00D37B32" w:rsidDel="00860962">
          <w:fldChar w:fldCharType="begin"/>
        </w:r>
        <w:r w:rsidR="00D37B32" w:rsidDel="00860962">
          <w:delInstrText xml:space="preserve"> HYPERLINK \l "fig2" </w:delInstrText>
        </w:r>
        <w:r w:rsidR="00D37B32" w:rsidDel="00860962">
          <w:fldChar w:fldCharType="separate"/>
        </w:r>
        <w:r w:rsidR="007D542C" w:rsidRPr="00DA041E" w:rsidDel="00860962">
          <w:rPr>
            <w:rStyle w:val="Hyperlink"/>
            <w:u w:val="none"/>
          </w:rPr>
          <w:delText>Fig. 2</w:delText>
        </w:r>
        <w:r w:rsidR="00D37B32" w:rsidDel="00860962">
          <w:rPr>
            <w:rStyle w:val="Hyperlink"/>
            <w:u w:val="none"/>
          </w:rPr>
          <w:fldChar w:fldCharType="end"/>
        </w:r>
        <w:r w:rsidR="007D542C" w:rsidRPr="007D542C" w:rsidDel="00860962">
          <w:delText xml:space="preserve">. </w:delText>
        </w:r>
        <w:r w:rsidDel="00860962">
          <w:delText>At large positive field (</w:delText>
        </w:r>
        <w:r w:rsidRPr="00E06DFB" w:rsidDel="00860962">
          <w:rPr>
            <w:i/>
          </w:rPr>
          <w:delText>H</w:delText>
        </w:r>
        <w:r w:rsidR="00246F8E" w:rsidDel="00860962">
          <w:rPr>
            <w:i/>
          </w:rPr>
          <w:delText> </w:delText>
        </w:r>
        <w:r w:rsidR="00246F8E" w:rsidDel="00860962">
          <w:sym w:font="Symbol" w:char="F03D"/>
        </w:r>
        <w:r w:rsidR="00246F8E" w:rsidDel="00860962">
          <w:delText> </w:delText>
        </w:r>
        <w:r w:rsidR="00BD6F05" w:rsidDel="00860962">
          <w:rPr>
            <w:rFonts w:cs="Linux Libertine"/>
          </w:rPr>
          <w:sym w:font="Symbol" w:char="F02B"/>
        </w:r>
        <w:r w:rsidDel="00860962">
          <w:delText xml:space="preserve">800 Oe, not shown here) and at remanence </w:delText>
        </w:r>
        <w:r w:rsidRPr="00360593" w:rsidDel="00860962">
          <w:delText>(</w:delText>
        </w:r>
        <w:r w:rsidRPr="00420B4C" w:rsidDel="00860962">
          <w:rPr>
            <w:rFonts w:ascii="Symbol" w:hAnsi="Symbol"/>
            <w:i/>
          </w:rPr>
          <w:delText></w:delText>
        </w:r>
        <w:r w:rsidRPr="00360593" w:rsidDel="00860962">
          <w:delText xml:space="preserve"> point of the hysteresis loop</w:delText>
        </w:r>
        <w:r w:rsidDel="00860962">
          <w:delText xml:space="preserve"> of </w:delText>
        </w:r>
        <w:r w:rsidR="00D37B32" w:rsidDel="00860962">
          <w:fldChar w:fldCharType="begin"/>
        </w:r>
        <w:r w:rsidR="00D37B32" w:rsidDel="00860962">
          <w:delInstrText xml:space="preserve"> HYPERLINK \l "fig1" </w:delInstrText>
        </w:r>
        <w:r w:rsidR="00D37B32" w:rsidDel="00860962">
          <w:fldChar w:fldCharType="separate"/>
        </w:r>
        <w:r w:rsidR="007D542C" w:rsidRPr="00DA041E" w:rsidDel="00860962">
          <w:rPr>
            <w:rStyle w:val="Hyperlink"/>
            <w:u w:val="none"/>
          </w:rPr>
          <w:delText>Fig. 1</w:delText>
        </w:r>
        <w:r w:rsidR="00D37B32" w:rsidDel="00860962">
          <w:rPr>
            <w:rStyle w:val="Hyperlink"/>
            <w:u w:val="none"/>
          </w:rPr>
          <w:fldChar w:fldCharType="end"/>
        </w:r>
        <w:r w:rsidRPr="00360593" w:rsidDel="00860962">
          <w:delText>)</w:delText>
        </w:r>
        <w:r w:rsidDel="00860962">
          <w:delText>,</w:delText>
        </w:r>
        <w:r w:rsidRPr="00360593" w:rsidDel="00860962">
          <w:delText xml:space="preserve"> </w:delText>
        </w:r>
        <w:r w:rsidDel="00860962">
          <w:delText>the structures are</w:delText>
        </w:r>
        <w:r w:rsidRPr="00360593" w:rsidDel="00860962">
          <w:delText xml:space="preserve"> characterize</w:delText>
        </w:r>
        <w:r w:rsidDel="00860962">
          <w:delText>d</w:delText>
        </w:r>
        <w:r w:rsidRPr="00360593" w:rsidDel="00860962">
          <w:delText xml:space="preserve"> by</w:delText>
        </w:r>
        <w:r w:rsidRPr="00360593" w:rsidDel="00860962">
          <w:rPr>
            <w:rFonts w:ascii="Times-Roman" w:hAnsi="Times-Roman" w:cs="Times-Roman"/>
            <w:szCs w:val="20"/>
          </w:rPr>
          <w:delText xml:space="preserve"> a strong dipolar contrast</w:delText>
        </w:r>
        <w:r w:rsidDel="00860962">
          <w:rPr>
            <w:rFonts w:ascii="Times-Roman" w:hAnsi="Times-Roman" w:cs="Times-Roman"/>
            <w:szCs w:val="20"/>
          </w:rPr>
          <w:delText xml:space="preserve"> </w:delText>
        </w:r>
        <w:r w:rsidRPr="00360593" w:rsidDel="00860962">
          <w:rPr>
            <w:rFonts w:ascii="Times-Roman" w:hAnsi="Times-Roman" w:cs="Times-Roman"/>
            <w:szCs w:val="20"/>
          </w:rPr>
          <w:delText>due to the stray fields emanated</w:delText>
        </w:r>
        <w:r w:rsidDel="00860962">
          <w:rPr>
            <w:rFonts w:ascii="Times-Roman" w:hAnsi="Times-Roman" w:cs="Times-Roman"/>
            <w:szCs w:val="20"/>
          </w:rPr>
          <w:delText xml:space="preserve"> </w:delText>
        </w:r>
        <w:r w:rsidRPr="00360593" w:rsidDel="00860962">
          <w:rPr>
            <w:rFonts w:ascii="Times-Roman" w:hAnsi="Times-Roman" w:cs="Times-Roman"/>
            <w:szCs w:val="20"/>
          </w:rPr>
          <w:delText xml:space="preserve">from </w:delText>
        </w:r>
        <w:r w:rsidDel="00860962">
          <w:rPr>
            <w:rFonts w:ascii="Times-Roman" w:hAnsi="Times-Roman" w:cs="Times-Roman"/>
            <w:szCs w:val="20"/>
          </w:rPr>
          <w:delText xml:space="preserve">both the Py and Co </w:delText>
        </w:r>
        <w:r w:rsidRPr="00360593" w:rsidDel="00860962">
          <w:rPr>
            <w:rFonts w:ascii="Times-Roman" w:hAnsi="Times-Roman" w:cs="Times-Roman"/>
            <w:szCs w:val="20"/>
          </w:rPr>
          <w:delText>dots</w:delText>
        </w:r>
        <w:r w:rsidRPr="00360593" w:rsidDel="00860962">
          <w:delText>.</w:delText>
        </w:r>
      </w:del>
    </w:p>
    <w:p w:rsidR="00595309" w:rsidRPr="00040AE8" w:rsidDel="00860962" w:rsidRDefault="00595309" w:rsidP="00DA041E">
      <w:pPr>
        <w:spacing w:before="240"/>
        <w:jc w:val="center"/>
        <w:rPr>
          <w:del w:id="2228" w:author="Tomas Chovanak" w:date="2017-01-11T17:16:00Z"/>
        </w:rPr>
      </w:pPr>
      <w:del w:id="2229" w:author="Tomas Chovanak" w:date="2017-01-11T17:16:00Z">
        <w:r w:rsidDel="00860962">
          <w:rPr>
            <w:noProof/>
            <w:lang w:val="en-GB" w:eastAsia="en-GB"/>
          </w:rPr>
          <w:drawing>
            <wp:inline distT="0" distB="0" distL="0" distR="0" wp14:anchorId="7BCA5DE8" wp14:editId="1D8182EC">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del>
    </w:p>
    <w:p w:rsidR="00595309" w:rsidRPr="00ED5F35" w:rsidDel="00860962" w:rsidRDefault="00595309" w:rsidP="00DA041E">
      <w:pPr>
        <w:pStyle w:val="FigureCaption"/>
        <w:jc w:val="both"/>
        <w:rPr>
          <w:del w:id="2230" w:author="Tomas Chovanak" w:date="2017-01-11T17:16:00Z"/>
          <w:b w:val="0"/>
        </w:rPr>
      </w:pPr>
      <w:bookmarkStart w:id="2231" w:name="fig2"/>
      <w:del w:id="2232" w:author="Tomas Chovanak" w:date="2017-01-08T11:58:00Z">
        <w:r w:rsidRPr="00ED5F35" w:rsidDel="005949BA">
          <w:rPr>
            <w:rStyle w:val="Label"/>
          </w:rPr>
          <w:delText>F</w:delText>
        </w:r>
        <w:r w:rsidRPr="005949BA" w:rsidDel="005949BA">
          <w:rPr>
            <w:rStyle w:val="Label"/>
            <w:color w:val="auto"/>
            <w:rPrChange w:id="2233" w:author="Tomas Chovanak" w:date="2017-01-08T11:58:00Z">
              <w:rPr>
                <w:rStyle w:val="Label"/>
                <w:color w:val="FF00FF"/>
              </w:rPr>
            </w:rPrChange>
          </w:rPr>
          <w:delText>igure 2</w:delText>
        </w:r>
      </w:del>
      <w:bookmarkEnd w:id="2231"/>
      <w:del w:id="2234" w:author="Tomas Chovanak" w:date="2017-01-11T17:16:00Z">
        <w:r w:rsidRPr="00ED5F35" w:rsidDel="00860962">
          <w:rPr>
            <w:rStyle w:val="Label"/>
          </w:rPr>
          <w:delText>:</w:delText>
        </w:r>
        <w:r w:rsidRPr="00ED5F35" w:rsidDel="00860962">
          <w:rPr>
            <w:color w:val="000000"/>
          </w:rPr>
          <w:delText xml:space="preserve"> MFM images of the bi-component Py/Co dots for different values of the applied magnetic field which are</w:delText>
        </w:r>
        <w:r w:rsidRPr="00ED5F35" w:rsidDel="00860962">
          <w:delText xml:space="preserve"> indicated by greek letters along both the major and minor hysteresis loop.</w:delText>
        </w:r>
      </w:del>
    </w:p>
    <w:p w:rsidR="00040AE8" w:rsidDel="00860962" w:rsidRDefault="00DF2AA0">
      <w:pPr>
        <w:pStyle w:val="Para"/>
        <w:rPr>
          <w:del w:id="2235" w:author="Tomas Chovanak" w:date="2017-01-11T17:16:00Z"/>
          <w:szCs w:val="18"/>
        </w:rPr>
      </w:pPr>
      <w:del w:id="2236" w:author="Tomas Chovanak" w:date="2017-01-11T17:16:00Z">
        <w:r w:rsidDel="00860962">
          <w:delText xml:space="preserve">This is a clear indication that both the Py and Co sub-elements are in a single domain state where Py and Co magnetizations </w:delText>
        </w:r>
        <w:r w:rsidRPr="00083E23" w:rsidDel="00860962">
          <w:delText>are all oriented with their magnetic moment along the c</w:delText>
        </w:r>
        <w:r w:rsidRPr="00910B93" w:rsidDel="00860962">
          <w:delText>hain</w:delText>
        </w:r>
        <w:r w:rsidDel="00860962">
          <w:delText xml:space="preserve"> and field direction</w:delText>
        </w:r>
        <w:r w:rsidRPr="00910B93" w:rsidDel="00860962">
          <w:delText>.</w:delText>
        </w:r>
        <w:r w:rsidDel="00860962">
          <w:delText xml:space="preserve"> </w:delText>
        </w:r>
        <w:r w:rsidRPr="00910B93" w:rsidDel="00860962">
          <w:delText xml:space="preserve">At point </w:delText>
        </w:r>
        <w:r w:rsidRPr="00420B4C" w:rsidDel="00860962">
          <w:rPr>
            <w:rFonts w:ascii="Symbol" w:hAnsi="Symbol"/>
            <w:i/>
          </w:rPr>
          <w:delText></w:delText>
        </w:r>
        <w:r w:rsidRPr="00910B93" w:rsidDel="00860962">
          <w:delText xml:space="preserve"> </w:delText>
        </w:r>
        <w:r w:rsidDel="00860962">
          <w:delText>(</w:delText>
        </w:r>
        <w:r w:rsidRPr="00E06DFB" w:rsidDel="00860962">
          <w:rPr>
            <w:i/>
          </w:rPr>
          <w:delText>H</w:delText>
        </w:r>
        <w:r w:rsidR="00246F8E" w:rsidDel="00860962">
          <w:rPr>
            <w:i/>
          </w:rPr>
          <w:delText> </w:delText>
        </w:r>
        <w:r w:rsidR="00246F8E" w:rsidDel="00860962">
          <w:sym w:font="Symbol" w:char="F03D"/>
        </w:r>
        <w:r w:rsidR="00246F8E" w:rsidDel="00860962">
          <w:delText> </w:delText>
        </w:r>
        <w:r w:rsidR="009168EB" w:rsidDel="00860962">
          <w:sym w:font="Symbol" w:char="F02D"/>
        </w:r>
        <w:r w:rsidDel="00860962">
          <w:delText xml:space="preserve">372 Oe) </w:delText>
        </w:r>
        <w:r w:rsidRPr="00910B93" w:rsidDel="00860962">
          <w:delText>of the hysteresis loop,</w:delText>
        </w:r>
        <w:r w:rsidDel="00860962">
          <w:delText xml:space="preserve"> where the plateau is observed in the </w:delText>
        </w:r>
        <w:r w:rsidRPr="00E06DFB" w:rsidDel="00860962">
          <w:rPr>
            <w:i/>
          </w:rPr>
          <w:delText>M</w:delText>
        </w:r>
        <w:r w:rsidDel="00860962">
          <w:delText>-</w:delText>
        </w:r>
        <w:r w:rsidRPr="00E06DFB" w:rsidDel="00860962">
          <w:rPr>
            <w:i/>
          </w:rPr>
          <w:delText>H</w:delText>
        </w:r>
        <w:r w:rsidDel="00860962">
          <w:delText xml:space="preserve"> loop,</w:delText>
        </w:r>
        <w:r w:rsidRPr="00910B93" w:rsidDel="00860962">
          <w:delText xml:space="preserve"> the dark and bright spots of the </w:delText>
        </w:r>
        <w:r w:rsidDel="00860962">
          <w:delText>Py</w:delText>
        </w:r>
        <w:r w:rsidRPr="00910B93" w:rsidDel="00860962">
          <w:delText xml:space="preserve"> dots </w:delText>
        </w:r>
        <w:r w:rsidRPr="00F213CC" w:rsidDel="00860962">
          <w:delText>are reversed with respect to those of Co</w:delText>
        </w:r>
        <w:r w:rsidDel="00860962">
          <w:delText xml:space="preserve">, accounting for </w:delText>
        </w:r>
        <w:r w:rsidRPr="00F213CC" w:rsidDel="00860962">
          <w:delText>an</w:delText>
        </w:r>
        <w:r w:rsidRPr="00F213CC" w:rsidDel="00860962">
          <w:rPr>
            <w:szCs w:val="18"/>
          </w:rPr>
          <w:delText xml:space="preserve"> antiparallel relative alignment of magnetization.</w:delText>
        </w:r>
      </w:del>
    </w:p>
    <w:p w:rsidR="007D542C" w:rsidRPr="007D542C" w:rsidDel="00860962" w:rsidRDefault="00DF2AA0">
      <w:pPr>
        <w:pStyle w:val="Para"/>
        <w:rPr>
          <w:del w:id="2237" w:author="Tomas Chovanak" w:date="2017-01-11T17:16:00Z"/>
        </w:rPr>
      </w:pPr>
      <w:del w:id="2238" w:author="Tomas Chovanak" w:date="2017-01-11T17:16:00Z">
        <w:r w:rsidDel="00860962">
          <w:delText xml:space="preserve">At relatively large negative fields (point </w:delText>
        </w:r>
        <w:r w:rsidRPr="00420B4C" w:rsidDel="00860962">
          <w:rPr>
            <w:rFonts w:ascii="Symbol" w:hAnsi="Symbol"/>
            <w:i/>
          </w:rPr>
          <w:delText></w:delText>
        </w:r>
        <w:r w:rsidDel="00860962">
          <w:rPr>
            <w:rFonts w:ascii="Symbol" w:hAnsi="Symbol"/>
            <w:i/>
          </w:rPr>
          <w:delText></w:delText>
        </w:r>
        <w:r w:rsidDel="00860962">
          <w:rPr>
            <w:rFonts w:ascii="Symbol" w:hAnsi="Symbol"/>
            <w:i/>
          </w:rPr>
          <w:delText></w:delText>
        </w:r>
        <w:r w:rsidDel="00860962">
          <w:delText xml:space="preserve"> </w:delText>
        </w:r>
        <w:r w:rsidRPr="00E06DFB" w:rsidDel="00860962">
          <w:rPr>
            <w:i/>
          </w:rPr>
          <w:delText>H</w:delText>
        </w:r>
        <w:r w:rsidR="00246F8E" w:rsidDel="00860962">
          <w:rPr>
            <w:i/>
          </w:rPr>
          <w:delText> </w:delText>
        </w:r>
        <w:r w:rsidR="00246F8E" w:rsidDel="00860962">
          <w:sym w:font="Symbol" w:char="F03D"/>
        </w:r>
        <w:r w:rsidR="00246F8E" w:rsidDel="00860962">
          <w:delText> </w:delText>
        </w:r>
        <w:r w:rsidR="009168EB" w:rsidDel="00860962">
          <w:sym w:font="Symbol" w:char="F02D"/>
        </w:r>
        <w:r w:rsidDel="00860962">
          <w:delText xml:space="preserve">770 Oe) the magnetization reversal is completed and the magnetization of the two adjacent sub-elements are saturated in the negative direction. The ground state remains unchanged when the field is now reduced to zero, i.e. remanent state coming from negative saturation, as confirmed by the MFM image taken at point </w:delText>
        </w:r>
        <w:r w:rsidRPr="00CA6A2B" w:rsidDel="00860962">
          <w:rPr>
            <w:rFonts w:ascii="Symbol" w:hAnsi="Symbol"/>
          </w:rPr>
          <w:delText></w:delText>
        </w:r>
        <w:r w:rsidDel="00860962">
          <w:delText xml:space="preserve"> of </w:delText>
        </w:r>
        <w:r w:rsidR="00D37B32" w:rsidDel="00860962">
          <w:fldChar w:fldCharType="begin"/>
        </w:r>
        <w:r w:rsidR="00D37B32" w:rsidDel="00860962">
          <w:delInstrText xml:space="preserve"> HYPERLINK \l "fig1" </w:delInstrText>
        </w:r>
        <w:r w:rsidR="00D37B32" w:rsidDel="00860962">
          <w:fldChar w:fldCharType="separate"/>
        </w:r>
        <w:r w:rsidR="007D542C" w:rsidRPr="00DA041E" w:rsidDel="00860962">
          <w:rPr>
            <w:rStyle w:val="Hyperlink"/>
            <w:u w:val="none"/>
          </w:rPr>
          <w:delText>Fig. 1.</w:delText>
        </w:r>
        <w:r w:rsidR="00D37B32" w:rsidDel="00860962">
          <w:rPr>
            <w:rStyle w:val="Hyperlink"/>
            <w:u w:val="none"/>
          </w:rPr>
          <w:fldChar w:fldCharType="end"/>
        </w:r>
      </w:del>
    </w:p>
    <w:p w:rsidR="00040AE8" w:rsidRPr="00040AE8" w:rsidDel="00860962" w:rsidRDefault="00DF2AA0">
      <w:pPr>
        <w:pStyle w:val="Para"/>
        <w:rPr>
          <w:del w:id="2239" w:author="Tomas Chovanak" w:date="2017-01-11T17:16:00Z"/>
        </w:rPr>
      </w:pPr>
      <w:del w:id="2240" w:author="Tomas Chovanak" w:date="2017-01-11T17:16:00Z">
        <w:r w:rsidRPr="00420B4C" w:rsidDel="00860962">
          <w:delText xml:space="preserve">We have also used MFM to measure the magnetic </w:delText>
        </w:r>
        <w:r w:rsidDel="00860962">
          <w:delText>configurations</w:delText>
        </w:r>
        <w:r w:rsidRPr="00420B4C" w:rsidDel="00860962">
          <w:delText xml:space="preserve"> </w:delText>
        </w:r>
        <w:r w:rsidDel="00860962">
          <w:delText xml:space="preserve">along </w:delText>
        </w:r>
        <w:r w:rsidRPr="00420B4C" w:rsidDel="00860962">
          <w:delText>the minor hysteresis loop, described above. Once the A</w:delText>
        </w:r>
        <w:r w:rsidDel="00860962">
          <w:delText>P</w:delText>
        </w:r>
        <w:r w:rsidRPr="00420B4C" w:rsidDel="00860962">
          <w:delText xml:space="preserve"> ground state has been generated at </w:delText>
        </w:r>
        <w:r w:rsidRPr="00420B4C" w:rsidDel="00860962">
          <w:rPr>
            <w:i/>
          </w:rPr>
          <w:delText>H</w:delText>
        </w:r>
        <w:r w:rsidR="00246F8E" w:rsidDel="00860962">
          <w:rPr>
            <w:i/>
          </w:rPr>
          <w:delText> </w:delText>
        </w:r>
        <w:r w:rsidR="00246F8E" w:rsidDel="00860962">
          <w:sym w:font="Symbol" w:char="F03D"/>
        </w:r>
        <w:r w:rsidR="00246F8E" w:rsidDel="00860962">
          <w:delText> </w:delText>
        </w:r>
        <w:r w:rsidR="009168EB" w:rsidDel="00860962">
          <w:sym w:font="Symbol" w:char="F02D"/>
        </w:r>
        <w:r w:rsidRPr="00420B4C" w:rsidDel="00860962">
          <w:delText xml:space="preserve">500 Oe, the applied field is increased in the positive direction. The MFM image taken at point </w:delText>
        </w:r>
        <w:r w:rsidRPr="00420B4C" w:rsidDel="00860962">
          <w:rPr>
            <w:rFonts w:ascii="Symbol" w:hAnsi="Symbol"/>
            <w:i/>
          </w:rPr>
          <w:delText></w:delText>
        </w:r>
        <w:r w:rsidRPr="00040AE8" w:rsidDel="00860962">
          <w:delText>'</w:delText>
        </w:r>
        <w:r w:rsidRPr="00420B4C" w:rsidDel="00860962">
          <w:delText xml:space="preserve"> of </w:delText>
        </w:r>
        <w:r w:rsidR="00D37B32" w:rsidDel="00860962">
          <w:fldChar w:fldCharType="begin"/>
        </w:r>
        <w:r w:rsidR="00D37B32" w:rsidDel="00860962">
          <w:delInstrText xml:space="preserve"> HYPERLINK \l "fig2" </w:delInstrText>
        </w:r>
        <w:r w:rsidR="00D37B32" w:rsidDel="00860962">
          <w:fldChar w:fldCharType="separate"/>
        </w:r>
        <w:r w:rsidR="007D542C" w:rsidRPr="00DA041E" w:rsidDel="00860962">
          <w:rPr>
            <w:rStyle w:val="Hyperlink"/>
            <w:u w:val="none"/>
          </w:rPr>
          <w:delText>Fig. 2</w:delText>
        </w:r>
        <w:r w:rsidR="00D37B32" w:rsidDel="00860962">
          <w:rPr>
            <w:rStyle w:val="Hyperlink"/>
            <w:u w:val="none"/>
          </w:rPr>
          <w:fldChar w:fldCharType="end"/>
        </w:r>
        <w:r w:rsidRPr="00420B4C" w:rsidDel="00860962">
          <w:delText>, remanent state of the minor loop (</w:delText>
        </w:r>
        <w:r w:rsidRPr="00420B4C" w:rsidDel="00860962">
          <w:rPr>
            <w:i/>
          </w:rPr>
          <w:delText>H</w:delText>
        </w:r>
        <w:r w:rsidR="00246F8E" w:rsidDel="00860962">
          <w:delText> </w:delText>
        </w:r>
        <w:r w:rsidR="00246F8E" w:rsidDel="00860962">
          <w:sym w:font="Symbol" w:char="F03D"/>
        </w:r>
        <w:r w:rsidR="00246F8E" w:rsidDel="00860962">
          <w:delText> </w:delText>
        </w:r>
        <w:r w:rsidRPr="00420B4C" w:rsidDel="00860962">
          <w:delText>0), shows that the A</w:delText>
        </w:r>
        <w:r w:rsidDel="00860962">
          <w:delText>P</w:delText>
        </w:r>
        <w:r w:rsidRPr="00420B4C" w:rsidDel="00860962">
          <w:delText xml:space="preserve"> state is stable and remains unchanged until the magnetic field is increased up to </w:delText>
        </w:r>
        <w:r w:rsidR="00BD6F05" w:rsidDel="00860962">
          <w:rPr>
            <w:rFonts w:cs="Linux Libertine"/>
          </w:rPr>
          <w:sym w:font="Symbol" w:char="F02B"/>
        </w:r>
        <w:r w:rsidRPr="00420B4C" w:rsidDel="00860962">
          <w:delText>300 Oe where the Py magnetization reverses its orientation and return</w:delText>
        </w:r>
        <w:r w:rsidDel="00860962">
          <w:delText>s</w:delText>
        </w:r>
        <w:r w:rsidRPr="00420B4C" w:rsidDel="00860962">
          <w:delText xml:space="preserve"> to be aligned with that of Co dots. On the basis of the above MFM investigation, one can say that the structures are always in a single domain state, while the relative magnetization orientation between the adjacent Py and Co elements depends on both the field value and the sample history.</w:delText>
        </w:r>
      </w:del>
    </w:p>
    <w:p w:rsidR="00040AE8" w:rsidRPr="001137CF" w:rsidDel="00860962" w:rsidRDefault="008E533C" w:rsidP="00DA041E">
      <w:pPr>
        <w:pStyle w:val="Head2"/>
        <w:rPr>
          <w:del w:id="2241" w:author="Tomas Chovanak" w:date="2017-01-11T17:16:00Z"/>
        </w:rPr>
      </w:pPr>
      <w:del w:id="2242" w:author="Tomas Chovanak" w:date="2017-01-11T17:16:00Z">
        <w:r w:rsidDel="00860962">
          <w:delText>3</w:delText>
        </w:r>
        <w:r w:rsidR="00DF2AA0" w:rsidRPr="001137CF" w:rsidDel="00860962">
          <w:delText>.</w:delText>
        </w:r>
        <w:r w:rsidDel="00860962">
          <w:delText>2</w:delText>
        </w:r>
        <w:r w:rsidR="00FF1AC1" w:rsidDel="00860962">
          <w:rPr>
            <w:szCs w:val="22"/>
          </w:rPr>
          <w:delText> </w:delText>
        </w:r>
        <w:r w:rsidR="00DF2AA0" w:rsidRPr="001137CF" w:rsidDel="00860962">
          <w:delText xml:space="preserve">Field </w:delText>
        </w:r>
        <w:r w:rsidR="00AE4D68" w:rsidRPr="001137CF" w:rsidDel="00860962">
          <w:delText>Dependent</w:delText>
        </w:r>
        <w:r w:rsidR="00DF2AA0" w:rsidRPr="001137CF" w:rsidDel="00860962">
          <w:delText xml:space="preserve"> BLS </w:delText>
        </w:r>
        <w:r w:rsidR="00AE4D68" w:rsidRPr="001137CF" w:rsidDel="00860962">
          <w:delText>Measurements</w:delText>
        </w:r>
        <w:r w:rsidR="00DF2AA0" w:rsidRPr="001137CF" w:rsidDel="00860962">
          <w:delText xml:space="preserve"> and DMM </w:delText>
        </w:r>
        <w:r w:rsidR="00AE4D68" w:rsidRPr="001137CF" w:rsidDel="00860962">
          <w:delText>Calculation</w:delText>
        </w:r>
        <w:r w:rsidR="00DF2AA0" w:rsidRPr="001137CF" w:rsidDel="00860962">
          <w:delText>s</w:delText>
        </w:r>
      </w:del>
    </w:p>
    <w:p w:rsidR="00DA041E" w:rsidDel="00860962" w:rsidRDefault="00D37B32">
      <w:pPr>
        <w:pStyle w:val="Para"/>
        <w:rPr>
          <w:del w:id="2243" w:author="Tomas Chovanak" w:date="2017-01-11T17:16:00Z"/>
          <w:color w:val="000000"/>
        </w:rPr>
      </w:pPr>
      <w:del w:id="2244" w:author="Tomas Chovanak" w:date="2017-01-11T17:16:00Z">
        <w:r w:rsidDel="00860962">
          <w:fldChar w:fldCharType="begin"/>
        </w:r>
        <w:r w:rsidDel="00860962">
          <w:delInstrText xml:space="preserve"> HYPERLINK \l "fig3" </w:delInstrText>
        </w:r>
        <w:r w:rsidDel="00860962">
          <w:fldChar w:fldCharType="separate"/>
        </w:r>
        <w:r w:rsidR="007D542C" w:rsidRPr="00DA041E" w:rsidDel="00860962">
          <w:rPr>
            <w:rStyle w:val="Hyperlink"/>
            <w:rFonts w:ascii="TimesNewRoman" w:hAnsi="TimesNewRoman" w:cs="TimesNewRoman"/>
            <w:u w:val="none"/>
          </w:rPr>
          <w:delText>Fig. 3</w:delText>
        </w:r>
        <w:r w:rsidDel="00860962">
          <w:rPr>
            <w:rStyle w:val="Hyperlink"/>
            <w:rFonts w:ascii="TimesNewRoman" w:hAnsi="TimesNewRoman" w:cs="TimesNewRoman"/>
            <w:u w:val="none"/>
          </w:rPr>
          <w:fldChar w:fldCharType="end"/>
        </w:r>
        <w:r w:rsidR="007D542C" w:rsidRPr="007D542C" w:rsidDel="00860962">
          <w:delText xml:space="preserve"> </w:delText>
        </w:r>
        <w:r w:rsidR="00DF2AA0" w:rsidRPr="00BB2F58" w:rsidDel="00860962">
          <w:delText xml:space="preserve">displays the frequencies of BLS peaks </w:delText>
        </w:r>
        <w:r w:rsidR="00DF2AA0" w:rsidDel="00860962">
          <w:delText xml:space="preserve">plotted </w:delText>
        </w:r>
        <w:r w:rsidR="00DF2AA0" w:rsidRPr="00BB2F58" w:rsidDel="00860962">
          <w:delText>as a function of the applied field magnitude starting from positive values</w:delText>
        </w:r>
        <w:r w:rsidR="00DF2AA0" w:rsidDel="00860962">
          <w:delText xml:space="preserve">. The field is then </w:delText>
        </w:r>
        <w:r w:rsidR="00DF2AA0" w:rsidRPr="0086076D" w:rsidDel="00860962">
          <w:delText>decreased and reversed following the upper branch of the hysteresis loop, shown in the same figure. Up to five peaks are measured in the spectra, as shown in spectrum measured at H</w:delText>
        </w:r>
        <w:r w:rsidR="00246F8E" w:rsidDel="00860962">
          <w:delText> </w:delText>
        </w:r>
        <w:r w:rsidR="00246F8E" w:rsidDel="00860962">
          <w:sym w:font="Symbol" w:char="F03D"/>
        </w:r>
        <w:r w:rsidR="00246F8E" w:rsidDel="00860962">
          <w:delText> </w:delText>
        </w:r>
        <w:r w:rsidR="00DF2AA0" w:rsidRPr="0086076D" w:rsidDel="00860962">
          <w:delText xml:space="preserve">0 Oe in the </w:delText>
        </w:r>
        <w:r w:rsidDel="00860962">
          <w:fldChar w:fldCharType="begin"/>
        </w:r>
        <w:r w:rsidDel="00860962">
          <w:delInstrText xml:space="preserve"> HYPERLINK \l "fig3" </w:delInstrText>
        </w:r>
        <w:r w:rsidDel="00860962">
          <w:fldChar w:fldCharType="separate"/>
        </w:r>
        <w:r w:rsidR="007D542C" w:rsidRPr="00DA041E" w:rsidDel="00860962">
          <w:rPr>
            <w:rStyle w:val="Hyperlink"/>
            <w:rFonts w:ascii="TimesNewRoman" w:hAnsi="TimesNewRoman" w:cs="TimesNewRoman"/>
            <w:u w:val="none"/>
          </w:rPr>
          <w:delText>Fig. 3</w:delText>
        </w:r>
        <w:r w:rsidDel="00860962">
          <w:rPr>
            <w:rStyle w:val="Hyperlink"/>
            <w:rFonts w:ascii="TimesNewRoman" w:hAnsi="TimesNewRoman" w:cs="TimesNewRoman"/>
            <w:u w:val="none"/>
          </w:rPr>
          <w:fldChar w:fldCharType="end"/>
        </w:r>
        <w:r w:rsidR="007D542C" w:rsidRPr="007D542C" w:rsidDel="00860962">
          <w:delText xml:space="preserve"> </w:delText>
        </w:r>
        <w:r w:rsidR="00DF2AA0" w:rsidRPr="0086076D" w:rsidDel="00860962">
          <w:delText xml:space="preserve">inset, and their field evolution analyzed over the whole field range investigated. The detected modes are identified and labeled on the basis of their calculated spatial profiles, shown in </w:delText>
        </w:r>
        <w:r w:rsidDel="00860962">
          <w:fldChar w:fldCharType="begin"/>
        </w:r>
        <w:r w:rsidDel="00860962">
          <w:delInstrText xml:space="preserve"> HYPERLINK \l "fig4" </w:delInstrText>
        </w:r>
        <w:r w:rsidDel="00860962">
          <w:fldChar w:fldCharType="separate"/>
        </w:r>
        <w:r w:rsidR="007D542C" w:rsidRPr="00DA041E" w:rsidDel="00860962">
          <w:rPr>
            <w:rStyle w:val="Hyperlink"/>
            <w:u w:val="none"/>
          </w:rPr>
          <w:delText>Fig. 4</w:delText>
        </w:r>
        <w:r w:rsidDel="00860962">
          <w:rPr>
            <w:rStyle w:val="Hyperlink"/>
            <w:u w:val="none"/>
          </w:rPr>
          <w:fldChar w:fldCharType="end"/>
        </w:r>
        <w:r w:rsidR="007D542C" w:rsidRPr="007D542C" w:rsidDel="00860962">
          <w:delText xml:space="preserve"> </w:delText>
        </w:r>
        <w:r w:rsidR="00DF2AA0" w:rsidRPr="0086076D" w:rsidDel="00860962">
          <w:delText xml:space="preserve">for </w:delText>
        </w:r>
        <w:r w:rsidR="00DF2AA0" w:rsidRPr="0086076D" w:rsidDel="00860962">
          <w:rPr>
            <w:i/>
          </w:rPr>
          <w:delText>H</w:delText>
        </w:r>
        <w:r w:rsidR="00246F8E" w:rsidDel="00860962">
          <w:rPr>
            <w:i/>
          </w:rPr>
          <w:delText> </w:delText>
        </w:r>
        <w:r w:rsidR="00246F8E" w:rsidDel="00860962">
          <w:sym w:font="Symbol" w:char="F03D"/>
        </w:r>
        <w:r w:rsidR="00246F8E" w:rsidDel="00860962">
          <w:delText> </w:delText>
        </w:r>
        <w:r w:rsidR="00DF2AA0" w:rsidDel="00860962">
          <w:rPr>
            <w:color w:val="000000"/>
          </w:rPr>
          <w:delText xml:space="preserve">500 and </w:delText>
        </w:r>
        <w:r w:rsidR="009168EB" w:rsidDel="00860962">
          <w:sym w:font="Symbol" w:char="F02D"/>
        </w:r>
        <w:r w:rsidR="00DF2AA0" w:rsidDel="00860962">
          <w:rPr>
            <w:color w:val="000000"/>
          </w:rPr>
          <w:delText>500 Oe.</w:delText>
        </w:r>
      </w:del>
    </w:p>
    <w:p w:rsidR="00DA041E" w:rsidRPr="00040AE8" w:rsidDel="00860962" w:rsidRDefault="00DA041E" w:rsidP="00DA041E">
      <w:pPr>
        <w:spacing w:before="240"/>
        <w:jc w:val="center"/>
        <w:rPr>
          <w:del w:id="2245" w:author="Tomas Chovanak" w:date="2017-01-11T17:16:00Z"/>
        </w:rPr>
      </w:pPr>
      <w:del w:id="2246" w:author="Tomas Chovanak" w:date="2017-01-11T17:16:00Z">
        <w:r w:rsidDel="00860962">
          <w:rPr>
            <w:noProof/>
            <w:lang w:val="en-GB" w:eastAsia="en-GB"/>
          </w:rPr>
          <w:drawing>
            <wp:inline distT="0" distB="0" distL="0" distR="0" wp14:anchorId="0C88521B" wp14:editId="64C29C64">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del>
    </w:p>
    <w:p w:rsidR="00DA041E" w:rsidRPr="00ED5F35" w:rsidDel="00860962" w:rsidRDefault="00DA041E" w:rsidP="00DA041E">
      <w:pPr>
        <w:pStyle w:val="FigureCaption"/>
        <w:jc w:val="both"/>
        <w:rPr>
          <w:del w:id="2247" w:author="Tomas Chovanak" w:date="2017-01-11T17:16:00Z"/>
          <w:b w:val="0"/>
        </w:rPr>
      </w:pPr>
      <w:bookmarkStart w:id="2248" w:name="fig3"/>
      <w:del w:id="2249" w:author="Tomas Chovanak" w:date="2017-01-08T11:58:00Z">
        <w:r w:rsidRPr="00ED5F35" w:rsidDel="005949BA">
          <w:rPr>
            <w:rStyle w:val="Label"/>
          </w:rPr>
          <w:delText>F</w:delText>
        </w:r>
        <w:r w:rsidRPr="005949BA" w:rsidDel="005949BA">
          <w:rPr>
            <w:rStyle w:val="Label"/>
            <w:color w:val="auto"/>
            <w:rPrChange w:id="2250" w:author="Tomas Chovanak" w:date="2017-01-08T11:58:00Z">
              <w:rPr>
                <w:rStyle w:val="Label"/>
                <w:color w:val="FF00FF"/>
              </w:rPr>
            </w:rPrChange>
          </w:rPr>
          <w:delText>igure 3</w:delText>
        </w:r>
      </w:del>
      <w:bookmarkEnd w:id="2248"/>
      <w:del w:id="2251" w:author="Tomas Chovanak" w:date="2017-01-11T17:16:00Z">
        <w:r w:rsidRPr="00ED5F35" w:rsidDel="00860962">
          <w:rPr>
            <w:rStyle w:val="Label"/>
          </w:rPr>
          <w:delText>:</w:delText>
        </w:r>
        <w:r w:rsidRPr="00ED5F35" w:rsidDel="00860962">
          <w:delText xml:space="preserve"> Dependence of the magnetic eigeinmode wave frequency on the applied field strength.</w:delText>
        </w:r>
      </w:del>
    </w:p>
    <w:p w:rsidR="00DA041E" w:rsidRPr="00040AE8" w:rsidDel="00860962" w:rsidRDefault="00DA041E" w:rsidP="00DA041E">
      <w:pPr>
        <w:spacing w:before="240"/>
        <w:jc w:val="center"/>
        <w:rPr>
          <w:del w:id="2252" w:author="Tomas Chovanak" w:date="2017-01-11T17:16:00Z"/>
        </w:rPr>
      </w:pPr>
      <w:del w:id="2253" w:author="Tomas Chovanak" w:date="2017-01-11T17:16:00Z">
        <w:r w:rsidDel="00860962">
          <w:rPr>
            <w:noProof/>
            <w:lang w:val="en-GB" w:eastAsia="en-GB"/>
          </w:rPr>
          <w:drawing>
            <wp:inline distT="0" distB="0" distL="0" distR="0" wp14:anchorId="18F68637" wp14:editId="4487B64F">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del>
    </w:p>
    <w:p w:rsidR="00DA041E" w:rsidRPr="00ED5F35" w:rsidDel="00860962" w:rsidRDefault="00DA041E" w:rsidP="00DA041E">
      <w:pPr>
        <w:pStyle w:val="FigureCaption"/>
        <w:jc w:val="both"/>
        <w:rPr>
          <w:del w:id="2254" w:author="Tomas Chovanak" w:date="2017-01-11T17:16:00Z"/>
          <w:b w:val="0"/>
        </w:rPr>
      </w:pPr>
      <w:bookmarkStart w:id="2255" w:name="fig4"/>
      <w:del w:id="2256" w:author="Tomas Chovanak" w:date="2017-01-08T11:58:00Z">
        <w:r w:rsidRPr="00ED5F35" w:rsidDel="005949BA">
          <w:rPr>
            <w:rStyle w:val="Label"/>
          </w:rPr>
          <w:delText>F</w:delText>
        </w:r>
        <w:r w:rsidRPr="005949BA" w:rsidDel="005949BA">
          <w:rPr>
            <w:rStyle w:val="Label"/>
            <w:color w:val="auto"/>
            <w:rPrChange w:id="2257" w:author="Tomas Chovanak" w:date="2017-01-08T11:58:00Z">
              <w:rPr>
                <w:rStyle w:val="Label"/>
                <w:color w:val="FF00FF"/>
              </w:rPr>
            </w:rPrChange>
          </w:rPr>
          <w:delText>igure 4</w:delText>
        </w:r>
      </w:del>
      <w:bookmarkEnd w:id="2255"/>
      <w:del w:id="2258" w:author="Tomas Chovanak" w:date="2017-01-11T17:16:00Z">
        <w:r w:rsidRPr="00ED5F35" w:rsidDel="00860962">
          <w:rPr>
            <w:rStyle w:val="Label"/>
          </w:rPr>
          <w:delText>:</w:delText>
        </w:r>
        <w:r w:rsidRPr="00ED5F35" w:rsidDel="00860962">
          <w:delText xml:space="preserve"> Calculated spatial distribution of the in-plane dynamic magnetization.</w:delText>
        </w:r>
      </w:del>
    </w:p>
    <w:p w:rsidR="00040AE8" w:rsidRPr="00040AE8" w:rsidDel="00860962" w:rsidRDefault="00DF2AA0">
      <w:pPr>
        <w:pStyle w:val="Para"/>
        <w:rPr>
          <w:del w:id="2259" w:author="Tomas Chovanak" w:date="2017-01-11T17:16:00Z"/>
        </w:rPr>
      </w:pPr>
      <w:del w:id="2260" w:author="Tomas Chovanak" w:date="2017-01-11T17:16:00Z">
        <w:r w:rsidDel="00860962">
          <w:delText xml:space="preserve">They exhibit marked localization into either </w:delText>
        </w:r>
        <w:r w:rsidRPr="00F27F6C" w:rsidDel="00860962">
          <w:delText xml:space="preserve">the </w:delText>
        </w:r>
        <w:r w:rsidDel="00860962">
          <w:delText>Co or the Py dots, as stated at the end of the previous Section, were it was introduced the labelling notation containing the dominant localization region (either Py or Co) and the spatial symmetry (EM, F, DE, etc).</w:delText>
        </w:r>
      </w:del>
    </w:p>
    <w:p w:rsidR="00040AE8" w:rsidDel="00860962" w:rsidRDefault="00DF2AA0">
      <w:pPr>
        <w:pStyle w:val="Para"/>
        <w:rPr>
          <w:del w:id="2261" w:author="Tomas Chovanak" w:date="2017-01-11T17:16:00Z"/>
        </w:rPr>
      </w:pPr>
      <w:del w:id="2262" w:author="Tomas Chovanak" w:date="2017-01-11T17:16:00Z">
        <w:r w:rsidDel="00860962">
          <w:delText xml:space="preserve">When the dots are in the P state, up to five modes were detected in BLS spectra. On the basis of the calculated profiles (right panel of </w:delText>
        </w:r>
        <w:r w:rsidR="00D37B32" w:rsidDel="00860962">
          <w:fldChar w:fldCharType="begin"/>
        </w:r>
        <w:r w:rsidR="00D37B32" w:rsidDel="00860962">
          <w:delInstrText xml:space="preserve"> HYPERLINK \l "fig4" </w:delInstrText>
        </w:r>
        <w:r w:rsidR="00D37B32" w:rsidDel="00860962">
          <w:fldChar w:fldCharType="separate"/>
        </w:r>
        <w:r w:rsidR="007D542C" w:rsidRPr="00DA041E" w:rsidDel="00860962">
          <w:rPr>
            <w:rStyle w:val="Hyperlink"/>
            <w:u w:val="none"/>
          </w:rPr>
          <w:delText>Fig. 4</w:delText>
        </w:r>
        <w:r w:rsidR="00D37B32" w:rsidDel="00860962">
          <w:rPr>
            <w:rStyle w:val="Hyperlink"/>
            <w:u w:val="none"/>
          </w:rPr>
          <w:fldChar w:fldCharType="end"/>
        </w:r>
        <w:r w:rsidDel="00860962">
          <w:delText>), we identified in the P state the two modes at lowest frequencies as the EM(Py) and the F(Py), with a very small spin precession amplitude into the Co dot</w:delText>
        </w:r>
        <w:r w:rsidRPr="00F27F6C" w:rsidDel="00860962">
          <w:delText>.</w:delText>
        </w:r>
        <w:r w:rsidDel="00860962">
          <w:delText xml:space="preserve"> This is because for this material we are below the frequency threshold for the existence of spin waves. </w:delText>
        </w:r>
        <w:r w:rsidRPr="00693A5B" w:rsidDel="00860962">
          <w:delText>A similar effect has been observed in periodic array of alternating Permalloy and Co nanostripes</w:delText>
        </w:r>
      </w:del>
    </w:p>
    <w:p w:rsidR="00040AE8" w:rsidRPr="00040AE8" w:rsidDel="00860962" w:rsidRDefault="00DF2AA0">
      <w:pPr>
        <w:pStyle w:val="Para"/>
        <w:rPr>
          <w:del w:id="2263" w:author="Tomas Chovanak" w:date="2017-01-11T17:16:00Z"/>
        </w:rPr>
      </w:pPr>
      <w:del w:id="2264" w:author="Tomas Chovanak" w:date="2017-01-11T17:16:00Z">
        <w:r w:rsidRPr="00094069" w:rsidDel="00860962">
          <w:rPr>
            <w:lang w:val="en-GB"/>
          </w:rPr>
          <w:delTex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delText>
        </w:r>
        <w:r w:rsidRPr="00BE0E50" w:rsidDel="00860962">
          <w:rPr>
            <w:rStyle w:val="EndnoteReference"/>
            <w:vertAlign w:val="baseline"/>
          </w:rPr>
          <w:delText xml:space="preserve"> </w:delText>
        </w:r>
        <w:r w:rsidRPr="00094069" w:rsidDel="00860962">
          <w:rPr>
            <w:rFonts w:ascii="Times-Roman" w:hAnsi="Times-Roman" w:cs="Times-Roman"/>
            <w:szCs w:val="20"/>
          </w:rPr>
          <w:delText>Interestingly, the frequency slope of modes localized into the Co dots is larger than that of Py modes, due to</w:delText>
        </w:r>
        <w:r w:rsidRPr="00094069" w:rsidDel="00860962">
          <w:delText xml:space="preserve"> larger values of the Co magnetization and gyromagnetic ratio. An overall good agreement </w:delText>
        </w:r>
        <w:r w:rsidRPr="00E1064F" w:rsidDel="00860962">
          <w:rPr>
            <w:color w:val="000000"/>
          </w:rPr>
          <w:delText xml:space="preserve">between the calculated (dotted curves) and measured frequency (full points) has been achieved (see </w:delText>
        </w:r>
        <w:r w:rsidR="00D37B32" w:rsidDel="00860962">
          <w:fldChar w:fldCharType="begin"/>
        </w:r>
        <w:r w:rsidR="00D37B32" w:rsidDel="00860962">
          <w:delInstrText xml:space="preserve"> HYPERLINK \l "fig3" </w:delInstrText>
        </w:r>
        <w:r w:rsidR="00D37B32" w:rsidDel="00860962">
          <w:fldChar w:fldCharType="separate"/>
        </w:r>
        <w:r w:rsidR="007D542C" w:rsidRPr="00DA041E" w:rsidDel="00860962">
          <w:rPr>
            <w:rStyle w:val="Hyperlink"/>
            <w:u w:val="none"/>
          </w:rPr>
          <w:delText>Fig. 3</w:delText>
        </w:r>
        <w:r w:rsidR="00D37B32" w:rsidDel="00860962">
          <w:rPr>
            <w:rStyle w:val="Hyperlink"/>
            <w:u w:val="none"/>
          </w:rPr>
          <w:fldChar w:fldCharType="end"/>
        </w:r>
        <w:r w:rsidRPr="00E1064F" w:rsidDel="00860962">
          <w:rPr>
            <w:color w:val="000000"/>
          </w:rPr>
          <w:delText>) even if some discrepancies are observed for the frequency of the EM and 1DE (</w:delText>
        </w:r>
        <w:r w:rsidRPr="00F63EC5" w:rsidDel="00860962">
          <w:rPr>
            <w:color w:val="000000"/>
          </w:rPr>
          <w:delText>Py</w:delText>
        </w:r>
        <w:r w:rsidRPr="00AF342B" w:rsidDel="00860962">
          <w:rPr>
            <w:color w:val="000000"/>
          </w:rPr>
          <w:delText>)</w:delText>
        </w:r>
        <w:r w:rsidRPr="00732920" w:rsidDel="00860962">
          <w:rPr>
            <w:color w:val="000000"/>
          </w:rPr>
          <w:delText xml:space="preserve"> modes.</w:delText>
        </w:r>
      </w:del>
    </w:p>
    <w:p w:rsidR="00DA041E" w:rsidDel="00860962" w:rsidRDefault="00DF2AA0">
      <w:pPr>
        <w:pStyle w:val="Para"/>
        <w:rPr>
          <w:del w:id="2265" w:author="Tomas Chovanak" w:date="2017-01-11T17:16:00Z"/>
        </w:rPr>
      </w:pPr>
      <w:del w:id="2266" w:author="Tomas Chovanak" w:date="2017-01-11T17:16:00Z">
        <w:r w:rsidDel="00860962">
          <w:delText xml:space="preserve">The corresponding spatial profiles of the modes are shown in the left panels of </w:delText>
        </w:r>
        <w:r w:rsidR="00D37B32" w:rsidDel="00860962">
          <w:fldChar w:fldCharType="begin"/>
        </w:r>
        <w:r w:rsidR="00D37B32" w:rsidDel="00860962">
          <w:delInstrText xml:space="preserve"> HYPERLINK \l "fig4" </w:delInstrText>
        </w:r>
        <w:r w:rsidR="00D37B32" w:rsidDel="00860962">
          <w:fldChar w:fldCharType="separate"/>
        </w:r>
        <w:r w:rsidR="007D542C" w:rsidRPr="00DA041E" w:rsidDel="00860962">
          <w:rPr>
            <w:rStyle w:val="Hyperlink"/>
            <w:u w:val="none"/>
          </w:rPr>
          <w:delText>Fig. 4</w:delText>
        </w:r>
        <w:r w:rsidR="00D37B32" w:rsidDel="00860962">
          <w:rPr>
            <w:rStyle w:val="Hyperlink"/>
            <w:u w:val="none"/>
          </w:rPr>
          <w:fldChar w:fldCharType="end"/>
        </w:r>
        <w:r w:rsidR="007D542C" w:rsidRPr="007D542C" w:rsidDel="00860962">
          <w:delText xml:space="preserve">. </w:delText>
        </w:r>
        <w:r w:rsidDel="00860962">
          <w:delText>Here one can see that the only mode which is purely localized in one dot is the EM of Co, because now it is sub-threshold for Py.</w:delText>
        </w:r>
        <w:r w:rsidRPr="00D415D9" w:rsidDel="00860962">
          <w:delText xml:space="preserve"> A further reduction of </w:delText>
        </w:r>
        <w:r w:rsidRPr="00C4522D" w:rsidDel="00860962">
          <w:rPr>
            <w:i/>
          </w:rPr>
          <w:delText>H</w:delText>
        </w:r>
        <w:r w:rsidRPr="00D415D9" w:rsidDel="00860962">
          <w:delText xml:space="preserve">, which is sufficient to cause the Co magnetization reversal, produces a </w:delText>
        </w:r>
        <w:r w:rsidDel="00860962">
          <w:delText>P</w:delText>
        </w:r>
        <w:r w:rsidRPr="00D415D9" w:rsidDel="00860962">
          <w:delText xml:space="preserve"> state at negative fields and the frequency starts to increase</w:delText>
        </w:r>
        <w:r w:rsidR="00DA041E" w:rsidDel="00860962">
          <w:delText>.</w:delText>
        </w:r>
      </w:del>
    </w:p>
    <w:p w:rsidR="00DA041E" w:rsidRPr="00040AE8" w:rsidDel="00860962" w:rsidRDefault="00DA041E" w:rsidP="00DA041E">
      <w:pPr>
        <w:spacing w:before="240"/>
        <w:jc w:val="center"/>
        <w:rPr>
          <w:del w:id="2267" w:author="Tomas Chovanak" w:date="2017-01-11T17:16:00Z"/>
        </w:rPr>
      </w:pPr>
      <w:del w:id="2268" w:author="Tomas Chovanak" w:date="2017-01-11T17:16:00Z">
        <w:r w:rsidDel="00860962">
          <w:rPr>
            <w:noProof/>
            <w:lang w:val="en-GB" w:eastAsia="en-GB"/>
          </w:rPr>
          <w:drawing>
            <wp:inline distT="0" distB="0" distL="0" distR="0" wp14:anchorId="2569D5BC" wp14:editId="68394963">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22">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del>
    </w:p>
    <w:p w:rsidR="00DA041E" w:rsidRPr="00ED5F35" w:rsidDel="00860962" w:rsidRDefault="00DA041E" w:rsidP="00DA041E">
      <w:pPr>
        <w:pStyle w:val="FigureCaption"/>
        <w:jc w:val="both"/>
        <w:rPr>
          <w:del w:id="2269" w:author="Tomas Chovanak" w:date="2017-01-11T17:16:00Z"/>
          <w:b w:val="0"/>
        </w:rPr>
      </w:pPr>
      <w:bookmarkStart w:id="2270" w:name="fig5"/>
      <w:del w:id="2271" w:author="Tomas Chovanak" w:date="2017-01-08T11:58:00Z">
        <w:r w:rsidRPr="00ED5F35" w:rsidDel="005949BA">
          <w:rPr>
            <w:rStyle w:val="Label"/>
          </w:rPr>
          <w:delText>F</w:delText>
        </w:r>
        <w:r w:rsidRPr="005949BA" w:rsidDel="005949BA">
          <w:rPr>
            <w:rStyle w:val="Label"/>
            <w:color w:val="auto"/>
            <w:rPrChange w:id="2272" w:author="Tomas Chovanak" w:date="2017-01-08T11:58:00Z">
              <w:rPr>
                <w:rStyle w:val="Label"/>
                <w:color w:val="FF00FF"/>
              </w:rPr>
            </w:rPrChange>
          </w:rPr>
          <w:delText>igure 5</w:delText>
        </w:r>
      </w:del>
      <w:bookmarkEnd w:id="2270"/>
      <w:del w:id="2273" w:author="Tomas Chovanak" w:date="2017-01-11T17:16:00Z">
        <w:r w:rsidRPr="00ED5F35" w:rsidDel="00860962">
          <w:rPr>
            <w:rStyle w:val="Label"/>
          </w:rPr>
          <w:delText>:</w:delText>
        </w:r>
        <w:r w:rsidRPr="00ED5F35" w:rsidDel="00860962">
          <w:delText xml:space="preserve"> Full point are the frequencies measured along the minor hysteresis.</w:delText>
        </w:r>
      </w:del>
    </w:p>
    <w:p w:rsidR="00040AE8" w:rsidDel="00860962" w:rsidRDefault="00DA041E">
      <w:pPr>
        <w:pStyle w:val="Para"/>
        <w:rPr>
          <w:del w:id="2274" w:author="Tomas Chovanak" w:date="2017-01-11T17:16:00Z"/>
        </w:rPr>
      </w:pPr>
      <w:del w:id="2275" w:author="Tomas Chovanak" w:date="2017-01-11T17:16:00Z">
        <w:r w:rsidDel="00860962">
          <w:delText>A</w:delText>
        </w:r>
        <w:r w:rsidR="00DF2AA0" w:rsidRPr="00D415D9" w:rsidDel="00860962">
          <w:delText xml:space="preserve">gain </w:delText>
        </w:r>
        <w:r w:rsidR="00DF2AA0" w:rsidDel="00860962">
          <w:delText xml:space="preserve">as a function of the applied field. In this field range the frequencies of modes in the Py dots </w:delText>
        </w:r>
        <w:r w:rsidR="00DF2AA0" w:rsidRPr="00EA3600" w:rsidDel="00860962">
          <w:delText xml:space="preserve">monotonously increase in a way similar to that measured in the </w:delText>
        </w:r>
        <w:r w:rsidR="00DF2AA0" w:rsidDel="00860962">
          <w:delText>P</w:delText>
        </w:r>
        <w:r w:rsidR="00DF2AA0" w:rsidRPr="00EA3600" w:rsidDel="00860962">
          <w:delText xml:space="preserve"> state for positive field values while an abrupt chan</w:delText>
        </w:r>
        <w:r w:rsidR="00DF2AA0" w:rsidRPr="001755FF" w:rsidDel="00860962">
          <w:delText>ge in the frequency of Co modes occurs.</w:delText>
        </w:r>
      </w:del>
    </w:p>
    <w:p w:rsidR="00040AE8" w:rsidDel="00860962" w:rsidRDefault="00DF2AA0">
      <w:pPr>
        <w:pStyle w:val="Para"/>
        <w:rPr>
          <w:del w:id="2276" w:author="Tomas Chovanak" w:date="2017-01-11T17:16:00Z"/>
        </w:rPr>
      </w:pPr>
      <w:del w:id="2277" w:author="Tomas Chovanak" w:date="2017-01-11T17:16:00Z">
        <w:r w:rsidRPr="001755FF" w:rsidDel="00860962">
          <w:delText xml:space="preserve">Notice that if one </w:delText>
        </w:r>
        <w:r w:rsidDel="00860962">
          <w:delText xml:space="preserve">stops increasing the negative field to about </w:delText>
        </w:r>
        <w:r w:rsidR="009168EB" w:rsidDel="00860962">
          <w:sym w:font="Symbol" w:char="F02D"/>
        </w:r>
        <w:r w:rsidDel="00860962">
          <w:delText xml:space="preserve">300 Oe and comes back towards positive applied fields, </w:delText>
        </w:r>
        <w:r w:rsidRPr="00473CFB" w:rsidDel="00860962">
          <w:delText xml:space="preserve">BLS measurements </w:delText>
        </w:r>
        <w:r w:rsidDel="00860962">
          <w:delText>can be performed following</w:delText>
        </w:r>
        <w:r w:rsidRPr="00473CFB" w:rsidDel="00860962">
          <w:delText xml:space="preserve"> the minor hysteresis loop. Th</w:delText>
        </w:r>
        <w:r w:rsidDel="00860962">
          <w:delText>is</w:delText>
        </w:r>
        <w:r w:rsidRPr="00473CFB" w:rsidDel="00860962">
          <w:delText xml:space="preserve"> method </w:delText>
        </w:r>
        <w:r w:rsidDel="00860962">
          <w:delText>permits to</w:delText>
        </w:r>
        <w:r w:rsidRPr="00420B4C" w:rsidDel="00860962">
          <w:delText xml:space="preserve"> study, for example, the magnetization dynamics at remanence (without any external applied magnetic field) when the system is in the A</w:delText>
        </w:r>
        <w:r w:rsidDel="00860962">
          <w:delText>P</w:delText>
        </w:r>
        <w:r w:rsidRPr="00420B4C" w:rsidDel="00860962">
          <w:delText xml:space="preserve"> state (see MFM image </w:delText>
        </w:r>
        <w:r w:rsidRPr="002C016C" w:rsidDel="00860962">
          <w:rPr>
            <w:rFonts w:ascii="Symbol" w:hAnsi="Symbol"/>
          </w:rPr>
          <w:delText></w:delText>
        </w:r>
        <w:r w:rsidRPr="00040AE8" w:rsidDel="00860962">
          <w:delText>'</w:delText>
        </w:r>
        <w:r w:rsidRPr="002C016C" w:rsidDel="00860962">
          <w:delText xml:space="preserve"> in </w:delText>
        </w:r>
        <w:r w:rsidR="00D37B32" w:rsidDel="00860962">
          <w:fldChar w:fldCharType="begin"/>
        </w:r>
        <w:r w:rsidR="00D37B32" w:rsidDel="00860962">
          <w:delInstrText xml:space="preserve"> HYPERLINK \l "fig2" </w:delInstrText>
        </w:r>
        <w:r w:rsidR="00D37B32" w:rsidDel="00860962">
          <w:fldChar w:fldCharType="separate"/>
        </w:r>
        <w:r w:rsidR="007D542C" w:rsidRPr="00DA041E" w:rsidDel="00860962">
          <w:rPr>
            <w:rStyle w:val="Hyperlink"/>
            <w:rFonts w:ascii="Times-Roman" w:hAnsi="Times-Roman" w:cs="Times-Roman"/>
            <w:u w:val="none"/>
          </w:rPr>
          <w:delText>Fig. 2</w:delText>
        </w:r>
        <w:r w:rsidR="00D37B32" w:rsidDel="00860962">
          <w:rPr>
            <w:rStyle w:val="Hyperlink"/>
            <w:rFonts w:ascii="Times-Roman" w:hAnsi="Times-Roman" w:cs="Times-Roman"/>
            <w:u w:val="none"/>
          </w:rPr>
          <w:fldChar w:fldCharType="end"/>
        </w:r>
        <w:r w:rsidRPr="002C016C" w:rsidDel="00860962">
          <w:delText xml:space="preserve">), a configuration which cannot be achieved </w:delText>
        </w:r>
        <w:r w:rsidDel="00860962">
          <w:delText xml:space="preserve">at remanence </w:delText>
        </w:r>
        <w:r w:rsidRPr="002C016C" w:rsidDel="00860962">
          <w:delText xml:space="preserve">along the major M-H loop. In </w:delText>
        </w:r>
        <w:r w:rsidR="00D37B32" w:rsidDel="00860962">
          <w:fldChar w:fldCharType="begin"/>
        </w:r>
        <w:r w:rsidR="00D37B32" w:rsidDel="00860962">
          <w:delInstrText xml:space="preserve"> HYPERLINK \l "fig5" </w:delInstrText>
        </w:r>
        <w:r w:rsidR="00D37B32" w:rsidDel="00860962">
          <w:fldChar w:fldCharType="separate"/>
        </w:r>
        <w:r w:rsidR="007D542C" w:rsidRPr="00DA041E" w:rsidDel="00860962">
          <w:rPr>
            <w:rStyle w:val="Hyperlink"/>
            <w:rFonts w:ascii="Times-Roman" w:hAnsi="Times-Roman" w:cs="Times-Roman"/>
            <w:u w:val="none"/>
          </w:rPr>
          <w:delText>Fig. 5</w:delText>
        </w:r>
        <w:r w:rsidR="00D37B32" w:rsidDel="00860962">
          <w:rPr>
            <w:rStyle w:val="Hyperlink"/>
            <w:rFonts w:ascii="Times-Roman" w:hAnsi="Times-Roman" w:cs="Times-Roman"/>
            <w:u w:val="none"/>
          </w:rPr>
          <w:fldChar w:fldCharType="end"/>
        </w:r>
        <w:r w:rsidR="007D542C" w:rsidRPr="007D542C" w:rsidDel="00860962">
          <w:delText xml:space="preserve"> </w:delText>
        </w:r>
        <w:r w:rsidRPr="002C016C" w:rsidDel="00860962">
          <w:delText>we show the modes frequency measured along the minor loop (full points) and compare them with values measured along the major M-H loop (open points).</w:delText>
        </w:r>
      </w:del>
    </w:p>
    <w:p w:rsidR="001042AD" w:rsidDel="00860962" w:rsidRDefault="00DF2AA0">
      <w:pPr>
        <w:pStyle w:val="Para"/>
        <w:rPr>
          <w:del w:id="2278" w:author="Tomas Chovanak" w:date="2017-01-11T17:16:00Z"/>
        </w:rPr>
      </w:pPr>
      <w:del w:id="2279" w:author="Tomas Chovanak" w:date="2017-01-11T17:16:00Z">
        <w:r w:rsidRPr="00473CFB" w:rsidDel="00860962">
          <w:delText>By inspection of</w:delText>
        </w:r>
        <w:r w:rsidRPr="00420B4C" w:rsidDel="00860962">
          <w:delText xml:space="preserve"> the </w:delText>
        </w:r>
        <w:r w:rsidRPr="004057BA" w:rsidDel="00860962">
          <w:delText>frequency slope of the modes, one can immediately understand the localization of modes into dots of different materials looking at their slope.</w:delText>
        </w:r>
      </w:del>
    </w:p>
    <w:p w:rsidR="00040AE8" w:rsidDel="00860962" w:rsidRDefault="00DF2AA0">
      <w:pPr>
        <w:pStyle w:val="Para"/>
        <w:rPr>
          <w:del w:id="2280" w:author="Tomas Chovanak" w:date="2017-01-11T17:16:00Z"/>
        </w:rPr>
      </w:pPr>
      <w:del w:id="2281" w:author="Tomas Chovanak" w:date="2017-01-11T17:16:00Z">
        <w:r w:rsidRPr="004057BA" w:rsidDel="00860962">
          <w:delText xml:space="preserve">In particular, for three (two) modes we measure a negative (positive) frequency slope with an almost linear dependence on </w:delText>
        </w:r>
        <w:r w:rsidRPr="004057BA" w:rsidDel="00860962">
          <w:rPr>
            <w:i/>
          </w:rPr>
          <w:delText>H</w:delText>
        </w:r>
        <w:r w:rsidRPr="004057BA" w:rsidDel="00860962">
          <w:delText>. It is evident that modes with negative frequency slope are modes localized into the Py dot (EM, F and 1DE) while the two with positive slope are the F(Co) and the EM(Co) modes.</w:delText>
        </w:r>
      </w:del>
    </w:p>
    <w:p w:rsidR="00040AE8" w:rsidRPr="001137CF" w:rsidDel="00860962" w:rsidRDefault="008E533C" w:rsidP="00DA041E">
      <w:pPr>
        <w:pStyle w:val="Head2"/>
        <w:rPr>
          <w:del w:id="2282" w:author="Tomas Chovanak" w:date="2017-01-11T17:16:00Z"/>
        </w:rPr>
      </w:pPr>
      <w:del w:id="2283" w:author="Tomas Chovanak" w:date="2017-01-11T17:16:00Z">
        <w:r w:rsidDel="00860962">
          <w:delText>3</w:delText>
        </w:r>
        <w:r w:rsidR="00DF2AA0" w:rsidRPr="001137CF" w:rsidDel="00860962">
          <w:delText>.</w:delText>
        </w:r>
        <w:r w:rsidDel="00860962">
          <w:delText>3</w:delText>
        </w:r>
        <w:r w:rsidR="00FF1AC1" w:rsidDel="00860962">
          <w:rPr>
            <w:szCs w:val="22"/>
          </w:rPr>
          <w:delText> </w:delText>
        </w:r>
        <w:r w:rsidR="00DF2AA0" w:rsidRPr="001137CF" w:rsidDel="00860962">
          <w:delText xml:space="preserve">Analysis of the </w:delText>
        </w:r>
        <w:r w:rsidR="00AE4D68" w:rsidRPr="001137CF" w:rsidDel="00860962">
          <w:delText>Dynamic</w:delText>
        </w:r>
        <w:r w:rsidR="00DF2AA0" w:rsidRPr="001137CF" w:rsidDel="00860962">
          <w:delText xml:space="preserve"> </w:delText>
        </w:r>
        <w:r w:rsidR="00AE4D68" w:rsidRPr="001137CF" w:rsidDel="00860962">
          <w:delText>Coupling</w:delText>
        </w:r>
        <w:r w:rsidR="00DF2AA0" w:rsidRPr="001137CF" w:rsidDel="00860962">
          <w:delText xml:space="preserve"> as a </w:delText>
        </w:r>
        <w:r w:rsidR="00AE4D68" w:rsidRPr="001137CF" w:rsidDel="00860962">
          <w:delText>Function</w:delText>
        </w:r>
        <w:r w:rsidR="00DF2AA0" w:rsidRPr="001137CF" w:rsidDel="00860962">
          <w:delText xml:space="preserve"> of the </w:delText>
        </w:r>
        <w:r w:rsidR="00AE4D68" w:rsidRPr="001137CF" w:rsidDel="00860962">
          <w:delText>Gap</w:delText>
        </w:r>
        <w:r w:rsidR="00DF2AA0" w:rsidRPr="001137CF" w:rsidDel="00860962">
          <w:delText xml:space="preserve"> </w:delText>
        </w:r>
        <w:r w:rsidR="00AE4D68" w:rsidRPr="001137CF" w:rsidDel="00860962">
          <w:delText>Siz</w:delText>
        </w:r>
        <w:r w:rsidR="00DF2AA0" w:rsidRPr="001137CF" w:rsidDel="00860962">
          <w:delText>e</w:delText>
        </w:r>
      </w:del>
    </w:p>
    <w:p w:rsidR="009C1B5B" w:rsidDel="00860962" w:rsidRDefault="00DF2AA0">
      <w:pPr>
        <w:pStyle w:val="Para"/>
        <w:rPr>
          <w:del w:id="2284" w:author="Tomas Chovanak" w:date="2017-01-11T17:16:00Z"/>
        </w:rPr>
      </w:pPr>
      <w:del w:id="2285" w:author="Tomas Chovanak" w:date="2017-01-11T17:16:00Z">
        <w:r w:rsidDel="00860962">
          <w:delText xml:space="preserve">One interesting point which emerges from analysis of </w:delText>
        </w:r>
        <w:r w:rsidR="00D37B32" w:rsidDel="00860962">
          <w:fldChar w:fldCharType="begin"/>
        </w:r>
        <w:r w:rsidR="00D37B32" w:rsidDel="00860962">
          <w:delInstrText xml:space="preserve"> HYPERLINK \l "fig3" </w:delInstrText>
        </w:r>
        <w:r w:rsidR="00D37B32" w:rsidDel="00860962">
          <w:fldChar w:fldCharType="separate"/>
        </w:r>
        <w:r w:rsidR="007D542C" w:rsidRPr="00DA041E" w:rsidDel="00860962">
          <w:rPr>
            <w:rStyle w:val="Hyperlink"/>
            <w:u w:val="none"/>
          </w:rPr>
          <w:delText>Figs.</w:delText>
        </w:r>
        <w:r w:rsidR="00A8279A" w:rsidRPr="00DA041E" w:rsidDel="00860962">
          <w:rPr>
            <w:rStyle w:val="Hyperlink"/>
            <w:u w:val="none"/>
          </w:rPr>
          <w:delText xml:space="preserve"> </w:delText>
        </w:r>
        <w:r w:rsidR="007D542C" w:rsidRPr="00DA041E" w:rsidDel="00860962">
          <w:rPr>
            <w:rStyle w:val="Hyperlink"/>
            <w:u w:val="none"/>
          </w:rPr>
          <w:delText>3</w:delText>
        </w:r>
        <w:r w:rsidR="00D37B32" w:rsidDel="00860962">
          <w:rPr>
            <w:rStyle w:val="Hyperlink"/>
            <w:u w:val="none"/>
          </w:rPr>
          <w:fldChar w:fldCharType="end"/>
        </w:r>
        <w:r w:rsidR="007D542C" w:rsidRPr="007D542C" w:rsidDel="00860962">
          <w:delText xml:space="preserve"> </w:delText>
        </w:r>
        <w:r w:rsidRPr="007D542C" w:rsidDel="00860962">
          <w:delText xml:space="preserve">and </w:delText>
        </w:r>
        <w:r w:rsidR="00D37B32" w:rsidDel="00860962">
          <w:fldChar w:fldCharType="begin"/>
        </w:r>
        <w:r w:rsidR="00D37B32" w:rsidDel="00860962">
          <w:delInstrText xml:space="preserve"> HYPERLINK \l "fig4" </w:delInstrText>
        </w:r>
        <w:r w:rsidR="00D37B32" w:rsidDel="00860962">
          <w:fldChar w:fldCharType="separate"/>
        </w:r>
        <w:r w:rsidRPr="00DA041E" w:rsidDel="00860962">
          <w:rPr>
            <w:rStyle w:val="Hyperlink"/>
            <w:u w:val="none"/>
          </w:rPr>
          <w:delText>4</w:delText>
        </w:r>
        <w:r w:rsidR="00D37B32" w:rsidDel="00860962">
          <w:rPr>
            <w:rStyle w:val="Hyperlink"/>
            <w:u w:val="none"/>
          </w:rPr>
          <w:fldChar w:fldCharType="end"/>
        </w:r>
        <w:r w:rsidDel="00860962">
          <w:delText xml:space="preserve"> is that the frequency values of the eigenmodes are not the same at </w:delText>
        </w:r>
        <w:r w:rsidR="00BD6F05" w:rsidDel="00860962">
          <w:rPr>
            <w:rFonts w:cs="Linux Libertine"/>
          </w:rPr>
          <w:sym w:font="Symbol" w:char="F02B"/>
        </w:r>
        <w:r w:rsidDel="00860962">
          <w:delText xml:space="preserve">500 Oe and at </w:delText>
        </w:r>
        <w:r w:rsidR="009168EB" w:rsidDel="00860962">
          <w:sym w:font="Symbol" w:char="F02D"/>
        </w:r>
        <w:r w:rsidDel="00860962">
          <w:delText>500 Oe. This is expected for modes localized into the Co elements, since the external field is either parallel or antiparallel to their magnetization. However, for those mode localized into the Py sub-element</w:delText>
        </w:r>
        <w:r w:rsidR="00DA041E" w:rsidDel="00860962">
          <w:delText>. O</w:delText>
        </w:r>
        <w:r w:rsidDel="00860962">
          <w:delText xml:space="preserve">ne could have predicted to find the same frequency values at ±500 Oe, unless the dipolar coupling arising from the adjacent Co dot plays a significant role. In fact, as seen in </w:delText>
        </w:r>
        <w:r w:rsidR="00D37B32" w:rsidDel="00860962">
          <w:fldChar w:fldCharType="begin"/>
        </w:r>
        <w:r w:rsidR="00D37B32" w:rsidDel="00860962">
          <w:delInstrText xml:space="preserve"> HYPERLINK \l "fig3" </w:delInstrText>
        </w:r>
        <w:r w:rsidR="00D37B32" w:rsidDel="00860962">
          <w:fldChar w:fldCharType="separate"/>
        </w:r>
        <w:r w:rsidR="007D542C" w:rsidRPr="00DA041E" w:rsidDel="00860962">
          <w:rPr>
            <w:rStyle w:val="Hyperlink"/>
            <w:u w:val="none"/>
          </w:rPr>
          <w:delText>Figs.</w:delText>
        </w:r>
        <w:r w:rsidR="00A8279A" w:rsidRPr="00DA041E" w:rsidDel="00860962">
          <w:rPr>
            <w:rStyle w:val="Hyperlink"/>
            <w:u w:val="none"/>
          </w:rPr>
          <w:delText xml:space="preserve"> </w:delText>
        </w:r>
        <w:r w:rsidR="007D542C" w:rsidRPr="00DA041E" w:rsidDel="00860962">
          <w:rPr>
            <w:rStyle w:val="Hyperlink"/>
            <w:u w:val="none"/>
          </w:rPr>
          <w:delText>3</w:delText>
        </w:r>
        <w:r w:rsidR="00D37B32" w:rsidDel="00860962">
          <w:rPr>
            <w:rStyle w:val="Hyperlink"/>
            <w:u w:val="none"/>
          </w:rPr>
          <w:fldChar w:fldCharType="end"/>
        </w:r>
        <w:r w:rsidR="007D542C" w:rsidRPr="007D542C" w:rsidDel="00860962">
          <w:delText xml:space="preserve"> </w:delText>
        </w:r>
        <w:r w:rsidRPr="007D542C" w:rsidDel="00860962">
          <w:delText xml:space="preserve">and </w:delText>
        </w:r>
        <w:r w:rsidR="00D37B32" w:rsidDel="00860962">
          <w:fldChar w:fldCharType="begin"/>
        </w:r>
        <w:r w:rsidR="00D37B32" w:rsidDel="00860962">
          <w:delInstrText xml:space="preserve"> HYPERLINK \l "fig4" </w:delInstrText>
        </w:r>
        <w:r w:rsidR="00D37B32" w:rsidDel="00860962">
          <w:fldChar w:fldCharType="separate"/>
        </w:r>
        <w:r w:rsidRPr="00DA041E" w:rsidDel="00860962">
          <w:rPr>
            <w:rStyle w:val="Hyperlink"/>
            <w:u w:val="none"/>
          </w:rPr>
          <w:delText>4</w:delText>
        </w:r>
        <w:r w:rsidR="00D37B32" w:rsidDel="00860962">
          <w:rPr>
            <w:rStyle w:val="Hyperlink"/>
            <w:u w:val="none"/>
          </w:rPr>
          <w:fldChar w:fldCharType="end"/>
        </w:r>
        <w:r w:rsidDel="00860962">
          <w:delText xml:space="preserve">, reversing the field from </w:delText>
        </w:r>
        <w:r w:rsidR="00BD6F05" w:rsidDel="00860962">
          <w:rPr>
            <w:rFonts w:cs="Linux Libertine"/>
          </w:rPr>
          <w:sym w:font="Symbol" w:char="F02B"/>
        </w:r>
        <w:r w:rsidDel="00860962">
          <w:delText xml:space="preserve">500 to </w:delText>
        </w:r>
        <w:r w:rsidR="00BD6F05" w:rsidDel="00860962">
          <w:sym w:font="Symbol" w:char="F02D"/>
        </w:r>
        <w:r w:rsidDel="00860962">
          <w:delText>500 Oe, the frequencies of EM(Py) and 1DE(Py) modes increase by about 0.2 GHz and 0.6 GHz, respectively, while that of F(Py) decreases by 0.25 GHz. The reason of this complex behavior will be addressed in the following, analyzing the interplay of both static and dynamic dipolar coupling between the adjacent Py and Co dots</w:delText>
        </w:r>
        <w:r w:rsidR="000644CD" w:rsidDel="00860962">
          <w:delText xml:space="preserve"> </w:delText>
        </w:r>
        <w:r w:rsidR="00D37B32" w:rsidDel="00860962">
          <w:fldChar w:fldCharType="begin"/>
        </w:r>
        <w:r w:rsidR="00D37B32" w:rsidDel="00860962">
          <w:delInstrText xml:space="preserve"> HYPERLINK \l "tb2" </w:delInstrText>
        </w:r>
        <w:r w:rsidR="00D37B32" w:rsidDel="00860962">
          <w:fldChar w:fldCharType="separate"/>
        </w:r>
        <w:r w:rsidR="000644CD" w:rsidRPr="000644CD" w:rsidDel="00860962">
          <w:rPr>
            <w:color w:val="0000FF"/>
          </w:rPr>
          <w:delText>Table 2</w:delText>
        </w:r>
        <w:r w:rsidR="00D37B32" w:rsidDel="00860962">
          <w:rPr>
            <w:color w:val="0000FF"/>
          </w:rPr>
          <w:fldChar w:fldCharType="end"/>
        </w:r>
        <w:r w:rsidDel="00860962">
          <w:delText>.</w:delText>
        </w:r>
      </w:del>
    </w:p>
    <w:p w:rsidR="00DA041E" w:rsidDel="00860962" w:rsidRDefault="00DA041E">
      <w:pPr>
        <w:pStyle w:val="Para"/>
        <w:rPr>
          <w:del w:id="2286" w:author="Tomas Chovanak" w:date="2017-01-11T17:16:00Z"/>
        </w:rPr>
      </w:pPr>
      <w:del w:id="2287" w:author="Tomas Chovanak" w:date="2017-01-11T17:16:00Z">
        <w:r w:rsidDel="00860962">
          <w:delText xml:space="preserve">This is a clear indication that both the Py and Co sub-elements are in a single domain state where Py and Co magnetizations </w:delText>
        </w:r>
        <w:r w:rsidRPr="00083E23" w:rsidDel="00860962">
          <w:delText>are all oriented with their magnetic moment along the c</w:delText>
        </w:r>
        <w:r w:rsidRPr="00910B93" w:rsidDel="00860962">
          <w:delText>hain</w:delText>
        </w:r>
        <w:r w:rsidDel="00860962">
          <w:delText xml:space="preserve"> and field direction</w:delText>
        </w:r>
        <w:r w:rsidRPr="00910B93" w:rsidDel="00860962">
          <w:delText>.</w:delText>
        </w:r>
      </w:del>
    </w:p>
    <w:p w:rsidR="000644CD" w:rsidRPr="00CB5BFA" w:rsidDel="00860962" w:rsidRDefault="000644CD" w:rsidP="000644CD">
      <w:pPr>
        <w:pStyle w:val="TableCaption"/>
        <w:rPr>
          <w:del w:id="2288" w:author="Tomas Chovanak" w:date="2017-01-11T17:16:00Z"/>
          <w:b w:val="0"/>
        </w:rPr>
      </w:pPr>
      <w:bookmarkStart w:id="2289" w:name="tb2"/>
      <w:del w:id="2290" w:author="Tomas Chovanak" w:date="2017-01-11T17:16:00Z">
        <w:r w:rsidRPr="005949BA" w:rsidDel="00860962">
          <w:rPr>
            <w:rStyle w:val="Label"/>
            <w:color w:val="0000FF"/>
            <w:rPrChange w:id="2291" w:author="Tomas Chovanak" w:date="2017-01-08T11:58:00Z">
              <w:rPr>
                <w:rStyle w:val="Label"/>
              </w:rPr>
            </w:rPrChange>
          </w:rPr>
          <w:delText>Table 2:</w:delText>
        </w:r>
        <w:bookmarkEnd w:id="2289"/>
        <w:r w:rsidRPr="00ED5F35" w:rsidDel="00860962">
          <w:delText xml:space="preserve"> Comparison of Coefficients from Atomistic</w:delText>
        </w:r>
      </w:del>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DA041E" w:rsidDel="00860962" w:rsidTr="00DA041E">
        <w:trPr>
          <w:jc w:val="center"/>
          <w:del w:id="2292" w:author="Tomas Chovanak" w:date="2017-01-11T17:16:00Z"/>
        </w:trPr>
        <w:tc>
          <w:tcPr>
            <w:tcW w:w="948" w:type="dxa"/>
            <w:tcBorders>
              <w:top w:val="single" w:sz="2" w:space="0" w:color="auto"/>
              <w:bottom w:val="single" w:sz="2" w:space="0" w:color="auto"/>
            </w:tcBorders>
            <w:shd w:val="clear" w:color="000000" w:fill="auto"/>
          </w:tcPr>
          <w:p w:rsidR="000644CD" w:rsidRPr="00DA041E" w:rsidDel="00860962" w:rsidRDefault="000644CD" w:rsidP="00D31160">
            <w:pPr>
              <w:spacing w:line="240" w:lineRule="auto"/>
              <w:rPr>
                <w:del w:id="2293" w:author="Tomas Chovanak" w:date="2017-01-11T17:16:00Z"/>
                <w:rFonts w:cs="Linux Libertine"/>
              </w:rPr>
            </w:pPr>
            <w:del w:id="2294" w:author="Tomas Chovanak" w:date="2017-01-11T17:16:00Z">
              <w:r w:rsidRPr="00DA041E" w:rsidDel="00860962">
                <w:rPr>
                  <w:rFonts w:cs="Linux Libertine"/>
                </w:rPr>
                <w:delText>Atm</w:delText>
              </w:r>
            </w:del>
          </w:p>
        </w:tc>
        <w:tc>
          <w:tcPr>
            <w:tcW w:w="1080" w:type="dxa"/>
            <w:tcBorders>
              <w:top w:val="single" w:sz="2" w:space="0" w:color="auto"/>
              <w:bottom w:val="single" w:sz="2" w:space="0" w:color="auto"/>
            </w:tcBorders>
            <w:shd w:val="clear" w:color="000000" w:fill="auto"/>
          </w:tcPr>
          <w:p w:rsidR="000644CD" w:rsidRPr="00DA041E" w:rsidDel="00860962" w:rsidRDefault="000644CD" w:rsidP="00D31160">
            <w:pPr>
              <w:spacing w:line="240" w:lineRule="auto"/>
              <w:jc w:val="center"/>
              <w:rPr>
                <w:del w:id="2295" w:author="Tomas Chovanak" w:date="2017-01-11T17:16:00Z"/>
                <w:rFonts w:cs="Linux Libertine"/>
              </w:rPr>
            </w:pPr>
            <w:del w:id="2296" w:author="Tomas Chovanak" w:date="2017-01-11T17:16:00Z">
              <w:r w:rsidRPr="00DA041E" w:rsidDel="00860962">
                <w:rPr>
                  <w:rFonts w:cs="Linux Libertine"/>
                </w:rPr>
                <w:delText>MS-CG</w:delText>
              </w:r>
            </w:del>
          </w:p>
        </w:tc>
        <w:tc>
          <w:tcPr>
            <w:tcW w:w="1800" w:type="dxa"/>
            <w:tcBorders>
              <w:top w:val="single" w:sz="2" w:space="0" w:color="auto"/>
              <w:bottom w:val="single" w:sz="2" w:space="0" w:color="auto"/>
            </w:tcBorders>
            <w:shd w:val="clear" w:color="000000" w:fill="auto"/>
          </w:tcPr>
          <w:p w:rsidR="000644CD" w:rsidRPr="00DA041E" w:rsidDel="00860962" w:rsidRDefault="000644CD" w:rsidP="00D31160">
            <w:pPr>
              <w:spacing w:line="240" w:lineRule="auto"/>
              <w:jc w:val="center"/>
              <w:rPr>
                <w:del w:id="2297" w:author="Tomas Chovanak" w:date="2017-01-11T17:16:00Z"/>
                <w:rFonts w:cs="Linux Libertine"/>
              </w:rPr>
            </w:pPr>
            <w:del w:id="2298" w:author="Tomas Chovanak" w:date="2017-01-11T17:16:00Z">
              <w:r w:rsidRPr="00DA041E" w:rsidDel="00860962">
                <w:rPr>
                  <w:rFonts w:cs="Linux Libertine"/>
                </w:rPr>
                <w:delText>MS-CG</w:delText>
              </w:r>
              <w:r w:rsidRPr="00DA041E" w:rsidDel="00860962">
                <w:rPr>
                  <w:rFonts w:cs="Linux Libertine"/>
                </w:rPr>
                <w:sym w:font="Symbol" w:char="F02F"/>
              </w:r>
              <w:r w:rsidRPr="00DA041E" w:rsidDel="00860962">
                <w:rPr>
                  <w:rFonts w:cs="Linux Libertine"/>
                </w:rPr>
                <w:delText>DPD</w:delText>
              </w:r>
            </w:del>
          </w:p>
        </w:tc>
      </w:tr>
      <w:tr w:rsidR="000644CD" w:rsidRPr="00DA041E" w:rsidDel="00860962" w:rsidTr="00DA041E">
        <w:trPr>
          <w:jc w:val="center"/>
          <w:del w:id="2299" w:author="Tomas Chovanak" w:date="2017-01-11T17:16:00Z"/>
        </w:trPr>
        <w:tc>
          <w:tcPr>
            <w:tcW w:w="948" w:type="dxa"/>
            <w:tcBorders>
              <w:top w:val="single" w:sz="2" w:space="0" w:color="auto"/>
            </w:tcBorders>
            <w:shd w:val="clear" w:color="000000" w:fill="auto"/>
          </w:tcPr>
          <w:p w:rsidR="000644CD" w:rsidRPr="00DA041E" w:rsidDel="00860962" w:rsidRDefault="000644CD" w:rsidP="00D31160">
            <w:pPr>
              <w:spacing w:line="240" w:lineRule="auto"/>
              <w:rPr>
                <w:del w:id="2300" w:author="Tomas Chovanak" w:date="2017-01-11T17:16:00Z"/>
                <w:rFonts w:cs="Linux Libertine"/>
              </w:rPr>
            </w:pPr>
            <w:del w:id="2301" w:author="Tomas Chovanak" w:date="2017-01-11T17:16:00Z">
              <w:r w:rsidRPr="00DA041E" w:rsidDel="00860962">
                <w:rPr>
                  <w:rFonts w:cs="Linux Libertine"/>
                </w:rPr>
                <w:delText>1.78</w:delText>
              </w:r>
            </w:del>
          </w:p>
        </w:tc>
        <w:tc>
          <w:tcPr>
            <w:tcW w:w="1080" w:type="dxa"/>
            <w:tcBorders>
              <w:top w:val="single" w:sz="2" w:space="0" w:color="auto"/>
            </w:tcBorders>
            <w:shd w:val="clear" w:color="000000" w:fill="auto"/>
          </w:tcPr>
          <w:p w:rsidR="000644CD" w:rsidRPr="00DA041E" w:rsidDel="00860962" w:rsidRDefault="000644CD" w:rsidP="00D31160">
            <w:pPr>
              <w:spacing w:line="240" w:lineRule="auto"/>
              <w:jc w:val="center"/>
              <w:rPr>
                <w:del w:id="2302" w:author="Tomas Chovanak" w:date="2017-01-11T17:16:00Z"/>
                <w:rFonts w:cs="Linux Libertine"/>
              </w:rPr>
            </w:pPr>
            <w:del w:id="2303" w:author="Tomas Chovanak" w:date="2017-01-11T17:16:00Z">
              <w:r w:rsidRPr="00DA041E" w:rsidDel="00860962">
                <w:rPr>
                  <w:rFonts w:cs="Linux Libertine"/>
                </w:rPr>
                <w:delText>14.32</w:delText>
              </w:r>
            </w:del>
          </w:p>
        </w:tc>
        <w:tc>
          <w:tcPr>
            <w:tcW w:w="1800" w:type="dxa"/>
            <w:tcBorders>
              <w:top w:val="single" w:sz="2" w:space="0" w:color="auto"/>
            </w:tcBorders>
            <w:shd w:val="clear" w:color="000000" w:fill="auto"/>
          </w:tcPr>
          <w:p w:rsidR="000644CD" w:rsidRPr="00DA041E" w:rsidDel="00860962" w:rsidRDefault="000644CD" w:rsidP="00D31160">
            <w:pPr>
              <w:spacing w:line="240" w:lineRule="auto"/>
              <w:jc w:val="center"/>
              <w:rPr>
                <w:del w:id="2304" w:author="Tomas Chovanak" w:date="2017-01-11T17:16:00Z"/>
                <w:rFonts w:cs="Linux Libertine"/>
              </w:rPr>
            </w:pPr>
            <w:del w:id="2305" w:author="Tomas Chovanak" w:date="2017-01-11T17:16:00Z">
              <w:r w:rsidRPr="00DA041E" w:rsidDel="00860962">
                <w:rPr>
                  <w:rFonts w:cs="Linux Libertine"/>
                </w:rPr>
                <w:delText>1.74 (</w:delText>
              </w:r>
              <w:r w:rsidRPr="00DA041E" w:rsidDel="00860962">
                <w:rPr>
                  <w:rFonts w:cs="Linux Libertine"/>
                </w:rPr>
                <w:sym w:font="Symbol" w:char="F02D"/>
              </w:r>
              <w:r w:rsidRPr="00DA041E" w:rsidDel="00860962">
                <w:rPr>
                  <w:rFonts w:cs="Linux Libertine"/>
                </w:rPr>
                <w:delText>2%)</w:delText>
              </w:r>
            </w:del>
          </w:p>
        </w:tc>
      </w:tr>
      <w:tr w:rsidR="000644CD" w:rsidRPr="00DA041E" w:rsidDel="00860962" w:rsidTr="00DA041E">
        <w:trPr>
          <w:jc w:val="center"/>
          <w:del w:id="2306" w:author="Tomas Chovanak" w:date="2017-01-11T17:16:00Z"/>
        </w:trPr>
        <w:tc>
          <w:tcPr>
            <w:tcW w:w="948" w:type="dxa"/>
            <w:shd w:val="clear" w:color="000000" w:fill="auto"/>
          </w:tcPr>
          <w:p w:rsidR="000644CD" w:rsidRPr="00DA041E" w:rsidDel="00860962" w:rsidRDefault="000644CD" w:rsidP="00D31160">
            <w:pPr>
              <w:spacing w:line="240" w:lineRule="auto"/>
              <w:rPr>
                <w:del w:id="2307" w:author="Tomas Chovanak" w:date="2017-01-11T17:16:00Z"/>
                <w:rFonts w:cs="Linux Libertine"/>
              </w:rPr>
            </w:pPr>
            <w:del w:id="2308" w:author="Tomas Chovanak" w:date="2017-01-11T17:16:00Z">
              <w:r w:rsidRPr="00DA041E" w:rsidDel="00860962">
                <w:rPr>
                  <w:rFonts w:cs="Linux Libertine"/>
                </w:rPr>
                <w:delText>0.43</w:delText>
              </w:r>
            </w:del>
          </w:p>
        </w:tc>
        <w:tc>
          <w:tcPr>
            <w:tcW w:w="1080" w:type="dxa"/>
            <w:shd w:val="clear" w:color="000000" w:fill="auto"/>
          </w:tcPr>
          <w:p w:rsidR="000644CD" w:rsidRPr="00DA041E" w:rsidDel="00860962" w:rsidRDefault="000644CD" w:rsidP="00D31160">
            <w:pPr>
              <w:spacing w:line="240" w:lineRule="auto"/>
              <w:jc w:val="center"/>
              <w:rPr>
                <w:del w:id="2309" w:author="Tomas Chovanak" w:date="2017-01-11T17:16:00Z"/>
                <w:rFonts w:cs="Linux Libertine"/>
              </w:rPr>
            </w:pPr>
            <w:del w:id="2310" w:author="Tomas Chovanak" w:date="2017-01-11T17:16:00Z">
              <w:r w:rsidRPr="00DA041E" w:rsidDel="00860962">
                <w:rPr>
                  <w:rFonts w:cs="Linux Libertine"/>
                </w:rPr>
                <w:delText>31.00</w:delText>
              </w:r>
            </w:del>
          </w:p>
        </w:tc>
        <w:tc>
          <w:tcPr>
            <w:tcW w:w="1800" w:type="dxa"/>
            <w:shd w:val="clear" w:color="000000" w:fill="auto"/>
          </w:tcPr>
          <w:p w:rsidR="000644CD" w:rsidRPr="00DA041E" w:rsidDel="00860962" w:rsidRDefault="000644CD" w:rsidP="00D31160">
            <w:pPr>
              <w:spacing w:line="240" w:lineRule="auto"/>
              <w:jc w:val="center"/>
              <w:rPr>
                <w:del w:id="2311" w:author="Tomas Chovanak" w:date="2017-01-11T17:16:00Z"/>
                <w:rFonts w:cs="Linux Libertine"/>
              </w:rPr>
            </w:pPr>
            <w:del w:id="2312" w:author="Tomas Chovanak" w:date="2017-01-11T17:16:00Z">
              <w:r w:rsidRPr="00DA041E" w:rsidDel="00860962">
                <w:rPr>
                  <w:rFonts w:cs="Linux Libertine"/>
                </w:rPr>
                <w:delText>0.40 (</w:delText>
              </w:r>
              <w:r w:rsidRPr="00DA041E" w:rsidDel="00860962">
                <w:rPr>
                  <w:rFonts w:cs="Linux Libertine"/>
                </w:rPr>
                <w:sym w:font="Symbol" w:char="F02D"/>
              </w:r>
              <w:r w:rsidRPr="00DA041E" w:rsidDel="00860962">
                <w:rPr>
                  <w:rFonts w:cs="Linux Libertine"/>
                </w:rPr>
                <w:delText>7%)</w:delText>
              </w:r>
            </w:del>
          </w:p>
        </w:tc>
      </w:tr>
      <w:tr w:rsidR="000644CD" w:rsidRPr="00DA041E" w:rsidDel="00860962" w:rsidTr="00DA041E">
        <w:trPr>
          <w:jc w:val="center"/>
          <w:del w:id="2313" w:author="Tomas Chovanak" w:date="2017-01-11T17:16:00Z"/>
        </w:trPr>
        <w:tc>
          <w:tcPr>
            <w:tcW w:w="948" w:type="dxa"/>
            <w:shd w:val="clear" w:color="000000" w:fill="auto"/>
          </w:tcPr>
          <w:p w:rsidR="000644CD" w:rsidRPr="00DA041E" w:rsidDel="00860962" w:rsidRDefault="000644CD" w:rsidP="00D31160">
            <w:pPr>
              <w:spacing w:line="240" w:lineRule="auto"/>
              <w:rPr>
                <w:del w:id="2314" w:author="Tomas Chovanak" w:date="2017-01-11T17:16:00Z"/>
                <w:rFonts w:cs="Linux Libertine"/>
              </w:rPr>
            </w:pPr>
            <w:del w:id="2315" w:author="Tomas Chovanak" w:date="2017-01-11T17:16:00Z">
              <w:r w:rsidRPr="00DA041E" w:rsidDel="00860962">
                <w:rPr>
                  <w:rFonts w:cs="Linux Libertine"/>
                </w:rPr>
                <w:delText>0.062</w:delText>
              </w:r>
            </w:del>
          </w:p>
        </w:tc>
        <w:tc>
          <w:tcPr>
            <w:tcW w:w="1080" w:type="dxa"/>
            <w:shd w:val="clear" w:color="000000" w:fill="auto"/>
          </w:tcPr>
          <w:p w:rsidR="000644CD" w:rsidRPr="00DA041E" w:rsidDel="00860962" w:rsidRDefault="000644CD" w:rsidP="00D31160">
            <w:pPr>
              <w:spacing w:line="240" w:lineRule="auto"/>
              <w:jc w:val="center"/>
              <w:rPr>
                <w:del w:id="2316" w:author="Tomas Chovanak" w:date="2017-01-11T17:16:00Z"/>
                <w:rFonts w:cs="Linux Libertine"/>
              </w:rPr>
            </w:pPr>
            <w:del w:id="2317" w:author="Tomas Chovanak" w:date="2017-01-11T17:16:00Z">
              <w:r w:rsidRPr="00DA041E" w:rsidDel="00860962">
                <w:rPr>
                  <w:rFonts w:cs="Linux Libertine"/>
                </w:rPr>
                <w:delText>15.61</w:delText>
              </w:r>
            </w:del>
          </w:p>
        </w:tc>
        <w:tc>
          <w:tcPr>
            <w:tcW w:w="1800" w:type="dxa"/>
            <w:shd w:val="clear" w:color="000000" w:fill="auto"/>
          </w:tcPr>
          <w:p w:rsidR="000644CD" w:rsidRPr="00DA041E" w:rsidDel="00860962" w:rsidRDefault="000644CD" w:rsidP="00D31160">
            <w:pPr>
              <w:spacing w:line="240" w:lineRule="auto"/>
              <w:jc w:val="center"/>
              <w:rPr>
                <w:del w:id="2318" w:author="Tomas Chovanak" w:date="2017-01-11T17:16:00Z"/>
                <w:rFonts w:cs="Linux Libertine"/>
              </w:rPr>
            </w:pPr>
            <w:del w:id="2319" w:author="Tomas Chovanak" w:date="2017-01-11T17:16:00Z">
              <w:r w:rsidRPr="00DA041E" w:rsidDel="00860962">
                <w:rPr>
                  <w:rFonts w:cs="Linux Libertine"/>
                </w:rPr>
                <w:delText>0.048 (</w:delText>
              </w:r>
              <w:r w:rsidRPr="00DA041E" w:rsidDel="00860962">
                <w:rPr>
                  <w:rFonts w:cs="Linux Libertine"/>
                </w:rPr>
                <w:sym w:font="Symbol" w:char="F02D"/>
              </w:r>
              <w:r w:rsidRPr="00DA041E" w:rsidDel="00860962">
                <w:rPr>
                  <w:rFonts w:cs="Linux Libertine"/>
                </w:rPr>
                <w:delText>23%)</w:delText>
              </w:r>
            </w:del>
          </w:p>
        </w:tc>
      </w:tr>
      <w:tr w:rsidR="000644CD" w:rsidRPr="00DA041E" w:rsidDel="00860962" w:rsidTr="00DA041E">
        <w:trPr>
          <w:jc w:val="center"/>
          <w:del w:id="2320" w:author="Tomas Chovanak" w:date="2017-01-11T17:16:00Z"/>
        </w:trPr>
        <w:tc>
          <w:tcPr>
            <w:tcW w:w="948" w:type="dxa"/>
            <w:shd w:val="clear" w:color="000000" w:fill="auto"/>
          </w:tcPr>
          <w:p w:rsidR="000644CD" w:rsidRPr="00DA041E" w:rsidDel="00860962" w:rsidRDefault="000644CD" w:rsidP="00D31160">
            <w:pPr>
              <w:spacing w:line="240" w:lineRule="auto"/>
              <w:rPr>
                <w:del w:id="2321" w:author="Tomas Chovanak" w:date="2017-01-11T17:16:00Z"/>
                <w:rFonts w:cs="Linux Libertine"/>
              </w:rPr>
            </w:pPr>
            <w:del w:id="2322" w:author="Tomas Chovanak" w:date="2017-01-11T17:16:00Z">
              <w:r w:rsidRPr="00DA041E" w:rsidDel="00860962">
                <w:rPr>
                  <w:rFonts w:cs="Linux Libertine"/>
                </w:rPr>
                <w:delText>0.032</w:delText>
              </w:r>
            </w:del>
          </w:p>
        </w:tc>
        <w:tc>
          <w:tcPr>
            <w:tcW w:w="1080" w:type="dxa"/>
            <w:shd w:val="clear" w:color="000000" w:fill="auto"/>
          </w:tcPr>
          <w:p w:rsidR="000644CD" w:rsidRPr="00DA041E" w:rsidDel="00860962" w:rsidRDefault="000644CD" w:rsidP="00D31160">
            <w:pPr>
              <w:spacing w:line="240" w:lineRule="auto"/>
              <w:jc w:val="center"/>
              <w:rPr>
                <w:del w:id="2323" w:author="Tomas Chovanak" w:date="2017-01-11T17:16:00Z"/>
                <w:rFonts w:cs="Linux Libertine"/>
              </w:rPr>
            </w:pPr>
            <w:del w:id="2324" w:author="Tomas Chovanak" w:date="2017-01-11T17:16:00Z">
              <w:r w:rsidRPr="00DA041E" w:rsidDel="00860962">
                <w:rPr>
                  <w:rFonts w:cs="Linux Libertine"/>
                </w:rPr>
                <w:delText>9.76</w:delText>
              </w:r>
            </w:del>
          </w:p>
        </w:tc>
        <w:tc>
          <w:tcPr>
            <w:tcW w:w="1800" w:type="dxa"/>
            <w:shd w:val="clear" w:color="000000" w:fill="auto"/>
          </w:tcPr>
          <w:p w:rsidR="000644CD" w:rsidRPr="00DA041E" w:rsidDel="00860962" w:rsidRDefault="000644CD" w:rsidP="00D31160">
            <w:pPr>
              <w:spacing w:line="240" w:lineRule="auto"/>
              <w:jc w:val="center"/>
              <w:rPr>
                <w:del w:id="2325" w:author="Tomas Chovanak" w:date="2017-01-11T17:16:00Z"/>
                <w:rFonts w:cs="Linux Libertine"/>
              </w:rPr>
            </w:pPr>
            <w:del w:id="2326" w:author="Tomas Chovanak" w:date="2017-01-11T17:16:00Z">
              <w:r w:rsidRPr="00DA041E" w:rsidDel="00860962">
                <w:rPr>
                  <w:rFonts w:cs="Linux Libertine"/>
                </w:rPr>
                <w:delText>0.024 (</w:delText>
              </w:r>
              <w:r w:rsidRPr="00DA041E" w:rsidDel="00860962">
                <w:rPr>
                  <w:rFonts w:cs="Linux Libertine"/>
                </w:rPr>
                <w:sym w:font="Symbol" w:char="F02D"/>
              </w:r>
              <w:r w:rsidRPr="00DA041E" w:rsidDel="00860962">
                <w:rPr>
                  <w:rFonts w:cs="Linux Libertine"/>
                </w:rPr>
                <w:delText>24%)</w:delText>
              </w:r>
            </w:del>
          </w:p>
        </w:tc>
      </w:tr>
      <w:tr w:rsidR="000644CD" w:rsidRPr="00DA041E" w:rsidDel="00860962" w:rsidTr="00DA041E">
        <w:trPr>
          <w:jc w:val="center"/>
          <w:del w:id="2327" w:author="Tomas Chovanak" w:date="2017-01-11T17:16:00Z"/>
        </w:trPr>
        <w:tc>
          <w:tcPr>
            <w:tcW w:w="948" w:type="dxa"/>
            <w:shd w:val="clear" w:color="000000" w:fill="auto"/>
          </w:tcPr>
          <w:p w:rsidR="000644CD" w:rsidRPr="00DA041E" w:rsidDel="00860962" w:rsidRDefault="000644CD" w:rsidP="00D31160">
            <w:pPr>
              <w:spacing w:line="240" w:lineRule="auto"/>
              <w:rPr>
                <w:del w:id="2328" w:author="Tomas Chovanak" w:date="2017-01-11T17:16:00Z"/>
                <w:rFonts w:cs="Linux Libertine"/>
              </w:rPr>
            </w:pPr>
            <w:del w:id="2329" w:author="Tomas Chovanak" w:date="2017-01-11T17:16:00Z">
              <w:r w:rsidRPr="00DA041E" w:rsidDel="00860962">
                <w:rPr>
                  <w:rFonts w:cs="Linux Libertine"/>
                </w:rPr>
                <w:delText>0.020</w:delText>
              </w:r>
            </w:del>
          </w:p>
        </w:tc>
        <w:tc>
          <w:tcPr>
            <w:tcW w:w="1080" w:type="dxa"/>
            <w:shd w:val="clear" w:color="000000" w:fill="auto"/>
          </w:tcPr>
          <w:p w:rsidR="000644CD" w:rsidRPr="00DA041E" w:rsidDel="00860962" w:rsidRDefault="000644CD" w:rsidP="00D31160">
            <w:pPr>
              <w:spacing w:line="240" w:lineRule="auto"/>
              <w:jc w:val="center"/>
              <w:rPr>
                <w:del w:id="2330" w:author="Tomas Chovanak" w:date="2017-01-11T17:16:00Z"/>
                <w:rFonts w:cs="Linux Libertine"/>
              </w:rPr>
            </w:pPr>
            <w:del w:id="2331" w:author="Tomas Chovanak" w:date="2017-01-11T17:16:00Z">
              <w:r w:rsidRPr="00DA041E" w:rsidDel="00860962">
                <w:rPr>
                  <w:rFonts w:cs="Linux Libertine"/>
                </w:rPr>
                <w:delText>4.66</w:delText>
              </w:r>
            </w:del>
          </w:p>
        </w:tc>
        <w:tc>
          <w:tcPr>
            <w:tcW w:w="1800" w:type="dxa"/>
            <w:shd w:val="clear" w:color="000000" w:fill="auto"/>
          </w:tcPr>
          <w:p w:rsidR="000644CD" w:rsidRPr="00DA041E" w:rsidDel="00860962" w:rsidRDefault="000644CD" w:rsidP="00D31160">
            <w:pPr>
              <w:spacing w:line="240" w:lineRule="auto"/>
              <w:jc w:val="center"/>
              <w:rPr>
                <w:del w:id="2332" w:author="Tomas Chovanak" w:date="2017-01-11T17:16:00Z"/>
                <w:rFonts w:cs="Linux Libertine"/>
              </w:rPr>
            </w:pPr>
            <w:del w:id="2333" w:author="Tomas Chovanak" w:date="2017-01-11T17:16:00Z">
              <w:r w:rsidRPr="00DA041E" w:rsidDel="00860962">
                <w:rPr>
                  <w:rFonts w:cs="Linux Libertine"/>
                </w:rPr>
                <w:delText>0.015 (</w:delText>
              </w:r>
              <w:r w:rsidRPr="00DA041E" w:rsidDel="00860962">
                <w:rPr>
                  <w:rFonts w:cs="Linux Libertine"/>
                </w:rPr>
                <w:sym w:font="Symbol" w:char="F02D"/>
              </w:r>
              <w:r w:rsidRPr="00DA041E" w:rsidDel="00860962">
                <w:rPr>
                  <w:rFonts w:cs="Linux Libertine"/>
                </w:rPr>
                <w:delText>25%)</w:delText>
              </w:r>
            </w:del>
          </w:p>
        </w:tc>
      </w:tr>
      <w:tr w:rsidR="000644CD" w:rsidRPr="00DA041E" w:rsidDel="00860962" w:rsidTr="00DA041E">
        <w:trPr>
          <w:jc w:val="center"/>
          <w:del w:id="2334" w:author="Tomas Chovanak" w:date="2017-01-11T17:16:00Z"/>
        </w:trPr>
        <w:tc>
          <w:tcPr>
            <w:tcW w:w="948" w:type="dxa"/>
            <w:shd w:val="clear" w:color="000000" w:fill="auto"/>
          </w:tcPr>
          <w:p w:rsidR="000644CD" w:rsidRPr="00DA041E" w:rsidDel="00860962" w:rsidRDefault="000644CD" w:rsidP="00D31160">
            <w:pPr>
              <w:spacing w:line="240" w:lineRule="auto"/>
              <w:rPr>
                <w:del w:id="2335" w:author="Tomas Chovanak" w:date="2017-01-11T17:16:00Z"/>
                <w:rFonts w:cs="Linux Libertine"/>
              </w:rPr>
            </w:pPr>
            <w:del w:id="2336" w:author="Tomas Chovanak" w:date="2017-01-11T17:16:00Z">
              <w:r w:rsidRPr="00DA041E" w:rsidDel="00860962">
                <w:rPr>
                  <w:rFonts w:cs="Linux Libertine"/>
                </w:rPr>
                <w:delText>0.012</w:delText>
              </w:r>
            </w:del>
          </w:p>
        </w:tc>
        <w:tc>
          <w:tcPr>
            <w:tcW w:w="1080" w:type="dxa"/>
            <w:shd w:val="clear" w:color="000000" w:fill="auto"/>
          </w:tcPr>
          <w:p w:rsidR="000644CD" w:rsidRPr="00DA041E" w:rsidDel="00860962" w:rsidRDefault="000644CD" w:rsidP="00D31160">
            <w:pPr>
              <w:spacing w:line="240" w:lineRule="auto"/>
              <w:jc w:val="center"/>
              <w:rPr>
                <w:del w:id="2337" w:author="Tomas Chovanak" w:date="2017-01-11T17:16:00Z"/>
                <w:rFonts w:cs="Linux Libertine"/>
              </w:rPr>
            </w:pPr>
            <w:del w:id="2338" w:author="Tomas Chovanak" w:date="2017-01-11T17:16:00Z">
              <w:r w:rsidRPr="00DA041E" w:rsidDel="00860962">
                <w:rPr>
                  <w:rFonts w:cs="Linux Libertine"/>
                </w:rPr>
                <w:delText>2.32</w:delText>
              </w:r>
            </w:del>
          </w:p>
        </w:tc>
        <w:tc>
          <w:tcPr>
            <w:tcW w:w="1800" w:type="dxa"/>
            <w:shd w:val="clear" w:color="000000" w:fill="auto"/>
          </w:tcPr>
          <w:p w:rsidR="000644CD" w:rsidRPr="00DA041E" w:rsidDel="00860962" w:rsidRDefault="000644CD" w:rsidP="00D31160">
            <w:pPr>
              <w:spacing w:line="240" w:lineRule="auto"/>
              <w:jc w:val="center"/>
              <w:rPr>
                <w:del w:id="2339" w:author="Tomas Chovanak" w:date="2017-01-11T17:16:00Z"/>
                <w:rFonts w:cs="Linux Libertine"/>
              </w:rPr>
            </w:pPr>
            <w:del w:id="2340" w:author="Tomas Chovanak" w:date="2017-01-11T17:16:00Z">
              <w:r w:rsidRPr="00DA041E" w:rsidDel="00860962">
                <w:rPr>
                  <w:rFonts w:cs="Linux Libertine"/>
                </w:rPr>
                <w:delText>-"-</w:delText>
              </w:r>
            </w:del>
          </w:p>
        </w:tc>
      </w:tr>
      <w:tr w:rsidR="000644CD" w:rsidRPr="00DA041E" w:rsidDel="00860962" w:rsidTr="00DA041E">
        <w:trPr>
          <w:jc w:val="center"/>
          <w:del w:id="2341" w:author="Tomas Chovanak" w:date="2017-01-11T17:16:00Z"/>
        </w:trPr>
        <w:tc>
          <w:tcPr>
            <w:tcW w:w="948" w:type="dxa"/>
            <w:tcBorders>
              <w:bottom w:val="single" w:sz="2" w:space="0" w:color="auto"/>
            </w:tcBorders>
            <w:shd w:val="clear" w:color="000000" w:fill="auto"/>
          </w:tcPr>
          <w:p w:rsidR="000644CD" w:rsidRPr="00DA041E" w:rsidDel="00860962" w:rsidRDefault="000644CD" w:rsidP="00D31160">
            <w:pPr>
              <w:spacing w:line="240" w:lineRule="auto"/>
              <w:rPr>
                <w:del w:id="2342" w:author="Tomas Chovanak" w:date="2017-01-11T17:16:00Z"/>
                <w:rFonts w:cs="Linux Libertine"/>
              </w:rPr>
            </w:pPr>
            <w:del w:id="2343" w:author="Tomas Chovanak" w:date="2017-01-11T17:16:00Z">
              <w:r w:rsidRPr="00DA041E" w:rsidDel="00860962">
                <w:rPr>
                  <w:rFonts w:cs="Linux Libertine"/>
                </w:rPr>
                <w:delText>0.0076</w:delText>
              </w:r>
            </w:del>
          </w:p>
        </w:tc>
        <w:tc>
          <w:tcPr>
            <w:tcW w:w="1080" w:type="dxa"/>
            <w:tcBorders>
              <w:bottom w:val="single" w:sz="2" w:space="0" w:color="auto"/>
            </w:tcBorders>
            <w:shd w:val="clear" w:color="000000" w:fill="auto"/>
          </w:tcPr>
          <w:p w:rsidR="000644CD" w:rsidRPr="00DA041E" w:rsidDel="00860962" w:rsidRDefault="000644CD" w:rsidP="00D31160">
            <w:pPr>
              <w:spacing w:line="240" w:lineRule="auto"/>
              <w:jc w:val="center"/>
              <w:rPr>
                <w:del w:id="2344" w:author="Tomas Chovanak" w:date="2017-01-11T17:16:00Z"/>
                <w:rFonts w:cs="Linux Libertine"/>
              </w:rPr>
            </w:pPr>
            <w:del w:id="2345" w:author="Tomas Chovanak" w:date="2017-01-11T17:16:00Z">
              <w:r w:rsidRPr="00DA041E" w:rsidDel="00860962">
                <w:rPr>
                  <w:rFonts w:cs="Linux Libertine"/>
                </w:rPr>
                <w:delText>0.016</w:delText>
              </w:r>
            </w:del>
          </w:p>
        </w:tc>
        <w:tc>
          <w:tcPr>
            <w:tcW w:w="1800" w:type="dxa"/>
            <w:tcBorders>
              <w:bottom w:val="single" w:sz="2" w:space="0" w:color="auto"/>
            </w:tcBorders>
            <w:shd w:val="clear" w:color="000000" w:fill="auto"/>
          </w:tcPr>
          <w:p w:rsidR="000644CD" w:rsidRPr="00DA041E" w:rsidDel="00860962" w:rsidRDefault="000644CD" w:rsidP="00D31160">
            <w:pPr>
              <w:spacing w:line="240" w:lineRule="auto"/>
              <w:jc w:val="center"/>
              <w:rPr>
                <w:del w:id="2346" w:author="Tomas Chovanak" w:date="2017-01-11T17:16:00Z"/>
                <w:rFonts w:cs="Linux Libertine"/>
              </w:rPr>
            </w:pPr>
            <w:del w:id="2347" w:author="Tomas Chovanak" w:date="2017-01-11T17:16:00Z">
              <w:r w:rsidRPr="00DA041E" w:rsidDel="00860962">
                <w:rPr>
                  <w:rFonts w:cs="Linux Libertine"/>
                </w:rPr>
                <w:delText>-"-</w:delText>
              </w:r>
            </w:del>
          </w:p>
        </w:tc>
      </w:tr>
    </w:tbl>
    <w:p w:rsidR="0031374A" w:rsidRDefault="0031374A" w:rsidP="0031374A">
      <w:pPr>
        <w:pStyle w:val="Head1"/>
        <w:ind w:left="0" w:firstLine="0"/>
        <w:rPr>
          <w:ins w:id="2348" w:author="Tomas Chovanak" w:date="2017-01-11T17:24:00Z"/>
        </w:rPr>
        <w:pPrChange w:id="2349" w:author="Tomas Chovanak" w:date="2017-01-11T17:24:00Z">
          <w:pPr>
            <w:pStyle w:val="Para"/>
          </w:pPr>
        </w:pPrChange>
      </w:pPr>
      <w:ins w:id="2350" w:author="Tomas Chovanak" w:date="2017-01-11T17:24:00Z">
        <w:r>
          <w:t>5</w:t>
        </w:r>
        <w:r>
          <w:rPr>
            <w:szCs w:val="22"/>
          </w:rPr>
          <w:t> </w:t>
        </w:r>
        <w:r w:rsidRPr="001137CF">
          <w:t>CONCLUSIONS</w:t>
        </w:r>
      </w:ins>
    </w:p>
    <w:p w:rsidR="009C1B5B" w:rsidRPr="00040AE8" w:rsidDel="00860962" w:rsidRDefault="009C1B5B" w:rsidP="0031374A">
      <w:pPr>
        <w:spacing w:before="240"/>
        <w:rPr>
          <w:del w:id="2351" w:author="Tomas Chovanak" w:date="2017-01-11T17:16:00Z"/>
        </w:rPr>
        <w:pPrChange w:id="2352" w:author="Tomas Chovanak" w:date="2017-01-11T17:23:00Z">
          <w:pPr>
            <w:spacing w:before="240"/>
            <w:jc w:val="center"/>
          </w:pPr>
        </w:pPrChange>
      </w:pPr>
      <w:del w:id="2353" w:author="Tomas Chovanak" w:date="2017-01-11T17:16:00Z">
        <w:r w:rsidDel="00860962">
          <w:rPr>
            <w:noProof/>
            <w:lang w:val="en-GB" w:eastAsia="en-GB"/>
          </w:rPr>
          <w:drawing>
            <wp:inline distT="0" distB="0" distL="0" distR="0" wp14:anchorId="78C14EBA" wp14:editId="2AF627C3">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del>
    </w:p>
    <w:p w:rsidR="009C1B5B" w:rsidRPr="00ED5F35" w:rsidDel="00860962" w:rsidRDefault="009C1B5B" w:rsidP="0031374A">
      <w:pPr>
        <w:pStyle w:val="FigureCaption"/>
        <w:jc w:val="both"/>
        <w:rPr>
          <w:del w:id="2354" w:author="Tomas Chovanak" w:date="2017-01-11T17:16:00Z"/>
          <w:b w:val="0"/>
        </w:rPr>
        <w:pPrChange w:id="2355" w:author="Tomas Chovanak" w:date="2017-01-11T17:23:00Z">
          <w:pPr>
            <w:pStyle w:val="FigureCaption"/>
            <w:jc w:val="both"/>
          </w:pPr>
        </w:pPrChange>
      </w:pPr>
      <w:bookmarkStart w:id="2356" w:name="fig6"/>
      <w:del w:id="2357" w:author="Tomas Chovanak" w:date="2017-01-08T11:58:00Z">
        <w:r w:rsidRPr="00ED5F35" w:rsidDel="005949BA">
          <w:rPr>
            <w:rStyle w:val="Label"/>
          </w:rPr>
          <w:delText>F</w:delText>
        </w:r>
        <w:r w:rsidRPr="005949BA" w:rsidDel="005949BA">
          <w:rPr>
            <w:rStyle w:val="Label"/>
            <w:color w:val="auto"/>
            <w:rPrChange w:id="2358" w:author="Tomas Chovanak" w:date="2017-01-08T11:58:00Z">
              <w:rPr>
                <w:rStyle w:val="Label"/>
                <w:color w:val="FF00FF"/>
              </w:rPr>
            </w:rPrChange>
          </w:rPr>
          <w:delText>igure 6</w:delText>
        </w:r>
      </w:del>
      <w:bookmarkEnd w:id="2356"/>
      <w:del w:id="2359" w:author="Tomas Chovanak" w:date="2017-01-11T17:16:00Z">
        <w:r w:rsidRPr="00ED5F35" w:rsidDel="00860962">
          <w:rPr>
            <w:rStyle w:val="Label"/>
          </w:rPr>
          <w:delText>:</w:delText>
        </w:r>
        <w:r w:rsidRPr="00ED5F35" w:rsidDel="00860962">
          <w:delText xml:space="preserve"> Calculated frequency evolution of modes detected in the BLS spectra.</w:delText>
        </w:r>
      </w:del>
    </w:p>
    <w:p w:rsidR="00040AE8" w:rsidDel="00860962" w:rsidRDefault="00DF2AA0" w:rsidP="0031374A">
      <w:pPr>
        <w:pStyle w:val="Para"/>
        <w:ind w:firstLine="0"/>
        <w:jc w:val="both"/>
        <w:rPr>
          <w:del w:id="2360" w:author="Tomas Chovanak" w:date="2017-01-11T17:17:00Z"/>
        </w:rPr>
        <w:pPrChange w:id="2361" w:author="Tomas Chovanak" w:date="2017-01-11T17:23:00Z">
          <w:pPr>
            <w:pStyle w:val="Para"/>
          </w:pPr>
        </w:pPrChange>
      </w:pPr>
      <w:del w:id="2362" w:author="Tomas Chovanak" w:date="2017-01-11T17:16:00Z">
        <w:r w:rsidDel="00860962">
          <w:delText xml:space="preserve">In </w:delText>
        </w:r>
        <w:r w:rsidR="00D37B32" w:rsidDel="00860962">
          <w:fldChar w:fldCharType="begin"/>
        </w:r>
        <w:r w:rsidR="00D37B32" w:rsidDel="00860962">
          <w:delInstrText xml:space="preserve"> HYPERLINK \l "fig6" </w:delInstrText>
        </w:r>
        <w:r w:rsidR="00D37B32" w:rsidDel="00860962">
          <w:fldChar w:fldCharType="separate"/>
        </w:r>
        <w:r w:rsidR="007D542C" w:rsidRPr="009C1B5B" w:rsidDel="00860962">
          <w:rPr>
            <w:color w:val="0000FF"/>
          </w:rPr>
          <w:delText>Fig. 6</w:delText>
        </w:r>
        <w:r w:rsidR="00D37B32" w:rsidDel="00860962">
          <w:rPr>
            <w:color w:val="0000FF"/>
          </w:rPr>
          <w:fldChar w:fldCharType="end"/>
        </w:r>
        <w:r w:rsidR="007D542C" w:rsidRPr="007D542C" w:rsidDel="00860962">
          <w:delText xml:space="preserve"> </w:delText>
        </w:r>
        <w:r w:rsidDel="00860962">
          <w:delText xml:space="preserve">the calculated frequencies of the most representative eigenmodes at </w:delText>
        </w:r>
        <w:r w:rsidR="00BD6F05" w:rsidRPr="009C1B5B" w:rsidDel="00860962">
          <w:sym w:font="Symbol" w:char="F02B"/>
        </w:r>
        <w:r w:rsidDel="00860962">
          <w:delText>500 Oe (FM state) and – 500 Oe (AP state) are plotted</w:delText>
        </w:r>
        <w:r w:rsidRPr="00B86F60" w:rsidDel="00860962">
          <w:delText xml:space="preserve"> </w:delText>
        </w:r>
        <w:r w:rsidDel="00860962">
          <w:delText xml:space="preserve">as </w:delText>
        </w:r>
        <w:r w:rsidRPr="00B86F60" w:rsidDel="00860962">
          <w:delText xml:space="preserve">a function </w:delText>
        </w:r>
        <w:r w:rsidDel="00860962">
          <w:delText>of</w:delText>
        </w:r>
        <w:r w:rsidRPr="001755FF" w:rsidDel="00860962">
          <w:delText xml:space="preserve"> the </w:delText>
        </w:r>
        <w:r w:rsidDel="00860962">
          <w:delText xml:space="preserve">gap size </w:delText>
        </w:r>
        <w:r w:rsidRPr="009C1B5B" w:rsidDel="00860962">
          <w:delText>d</w:delText>
        </w:r>
        <w:r w:rsidDel="00860962">
          <w:delText xml:space="preserve"> </w:delText>
        </w:r>
        <w:r w:rsidRPr="001755FF" w:rsidDel="00860962">
          <w:delText>between the Py and Co sub units (</w:delText>
        </w:r>
        <w:r w:rsidDel="00860962">
          <w:delText xml:space="preserve">please remind that </w:delText>
        </w:r>
        <w:r w:rsidRPr="001755FF" w:rsidDel="00860962">
          <w:delText xml:space="preserve">in the real sample studied here, </w:delText>
        </w:r>
        <w:r w:rsidRPr="009C1B5B" w:rsidDel="00860962">
          <w:delText>d</w:delText>
        </w:r>
        <w:r w:rsidR="00246F8E" w:rsidRPr="009C1B5B" w:rsidDel="00860962">
          <w:delText> </w:delText>
        </w:r>
        <w:r w:rsidR="00246F8E" w:rsidDel="00860962">
          <w:sym w:font="Symbol" w:char="F03D"/>
        </w:r>
        <w:r w:rsidR="00246F8E" w:rsidDel="00860962">
          <w:delText> </w:delText>
        </w:r>
        <w:r w:rsidRPr="001755FF" w:rsidDel="00860962">
          <w:delText>3</w:delText>
        </w:r>
        <w:r w:rsidDel="00860962">
          <w:delText>5</w:delText>
        </w:r>
        <w:r w:rsidRPr="001755FF" w:rsidDel="00860962">
          <w:delText xml:space="preserve"> nm). </w:delText>
        </w:r>
        <w:r w:rsidDel="00860962">
          <w:delText xml:space="preserve">As a general comment, it can be seen that the frequencies for the system in the AP state are more sensitive to </w:delText>
        </w:r>
        <w:r w:rsidRPr="009C1B5B" w:rsidDel="00860962">
          <w:delText>d</w:delText>
        </w:r>
        <w:r w:rsidDel="00860962">
          <w:delText xml:space="preserve"> than those of the </w:delText>
        </w:r>
      </w:del>
      <w:del w:id="2363" w:author="Tomas Chovanak" w:date="2017-01-11T17:17:00Z">
        <w:r w:rsidDel="00860962">
          <w:delText xml:space="preserve">P state. In </w:delText>
        </w:r>
        <w:r w:rsidR="000644CD" w:rsidDel="00860962">
          <w:delText>particular</w:delText>
        </w:r>
        <w:r w:rsidDel="00860962">
          <w:delText xml:space="preserve">, the lowest three frequency modes of the AP state (EM(Co), EM(Py) and F(Py)) are downshifted with respect to the case of isolated </w:delText>
        </w:r>
        <w:r w:rsidRPr="004057BA" w:rsidDel="00860962">
          <w:delText xml:space="preserve">elements (dotted lines) and show a marked decrease with reducing </w:delText>
        </w:r>
        <w:r w:rsidRPr="009C1B5B" w:rsidDel="00860962">
          <w:delText>d,</w:delText>
        </w:r>
        <w:r w:rsidRPr="004057BA" w:rsidDel="00860962">
          <w:delText xml:space="preserve"> while the two modes at higher frequencies (F(Co) and 1DE(Py)) have an opposite behavior even though they exhibit a reduced amplitude</w:delText>
        </w:r>
        <w:r w:rsidDel="00860962">
          <w:delText>. In the P</w:delText>
        </w:r>
        <w:r w:rsidRPr="004057BA" w:rsidDel="00860962">
          <w:delText xml:space="preserve"> state (right panel), the modes concentrated into the Py dots exhibit a moderate decrease with reducing </w:delText>
        </w:r>
        <w:r w:rsidRPr="009C1B5B" w:rsidDel="00860962">
          <w:delText>d</w:delText>
        </w:r>
        <w:r w:rsidRPr="004057BA" w:rsidDel="00860962">
          <w:delText>, while an opposite but less pronounced behavior is exhibited by the F(Co) mode.</w:delText>
        </w:r>
      </w:del>
    </w:p>
    <w:p w:rsidR="002E0AEF" w:rsidDel="00860962" w:rsidRDefault="00D3733E" w:rsidP="0031374A">
      <w:pPr>
        <w:rPr>
          <w:del w:id="2364" w:author="Tomas Chovanak" w:date="2017-01-11T17:17:00Z"/>
          <w:lang w:eastAsia="it-IT"/>
        </w:rPr>
        <w:pPrChange w:id="2365" w:author="Tomas Chovanak" w:date="2017-01-11T17:23:00Z">
          <w:pPr>
            <w:ind w:left="720" w:hanging="360"/>
          </w:pPr>
        </w:pPrChange>
      </w:pPr>
      <w:del w:id="2366" w:author="Tomas Chovanak" w:date="2017-01-11T17:17:00Z">
        <w:r w:rsidDel="00860962">
          <w:rPr>
            <w:rFonts w:ascii="Linux Biolinum" w:hAnsi="Linux Biolinum"/>
            <w:lang w:eastAsia="it-IT"/>
          </w:rPr>
          <w:delText>1.</w:delText>
        </w:r>
        <w:r w:rsidDel="00860962">
          <w:rPr>
            <w:rFonts w:ascii="Linux Biolinum" w:hAnsi="Linux Biolinum"/>
            <w:lang w:eastAsia="it-IT"/>
          </w:rPr>
          <w:tab/>
        </w:r>
        <w:r w:rsidR="002E0AEF" w:rsidDel="00860962">
          <w:rPr>
            <w:lang w:eastAsia="it-IT"/>
          </w:rPr>
          <w:delText>Never, ever use vertical rules.</w:delText>
        </w:r>
      </w:del>
    </w:p>
    <w:p w:rsidR="002E0AEF" w:rsidDel="00860962" w:rsidRDefault="00D3733E" w:rsidP="0031374A">
      <w:pPr>
        <w:rPr>
          <w:del w:id="2367" w:author="Tomas Chovanak" w:date="2017-01-11T17:17:00Z"/>
        </w:rPr>
        <w:pPrChange w:id="2368" w:author="Tomas Chovanak" w:date="2017-01-11T17:23:00Z">
          <w:pPr>
            <w:ind w:left="720" w:hanging="360"/>
          </w:pPr>
        </w:pPrChange>
      </w:pPr>
      <w:del w:id="2369" w:author="Tomas Chovanak" w:date="2017-01-11T17:17:00Z">
        <w:r w:rsidDel="00860962">
          <w:rPr>
            <w:rFonts w:ascii="Linux Biolinum" w:hAnsi="Linux Biolinum"/>
          </w:rPr>
          <w:delText>2.</w:delText>
        </w:r>
        <w:r w:rsidDel="00860962">
          <w:rPr>
            <w:rFonts w:ascii="Linux Biolinum" w:hAnsi="Linux Biolinum"/>
          </w:rPr>
          <w:tab/>
        </w:r>
        <w:r w:rsidR="002E0AEF" w:rsidDel="00860962">
          <w:rPr>
            <w:lang w:eastAsia="it-IT"/>
          </w:rPr>
          <w:delText>Never use double rules.</w:delText>
        </w:r>
      </w:del>
    </w:p>
    <w:p w:rsidR="00040AE8" w:rsidRPr="001137CF" w:rsidDel="0031374A" w:rsidRDefault="00B1718D" w:rsidP="0031374A">
      <w:pPr>
        <w:pStyle w:val="Head1"/>
        <w:ind w:left="0" w:firstLine="0"/>
        <w:jc w:val="both"/>
        <w:rPr>
          <w:del w:id="2370" w:author="Tomas Chovanak" w:date="2017-01-11T17:23:00Z"/>
        </w:rPr>
        <w:pPrChange w:id="2371" w:author="Tomas Chovanak" w:date="2017-01-11T17:23:00Z">
          <w:pPr>
            <w:pStyle w:val="Head1"/>
          </w:pPr>
        </w:pPrChange>
      </w:pPr>
      <w:del w:id="2372" w:author="Tomas Chovanak" w:date="2017-01-11T17:19:00Z">
        <w:r w:rsidDel="00B80984">
          <w:delText>4</w:delText>
        </w:r>
      </w:del>
      <w:del w:id="2373" w:author="Tomas Chovanak" w:date="2017-01-11T17:23:00Z">
        <w:r w:rsidR="00FF1AC1" w:rsidDel="0031374A">
          <w:rPr>
            <w:szCs w:val="22"/>
          </w:rPr>
          <w:delText> </w:delText>
        </w:r>
        <w:r w:rsidR="00DF2AA0" w:rsidRPr="001137CF" w:rsidDel="0031374A">
          <w:delText>CONCLUSIONS</w:delText>
        </w:r>
      </w:del>
    </w:p>
    <w:p w:rsidR="007C33CB" w:rsidRDefault="00DF2AA0" w:rsidP="0031374A">
      <w:pPr>
        <w:pStyle w:val="Para"/>
        <w:jc w:val="both"/>
        <w:pPrChange w:id="2374" w:author="Tomas Chovanak" w:date="2017-01-11T17:23:00Z">
          <w:pPr>
            <w:pStyle w:val="Para"/>
          </w:pPr>
        </w:pPrChange>
      </w:pPr>
      <w:r w:rsidRPr="00741E64">
        <w:t xml:space="preserve">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w:t>
      </w:r>
      <w:r>
        <w:t xml:space="preserve">the ground states where </w:t>
      </w:r>
      <w:r w:rsidRPr="00741E64">
        <w:t>the cobalt and permalloy dots magnetizations are parallel or anti</w:t>
      </w:r>
      <w:r>
        <w:t>-</w:t>
      </w:r>
      <w:r w:rsidRPr="00741E64">
        <w:t>parallel, respectively. In correspondence to the transition between the two different ground states, the mode frequency undergoes an abrupt variation and more than that, in the anti</w:t>
      </w:r>
      <w:r>
        <w:t>-parallel</w:t>
      </w:r>
      <w:r w:rsidRPr="00741E64">
        <w:t>state, the frequency is insensitive to the applied field strength. The experimental results have been successfully interpreted by the dynamic matrix method which permits to calculate both the mode frequencies and the spatial profiles.</w:t>
      </w:r>
    </w:p>
    <w:p w:rsidR="00AB0BD7" w:rsidDel="00860962" w:rsidRDefault="00AB0BD7" w:rsidP="00DA041E">
      <w:pPr>
        <w:pStyle w:val="AppendixH1"/>
        <w:rPr>
          <w:del w:id="2375" w:author="Tomas Chovanak" w:date="2017-01-11T17:17:00Z"/>
          <w:lang w:eastAsia="it-IT"/>
        </w:rPr>
      </w:pPr>
      <w:del w:id="2376" w:author="Tomas Chovanak" w:date="2017-01-11T17:17:00Z">
        <w:r w:rsidDel="00860962">
          <w:rPr>
            <w:lang w:eastAsia="it-IT"/>
          </w:rPr>
          <w:delText>A</w:delText>
        </w:r>
        <w:r w:rsidR="00F85D84" w:rsidDel="00860962">
          <w:rPr>
            <w:szCs w:val="22"/>
          </w:rPr>
          <w:delText> </w:delText>
        </w:r>
        <w:r w:rsidDel="00860962">
          <w:rPr>
            <w:lang w:eastAsia="it-IT"/>
          </w:rPr>
          <w:delText>HEADINGS IN APPENDICES</w:delText>
        </w:r>
      </w:del>
    </w:p>
    <w:p w:rsidR="00AB0BD7" w:rsidDel="00860962" w:rsidRDefault="00AB0BD7">
      <w:pPr>
        <w:pStyle w:val="Para"/>
        <w:rPr>
          <w:del w:id="2377" w:author="Tomas Chovanak" w:date="2017-01-11T17:17:00Z"/>
        </w:rPr>
      </w:pPr>
      <w:del w:id="2378" w:author="Tomas Chovanak" w:date="2017-01-11T17:17:00Z">
        <w:r w:rsidRPr="007F321D" w:rsidDel="00860962">
          <w:delText xml:space="preserve">The rules about hierarchical headings discussed above for the body of the article are di.erent in the appendices. In the appendix environment, the command section is used to indicate the start of each Appendix, with alphabetic order designation (i.e., the </w:delText>
        </w:r>
        <w:r w:rsidR="00987623" w:rsidDel="00860962">
          <w:delText>fi</w:delText>
        </w:r>
        <w:r w:rsidRPr="007F321D" w:rsidDel="00860962">
          <w:delText>rst is A, the second B, etc.) and a title (if you include one). So, if you need hierarchical structure within an Appendix, start with subsection as the highest level. Here is an outline of the body of this document in Appendix-appropriate form:</w:delText>
        </w:r>
      </w:del>
    </w:p>
    <w:p w:rsidR="003D7514" w:rsidDel="00860962" w:rsidRDefault="003D7514" w:rsidP="003D7514">
      <w:pPr>
        <w:rPr>
          <w:del w:id="2379" w:author="Tomas Chovanak" w:date="2017-01-11T17:17:00Z"/>
          <w:lang w:eastAsia="it-IT"/>
        </w:rPr>
      </w:pPr>
    </w:p>
    <w:p w:rsidR="00AB0BD7" w:rsidDel="00860962" w:rsidRDefault="00AB0BD7" w:rsidP="00AB0BD7">
      <w:pPr>
        <w:pStyle w:val="AppendixH2"/>
        <w:rPr>
          <w:del w:id="2380" w:author="Tomas Chovanak" w:date="2017-01-11T17:17:00Z"/>
          <w:lang w:eastAsia="it-IT"/>
        </w:rPr>
      </w:pPr>
      <w:del w:id="2381" w:author="Tomas Chovanak" w:date="2017-01-11T17:17:00Z">
        <w:r w:rsidDel="00860962">
          <w:rPr>
            <w:lang w:eastAsia="it-IT"/>
          </w:rPr>
          <w:delText>A.1</w:delText>
        </w:r>
        <w:r w:rsidR="00DE114B" w:rsidDel="00860962">
          <w:rPr>
            <w:szCs w:val="22"/>
          </w:rPr>
          <w:delText> </w:delText>
        </w:r>
        <w:r w:rsidDel="00860962">
          <w:rPr>
            <w:lang w:eastAsia="it-IT"/>
          </w:rPr>
          <w:delText>Introduction</w:delText>
        </w:r>
      </w:del>
    </w:p>
    <w:p w:rsidR="00AB0BD7" w:rsidDel="00860962" w:rsidRDefault="00AB0BD7" w:rsidP="00AB0BD7">
      <w:pPr>
        <w:pStyle w:val="AppendixH2"/>
        <w:rPr>
          <w:del w:id="2382" w:author="Tomas Chovanak" w:date="2017-01-11T17:17:00Z"/>
          <w:lang w:eastAsia="it-IT"/>
        </w:rPr>
      </w:pPr>
      <w:del w:id="2383" w:author="Tomas Chovanak" w:date="2017-01-11T17:17:00Z">
        <w:r w:rsidDel="00860962">
          <w:rPr>
            <w:lang w:eastAsia="it-IT"/>
          </w:rPr>
          <w:delText>A.2</w:delText>
        </w:r>
        <w:r w:rsidR="00DE114B" w:rsidDel="00860962">
          <w:rPr>
            <w:szCs w:val="22"/>
          </w:rPr>
          <w:delText> </w:delText>
        </w:r>
        <w:r w:rsidR="00AA6D38" w:rsidRPr="00DF2AA0" w:rsidDel="00860962">
          <w:delText xml:space="preserve">Experimental </w:delText>
        </w:r>
        <w:r w:rsidR="00AA6D38" w:rsidDel="00860962">
          <w:delText>a</w:delText>
        </w:r>
        <w:r w:rsidR="00AA6D38" w:rsidRPr="00DF2AA0" w:rsidDel="00860962">
          <w:delText>nd Computational Details</w:delText>
        </w:r>
      </w:del>
    </w:p>
    <w:p w:rsidR="00AB0BD7" w:rsidDel="00860962" w:rsidRDefault="00AB0BD7" w:rsidP="00AB0BD7">
      <w:pPr>
        <w:pStyle w:val="AppendixH3"/>
        <w:rPr>
          <w:del w:id="2384" w:author="Tomas Chovanak" w:date="2017-01-11T17:17:00Z"/>
          <w:lang w:eastAsia="it-IT"/>
        </w:rPr>
      </w:pPr>
      <w:del w:id="2385" w:author="Tomas Chovanak" w:date="2017-01-11T17:17:00Z">
        <w:r w:rsidDel="00860962">
          <w:rPr>
            <w:lang w:eastAsia="it-IT"/>
          </w:rPr>
          <w:delText>A.2.1</w:delText>
        </w:r>
        <w:r w:rsidR="005229DC" w:rsidDel="00860962">
          <w:rPr>
            <w:sz w:val="22"/>
            <w:szCs w:val="22"/>
          </w:rPr>
          <w:delText> </w:delText>
        </w:r>
        <w:r w:rsidR="005F1082" w:rsidRPr="005F1082" w:rsidDel="00860962">
          <w:rPr>
            <w:lang w:eastAsia="it-IT"/>
          </w:rPr>
          <w:delText>Sample Fabrication</w:delText>
        </w:r>
      </w:del>
    </w:p>
    <w:p w:rsidR="00AB0BD7" w:rsidDel="00860962" w:rsidRDefault="00AB0BD7" w:rsidP="00AB0BD7">
      <w:pPr>
        <w:pStyle w:val="AppendixH3"/>
        <w:rPr>
          <w:del w:id="2386" w:author="Tomas Chovanak" w:date="2017-01-11T17:17:00Z"/>
          <w:lang w:eastAsia="it-IT"/>
        </w:rPr>
      </w:pPr>
      <w:del w:id="2387" w:author="Tomas Chovanak" w:date="2017-01-11T17:17:00Z">
        <w:r w:rsidRPr="00AB0BD7" w:rsidDel="00860962">
          <w:rPr>
            <w:lang w:eastAsia="it-IT"/>
          </w:rPr>
          <w:delText>A.2.2</w:delText>
        </w:r>
        <w:r w:rsidR="005229DC" w:rsidDel="00860962">
          <w:rPr>
            <w:sz w:val="22"/>
            <w:szCs w:val="22"/>
          </w:rPr>
          <w:delText> </w:delText>
        </w:r>
        <w:r w:rsidR="005F1082" w:rsidRPr="005F1082" w:rsidDel="00860962">
          <w:rPr>
            <w:lang w:eastAsia="it-IT"/>
          </w:rPr>
          <w:delText>Quasi-Static Measurements: MOKE and MFM</w:delText>
        </w:r>
      </w:del>
    </w:p>
    <w:p w:rsidR="000A78A4" w:rsidDel="00860962" w:rsidRDefault="000A78A4" w:rsidP="00ED5F35">
      <w:pPr>
        <w:pStyle w:val="Head4"/>
        <w:spacing w:before="100"/>
        <w:rPr>
          <w:del w:id="2388" w:author="Tomas Chovanak" w:date="2017-01-11T17:17:00Z"/>
          <w:lang w:eastAsia="it-IT"/>
        </w:rPr>
      </w:pPr>
      <w:del w:id="2389" w:author="Tomas Chovanak" w:date="2017-01-11T17:17:00Z">
        <w:r w:rsidDel="00860962">
          <w:rPr>
            <w:lang w:eastAsia="it-IT"/>
          </w:rPr>
          <w:delText>Component Structures</w:delText>
        </w:r>
      </w:del>
    </w:p>
    <w:p w:rsidR="00453BF4" w:rsidDel="00860962" w:rsidRDefault="00DA041E" w:rsidP="00BA4E3C">
      <w:pPr>
        <w:pStyle w:val="Head4"/>
        <w:rPr>
          <w:del w:id="2390" w:author="Tomas Chovanak" w:date="2017-01-11T17:17:00Z"/>
        </w:rPr>
      </w:pPr>
      <w:del w:id="2391" w:author="Tomas Chovanak" w:date="2017-01-11T17:17:00Z">
        <w:r w:rsidRPr="00DA041E" w:rsidDel="00860962">
          <w:delText>Magnetization</w:delText>
        </w:r>
        <w:r w:rsidDel="00860962">
          <w:delText>.</w:delText>
        </w:r>
      </w:del>
    </w:p>
    <w:p w:rsidR="00AB0BD7" w:rsidRPr="00AB0BD7" w:rsidDel="00860962" w:rsidRDefault="00985EF8" w:rsidP="00812DAA">
      <w:pPr>
        <w:pStyle w:val="AppendixH3"/>
        <w:rPr>
          <w:del w:id="2392" w:author="Tomas Chovanak" w:date="2017-01-11T17:17:00Z"/>
          <w:lang w:eastAsia="it-IT"/>
        </w:rPr>
      </w:pPr>
      <w:del w:id="2393" w:author="Tomas Chovanak" w:date="2017-01-11T17:17:00Z">
        <w:r w:rsidDel="00860962">
          <w:rPr>
            <w:lang w:eastAsia="it-IT"/>
          </w:rPr>
          <w:delText>A.2.3</w:delText>
        </w:r>
        <w:r w:rsidDel="00860962">
          <w:rPr>
            <w:sz w:val="22"/>
            <w:szCs w:val="22"/>
          </w:rPr>
          <w:delText> </w:delText>
        </w:r>
        <w:r w:rsidR="005F1082" w:rsidRPr="005F1082" w:rsidDel="00860962">
          <w:rPr>
            <w:lang w:eastAsia="it-IT"/>
          </w:rPr>
          <w:delText>Dynamic Measurements: BLS</w:delText>
        </w:r>
      </w:del>
    </w:p>
    <w:p w:rsidR="00AB0BD7" w:rsidDel="00860962" w:rsidRDefault="00985EF8" w:rsidP="00F03191">
      <w:pPr>
        <w:pStyle w:val="AppendixH3"/>
        <w:rPr>
          <w:del w:id="2394" w:author="Tomas Chovanak" w:date="2017-01-11T17:17:00Z"/>
          <w:lang w:eastAsia="it-IT"/>
        </w:rPr>
      </w:pPr>
      <w:del w:id="2395" w:author="Tomas Chovanak" w:date="2017-01-11T17:17:00Z">
        <w:r w:rsidDel="00860962">
          <w:rPr>
            <w:lang w:eastAsia="it-IT"/>
          </w:rPr>
          <w:delText>A.2.4</w:delText>
        </w:r>
        <w:r w:rsidDel="00860962">
          <w:rPr>
            <w:sz w:val="22"/>
            <w:szCs w:val="22"/>
          </w:rPr>
          <w:delText> </w:delText>
        </w:r>
        <w:r w:rsidR="005F1082" w:rsidRPr="005F1082" w:rsidDel="00860962">
          <w:rPr>
            <w:lang w:eastAsia="it-IT"/>
          </w:rPr>
          <w:delText>Ground-State Magnetization Determination and DMM Micromagnetic Simulations</w:delText>
        </w:r>
      </w:del>
    </w:p>
    <w:p w:rsidR="00976D37" w:rsidDel="00860962" w:rsidRDefault="00DA041E" w:rsidP="00ED5F35">
      <w:pPr>
        <w:pStyle w:val="Head4"/>
        <w:spacing w:before="100"/>
        <w:rPr>
          <w:del w:id="2396" w:author="Tomas Chovanak" w:date="2017-01-11T17:17:00Z"/>
        </w:rPr>
      </w:pPr>
      <w:del w:id="2397" w:author="Tomas Chovanak" w:date="2017-01-11T17:17:00Z">
        <w:r w:rsidRPr="00DA041E" w:rsidDel="00860962">
          <w:delText>Determined</w:delText>
        </w:r>
        <w:r w:rsidDel="00860962">
          <w:delText>.</w:delText>
        </w:r>
      </w:del>
    </w:p>
    <w:p w:rsidR="00530BC3" w:rsidDel="00860962" w:rsidRDefault="00530BC3" w:rsidP="00BA4E3C">
      <w:pPr>
        <w:pStyle w:val="Head4"/>
        <w:rPr>
          <w:del w:id="2398" w:author="Tomas Chovanak" w:date="2017-01-11T17:17:00Z"/>
        </w:rPr>
      </w:pPr>
      <w:del w:id="2399" w:author="Tomas Chovanak" w:date="2017-01-11T17:17:00Z">
        <w:r w:rsidDel="00860962">
          <w:delText>Micromagnetic</w:delText>
        </w:r>
      </w:del>
    </w:p>
    <w:p w:rsidR="00AB0802" w:rsidDel="00860962" w:rsidRDefault="00AB0802" w:rsidP="00AB0802">
      <w:pPr>
        <w:pStyle w:val="AppendixH2"/>
        <w:rPr>
          <w:del w:id="2400" w:author="Tomas Chovanak" w:date="2017-01-11T17:17:00Z"/>
        </w:rPr>
      </w:pPr>
      <w:del w:id="2401" w:author="Tomas Chovanak" w:date="2017-01-11T17:17:00Z">
        <w:r w:rsidDel="00860962">
          <w:delText>A.3</w:delText>
        </w:r>
        <w:r w:rsidDel="00860962">
          <w:rPr>
            <w:szCs w:val="22"/>
          </w:rPr>
          <w:delText> </w:delText>
        </w:r>
        <w:r w:rsidRPr="001137CF" w:rsidDel="00860962">
          <w:delText xml:space="preserve">Results </w:delText>
        </w:r>
        <w:r w:rsidDel="00860962">
          <w:delText>a</w:delText>
        </w:r>
        <w:r w:rsidRPr="001137CF" w:rsidDel="00860962">
          <w:delText>nd Discussion</w:delText>
        </w:r>
      </w:del>
    </w:p>
    <w:p w:rsidR="00610812" w:rsidDel="00860962" w:rsidRDefault="00610812" w:rsidP="00610812">
      <w:pPr>
        <w:pStyle w:val="AppendixH3"/>
        <w:rPr>
          <w:del w:id="2402" w:author="Tomas Chovanak" w:date="2017-01-11T17:17:00Z"/>
          <w:lang w:eastAsia="it-IT"/>
        </w:rPr>
      </w:pPr>
      <w:del w:id="2403" w:author="Tomas Chovanak" w:date="2017-01-11T17:17:00Z">
        <w:r w:rsidDel="00860962">
          <w:rPr>
            <w:lang w:eastAsia="it-IT"/>
          </w:rPr>
          <w:delText>A.3.1</w:delText>
        </w:r>
        <w:r w:rsidDel="00860962">
          <w:rPr>
            <w:sz w:val="22"/>
            <w:szCs w:val="22"/>
          </w:rPr>
          <w:delText> </w:delText>
        </w:r>
        <w:r w:rsidDel="00860962">
          <w:rPr>
            <w:lang w:eastAsia="it-IT"/>
          </w:rPr>
          <w:delText>Magnetization Curves and MFM Characterization</w:delText>
        </w:r>
      </w:del>
    </w:p>
    <w:p w:rsidR="00610812" w:rsidDel="00860962" w:rsidRDefault="00ED5F35" w:rsidP="00ED5F35">
      <w:pPr>
        <w:pStyle w:val="RectoRRH"/>
        <w:rPr>
          <w:del w:id="2404" w:author="Tomas Chovanak" w:date="2017-01-11T17:17:00Z"/>
          <w:lang w:eastAsia="it-IT"/>
        </w:rPr>
      </w:pPr>
      <w:del w:id="2405" w:author="Tomas Chovanak" w:date="2017-01-11T17:17:00Z">
        <w:r w:rsidDel="00860962">
          <w:rPr>
            <w:lang w:eastAsia="it-IT"/>
          </w:rPr>
          <w:delText>A.3.2</w:delText>
        </w:r>
        <w:r w:rsidDel="00860962">
          <w:rPr>
            <w:sz w:val="22"/>
            <w:szCs w:val="22"/>
          </w:rPr>
          <w:delText> </w:delText>
        </w:r>
        <w:r w:rsidDel="00860962">
          <w:rPr>
            <w:lang w:eastAsia="it-IT"/>
          </w:rPr>
          <w:delText>Field Dependent BLS Measurements and DMM Calculations</w:delText>
        </w:r>
      </w:del>
    </w:p>
    <w:p w:rsidR="00610812" w:rsidDel="00860962" w:rsidRDefault="00610812" w:rsidP="00610812">
      <w:pPr>
        <w:pStyle w:val="AppendixH3"/>
        <w:rPr>
          <w:del w:id="2406" w:author="Tomas Chovanak" w:date="2017-01-11T17:17:00Z"/>
          <w:lang w:eastAsia="it-IT"/>
        </w:rPr>
      </w:pPr>
      <w:del w:id="2407" w:author="Tomas Chovanak" w:date="2017-01-11T17:17:00Z">
        <w:r w:rsidDel="00860962">
          <w:rPr>
            <w:lang w:eastAsia="it-IT"/>
          </w:rPr>
          <w:delText>A.3.3</w:delText>
        </w:r>
        <w:r w:rsidDel="00860962">
          <w:rPr>
            <w:sz w:val="22"/>
            <w:szCs w:val="22"/>
          </w:rPr>
          <w:delText> </w:delText>
        </w:r>
        <w:r w:rsidR="00181BE3" w:rsidDel="00860962">
          <w:rPr>
            <w:lang w:eastAsia="it-IT"/>
          </w:rPr>
          <w:delText>Analysis of the Dynamic C</w:delText>
        </w:r>
        <w:r w:rsidDel="00860962">
          <w:rPr>
            <w:lang w:eastAsia="it-IT"/>
          </w:rPr>
          <w:delText xml:space="preserve">oupling as a </w:delText>
        </w:r>
        <w:r w:rsidR="00181BE3" w:rsidDel="00860962">
          <w:rPr>
            <w:lang w:eastAsia="it-IT"/>
          </w:rPr>
          <w:delText>F</w:delText>
        </w:r>
        <w:r w:rsidDel="00860962">
          <w:rPr>
            <w:lang w:eastAsia="it-IT"/>
          </w:rPr>
          <w:delText xml:space="preserve">unction of the </w:delText>
        </w:r>
        <w:r w:rsidR="00181BE3" w:rsidDel="00860962">
          <w:rPr>
            <w:lang w:eastAsia="it-IT"/>
          </w:rPr>
          <w:delText>G</w:delText>
        </w:r>
        <w:r w:rsidDel="00860962">
          <w:rPr>
            <w:lang w:eastAsia="it-IT"/>
          </w:rPr>
          <w:delText xml:space="preserve">ap </w:delText>
        </w:r>
        <w:r w:rsidR="00181BE3" w:rsidDel="00860962">
          <w:rPr>
            <w:lang w:eastAsia="it-IT"/>
          </w:rPr>
          <w:delText>S</w:delText>
        </w:r>
        <w:r w:rsidDel="00860962">
          <w:rPr>
            <w:lang w:eastAsia="it-IT"/>
          </w:rPr>
          <w:delText>ize</w:delText>
        </w:r>
      </w:del>
    </w:p>
    <w:p w:rsidR="00E5409C" w:rsidDel="00860962" w:rsidRDefault="00610812" w:rsidP="00E5409C">
      <w:pPr>
        <w:pStyle w:val="AppendixH2"/>
        <w:rPr>
          <w:del w:id="2408" w:author="Tomas Chovanak" w:date="2017-01-11T17:17:00Z"/>
          <w:lang w:eastAsia="it-IT"/>
        </w:rPr>
      </w:pPr>
      <w:del w:id="2409" w:author="Tomas Chovanak" w:date="2017-01-11T17:17:00Z">
        <w:r w:rsidDel="00860962">
          <w:rPr>
            <w:lang w:eastAsia="it-IT"/>
          </w:rPr>
          <w:delText>A.4</w:delText>
        </w:r>
        <w:r w:rsidR="00F85CF0" w:rsidDel="00860962">
          <w:rPr>
            <w:szCs w:val="22"/>
          </w:rPr>
          <w:delText> </w:delText>
        </w:r>
        <w:r w:rsidR="00E5409C" w:rsidDel="00860962">
          <w:rPr>
            <w:lang w:eastAsia="it-IT"/>
          </w:rPr>
          <w:delText>Conclusions</w:delText>
        </w:r>
      </w:del>
    </w:p>
    <w:p w:rsidR="00E5409C" w:rsidDel="00860962" w:rsidRDefault="00610812" w:rsidP="00E5409C">
      <w:pPr>
        <w:pStyle w:val="AppendixH2"/>
        <w:rPr>
          <w:del w:id="2410" w:author="Tomas Chovanak" w:date="2017-01-11T17:17:00Z"/>
          <w:lang w:eastAsia="it-IT"/>
        </w:rPr>
      </w:pPr>
      <w:del w:id="2411" w:author="Tomas Chovanak" w:date="2017-01-11T17:17:00Z">
        <w:r w:rsidDel="00860962">
          <w:rPr>
            <w:lang w:eastAsia="it-IT"/>
          </w:rPr>
          <w:delText>A.</w:delText>
        </w:r>
        <w:r w:rsidR="009C2E99" w:rsidDel="00860962">
          <w:rPr>
            <w:lang w:eastAsia="it-IT"/>
          </w:rPr>
          <w:delText>5</w:delText>
        </w:r>
        <w:r w:rsidR="00F85CF0" w:rsidDel="00860962">
          <w:rPr>
            <w:szCs w:val="22"/>
          </w:rPr>
          <w:delText> </w:delText>
        </w:r>
        <w:r w:rsidR="00E5409C" w:rsidRPr="00E5409C" w:rsidDel="00860962">
          <w:rPr>
            <w:lang w:eastAsia="it-IT"/>
          </w:rPr>
          <w:delText>References</w:delText>
        </w:r>
      </w:del>
    </w:p>
    <w:p w:rsidR="00870FFE" w:rsidRPr="001137CF" w:rsidDel="00860962" w:rsidRDefault="00870FFE" w:rsidP="00870FFE">
      <w:pPr>
        <w:pStyle w:val="AckHead"/>
        <w:rPr>
          <w:del w:id="2412" w:author="Tomas Chovanak" w:date="2017-01-11T17:17:00Z"/>
        </w:rPr>
      </w:pPr>
      <w:del w:id="2413" w:author="Tomas Chovanak" w:date="2017-01-11T17:17:00Z">
        <w:r w:rsidRPr="001137CF" w:rsidDel="00860962">
          <w:delText>ACKNOWLEDGMENTS</w:delText>
        </w:r>
      </w:del>
    </w:p>
    <w:p w:rsidR="00870FFE" w:rsidDel="00860962" w:rsidRDefault="00870FFE" w:rsidP="00870FFE">
      <w:pPr>
        <w:pStyle w:val="AckPara"/>
        <w:rPr>
          <w:del w:id="2414" w:author="Tomas Chovanak" w:date="2017-01-11T17:17:00Z"/>
        </w:rPr>
      </w:pPr>
      <w:del w:id="2415" w:author="Tomas Chovanak" w:date="2017-01-11T17:17:00Z">
        <w:r w:rsidRPr="007F321D" w:rsidDel="00860962">
          <w:delText>This work was partially supported by the MIUR-PRIN 2010</w:delText>
        </w:r>
        <w:r w:rsidDel="00860962">
          <w:delText>–</w:delText>
        </w:r>
        <w:r w:rsidRPr="007F321D" w:rsidDel="00860962">
          <w:delText>11 Project 2010ECA8P3 “DyNanoMag” and by the National Research Foundation, Prime Minister's office, Singapore under its Competitive Research Programme (CRP Award No. NRF-CRP 10-2012-03).</w:delText>
        </w:r>
      </w:del>
    </w:p>
    <w:p w:rsidR="00040AE8" w:rsidRDefault="004B4F18">
      <w:pPr>
        <w:pStyle w:val="ReferenceHead"/>
        <w:rPr>
          <w:ins w:id="2416" w:author="Tomas Chovanak" w:date="2017-01-04T11:28:00Z"/>
        </w:rPr>
      </w:pPr>
      <w:del w:id="2417" w:author="Tomas Chovanak" w:date="2017-01-04T11:32:00Z">
        <w:r w:rsidRPr="001137CF" w:rsidDel="007D4317">
          <w:delText>REFERENCES</w:delText>
        </w:r>
      </w:del>
      <w:ins w:id="2418" w:author="Tomas Chovanak" w:date="2017-01-04T11:47:00Z">
        <w:r w:rsidR="00227916" w:rsidRPr="001137CF">
          <w:t>REFERENCES</w:t>
        </w:r>
      </w:ins>
    </w:p>
    <w:p w:rsidR="00D3733E" w:rsidRPr="001137CF" w:rsidDel="0005185A" w:rsidRDefault="0005185A">
      <w:pPr>
        <w:rPr>
          <w:del w:id="2419" w:author="Tomas Chovanak" w:date="2017-01-04T11:45:00Z"/>
        </w:rPr>
        <w:pPrChange w:id="2420" w:author="Tomas Chovanak" w:date="2017-01-04T11:28:00Z">
          <w:pPr>
            <w:pStyle w:val="ReferenceHead"/>
          </w:pPr>
        </w:pPrChange>
      </w:pPr>
      <w:ins w:id="2421" w:author="Tomas Chovanak" w:date="2017-01-04T11:45:00Z">
        <w:r w:rsidRPr="001137CF" w:rsidDel="0005185A">
          <w:t xml:space="preserve"> </w:t>
        </w:r>
      </w:ins>
    </w:p>
    <w:tbl>
      <w:tblPr>
        <w:tblStyle w:val="PlainTable2"/>
        <w:tblW w:w="0" w:type="auto"/>
        <w:tblBorders>
          <w:top w:val="none" w:sz="0" w:space="0" w:color="auto"/>
          <w:bottom w:val="none" w:sz="0" w:space="0" w:color="auto"/>
        </w:tblBorders>
        <w:tblLook w:val="0000" w:firstRow="0" w:lastRow="0" w:firstColumn="0" w:lastColumn="0" w:noHBand="0" w:noVBand="0"/>
        <w:tblPrChange w:id="2422" w:author="Tomas Chovanak" w:date="2017-01-04T11:46:00Z">
          <w:tblPr>
            <w:tblStyle w:val="PlainTable2"/>
            <w:tblW w:w="0" w:type="auto"/>
            <w:tblLook w:val="0000" w:firstRow="0" w:lastRow="0" w:firstColumn="0" w:lastColumn="0" w:noHBand="0" w:noVBand="0"/>
          </w:tblPr>
        </w:tblPrChange>
      </w:tblPr>
      <w:tblGrid>
        <w:gridCol w:w="4800"/>
        <w:tblGridChange w:id="2423">
          <w:tblGrid>
            <w:gridCol w:w="2723"/>
          </w:tblGrid>
        </w:tblGridChange>
      </w:tblGrid>
      <w:tr w:rsidR="00F00330" w:rsidRPr="00D3733E" w:rsidDel="00F00330" w:rsidTr="0005185A">
        <w:trPr>
          <w:cnfStyle w:val="000000100000" w:firstRow="0" w:lastRow="0" w:firstColumn="0" w:lastColumn="0" w:oddVBand="0" w:evenVBand="0" w:oddHBand="1" w:evenHBand="0" w:firstRowFirstColumn="0" w:firstRowLastColumn="0" w:lastRowFirstColumn="0" w:lastRowLastColumn="0"/>
          <w:del w:id="2424"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PrChange w:id="2425" w:author="Tomas Chovanak" w:date="2017-01-04T11:46:00Z">
              <w:tcPr>
                <w:tcW w:w="0" w:type="auto"/>
              </w:tcPr>
            </w:tcPrChange>
          </w:tcPr>
          <w:p w:rsidR="00F00330" w:rsidRPr="00D3733E" w:rsidDel="00F00330" w:rsidRDefault="00F00330">
            <w:pPr>
              <w:cnfStyle w:val="000010100000" w:firstRow="0" w:lastRow="0" w:firstColumn="0" w:lastColumn="0" w:oddVBand="1" w:evenVBand="0" w:oddHBand="1" w:evenHBand="0" w:firstRowFirstColumn="0" w:firstRowLastColumn="0" w:lastRowFirstColumn="0" w:lastRowLastColumn="0"/>
              <w:rPr>
                <w:del w:id="2426" w:author="Tomas Chovanak" w:date="2017-01-04T11:42:00Z"/>
                <w:rFonts w:cs="Times New Roman"/>
                <w:rPrChange w:id="2427" w:author="Tomas Chovanak" w:date="2017-01-04T11:28:00Z">
                  <w:rPr>
                    <w:del w:id="2428" w:author="Tomas Chovanak" w:date="2017-01-04T11:42:00Z"/>
                    <w:rFonts w:cs="Times New Roman"/>
                  </w:rPr>
                </w:rPrChange>
              </w:rPr>
              <w:pPrChange w:id="2429"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bookmarkStart w:id="2430" w:name="RefPart"/>
            <w:bookmarkStart w:id="2431" w:name="bib1"/>
            <w:bookmarkStart w:id="2432" w:name="BIBL"/>
            <w:bookmarkEnd w:id="2431"/>
            <w:bookmarkEnd w:id="2432"/>
            <w:del w:id="2433" w:author="Tomas Chovanak" w:date="2017-01-04T11:28:00Z">
              <w:r w:rsidRPr="00D3733E" w:rsidDel="007B7BDD">
                <w:rPr>
                  <w:rFonts w:cs="Times New Roman"/>
                  <w:rPrChange w:id="2434" w:author="Tomas Chovanak" w:date="2017-01-04T11:28:00Z">
                    <w:rPr>
                      <w:rFonts w:cs="Times New Roman"/>
                    </w:rPr>
                  </w:rPrChange>
                </w:rPr>
                <w:delText>[1]</w:delText>
              </w:r>
            </w:del>
          </w:p>
        </w:tc>
      </w:tr>
      <w:tr w:rsidR="00F00330" w:rsidRPr="00D3733E" w:rsidDel="00F00330" w:rsidTr="0005185A">
        <w:trPr>
          <w:del w:id="2435"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PrChange w:id="2436" w:author="Tomas Chovanak" w:date="2017-01-04T11:46:00Z">
              <w:tcPr>
                <w:tcW w:w="0" w:type="auto"/>
              </w:tcPr>
            </w:tcPrChange>
          </w:tcPr>
          <w:p w:rsidR="00F00330" w:rsidRPr="00D3733E" w:rsidDel="00F00330" w:rsidRDefault="00F00330">
            <w:pPr>
              <w:rPr>
                <w:del w:id="2437" w:author="Tomas Chovanak" w:date="2017-01-04T11:42:00Z"/>
                <w:rFonts w:cs="Times New Roman"/>
                <w:rPrChange w:id="2438" w:author="Tomas Chovanak" w:date="2017-01-04T11:28:00Z">
                  <w:rPr>
                    <w:del w:id="2439" w:author="Tomas Chovanak" w:date="2017-01-04T11:42:00Z"/>
                    <w:rFonts w:cs="Times New Roman"/>
                  </w:rPr>
                </w:rPrChange>
              </w:rPr>
              <w:pPrChange w:id="2440" w:author="Tomas Chovanak" w:date="2017-01-04T11:28:00Z">
                <w:pPr>
                  <w:pStyle w:val="Bibentry"/>
                </w:pPr>
              </w:pPrChange>
            </w:pPr>
            <w:del w:id="2441" w:author="Tomas Chovanak" w:date="2017-01-04T11:28:00Z">
              <w:r w:rsidRPr="00D3733E" w:rsidDel="007B7BDD">
                <w:rPr>
                  <w:rFonts w:cs="Times New Roman"/>
                  <w:rPrChange w:id="2442" w:author="Tomas Chovanak" w:date="2017-01-04T11:28:00Z">
                    <w:rPr>
                      <w:rFonts w:cs="Times New Roman"/>
                    </w:rPr>
                  </w:rPrChange>
                </w:rPr>
                <w:delText>[2]</w:delText>
              </w:r>
            </w:del>
          </w:p>
        </w:tc>
      </w:tr>
    </w:tbl>
    <w:tbl>
      <w:tblPr>
        <w:tblStyle w:val="PlainTable3"/>
        <w:tblW w:w="0" w:type="auto"/>
        <w:tblInd w:w="108" w:type="dxa"/>
        <w:tblLook w:val="0000" w:firstRow="0" w:lastRow="0" w:firstColumn="0" w:lastColumn="0" w:noHBand="0" w:noVBand="0"/>
      </w:tblPr>
      <w:tblGrid>
        <w:gridCol w:w="450"/>
        <w:gridCol w:w="4242"/>
      </w:tblGrid>
      <w:tr w:rsidR="004D4025" w:rsidRPr="00DA041E" w:rsidTr="004D4025">
        <w:trPr>
          <w:cnfStyle w:val="000000100000" w:firstRow="0" w:lastRow="0" w:firstColumn="0" w:lastColumn="0" w:oddVBand="0" w:evenVBand="0" w:oddHBand="1" w:evenHBand="0" w:firstRowFirstColumn="0" w:firstRowLastColumn="0" w:lastRowFirstColumn="0" w:lastRowLastColumn="0"/>
          <w:ins w:id="2443"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444" w:author="Tomas Chovanak" w:date="2017-01-04T11:49:00Z"/>
                <w:rFonts w:cs="Times New Roman"/>
              </w:rPr>
            </w:pPr>
            <w:ins w:id="2445" w:author="Tomas Chovanak" w:date="2017-01-04T11:49:00Z">
              <w:r w:rsidRPr="00DA041E">
                <w:rPr>
                  <w:rFonts w:cs="Times New Roman"/>
                </w:rPr>
                <w:t>[1]</w:t>
              </w:r>
            </w:ins>
          </w:p>
        </w:tc>
        <w:tc>
          <w:tcPr>
            <w:tcW w:w="0" w:type="auto"/>
          </w:tcPr>
          <w:p w:rsidR="004D4025" w:rsidRPr="00DA041E" w:rsidRDefault="00BB3874">
            <w:pPr>
              <w:pStyle w:val="Bibentry"/>
              <w:jc w:val="both"/>
              <w:cnfStyle w:val="000000100000" w:firstRow="0" w:lastRow="0" w:firstColumn="0" w:lastColumn="0" w:oddVBand="0" w:evenVBand="0" w:oddHBand="1" w:evenHBand="0" w:firstRowFirstColumn="0" w:firstRowLastColumn="0" w:lastRowFirstColumn="0" w:lastRowLastColumn="0"/>
              <w:rPr>
                <w:ins w:id="2446" w:author="Tomas Chovanak" w:date="2017-01-04T11:49:00Z"/>
              </w:rPr>
            </w:pPr>
            <w:ins w:id="2447" w:author="Tomas Chovanak" w:date="2017-01-04T17:20:00Z">
              <w:r w:rsidRPr="00BB3874">
                <w:rPr>
                  <w:rStyle w:val="Surname"/>
                  <w:rPrChange w:id="2448" w:author="Tomas Chovanak" w:date="2017-01-04T17:21:00Z">
                    <w:rPr>
                      <w:noProof/>
                    </w:rPr>
                  </w:rPrChange>
                </w:rPr>
                <w:t>Jalali</w:t>
              </w:r>
              <w:r>
                <w:rPr>
                  <w:noProof/>
                </w:rPr>
                <w:t xml:space="preserve">, </w:t>
              </w:r>
              <w:r w:rsidRPr="00BB3874">
                <w:rPr>
                  <w:rStyle w:val="FirstName"/>
                  <w:rPrChange w:id="2449" w:author="Tomas Chovanak" w:date="2017-01-04T17:21:00Z">
                    <w:rPr>
                      <w:noProof/>
                    </w:rPr>
                  </w:rPrChange>
                </w:rPr>
                <w:t>M</w:t>
              </w:r>
              <w:r>
                <w:rPr>
                  <w:noProof/>
                </w:rPr>
                <w:t xml:space="preserve">., </w:t>
              </w:r>
              <w:r w:rsidRPr="00BB3874">
                <w:rPr>
                  <w:rStyle w:val="Surname"/>
                  <w:rPrChange w:id="2450" w:author="Tomas Chovanak" w:date="2017-01-04T17:21:00Z">
                    <w:rPr>
                      <w:noProof/>
                    </w:rPr>
                  </w:rPrChange>
                </w:rPr>
                <w:t>Mustapha</w:t>
              </w:r>
              <w:r>
                <w:rPr>
                  <w:noProof/>
                </w:rPr>
                <w:t xml:space="preserve">, </w:t>
              </w:r>
              <w:r w:rsidRPr="00BB3874">
                <w:rPr>
                  <w:rStyle w:val="FirstName"/>
                  <w:rPrChange w:id="2451" w:author="Tomas Chovanak" w:date="2017-01-04T17:21:00Z">
                    <w:rPr>
                      <w:noProof/>
                    </w:rPr>
                  </w:rPrChange>
                </w:rPr>
                <w:t>N</w:t>
              </w:r>
              <w:r>
                <w:rPr>
                  <w:noProof/>
                </w:rPr>
                <w:t xml:space="preserve">., </w:t>
              </w:r>
              <w:r w:rsidRPr="00BB3874">
                <w:rPr>
                  <w:rStyle w:val="Surname"/>
                  <w:rPrChange w:id="2452" w:author="Tomas Chovanak" w:date="2017-01-04T17:21:00Z">
                    <w:rPr>
                      <w:noProof/>
                    </w:rPr>
                  </w:rPrChange>
                </w:rPr>
                <w:t>Nasir</w:t>
              </w:r>
              <w:r>
                <w:rPr>
                  <w:noProof/>
                </w:rPr>
                <w:t xml:space="preserve"> </w:t>
              </w:r>
              <w:r w:rsidRPr="00BB3874">
                <w:rPr>
                  <w:rStyle w:val="Surname"/>
                  <w:rPrChange w:id="2453" w:author="Tomas Chovanak" w:date="2017-01-04T17:21:00Z">
                    <w:rPr>
                      <w:noProof/>
                    </w:rPr>
                  </w:rPrChange>
                </w:rPr>
                <w:t>Sulaiman</w:t>
              </w:r>
              <w:r>
                <w:rPr>
                  <w:noProof/>
                </w:rPr>
                <w:t xml:space="preserve">, </w:t>
              </w:r>
              <w:r w:rsidRPr="00BB3874">
                <w:rPr>
                  <w:rStyle w:val="FirstName"/>
                  <w:rPrChange w:id="2454" w:author="Tomas Chovanak" w:date="2017-01-04T17:21:00Z">
                    <w:rPr>
                      <w:noProof/>
                    </w:rPr>
                  </w:rPrChange>
                </w:rPr>
                <w:t>M</w:t>
              </w:r>
              <w:r>
                <w:rPr>
                  <w:noProof/>
                </w:rPr>
                <w:t xml:space="preserve">. and </w:t>
              </w:r>
              <w:r w:rsidRPr="00BB3874">
                <w:rPr>
                  <w:rStyle w:val="Surname"/>
                  <w:rPrChange w:id="2455" w:author="Tomas Chovanak" w:date="2017-01-04T17:21:00Z">
                    <w:rPr>
                      <w:noProof/>
                    </w:rPr>
                  </w:rPrChange>
                </w:rPr>
                <w:t>Mamat</w:t>
              </w:r>
              <w:r>
                <w:rPr>
                  <w:noProof/>
                </w:rPr>
                <w:t xml:space="preserve">, </w:t>
              </w:r>
              <w:r w:rsidRPr="00BB3874">
                <w:rPr>
                  <w:rStyle w:val="FirstName"/>
                  <w:rPrChange w:id="2456" w:author="Tomas Chovanak" w:date="2017-01-04T17:21:00Z">
                    <w:rPr>
                      <w:noProof/>
                    </w:rPr>
                  </w:rPrChange>
                </w:rPr>
                <w:t>A</w:t>
              </w:r>
              <w:r>
                <w:rPr>
                  <w:noProof/>
                </w:rPr>
                <w:t>.</w:t>
              </w:r>
            </w:ins>
            <w:ins w:id="2457" w:author="Tomas Chovanak" w:date="2017-01-04T17:21:00Z">
              <w:r w:rsidRPr="00BB3874">
                <w:rPr>
                  <w:rStyle w:val="Year"/>
                </w:rPr>
                <w:t>2010</w:t>
              </w:r>
            </w:ins>
            <w:ins w:id="2458" w:author="Tomas Chovanak" w:date="2017-01-04T11:49:00Z">
              <w:r w:rsidR="004D4025" w:rsidRPr="00DA041E">
                <w:rPr>
                  <w:lang w:eastAsia="it-IT"/>
                </w:rPr>
                <w:t xml:space="preserve">. </w:t>
              </w:r>
            </w:ins>
            <w:ins w:id="2459" w:author="Tomas Chovanak" w:date="2017-01-04T17:21:00Z">
              <w:r w:rsidRPr="00BB3874">
                <w:rPr>
                  <w:rStyle w:val="ArticleTitle"/>
                  <w:rPrChange w:id="2460" w:author="Tomas Chovanak" w:date="2017-01-04T17:22:00Z">
                    <w:rPr>
                      <w:noProof/>
                    </w:rPr>
                  </w:rPrChange>
                </w:rPr>
                <w:t>WebPUM: A Web-based recommendation system to predict user future movements</w:t>
              </w:r>
              <w:r w:rsidRPr="00DA041E">
                <w:rPr>
                  <w:i/>
                </w:rPr>
                <w:t xml:space="preserve"> </w:t>
              </w:r>
            </w:ins>
            <w:ins w:id="2461" w:author="Tomas Chovanak" w:date="2017-01-04T17:22:00Z">
              <w:r w:rsidR="00266EDB" w:rsidRPr="00D45AE2">
                <w:rPr>
                  <w:rStyle w:val="JournalTitle"/>
                  <w:rPrChange w:id="2462" w:author="Tomas Chovanak" w:date="2017-01-04T17:23:00Z">
                    <w:rPr>
                      <w:i/>
                      <w:iCs/>
                      <w:noProof/>
                    </w:rPr>
                  </w:rPrChange>
                </w:rPr>
                <w:t>Expert Systems With Applications</w:t>
              </w:r>
              <w:r w:rsidR="00266EDB">
                <w:rPr>
                  <w:i/>
                  <w:iCs/>
                  <w:noProof/>
                </w:rPr>
                <w:t xml:space="preserve">, </w:t>
              </w:r>
              <w:r w:rsidR="00266EDB" w:rsidRPr="00D45AE2">
                <w:rPr>
                  <w:rStyle w:val="Volume0"/>
                  <w:rPrChange w:id="2463" w:author="Tomas Chovanak" w:date="2017-01-04T17:24:00Z">
                    <w:rPr>
                      <w:i/>
                      <w:iCs/>
                      <w:noProof/>
                    </w:rPr>
                  </w:rPrChange>
                </w:rPr>
                <w:t>37</w:t>
              </w:r>
            </w:ins>
            <w:ins w:id="2464" w:author="Tomas Chovanak" w:date="2017-01-04T11:49:00Z">
              <w:r w:rsidR="004D4025" w:rsidRPr="00DA041E">
                <w:t xml:space="preserve">, </w:t>
              </w:r>
              <w:r w:rsidR="00266EDB" w:rsidRPr="00D45AE2">
                <w:rPr>
                  <w:rStyle w:val="Pages"/>
                  <w:rPrChange w:id="2465" w:author="Tomas Chovanak" w:date="2017-01-04T17:24:00Z">
                    <w:rPr/>
                  </w:rPrChange>
                </w:rPr>
                <w:t>6201–</w:t>
              </w:r>
            </w:ins>
            <w:ins w:id="2466" w:author="Tomas Chovanak" w:date="2017-01-04T17:23:00Z">
              <w:r w:rsidR="00266EDB" w:rsidRPr="00D45AE2">
                <w:rPr>
                  <w:rStyle w:val="Pages"/>
                  <w:rPrChange w:id="2467" w:author="Tomas Chovanak" w:date="2017-01-04T17:24:00Z">
                    <w:rPr/>
                  </w:rPrChange>
                </w:rPr>
                <w:t>6212</w:t>
              </w:r>
            </w:ins>
            <w:ins w:id="2468" w:author="Tomas Chovanak" w:date="2017-01-04T11:49:00Z">
              <w:r w:rsidR="004D4025" w:rsidRPr="00DA041E">
                <w:t xml:space="preserve">. </w:t>
              </w:r>
              <w:r w:rsidR="004D4025" w:rsidRPr="00D45AE2">
                <w:rPr>
                  <w:rStyle w:val="DOI"/>
                  <w:rPrChange w:id="2469" w:author="Tomas Chovanak" w:date="2017-01-04T17:24:00Z">
                    <w:rPr/>
                  </w:rPrChange>
                </w:rPr>
                <w:t xml:space="preserve">DOI: </w:t>
              </w:r>
            </w:ins>
            <w:ins w:id="2470" w:author="Tomas Chovanak" w:date="2017-01-04T17:23:00Z">
              <w:r w:rsidR="00266EDB" w:rsidRPr="00D45AE2">
                <w:rPr>
                  <w:rStyle w:val="DOI"/>
                  <w:rPrChange w:id="2471" w:author="Tomas Chovanak" w:date="2017-01-04T17:24:00Z">
                    <w:rPr>
                      <w:noProof/>
                    </w:rPr>
                  </w:rPrChange>
                </w:rPr>
                <w:t>http://dx.doi.org/10.1016/j.eswa.2010.02.105</w:t>
              </w:r>
            </w:ins>
          </w:p>
        </w:tc>
      </w:tr>
      <w:tr w:rsidR="004D4025" w:rsidRPr="00DA041E" w:rsidTr="004D4025">
        <w:trPr>
          <w:ins w:id="2472"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473" w:author="Tomas Chovanak" w:date="2017-01-04T11:49:00Z"/>
                <w:rFonts w:cs="Times New Roman"/>
              </w:rPr>
            </w:pPr>
            <w:ins w:id="2474" w:author="Tomas Chovanak" w:date="2017-01-04T11:49:00Z">
              <w:r w:rsidRPr="00DA041E">
                <w:rPr>
                  <w:rFonts w:cs="Times New Roman"/>
                </w:rPr>
                <w:t>[2]</w:t>
              </w:r>
            </w:ins>
          </w:p>
        </w:tc>
        <w:tc>
          <w:tcPr>
            <w:tcW w:w="0" w:type="auto"/>
          </w:tcPr>
          <w:p w:rsidR="004D4025" w:rsidRPr="00DA041E" w:rsidRDefault="00A80F20">
            <w:pPr>
              <w:pStyle w:val="Bibentry"/>
              <w:jc w:val="both"/>
              <w:cnfStyle w:val="000000000000" w:firstRow="0" w:lastRow="0" w:firstColumn="0" w:lastColumn="0" w:oddVBand="0" w:evenVBand="0" w:oddHBand="0" w:evenHBand="0" w:firstRowFirstColumn="0" w:firstRowLastColumn="0" w:lastRowFirstColumn="0" w:lastRowLastColumn="0"/>
              <w:rPr>
                <w:ins w:id="2475" w:author="Tomas Chovanak" w:date="2017-01-04T11:49:00Z"/>
              </w:rPr>
            </w:pPr>
            <w:ins w:id="2476" w:author="Tomas Chovanak" w:date="2017-01-05T07:25:00Z">
              <w:r w:rsidRPr="00EC462E">
                <w:rPr>
                  <w:rStyle w:val="Surname"/>
                  <w:rPrChange w:id="2477" w:author="Tomas Chovanak" w:date="2017-01-05T07:28:00Z">
                    <w:rPr>
                      <w:noProof/>
                    </w:rPr>
                  </w:rPrChange>
                </w:rPr>
                <w:t>Liraki</w:t>
              </w:r>
              <w:r>
                <w:rPr>
                  <w:noProof/>
                </w:rPr>
                <w:t xml:space="preserve"> </w:t>
              </w:r>
              <w:r w:rsidRPr="00EC462E">
                <w:rPr>
                  <w:rStyle w:val="FirstName"/>
                  <w:rPrChange w:id="2478" w:author="Tomas Chovanak" w:date="2017-01-05T07:28:00Z">
                    <w:rPr>
                      <w:noProof/>
                    </w:rPr>
                  </w:rPrChange>
                </w:rPr>
                <w:t>Z</w:t>
              </w:r>
              <w:r>
                <w:rPr>
                  <w:noProof/>
                </w:rPr>
                <w:t xml:space="preserve">. and </w:t>
              </w:r>
              <w:r w:rsidRPr="00EC462E">
                <w:rPr>
                  <w:rStyle w:val="Surname"/>
                  <w:rPrChange w:id="2479" w:author="Tomas Chovanak" w:date="2017-01-05T07:28:00Z">
                    <w:rPr>
                      <w:noProof/>
                    </w:rPr>
                  </w:rPrChange>
                </w:rPr>
                <w:t>Harounabadi</w:t>
              </w:r>
              <w:r>
                <w:rPr>
                  <w:noProof/>
                </w:rPr>
                <w:t xml:space="preserve"> </w:t>
              </w:r>
              <w:r w:rsidRPr="00EC462E">
                <w:rPr>
                  <w:rStyle w:val="FirstName"/>
                  <w:rPrChange w:id="2480" w:author="Tomas Chovanak" w:date="2017-01-05T07:28:00Z">
                    <w:rPr>
                      <w:noProof/>
                    </w:rPr>
                  </w:rPrChange>
                </w:rPr>
                <w:t>A</w:t>
              </w:r>
            </w:ins>
            <w:ins w:id="2481" w:author="Tomas Chovanak" w:date="2017-01-04T11:49:00Z">
              <w:r w:rsidR="004D4025" w:rsidRPr="00DA041E">
                <w:rPr>
                  <w:lang w:eastAsia="it-IT"/>
                </w:rPr>
                <w:t xml:space="preserve">. </w:t>
              </w:r>
              <w:r w:rsidRPr="00EC462E">
                <w:rPr>
                  <w:rStyle w:val="Year"/>
                </w:rPr>
                <w:t>2015</w:t>
              </w:r>
              <w:r w:rsidR="004D4025" w:rsidRPr="00DA041E">
                <w:rPr>
                  <w:lang w:eastAsia="it-IT"/>
                </w:rPr>
                <w:t xml:space="preserve">. </w:t>
              </w:r>
            </w:ins>
            <w:ins w:id="2482" w:author="Tomas Chovanak" w:date="2017-01-05T07:26:00Z">
              <w:r w:rsidRPr="00EC462E">
                <w:rPr>
                  <w:rStyle w:val="ArticleTitle"/>
                  <w:rPrChange w:id="2483" w:author="Tomas Chovanak" w:date="2017-01-05T07:28:00Z">
                    <w:rPr>
                      <w:noProof/>
                    </w:rPr>
                  </w:rPrChange>
                </w:rPr>
                <w:t>Predicting the Users’ Navigation Patterns in Web, using Weighted Association Rules and Users’ Navigation Information</w:t>
              </w:r>
            </w:ins>
            <w:ins w:id="2484" w:author="Tomas Chovanak" w:date="2017-01-04T11:49:00Z">
              <w:r w:rsidR="004D4025" w:rsidRPr="00EC462E">
                <w:rPr>
                  <w:rStyle w:val="ArticleTitle"/>
                  <w:rPrChange w:id="2485" w:author="Tomas Chovanak" w:date="2017-01-05T07:28:00Z">
                    <w:rPr>
                      <w:lang w:eastAsia="it-IT"/>
                    </w:rPr>
                  </w:rPrChange>
                </w:rPr>
                <w:t>.</w:t>
              </w:r>
              <w:r w:rsidR="004D4025" w:rsidRPr="00DA041E">
                <w:rPr>
                  <w:i/>
                </w:rPr>
                <w:t xml:space="preserve"> </w:t>
              </w:r>
            </w:ins>
            <w:ins w:id="2486" w:author="Tomas Chovanak" w:date="2017-01-05T07:26:00Z">
              <w:r w:rsidR="00E12F35" w:rsidRPr="00EC462E">
                <w:rPr>
                  <w:rStyle w:val="JournalTitle"/>
                  <w:rPrChange w:id="2487" w:author="Tomas Chovanak" w:date="2017-01-05T07:29:00Z">
                    <w:rPr>
                      <w:i/>
                      <w:iCs/>
                      <w:noProof/>
                    </w:rPr>
                  </w:rPrChange>
                </w:rPr>
                <w:t>International Journal of Computer Applications</w:t>
              </w:r>
            </w:ins>
            <w:ins w:id="2488" w:author="Tomas Chovanak" w:date="2017-01-04T11:49:00Z">
              <w:r w:rsidR="004D4025" w:rsidRPr="00DA041E">
                <w:rPr>
                  <w:i/>
                </w:rPr>
                <w:t xml:space="preserve">. </w:t>
              </w:r>
            </w:ins>
            <w:ins w:id="2489" w:author="Tomas Chovanak" w:date="2017-01-05T07:28:00Z">
              <w:r w:rsidR="00EC462E" w:rsidRPr="00EC462E">
                <w:rPr>
                  <w:rStyle w:val="Volume0"/>
                  <w:rPrChange w:id="2490" w:author="Tomas Chovanak" w:date="2017-01-05T07:29:00Z">
                    <w:rPr>
                      <w:i/>
                    </w:rPr>
                  </w:rPrChange>
                </w:rPr>
                <w:t>110</w:t>
              </w:r>
            </w:ins>
            <w:ins w:id="2491" w:author="Tomas Chovanak" w:date="2017-01-04T11:49:00Z">
              <w:r w:rsidR="00991E73">
                <w:t>.</w:t>
              </w:r>
              <w:r w:rsidR="00EC462E">
                <w:t>12</w:t>
              </w:r>
              <w:r w:rsidR="004D4025" w:rsidRPr="00DA041E">
                <w:t xml:space="preserve">, </w:t>
              </w:r>
            </w:ins>
            <w:ins w:id="2492" w:author="Tomas Chovanak" w:date="2017-01-05T07:27:00Z">
              <w:r w:rsidR="0017612A" w:rsidRPr="00EC462E">
                <w:rPr>
                  <w:rStyle w:val="Pages"/>
                  <w:rPrChange w:id="2493" w:author="Tomas Chovanak" w:date="2017-01-05T07:29:00Z">
                    <w:rPr>
                      <w:noProof/>
                    </w:rPr>
                  </w:rPrChange>
                </w:rPr>
                <w:t>16-21</w:t>
              </w:r>
            </w:ins>
            <w:ins w:id="2494"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2495"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496" w:author="Tomas Chovanak" w:date="2017-01-04T11:49:00Z"/>
                <w:rFonts w:cs="Times New Roman"/>
              </w:rPr>
            </w:pPr>
            <w:ins w:id="2497" w:author="Tomas Chovanak" w:date="2017-01-04T11:49:00Z">
              <w:r w:rsidRPr="00DA041E">
                <w:rPr>
                  <w:rFonts w:cs="Times New Roman"/>
                </w:rPr>
                <w:t>[3]</w:t>
              </w:r>
            </w:ins>
          </w:p>
        </w:tc>
        <w:tc>
          <w:tcPr>
            <w:tcW w:w="0" w:type="auto"/>
          </w:tcPr>
          <w:p w:rsidR="004D4025" w:rsidRPr="00DA041E" w:rsidRDefault="000C2C0C">
            <w:pPr>
              <w:pStyle w:val="Bibentry"/>
              <w:jc w:val="both"/>
              <w:cnfStyle w:val="000000100000" w:firstRow="0" w:lastRow="0" w:firstColumn="0" w:lastColumn="0" w:oddVBand="0" w:evenVBand="0" w:oddHBand="1" w:evenHBand="0" w:firstRowFirstColumn="0" w:firstRowLastColumn="0" w:lastRowFirstColumn="0" w:lastRowLastColumn="0"/>
              <w:rPr>
                <w:ins w:id="2498" w:author="Tomas Chovanak" w:date="2017-01-04T11:49:00Z"/>
                <w:lang w:eastAsia="it-IT"/>
              </w:rPr>
            </w:pPr>
            <w:ins w:id="2499" w:author="Tomas Chovanak" w:date="2017-01-05T07:36:00Z">
              <w:r w:rsidRPr="000C2C0C">
                <w:rPr>
                  <w:rStyle w:val="Surname"/>
                </w:rPr>
                <w:t xml:space="preserve">Anandhi, </w:t>
              </w:r>
              <w:r w:rsidRPr="000C2C0C">
                <w:rPr>
                  <w:rStyle w:val="FirstName"/>
                  <w:rPrChange w:id="2500" w:author="Tomas Chovanak" w:date="2017-01-05T07:36:00Z">
                    <w:rPr>
                      <w:rStyle w:val="Surname"/>
                    </w:rPr>
                  </w:rPrChange>
                </w:rPr>
                <w:t>D</w:t>
              </w:r>
              <w:r w:rsidRPr="000C2C0C">
                <w:rPr>
                  <w:rStyle w:val="Surname"/>
                </w:rPr>
                <w:t xml:space="preserve">., and </w:t>
              </w:r>
              <w:r w:rsidRPr="000C2C0C">
                <w:rPr>
                  <w:rStyle w:val="FirstName"/>
                  <w:rPrChange w:id="2501" w:author="Tomas Chovanak" w:date="2017-01-05T07:36:00Z">
                    <w:rPr>
                      <w:rStyle w:val="Surname"/>
                    </w:rPr>
                  </w:rPrChange>
                </w:rPr>
                <w:t>MS</w:t>
              </w:r>
              <w:r w:rsidRPr="000C2C0C">
                <w:rPr>
                  <w:rStyle w:val="Surname"/>
                </w:rPr>
                <w:t xml:space="preserve"> Irfan Ahmed. </w:t>
              </w:r>
              <w:r w:rsidRPr="000C2C0C">
                <w:rPr>
                  <w:rStyle w:val="ArticleTitle"/>
                  <w:rPrChange w:id="2502" w:author="Tomas Chovanak" w:date="2017-01-05T07:36:00Z">
                    <w:rPr>
                      <w:rStyle w:val="Surname"/>
                    </w:rPr>
                  </w:rPrChange>
                </w:rPr>
                <w:t>"An Improved Web Log Mining and Online Navigational Pattern Prediction."</w:t>
              </w:r>
              <w:r w:rsidRPr="000C2C0C">
                <w:rPr>
                  <w:rStyle w:val="Surname"/>
                </w:rPr>
                <w:t xml:space="preserve"> </w:t>
              </w:r>
              <w:r w:rsidRPr="000C2C0C">
                <w:rPr>
                  <w:rStyle w:val="JournalTitle"/>
                  <w:rPrChange w:id="2503" w:author="Tomas Chovanak" w:date="2017-01-05T07:36:00Z">
                    <w:rPr>
                      <w:rStyle w:val="Surname"/>
                    </w:rPr>
                  </w:rPrChange>
                </w:rPr>
                <w:t>Research Journal of Applied Sciences</w:t>
              </w:r>
              <w:r w:rsidRPr="000C2C0C">
                <w:rPr>
                  <w:rStyle w:val="Surname"/>
                </w:rPr>
                <w:t xml:space="preserve">, </w:t>
              </w:r>
              <w:r w:rsidRPr="000C2C0C">
                <w:rPr>
                  <w:rStyle w:val="JournalTitle"/>
                  <w:rPrChange w:id="2504" w:author="Tomas Chovanak" w:date="2017-01-05T07:37:00Z">
                    <w:rPr>
                      <w:rStyle w:val="Surname"/>
                    </w:rPr>
                  </w:rPrChange>
                </w:rPr>
                <w:t>Engineering and Technology</w:t>
              </w:r>
              <w:r w:rsidRPr="000C2C0C">
                <w:rPr>
                  <w:rStyle w:val="Surname"/>
                </w:rPr>
                <w:t xml:space="preserve"> </w:t>
              </w:r>
              <w:r w:rsidRPr="000C2C0C">
                <w:rPr>
                  <w:rStyle w:val="Volume0"/>
                  <w:rPrChange w:id="2505" w:author="Tomas Chovanak" w:date="2017-01-05T07:37:00Z">
                    <w:rPr>
                      <w:rStyle w:val="Surname"/>
                    </w:rPr>
                  </w:rPrChange>
                </w:rPr>
                <w:t>8</w:t>
              </w:r>
              <w:r w:rsidRPr="000C2C0C">
                <w:rPr>
                  <w:rStyle w:val="Surname"/>
                </w:rPr>
                <w:t>.12 (</w:t>
              </w:r>
              <w:r w:rsidRPr="000C2C0C">
                <w:rPr>
                  <w:rStyle w:val="Year"/>
                  <w:rPrChange w:id="2506" w:author="Tomas Chovanak" w:date="2017-01-05T07:37:00Z">
                    <w:rPr>
                      <w:rStyle w:val="Surname"/>
                    </w:rPr>
                  </w:rPrChange>
                </w:rPr>
                <w:t>2014</w:t>
              </w:r>
              <w:r w:rsidRPr="000C2C0C">
                <w:rPr>
                  <w:rStyle w:val="Surname"/>
                </w:rPr>
                <w:t xml:space="preserve">): </w:t>
              </w:r>
              <w:r w:rsidRPr="000C2C0C">
                <w:rPr>
                  <w:rStyle w:val="Pages"/>
                  <w:rPrChange w:id="2507" w:author="Tomas Chovanak" w:date="2017-01-05T07:37:00Z">
                    <w:rPr>
                      <w:rStyle w:val="Surname"/>
                    </w:rPr>
                  </w:rPrChange>
                </w:rPr>
                <w:t>1472-1479</w:t>
              </w:r>
              <w:r w:rsidRPr="000C2C0C">
                <w:rPr>
                  <w:rStyle w:val="Surname"/>
                </w:rPr>
                <w:t>.</w:t>
              </w:r>
            </w:ins>
          </w:p>
        </w:tc>
      </w:tr>
      <w:tr w:rsidR="004D4025" w:rsidRPr="00DA041E" w:rsidTr="004D4025">
        <w:trPr>
          <w:ins w:id="2508"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09" w:author="Tomas Chovanak" w:date="2017-01-04T11:49:00Z"/>
                <w:rFonts w:cs="Times New Roman"/>
              </w:rPr>
            </w:pPr>
            <w:ins w:id="2510" w:author="Tomas Chovanak" w:date="2017-01-04T11:49:00Z">
              <w:r w:rsidRPr="00DA041E">
                <w:rPr>
                  <w:rFonts w:cs="Times New Roman"/>
                </w:rPr>
                <w:t>[4]</w:t>
              </w:r>
            </w:ins>
          </w:p>
        </w:tc>
        <w:tc>
          <w:tcPr>
            <w:tcW w:w="0" w:type="auto"/>
          </w:tcPr>
          <w:p w:rsidR="004D4025" w:rsidRPr="00DA041E" w:rsidRDefault="002E4EDE" w:rsidP="00C15FED">
            <w:pPr>
              <w:pStyle w:val="Bibentry"/>
              <w:jc w:val="both"/>
              <w:cnfStyle w:val="000000000000" w:firstRow="0" w:lastRow="0" w:firstColumn="0" w:lastColumn="0" w:oddVBand="0" w:evenVBand="0" w:oddHBand="0" w:evenHBand="0" w:firstRowFirstColumn="0" w:firstRowLastColumn="0" w:lastRowFirstColumn="0" w:lastRowLastColumn="0"/>
              <w:rPr>
                <w:ins w:id="2511" w:author="Tomas Chovanak" w:date="2017-01-04T11:49:00Z"/>
              </w:rPr>
            </w:pPr>
            <w:ins w:id="2512" w:author="Tomas Chovanak" w:date="2017-01-05T07:51:00Z">
              <w:r w:rsidRPr="002E4EDE">
                <w:rPr>
                  <w:rStyle w:val="FirstName"/>
                  <w:bdr w:val="dotted" w:sz="4" w:space="0" w:color="auto"/>
                  <w:rPrChange w:id="2513" w:author="Tomas Chovanak" w:date="2017-01-05T07:51:00Z">
                    <w:rPr>
                      <w:rStyle w:val="FirstName"/>
                    </w:rPr>
                  </w:rPrChange>
                </w:rPr>
                <w:t>Chi, Yun, et al.</w:t>
              </w:r>
              <w:r w:rsidRPr="002E4EDE">
                <w:rPr>
                  <w:rStyle w:val="FirstName"/>
                </w:rPr>
                <w:t xml:space="preserve"> "</w:t>
              </w:r>
              <w:r w:rsidRPr="002E4EDE">
                <w:rPr>
                  <w:rStyle w:val="ArticleTitle"/>
                  <w:rPrChange w:id="2514" w:author="Tomas Chovanak" w:date="2017-01-05T07:51:00Z">
                    <w:rPr>
                      <w:rStyle w:val="FirstName"/>
                    </w:rPr>
                  </w:rPrChange>
                </w:rPr>
                <w:t>Moment: Maintaining closed frequent itemsets over a stream sliding window.</w:t>
              </w:r>
              <w:r w:rsidRPr="002E4EDE">
                <w:rPr>
                  <w:rStyle w:val="FirstName"/>
                </w:rPr>
                <w:t xml:space="preserve">" </w:t>
              </w:r>
              <w:r w:rsidRPr="002E4EDE">
                <w:rPr>
                  <w:rStyle w:val="JournalTitle"/>
                  <w:rPrChange w:id="2515" w:author="Tomas Chovanak" w:date="2017-01-05T07:51:00Z">
                    <w:rPr>
                      <w:rStyle w:val="FirstName"/>
                    </w:rPr>
                  </w:rPrChange>
                </w:rPr>
                <w:t>Data Mining</w:t>
              </w:r>
              <w:r w:rsidRPr="002E4EDE">
                <w:rPr>
                  <w:rStyle w:val="FirstName"/>
                </w:rPr>
                <w:t xml:space="preserve">, </w:t>
              </w:r>
              <w:r w:rsidRPr="002E4EDE">
                <w:rPr>
                  <w:rStyle w:val="Year"/>
                  <w:rPrChange w:id="2516" w:author="Tomas Chovanak" w:date="2017-01-05T07:51:00Z">
                    <w:rPr>
                      <w:rStyle w:val="FirstName"/>
                    </w:rPr>
                  </w:rPrChange>
                </w:rPr>
                <w:t>2004</w:t>
              </w:r>
              <w:r w:rsidRPr="002E4EDE">
                <w:rPr>
                  <w:rStyle w:val="FirstName"/>
                </w:rPr>
                <w:t xml:space="preserve">. </w:t>
              </w:r>
              <w:r w:rsidRPr="00FE4738">
                <w:rPr>
                  <w:rStyle w:val="Proceeding"/>
                  <w:rPrChange w:id="2517" w:author="Tomas Chovanak" w:date="2017-01-05T07:57:00Z">
                    <w:rPr>
                      <w:rStyle w:val="FirstName"/>
                    </w:rPr>
                  </w:rPrChange>
                </w:rPr>
                <w:t>ICDM'04. Fourth IEEE International Conference on. IEEE</w:t>
              </w:r>
              <w:r w:rsidRPr="002E4EDE">
                <w:rPr>
                  <w:rStyle w:val="FirstName"/>
                </w:rPr>
                <w:t>, 2004</w:t>
              </w:r>
            </w:ins>
            <w:ins w:id="2518"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2519"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20" w:author="Tomas Chovanak" w:date="2017-01-04T11:49:00Z"/>
                <w:rFonts w:cs="Times New Roman"/>
              </w:rPr>
            </w:pPr>
            <w:ins w:id="2521" w:author="Tomas Chovanak" w:date="2017-01-04T11:49:00Z">
              <w:r w:rsidRPr="00DA041E">
                <w:rPr>
                  <w:rFonts w:cs="Times New Roman"/>
                </w:rPr>
                <w:t>[5]</w:t>
              </w:r>
            </w:ins>
          </w:p>
        </w:tc>
        <w:tc>
          <w:tcPr>
            <w:tcW w:w="0" w:type="auto"/>
          </w:tcPr>
          <w:p w:rsidR="004D4025" w:rsidRPr="00DA041E" w:rsidRDefault="00FE4738">
            <w:pPr>
              <w:pStyle w:val="Bibentry"/>
              <w:jc w:val="both"/>
              <w:cnfStyle w:val="000000100000" w:firstRow="0" w:lastRow="0" w:firstColumn="0" w:lastColumn="0" w:oddVBand="0" w:evenVBand="0" w:oddHBand="1" w:evenHBand="0" w:firstRowFirstColumn="0" w:firstRowLastColumn="0" w:lastRowFirstColumn="0" w:lastRowLastColumn="0"/>
              <w:rPr>
                <w:ins w:id="2522" w:author="Tomas Chovanak" w:date="2017-01-04T11:49:00Z"/>
                <w:lang w:eastAsia="it-IT"/>
              </w:rPr>
            </w:pPr>
            <w:ins w:id="2523" w:author="Tomas Chovanak" w:date="2017-01-05T07:56:00Z">
              <w:r w:rsidRPr="00FE4738">
                <w:rPr>
                  <w:rStyle w:val="FirstName"/>
                  <w:bdr w:val="dotted" w:sz="4" w:space="0" w:color="auto"/>
                  <w:rPrChange w:id="2524" w:author="Tomas Chovanak" w:date="2017-01-05T07:57:00Z">
                    <w:rPr>
                      <w:rStyle w:val="FirstName"/>
                    </w:rPr>
                  </w:rPrChange>
                </w:rPr>
                <w:t>Li, Hua-Fu, et al.</w:t>
              </w:r>
              <w:r w:rsidRPr="00FE4738">
                <w:rPr>
                  <w:rStyle w:val="FirstName"/>
                </w:rPr>
                <w:t xml:space="preserve"> </w:t>
              </w:r>
              <w:r w:rsidRPr="00FE4738">
                <w:rPr>
                  <w:rStyle w:val="ArticleTitle"/>
                  <w:rPrChange w:id="2525" w:author="Tomas Chovanak" w:date="2017-01-05T07:57:00Z">
                    <w:rPr>
                      <w:rStyle w:val="FirstName"/>
                    </w:rPr>
                  </w:rPrChange>
                </w:rPr>
                <w:t>"A new algorithm for maintaining closed frequent itemsets in data streams by incremental updates."</w:t>
              </w:r>
              <w:r w:rsidRPr="00FE4738">
                <w:rPr>
                  <w:rStyle w:val="FirstName"/>
                </w:rPr>
                <w:t xml:space="preserve"> </w:t>
              </w:r>
              <w:r w:rsidRPr="00FE4738">
                <w:rPr>
                  <w:rStyle w:val="Proceeding"/>
                  <w:rPrChange w:id="2526" w:author="Tomas Chovanak" w:date="2017-01-05T07:57:00Z">
                    <w:rPr>
                      <w:rStyle w:val="FirstName"/>
                    </w:rPr>
                  </w:rPrChange>
                </w:rPr>
                <w:t xml:space="preserve">Sixth IEEE </w:t>
              </w:r>
              <w:r w:rsidRPr="00FE4738">
                <w:rPr>
                  <w:rStyle w:val="Proceeding"/>
                  <w:rPrChange w:id="2527" w:author="Tomas Chovanak" w:date="2017-01-05T07:57:00Z">
                    <w:rPr>
                      <w:rStyle w:val="FirstName"/>
                    </w:rPr>
                  </w:rPrChange>
                </w:rPr>
                <w:lastRenderedPageBreak/>
                <w:t>International Conference on Data Mining-Workshops (ICDMW'06)</w:t>
              </w:r>
              <w:r w:rsidRPr="00FE4738">
                <w:rPr>
                  <w:rStyle w:val="FirstName"/>
                </w:rPr>
                <w:t xml:space="preserve">. IEEE, </w:t>
              </w:r>
              <w:r w:rsidRPr="00FE4738">
                <w:rPr>
                  <w:rStyle w:val="Year"/>
                  <w:rPrChange w:id="2528" w:author="Tomas Chovanak" w:date="2017-01-05T07:57:00Z">
                    <w:rPr>
                      <w:rStyle w:val="FirstName"/>
                    </w:rPr>
                  </w:rPrChange>
                </w:rPr>
                <w:t>2006</w:t>
              </w:r>
              <w:r w:rsidRPr="00FE4738">
                <w:rPr>
                  <w:rStyle w:val="FirstName"/>
                </w:rPr>
                <w:t>.</w:t>
              </w:r>
            </w:ins>
          </w:p>
        </w:tc>
      </w:tr>
      <w:tr w:rsidR="004D4025" w:rsidRPr="004D75DC" w:rsidTr="004D4025">
        <w:trPr>
          <w:ins w:id="2529"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30" w:author="Tomas Chovanak" w:date="2017-01-04T11:49:00Z"/>
                <w:rFonts w:cs="Times New Roman"/>
              </w:rPr>
            </w:pPr>
            <w:ins w:id="2531" w:author="Tomas Chovanak" w:date="2017-01-04T11:49:00Z">
              <w:r w:rsidRPr="00DA041E">
                <w:rPr>
                  <w:rFonts w:cs="Times New Roman"/>
                </w:rPr>
                <w:lastRenderedPageBreak/>
                <w:t>[6]</w:t>
              </w:r>
            </w:ins>
          </w:p>
        </w:tc>
        <w:tc>
          <w:tcPr>
            <w:tcW w:w="0" w:type="auto"/>
          </w:tcPr>
          <w:p w:rsidR="004D4025" w:rsidRPr="00DA041E" w:rsidRDefault="00CD072D" w:rsidP="00C15FED">
            <w:pPr>
              <w:pStyle w:val="Bibentry"/>
              <w:jc w:val="both"/>
              <w:cnfStyle w:val="000000000000" w:firstRow="0" w:lastRow="0" w:firstColumn="0" w:lastColumn="0" w:oddVBand="0" w:evenVBand="0" w:oddHBand="0" w:evenHBand="0" w:firstRowFirstColumn="0" w:firstRowLastColumn="0" w:lastRowFirstColumn="0" w:lastRowLastColumn="0"/>
              <w:rPr>
                <w:ins w:id="2532" w:author="Tomas Chovanak" w:date="2017-01-04T11:49:00Z"/>
              </w:rPr>
            </w:pPr>
            <w:ins w:id="2533" w:author="Tomas Chovanak" w:date="2017-01-05T08:03:00Z">
              <w:r w:rsidRPr="00CD072D">
                <w:rPr>
                  <w:rStyle w:val="FirstName"/>
                  <w:bdr w:val="dotted" w:sz="4" w:space="0" w:color="auto"/>
                  <w:rPrChange w:id="2534" w:author="Tomas Chovanak" w:date="2017-01-05T08:03:00Z">
                    <w:rPr>
                      <w:rStyle w:val="FirstName"/>
                    </w:rPr>
                  </w:rPrChange>
                </w:rPr>
                <w:t>Yen, Show-Jane, et al.</w:t>
              </w:r>
              <w:r w:rsidRPr="00CD072D">
                <w:rPr>
                  <w:rStyle w:val="FirstName"/>
                </w:rPr>
                <w:t xml:space="preserve"> </w:t>
              </w:r>
              <w:r w:rsidRPr="00CD072D">
                <w:rPr>
                  <w:rStyle w:val="ArticleTitle"/>
                  <w:rPrChange w:id="2535" w:author="Tomas Chovanak" w:date="2017-01-05T08:03:00Z">
                    <w:rPr>
                      <w:rStyle w:val="FirstName"/>
                    </w:rPr>
                  </w:rPrChange>
                </w:rPr>
                <w:t>"A fast algorithm for mining frequent closed itemsets over stream sliding window."</w:t>
              </w:r>
              <w:r w:rsidRPr="00CD072D">
                <w:rPr>
                  <w:rStyle w:val="FirstName"/>
                </w:rPr>
                <w:t xml:space="preserve"> Fuzzy Systems (FUZZ), </w:t>
              </w:r>
              <w:r w:rsidRPr="00CD072D">
                <w:rPr>
                  <w:rStyle w:val="Year"/>
                  <w:rPrChange w:id="2536" w:author="Tomas Chovanak" w:date="2017-01-05T08:03:00Z">
                    <w:rPr>
                      <w:rStyle w:val="FirstName"/>
                    </w:rPr>
                  </w:rPrChange>
                </w:rPr>
                <w:t>2011</w:t>
              </w:r>
              <w:r w:rsidRPr="00CD072D">
                <w:rPr>
                  <w:rStyle w:val="FirstName"/>
                </w:rPr>
                <w:t xml:space="preserve"> </w:t>
              </w:r>
              <w:r w:rsidRPr="00CD072D">
                <w:rPr>
                  <w:rStyle w:val="Proceeding"/>
                  <w:rPrChange w:id="2537" w:author="Tomas Chovanak" w:date="2017-01-05T08:03:00Z">
                    <w:rPr>
                      <w:rStyle w:val="FirstName"/>
                    </w:rPr>
                  </w:rPrChange>
                </w:rPr>
                <w:t>IEEE International Conference on. IEEE</w:t>
              </w:r>
              <w:r w:rsidRPr="00CD072D">
                <w:rPr>
                  <w:rStyle w:val="FirstName"/>
                </w:rPr>
                <w:t xml:space="preserve">, </w:t>
              </w:r>
              <w:r w:rsidRPr="00CD072D">
                <w:rPr>
                  <w:rStyle w:val="Year"/>
                  <w:rPrChange w:id="2538" w:author="Tomas Chovanak" w:date="2017-01-05T08:03:00Z">
                    <w:rPr>
                      <w:rStyle w:val="FirstName"/>
                    </w:rPr>
                  </w:rPrChange>
                </w:rPr>
                <w:t>2011</w:t>
              </w:r>
              <w:r w:rsidRPr="00CD072D">
                <w:rPr>
                  <w:rStyle w:val="FirstName"/>
                </w:rPr>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2539"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40" w:author="Tomas Chovanak" w:date="2017-01-04T11:49:00Z"/>
                <w:rFonts w:cs="Times New Roman"/>
              </w:rPr>
            </w:pPr>
            <w:ins w:id="2541" w:author="Tomas Chovanak" w:date="2017-01-04T11:49:00Z">
              <w:r w:rsidRPr="00DA041E">
                <w:rPr>
                  <w:rFonts w:cs="Times New Roman"/>
                </w:rPr>
                <w:t>[7]</w:t>
              </w:r>
            </w:ins>
          </w:p>
        </w:tc>
        <w:tc>
          <w:tcPr>
            <w:tcW w:w="0" w:type="auto"/>
          </w:tcPr>
          <w:p w:rsidR="004D4025" w:rsidRPr="00DA041E" w:rsidRDefault="005F547D" w:rsidP="00C15FED">
            <w:pPr>
              <w:pStyle w:val="Bibentry"/>
              <w:jc w:val="both"/>
              <w:cnfStyle w:val="000000100000" w:firstRow="0" w:lastRow="0" w:firstColumn="0" w:lastColumn="0" w:oddVBand="0" w:evenVBand="0" w:oddHBand="1" w:evenHBand="0" w:firstRowFirstColumn="0" w:firstRowLastColumn="0" w:lastRowFirstColumn="0" w:lastRowLastColumn="0"/>
              <w:rPr>
                <w:ins w:id="2542" w:author="Tomas Chovanak" w:date="2017-01-04T11:49:00Z"/>
              </w:rPr>
            </w:pPr>
            <w:ins w:id="2543" w:author="Tomas Chovanak" w:date="2017-01-05T08:08:00Z">
              <w:r w:rsidRPr="00B531A7">
                <w:rPr>
                  <w:rStyle w:val="FirstName"/>
                  <w:bdr w:val="dotted" w:sz="4" w:space="0" w:color="auto"/>
                  <w:rPrChange w:id="2544" w:author="Tomas Chovanak" w:date="2017-01-05T08:08:00Z">
                    <w:rPr>
                      <w:rStyle w:val="FirstName"/>
                    </w:rPr>
                  </w:rPrChange>
                </w:rPr>
                <w:t>Cheng, James, Yiping Ke, and Wilfred Ng.</w:t>
              </w:r>
              <w:r w:rsidRPr="005F547D">
                <w:rPr>
                  <w:rStyle w:val="FirstName"/>
                </w:rPr>
                <w:t xml:space="preserve"> </w:t>
              </w:r>
              <w:r w:rsidRPr="00B531A7">
                <w:rPr>
                  <w:rStyle w:val="ArticleTitle"/>
                  <w:rPrChange w:id="2545" w:author="Tomas Chovanak" w:date="2017-01-05T08:08:00Z">
                    <w:rPr>
                      <w:rStyle w:val="FirstName"/>
                    </w:rPr>
                  </w:rPrChange>
                </w:rPr>
                <w:t>"Maintaining frequent closed itemsets over a sliding window."</w:t>
              </w:r>
              <w:r w:rsidRPr="005F547D">
                <w:rPr>
                  <w:rStyle w:val="FirstName"/>
                </w:rPr>
                <w:t xml:space="preserve"> </w:t>
              </w:r>
              <w:r w:rsidRPr="00B531A7">
                <w:rPr>
                  <w:rStyle w:val="JournalTitle"/>
                  <w:rPrChange w:id="2546" w:author="Tomas Chovanak" w:date="2017-01-05T08:08:00Z">
                    <w:rPr>
                      <w:rStyle w:val="FirstName"/>
                    </w:rPr>
                  </w:rPrChange>
                </w:rPr>
                <w:t>Journal of Intelligent Information Systems</w:t>
              </w:r>
              <w:r w:rsidRPr="005F547D">
                <w:rPr>
                  <w:rStyle w:val="FirstName"/>
                </w:rPr>
                <w:t xml:space="preserve"> </w:t>
              </w:r>
              <w:r w:rsidRPr="00B531A7">
                <w:rPr>
                  <w:rStyle w:val="Volume0"/>
                  <w:rPrChange w:id="2547" w:author="Tomas Chovanak" w:date="2017-01-05T08:09:00Z">
                    <w:rPr>
                      <w:rStyle w:val="FirstName"/>
                    </w:rPr>
                  </w:rPrChange>
                </w:rPr>
                <w:t>31</w:t>
              </w:r>
              <w:r w:rsidRPr="005F547D">
                <w:rPr>
                  <w:rStyle w:val="FirstName"/>
                </w:rPr>
                <w:t>.3 (</w:t>
              </w:r>
              <w:r w:rsidRPr="00B531A7">
                <w:rPr>
                  <w:rStyle w:val="Year"/>
                  <w:rPrChange w:id="2548" w:author="Tomas Chovanak" w:date="2017-01-05T08:09:00Z">
                    <w:rPr>
                      <w:rStyle w:val="FirstName"/>
                    </w:rPr>
                  </w:rPrChange>
                </w:rPr>
                <w:t>2008</w:t>
              </w:r>
              <w:r w:rsidRPr="005F547D">
                <w:rPr>
                  <w:rStyle w:val="FirstName"/>
                </w:rPr>
                <w:t xml:space="preserve">): </w:t>
              </w:r>
              <w:r w:rsidRPr="00B531A7">
                <w:rPr>
                  <w:rStyle w:val="Pages"/>
                  <w:rPrChange w:id="2549" w:author="Tomas Chovanak" w:date="2017-01-05T08:09:00Z">
                    <w:rPr>
                      <w:rStyle w:val="FirstName"/>
                    </w:rPr>
                  </w:rPrChange>
                </w:rPr>
                <w:t>191-215</w:t>
              </w:r>
              <w:r w:rsidRPr="005F547D">
                <w:rPr>
                  <w:rStyle w:val="FirstName"/>
                </w:rPr>
                <w:t>.</w:t>
              </w:r>
            </w:ins>
          </w:p>
        </w:tc>
      </w:tr>
      <w:tr w:rsidR="004D4025" w:rsidRPr="00DA041E" w:rsidTr="004D4025">
        <w:trPr>
          <w:ins w:id="2550"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51" w:author="Tomas Chovanak" w:date="2017-01-04T11:49:00Z"/>
                <w:rFonts w:cs="Times New Roman"/>
              </w:rPr>
            </w:pPr>
            <w:ins w:id="2552" w:author="Tomas Chovanak" w:date="2017-01-04T11:49:00Z">
              <w:r w:rsidRPr="00DA041E">
                <w:rPr>
                  <w:rFonts w:cs="Times New Roman"/>
                </w:rPr>
                <w:t>[8]</w:t>
              </w:r>
            </w:ins>
          </w:p>
        </w:tc>
        <w:tc>
          <w:tcPr>
            <w:tcW w:w="0" w:type="auto"/>
          </w:tcPr>
          <w:p w:rsidR="00BE0747" w:rsidRPr="004D75DC" w:rsidRDefault="004D75DC">
            <w:pPr>
              <w:pStyle w:val="Bibentry"/>
              <w:cnfStyle w:val="000000000000" w:firstRow="0" w:lastRow="0" w:firstColumn="0" w:lastColumn="0" w:oddVBand="0" w:evenVBand="0" w:oddHBand="0" w:evenHBand="0" w:firstRowFirstColumn="0" w:firstRowLastColumn="0" w:lastRowFirstColumn="0" w:lastRowLastColumn="0"/>
              <w:rPr>
                <w:ins w:id="2553" w:author="Tomas Chovanak" w:date="2017-01-04T11:49:00Z"/>
                <w:shd w:val="clear" w:color="auto" w:fill="DDDDDD"/>
                <w:rPrChange w:id="2554" w:author="Tomas Chovanak" w:date="2017-01-06T15:57:00Z">
                  <w:rPr>
                    <w:ins w:id="2555" w:author="Tomas Chovanak" w:date="2017-01-04T11:49:00Z"/>
                  </w:rPr>
                </w:rPrChange>
              </w:rPr>
              <w:pPrChange w:id="2556" w:author="Tomas Chovanak" w:date="2017-01-06T16:05:00Z">
                <w:pPr>
                  <w:pStyle w:val="Bibentry"/>
                  <w:jc w:val="both"/>
                  <w:cnfStyle w:val="000000000000" w:firstRow="0" w:lastRow="0" w:firstColumn="0" w:lastColumn="0" w:oddVBand="0" w:evenVBand="0" w:oddHBand="0" w:evenHBand="0" w:firstRowFirstColumn="0" w:firstRowLastColumn="0" w:lastRowFirstColumn="0" w:lastRowLastColumn="0"/>
                </w:pPr>
              </w:pPrChange>
            </w:pPr>
            <w:ins w:id="2557" w:author="Tomas Chovanak" w:date="2017-01-06T15:57:00Z">
              <w:r w:rsidRPr="004D75DC">
                <w:rPr>
                  <w:rStyle w:val="FirstName"/>
                  <w:bdr w:val="dotted" w:sz="4" w:space="0" w:color="auto"/>
                  <w:rPrChange w:id="2558" w:author="Tomas Chovanak" w:date="2017-01-06T15:57:00Z">
                    <w:rPr>
                      <w:rStyle w:val="FirstName"/>
                    </w:rPr>
                  </w:rPrChange>
                </w:rPr>
                <w:t>Quadrana, Massimo, Albert Bifet, and Ricard Gavalda.</w:t>
              </w:r>
              <w:r w:rsidRPr="004D75DC">
                <w:rPr>
                  <w:rStyle w:val="FirstName"/>
                </w:rPr>
                <w:t xml:space="preserve"> </w:t>
              </w:r>
              <w:r w:rsidRPr="004D75DC">
                <w:rPr>
                  <w:rStyle w:val="ArticleTitle"/>
                  <w:rPrChange w:id="2559" w:author="Tomas Chovanak" w:date="2017-01-06T15:57:00Z">
                    <w:rPr>
                      <w:rStyle w:val="FirstName"/>
                    </w:rPr>
                  </w:rPrChange>
                </w:rPr>
                <w:t>"An efficient closed frequent itemset miner for the MOA stream mining system."</w:t>
              </w:r>
              <w:r w:rsidRPr="004D75DC">
                <w:rPr>
                  <w:rStyle w:val="FirstName"/>
                </w:rPr>
                <w:t xml:space="preserve"> </w:t>
              </w:r>
              <w:r w:rsidRPr="004D75DC">
                <w:rPr>
                  <w:rStyle w:val="JournalTitle"/>
                  <w:rPrChange w:id="2560" w:author="Tomas Chovanak" w:date="2017-01-06T15:57:00Z">
                    <w:rPr>
                      <w:rStyle w:val="FirstName"/>
                    </w:rPr>
                  </w:rPrChange>
                </w:rPr>
                <w:t>AI Communications</w:t>
              </w:r>
              <w:r>
                <w:rPr>
                  <w:rStyle w:val="FirstName"/>
                </w:rPr>
                <w:t xml:space="preserve"> </w:t>
              </w:r>
              <w:r w:rsidRPr="004D75DC">
                <w:rPr>
                  <w:rStyle w:val="Volume0"/>
                  <w:rPrChange w:id="2561" w:author="Tomas Chovanak" w:date="2017-01-06T15:58:00Z">
                    <w:rPr>
                      <w:rStyle w:val="FirstName"/>
                    </w:rPr>
                  </w:rPrChange>
                </w:rPr>
                <w:t>28</w:t>
              </w:r>
              <w:r>
                <w:rPr>
                  <w:rStyle w:val="FirstName"/>
                </w:rPr>
                <w:t>.1 (</w:t>
              </w:r>
              <w:r w:rsidRPr="004D75DC">
                <w:rPr>
                  <w:rStyle w:val="Year"/>
                  <w:rPrChange w:id="2562" w:author="Tomas Chovanak" w:date="2017-01-06T15:58:00Z">
                    <w:rPr>
                      <w:rStyle w:val="FirstName"/>
                    </w:rPr>
                  </w:rPrChange>
                </w:rPr>
                <w:t>2015</w:t>
              </w:r>
              <w:r>
                <w:rPr>
                  <w:rStyle w:val="FirstName"/>
                </w:rPr>
                <w:t xml:space="preserve">): </w:t>
              </w:r>
              <w:r w:rsidRPr="004D75DC">
                <w:rPr>
                  <w:rStyle w:val="Pages"/>
                  <w:rPrChange w:id="2563" w:author="Tomas Chovanak" w:date="2017-01-06T15:58:00Z">
                    <w:rPr>
                      <w:rStyle w:val="FirstName"/>
                    </w:rPr>
                  </w:rPrChange>
                </w:rPr>
                <w:t>143-158</w:t>
              </w:r>
              <w:r>
                <w:rPr>
                  <w:rStyle w:val="FirstName"/>
                </w:rPr>
                <w:t>.</w:t>
              </w:r>
            </w:ins>
          </w:p>
        </w:tc>
      </w:tr>
      <w:tr w:rsidR="00BE0747" w:rsidRPr="00DA041E" w:rsidTr="004D4025">
        <w:trPr>
          <w:cnfStyle w:val="000000100000" w:firstRow="0" w:lastRow="0" w:firstColumn="0" w:lastColumn="0" w:oddVBand="0" w:evenVBand="0" w:oddHBand="1" w:evenHBand="0" w:firstRowFirstColumn="0" w:firstRowLastColumn="0" w:lastRowFirstColumn="0" w:lastRowLastColumn="0"/>
          <w:ins w:id="2564" w:author="Tomas Chovanak" w:date="2017-01-06T16:04:00Z"/>
        </w:trPr>
        <w:tc>
          <w:tcPr>
            <w:cnfStyle w:val="000010000000" w:firstRow="0" w:lastRow="0" w:firstColumn="0" w:lastColumn="0" w:oddVBand="1" w:evenVBand="0" w:oddHBand="0" w:evenHBand="0" w:firstRowFirstColumn="0" w:firstRowLastColumn="0" w:lastRowFirstColumn="0" w:lastRowLastColumn="0"/>
            <w:tcW w:w="0" w:type="auto"/>
          </w:tcPr>
          <w:p w:rsidR="00BE0747" w:rsidRPr="00DA041E" w:rsidRDefault="00BE0747" w:rsidP="00C15FED">
            <w:pPr>
              <w:pStyle w:val="Bibentry"/>
              <w:rPr>
                <w:ins w:id="2565" w:author="Tomas Chovanak" w:date="2017-01-06T16:04:00Z"/>
                <w:rFonts w:cs="Times New Roman"/>
              </w:rPr>
            </w:pPr>
            <w:ins w:id="2566" w:author="Tomas Chovanak" w:date="2017-01-06T16:04:00Z">
              <w:r>
                <w:rPr>
                  <w:rFonts w:cs="Times New Roman"/>
                </w:rPr>
                <w:t>[9</w:t>
              </w:r>
              <w:r w:rsidRPr="00DA041E">
                <w:rPr>
                  <w:rFonts w:cs="Times New Roman"/>
                </w:rPr>
                <w:t>]</w:t>
              </w:r>
            </w:ins>
          </w:p>
        </w:tc>
        <w:tc>
          <w:tcPr>
            <w:tcW w:w="0" w:type="auto"/>
          </w:tcPr>
          <w:p w:rsidR="00BE0747" w:rsidRPr="004D75DC" w:rsidRDefault="00BE0747" w:rsidP="004D75DC">
            <w:pPr>
              <w:pStyle w:val="Bibentry"/>
              <w:cnfStyle w:val="000000100000" w:firstRow="0" w:lastRow="0" w:firstColumn="0" w:lastColumn="0" w:oddVBand="0" w:evenVBand="0" w:oddHBand="1" w:evenHBand="0" w:firstRowFirstColumn="0" w:firstRowLastColumn="0" w:lastRowFirstColumn="0" w:lastRowLastColumn="0"/>
              <w:rPr>
                <w:ins w:id="2567" w:author="Tomas Chovanak" w:date="2017-01-06T16:04:00Z"/>
                <w:rStyle w:val="FirstName"/>
                <w:bdr w:val="dotted" w:sz="4" w:space="0" w:color="auto"/>
              </w:rPr>
            </w:pPr>
            <w:ins w:id="2568" w:author="Tomas Chovanak" w:date="2017-01-06T16:05:00Z">
              <w:r w:rsidRPr="00BE0747">
                <w:rPr>
                  <w:rStyle w:val="FirstName"/>
                  <w:bdr w:val="dotted" w:sz="4" w:space="0" w:color="auto"/>
                </w:rPr>
                <w:t xml:space="preserve">Song, Guojie, et al. </w:t>
              </w:r>
              <w:r w:rsidRPr="00BE0747">
                <w:rPr>
                  <w:rStyle w:val="ArticleTitle"/>
                  <w:rPrChange w:id="2569" w:author="Tomas Chovanak" w:date="2017-01-06T16:05:00Z">
                    <w:rPr>
                      <w:rStyle w:val="FirstName"/>
                      <w:bdr w:val="dotted" w:sz="4" w:space="0" w:color="auto"/>
                    </w:rPr>
                  </w:rPrChange>
                </w:rPr>
                <w:t>"CLAIM: An efficient method for relaxed frequent closed itemsets mining over stream data."</w:t>
              </w:r>
              <w:r w:rsidRPr="00BE0747">
                <w:rPr>
                  <w:rStyle w:val="FirstName"/>
                  <w:bdr w:val="dotted" w:sz="4" w:space="0" w:color="auto"/>
                </w:rPr>
                <w:t xml:space="preserve"> </w:t>
              </w:r>
              <w:r w:rsidRPr="00BE0747">
                <w:rPr>
                  <w:rStyle w:val="Proceeding"/>
                  <w:rPrChange w:id="2570" w:author="Tomas Chovanak" w:date="2017-01-06T16:05:00Z">
                    <w:rPr>
                      <w:rStyle w:val="FirstName"/>
                      <w:bdr w:val="dotted" w:sz="4" w:space="0" w:color="auto"/>
                    </w:rPr>
                  </w:rPrChange>
                </w:rPr>
                <w:t xml:space="preserve">International Conference on Database Systems for Advanced Applications. Springer Berlin Heidelberg, </w:t>
              </w:r>
              <w:r w:rsidRPr="00BE0747">
                <w:rPr>
                  <w:rStyle w:val="Year"/>
                  <w:rPrChange w:id="2571" w:author="Tomas Chovanak" w:date="2017-01-06T16:05:00Z">
                    <w:rPr>
                      <w:rStyle w:val="FirstName"/>
                      <w:bdr w:val="dotted" w:sz="4" w:space="0" w:color="auto"/>
                    </w:rPr>
                  </w:rPrChange>
                </w:rPr>
                <w:t>2007</w:t>
              </w:r>
              <w:r w:rsidRPr="00BE0747">
                <w:rPr>
                  <w:rStyle w:val="FirstName"/>
                  <w:bdr w:val="dotted" w:sz="4" w:space="0" w:color="auto"/>
                </w:rPr>
                <w:t>.</w:t>
              </w:r>
            </w:ins>
          </w:p>
        </w:tc>
      </w:tr>
      <w:tr w:rsidR="00AB1040" w:rsidRPr="00DA041E" w:rsidTr="004D4025">
        <w:trPr>
          <w:ins w:id="2572" w:author="Tomas Chovanak" w:date="2017-01-06T16:09:00Z"/>
        </w:trPr>
        <w:tc>
          <w:tcPr>
            <w:cnfStyle w:val="000010000000" w:firstRow="0" w:lastRow="0" w:firstColumn="0" w:lastColumn="0" w:oddVBand="1" w:evenVBand="0" w:oddHBand="0" w:evenHBand="0" w:firstRowFirstColumn="0" w:firstRowLastColumn="0" w:lastRowFirstColumn="0" w:lastRowLastColumn="0"/>
            <w:tcW w:w="0" w:type="auto"/>
          </w:tcPr>
          <w:p w:rsidR="00AB1040" w:rsidRDefault="00AB1040" w:rsidP="00C15FED">
            <w:pPr>
              <w:pStyle w:val="Bibentry"/>
              <w:rPr>
                <w:ins w:id="2573" w:author="Tomas Chovanak" w:date="2017-01-06T16:09:00Z"/>
                <w:rFonts w:cs="Times New Roman"/>
              </w:rPr>
            </w:pPr>
            <w:ins w:id="2574" w:author="Tomas Chovanak" w:date="2017-01-06T16:09:00Z">
              <w:r>
                <w:rPr>
                  <w:rFonts w:cs="Times New Roman"/>
                </w:rPr>
                <w:t xml:space="preserve">[10] </w:t>
              </w:r>
            </w:ins>
          </w:p>
        </w:tc>
        <w:tc>
          <w:tcPr>
            <w:tcW w:w="0" w:type="auto"/>
          </w:tcPr>
          <w:p w:rsidR="00AB1040" w:rsidRPr="00BE0747" w:rsidRDefault="005165B0" w:rsidP="004D75DC">
            <w:pPr>
              <w:pStyle w:val="Bibentry"/>
              <w:cnfStyle w:val="000000000000" w:firstRow="0" w:lastRow="0" w:firstColumn="0" w:lastColumn="0" w:oddVBand="0" w:evenVBand="0" w:oddHBand="0" w:evenHBand="0" w:firstRowFirstColumn="0" w:firstRowLastColumn="0" w:lastRowFirstColumn="0" w:lastRowLastColumn="0"/>
              <w:rPr>
                <w:ins w:id="2575" w:author="Tomas Chovanak" w:date="2017-01-06T16:09:00Z"/>
                <w:rStyle w:val="FirstName"/>
                <w:bdr w:val="dotted" w:sz="4" w:space="0" w:color="auto"/>
              </w:rPr>
            </w:pPr>
            <w:ins w:id="2576" w:author="Tomas Chovanak" w:date="2017-01-06T16:10:00Z">
              <w:r w:rsidRPr="005165B0">
                <w:rPr>
                  <w:rStyle w:val="FirstName"/>
                  <w:bdr w:val="dotted" w:sz="4" w:space="0" w:color="auto"/>
                </w:rPr>
                <w:t>Aggarwal, Charu C., et al. "A framework for clustering evolving data streams." Proceedings of the 29th international conference on Very large data bases-Volume 29. VLDB Endowment, 2003.</w:t>
              </w:r>
            </w:ins>
          </w:p>
        </w:tc>
      </w:tr>
      <w:tr w:rsidR="001E5988" w:rsidRPr="00DA041E" w:rsidTr="004D4025">
        <w:trPr>
          <w:cnfStyle w:val="000000100000" w:firstRow="0" w:lastRow="0" w:firstColumn="0" w:lastColumn="0" w:oddVBand="0" w:evenVBand="0" w:oddHBand="1" w:evenHBand="0" w:firstRowFirstColumn="0" w:firstRowLastColumn="0" w:lastRowFirstColumn="0" w:lastRowLastColumn="0"/>
          <w:ins w:id="2577" w:author="Tomas Chovanak" w:date="2017-01-08T19:30:00Z"/>
        </w:trPr>
        <w:tc>
          <w:tcPr>
            <w:cnfStyle w:val="000010000000" w:firstRow="0" w:lastRow="0" w:firstColumn="0" w:lastColumn="0" w:oddVBand="1" w:evenVBand="0" w:oddHBand="0" w:evenHBand="0" w:firstRowFirstColumn="0" w:firstRowLastColumn="0" w:lastRowFirstColumn="0" w:lastRowLastColumn="0"/>
            <w:tcW w:w="0" w:type="auto"/>
          </w:tcPr>
          <w:p w:rsidR="001E5988" w:rsidRPr="001E5988" w:rsidRDefault="001E5988" w:rsidP="00C15FED">
            <w:pPr>
              <w:pStyle w:val="Bibentry"/>
              <w:rPr>
                <w:ins w:id="2578" w:author="Tomas Chovanak" w:date="2017-01-08T19:30:00Z"/>
                <w:rFonts w:cs="Times New Roman"/>
                <w:lang w:val="en-GB"/>
                <w:rPrChange w:id="2579" w:author="Tomas Chovanak" w:date="2017-01-08T19:30:00Z">
                  <w:rPr>
                    <w:ins w:id="2580" w:author="Tomas Chovanak" w:date="2017-01-08T19:30:00Z"/>
                    <w:rFonts w:cs="Times New Roman"/>
                  </w:rPr>
                </w:rPrChange>
              </w:rPr>
            </w:pPr>
            <w:ins w:id="2581" w:author="Tomas Chovanak" w:date="2017-01-08T19:30:00Z">
              <w:r>
                <w:rPr>
                  <w:rFonts w:cs="Times New Roman"/>
                  <w:lang w:val="en-GB"/>
                </w:rPr>
                <w:t>[11]</w:t>
              </w:r>
            </w:ins>
          </w:p>
        </w:tc>
        <w:tc>
          <w:tcPr>
            <w:tcW w:w="0" w:type="auto"/>
          </w:tcPr>
          <w:p w:rsidR="001E5988" w:rsidRPr="005165B0" w:rsidRDefault="001E5988" w:rsidP="004D75DC">
            <w:pPr>
              <w:pStyle w:val="Bibentry"/>
              <w:cnfStyle w:val="000000100000" w:firstRow="0" w:lastRow="0" w:firstColumn="0" w:lastColumn="0" w:oddVBand="0" w:evenVBand="0" w:oddHBand="1" w:evenHBand="0" w:firstRowFirstColumn="0" w:firstRowLastColumn="0" w:lastRowFirstColumn="0" w:lastRowLastColumn="0"/>
              <w:rPr>
                <w:ins w:id="2582" w:author="Tomas Chovanak" w:date="2017-01-08T19:30:00Z"/>
                <w:rStyle w:val="FirstName"/>
                <w:bdr w:val="dotted" w:sz="4" w:space="0" w:color="auto"/>
              </w:rPr>
            </w:pPr>
            <w:ins w:id="2583" w:author="Tomas Chovanak" w:date="2017-01-08T19:30:00Z">
              <w:r w:rsidRPr="001E5988">
                <w:rPr>
                  <w:rStyle w:val="FirstName"/>
                  <w:bdr w:val="dotted" w:sz="4" w:space="0" w:color="auto"/>
                </w:rPr>
                <w:t>Lee, Victor E., Ruoming Jin, and Gagan Agrawal. "Frequent pattern mining in data streams." Frequent Pattern Mining. Springer International Publishing, 2014. 199-224.</w:t>
              </w:r>
            </w:ins>
          </w:p>
        </w:tc>
      </w:tr>
      <w:tr w:rsidR="002C0E07" w:rsidRPr="00DA041E" w:rsidTr="004D4025">
        <w:trPr>
          <w:ins w:id="2584" w:author="Tomas Chovanak" w:date="2017-01-08T19:43:00Z"/>
        </w:trPr>
        <w:tc>
          <w:tcPr>
            <w:cnfStyle w:val="000010000000" w:firstRow="0" w:lastRow="0" w:firstColumn="0" w:lastColumn="0" w:oddVBand="1" w:evenVBand="0" w:oddHBand="0" w:evenHBand="0" w:firstRowFirstColumn="0" w:firstRowLastColumn="0" w:lastRowFirstColumn="0" w:lastRowLastColumn="0"/>
            <w:tcW w:w="0" w:type="auto"/>
          </w:tcPr>
          <w:p w:rsidR="002C0E07" w:rsidRDefault="002C0E07" w:rsidP="00C15FED">
            <w:pPr>
              <w:pStyle w:val="Bibentry"/>
              <w:rPr>
                <w:ins w:id="2585" w:author="Tomas Chovanak" w:date="2017-01-08T19:43:00Z"/>
                <w:rFonts w:cs="Times New Roman"/>
                <w:lang w:val="en-GB"/>
              </w:rPr>
            </w:pPr>
            <w:ins w:id="2586" w:author="Tomas Chovanak" w:date="2017-01-08T19:43:00Z">
              <w:r>
                <w:rPr>
                  <w:rFonts w:cs="Times New Roman"/>
                  <w:lang w:val="en-GB"/>
                </w:rPr>
                <w:t>[12]</w:t>
              </w:r>
            </w:ins>
          </w:p>
        </w:tc>
        <w:tc>
          <w:tcPr>
            <w:tcW w:w="0" w:type="auto"/>
          </w:tcPr>
          <w:p w:rsidR="002C0E07" w:rsidRPr="001E5988" w:rsidRDefault="002C0E07" w:rsidP="004D75DC">
            <w:pPr>
              <w:pStyle w:val="Bibentry"/>
              <w:cnfStyle w:val="000000000000" w:firstRow="0" w:lastRow="0" w:firstColumn="0" w:lastColumn="0" w:oddVBand="0" w:evenVBand="0" w:oddHBand="0" w:evenHBand="0" w:firstRowFirstColumn="0" w:firstRowLastColumn="0" w:lastRowFirstColumn="0" w:lastRowLastColumn="0"/>
              <w:rPr>
                <w:ins w:id="2587" w:author="Tomas Chovanak" w:date="2017-01-08T19:43:00Z"/>
                <w:rStyle w:val="FirstName"/>
                <w:bdr w:val="dotted" w:sz="4" w:space="0" w:color="auto"/>
              </w:rPr>
            </w:pPr>
            <w:ins w:id="2588" w:author="Tomas Chovanak" w:date="2017-01-08T19:44:00Z">
              <w:r w:rsidRPr="002C0E07">
                <w:rPr>
                  <w:rStyle w:val="FirstName"/>
                  <w:bdr w:val="dotted" w:sz="4" w:space="0" w:color="auto"/>
                </w:rPr>
                <w:t>Tzvetkov, Petre, Xifeng Yan, and Jiawei Han. "TSP: Mining top-k closed sequential patterns." Knowledge and Information Systems 7.4 (2005): 438-457.</w:t>
              </w:r>
            </w:ins>
          </w:p>
        </w:tc>
      </w:tr>
      <w:tr w:rsidR="00722D2B" w:rsidRPr="00DA041E" w:rsidTr="004D4025">
        <w:trPr>
          <w:cnfStyle w:val="000000100000" w:firstRow="0" w:lastRow="0" w:firstColumn="0" w:lastColumn="0" w:oddVBand="0" w:evenVBand="0" w:oddHBand="1" w:evenHBand="0" w:firstRowFirstColumn="0" w:firstRowLastColumn="0" w:lastRowFirstColumn="0" w:lastRowLastColumn="0"/>
          <w:ins w:id="2589" w:author="Tomas Chovanak" w:date="2017-01-08T19:58:00Z"/>
        </w:trPr>
        <w:tc>
          <w:tcPr>
            <w:cnfStyle w:val="000010000000" w:firstRow="0" w:lastRow="0" w:firstColumn="0" w:lastColumn="0" w:oddVBand="1" w:evenVBand="0" w:oddHBand="0" w:evenHBand="0" w:firstRowFirstColumn="0" w:firstRowLastColumn="0" w:lastRowFirstColumn="0" w:lastRowLastColumn="0"/>
            <w:tcW w:w="0" w:type="auto"/>
          </w:tcPr>
          <w:p w:rsidR="00722D2B" w:rsidRDefault="00722D2B" w:rsidP="00C15FED">
            <w:pPr>
              <w:pStyle w:val="Bibentry"/>
              <w:rPr>
                <w:ins w:id="2590" w:author="Tomas Chovanak" w:date="2017-01-08T19:58:00Z"/>
                <w:rFonts w:cs="Times New Roman"/>
                <w:lang w:val="en-GB"/>
              </w:rPr>
            </w:pPr>
            <w:ins w:id="2591" w:author="Tomas Chovanak" w:date="2017-01-08T19:58:00Z">
              <w:r>
                <w:rPr>
                  <w:rFonts w:cs="Times New Roman"/>
                  <w:lang w:val="en-GB"/>
                </w:rPr>
                <w:t>[13]</w:t>
              </w:r>
            </w:ins>
          </w:p>
        </w:tc>
        <w:tc>
          <w:tcPr>
            <w:tcW w:w="0" w:type="auto"/>
          </w:tcPr>
          <w:p w:rsidR="00722D2B" w:rsidRPr="002C0E07" w:rsidRDefault="00722D2B" w:rsidP="004D75DC">
            <w:pPr>
              <w:pStyle w:val="Bibentry"/>
              <w:cnfStyle w:val="000000100000" w:firstRow="0" w:lastRow="0" w:firstColumn="0" w:lastColumn="0" w:oddVBand="0" w:evenVBand="0" w:oddHBand="1" w:evenHBand="0" w:firstRowFirstColumn="0" w:firstRowLastColumn="0" w:lastRowFirstColumn="0" w:lastRowLastColumn="0"/>
              <w:rPr>
                <w:ins w:id="2592" w:author="Tomas Chovanak" w:date="2017-01-08T19:58:00Z"/>
                <w:rStyle w:val="FirstName"/>
                <w:bdr w:val="dotted" w:sz="4" w:space="0" w:color="auto"/>
              </w:rPr>
            </w:pPr>
            <w:ins w:id="2593" w:author="Tomas Chovanak" w:date="2017-01-08T19:59:00Z">
              <w:r w:rsidRPr="00722D2B">
                <w:rPr>
                  <w:rStyle w:val="FirstName"/>
                  <w:bdr w:val="dotted" w:sz="4" w:space="0" w:color="auto"/>
                </w:rPr>
                <w:t>Quadrana, Massimo, Albert Bifet, and Ricard Gavalda. "An efficient closed frequent itemset miner for the MOA stream mining system." AI Communications 28.1 (2015): 143-158.</w:t>
              </w:r>
            </w:ins>
          </w:p>
        </w:tc>
      </w:tr>
      <w:tr w:rsidR="000570CD" w:rsidRPr="00DA041E" w:rsidTr="004D4025">
        <w:trPr>
          <w:ins w:id="2594" w:author="Tomas Chovanak" w:date="2017-01-08T21:04:00Z"/>
        </w:trPr>
        <w:tc>
          <w:tcPr>
            <w:cnfStyle w:val="000010000000" w:firstRow="0" w:lastRow="0" w:firstColumn="0" w:lastColumn="0" w:oddVBand="1" w:evenVBand="0" w:oddHBand="0" w:evenHBand="0" w:firstRowFirstColumn="0" w:firstRowLastColumn="0" w:lastRowFirstColumn="0" w:lastRowLastColumn="0"/>
            <w:tcW w:w="0" w:type="auto"/>
          </w:tcPr>
          <w:p w:rsidR="000570CD" w:rsidRDefault="000570CD" w:rsidP="00C15FED">
            <w:pPr>
              <w:pStyle w:val="Bibentry"/>
              <w:rPr>
                <w:ins w:id="2595" w:author="Tomas Chovanak" w:date="2017-01-08T21:04:00Z"/>
                <w:rFonts w:cs="Times New Roman"/>
                <w:lang w:val="en-GB"/>
              </w:rPr>
            </w:pPr>
            <w:ins w:id="2596" w:author="Tomas Chovanak" w:date="2017-01-08T21:04:00Z">
              <w:r>
                <w:rPr>
                  <w:rFonts w:cs="Times New Roman"/>
                  <w:lang w:val="en-GB"/>
                </w:rPr>
                <w:t>[14]</w:t>
              </w:r>
            </w:ins>
          </w:p>
        </w:tc>
        <w:tc>
          <w:tcPr>
            <w:tcW w:w="0" w:type="auto"/>
          </w:tcPr>
          <w:p w:rsidR="000570CD" w:rsidRPr="00722D2B" w:rsidRDefault="000570CD" w:rsidP="004D75DC">
            <w:pPr>
              <w:pStyle w:val="Bibentry"/>
              <w:cnfStyle w:val="000000000000" w:firstRow="0" w:lastRow="0" w:firstColumn="0" w:lastColumn="0" w:oddVBand="0" w:evenVBand="0" w:oddHBand="0" w:evenHBand="0" w:firstRowFirstColumn="0" w:firstRowLastColumn="0" w:lastRowFirstColumn="0" w:lastRowLastColumn="0"/>
              <w:rPr>
                <w:ins w:id="2597" w:author="Tomas Chovanak" w:date="2017-01-08T21:04:00Z"/>
                <w:rStyle w:val="FirstName"/>
                <w:bdr w:val="dotted" w:sz="4" w:space="0" w:color="auto"/>
              </w:rPr>
            </w:pPr>
            <w:ins w:id="2598" w:author="Tomas Chovanak" w:date="2017-01-08T21:04:00Z">
              <w:r w:rsidRPr="000570CD">
                <w:rPr>
                  <w:rStyle w:val="FirstName"/>
                  <w:bdr w:val="dotted" w:sz="4" w:space="0" w:color="auto"/>
                </w:rPr>
                <w:t>Bieliková, Mária, et al. "ALEF: from application to platform for adaptive collaborative learning." Recommender Systems for Technology Enhanced Learning. Springer New York, 2014. 195-225.</w:t>
              </w:r>
            </w:ins>
          </w:p>
        </w:tc>
      </w:tr>
    </w:tbl>
    <w:tbl>
      <w:tblPr>
        <w:tblStyle w:val="PlainTable2"/>
        <w:tblW w:w="0" w:type="auto"/>
        <w:tblBorders>
          <w:top w:val="none" w:sz="0" w:space="0" w:color="auto"/>
          <w:bottom w:val="none" w:sz="0" w:space="0" w:color="auto"/>
        </w:tblBorders>
        <w:tblLook w:val="0000" w:firstRow="0" w:lastRow="0" w:firstColumn="0" w:lastColumn="0" w:noHBand="0" w:noVBand="0"/>
        <w:tblPrChange w:id="2599" w:author="Tomas Chovanak" w:date="2017-01-04T11:46:00Z">
          <w:tblPr>
            <w:tblStyle w:val="PlainTable2"/>
            <w:tblW w:w="0" w:type="auto"/>
            <w:tblLook w:val="0000" w:firstRow="0" w:lastRow="0" w:firstColumn="0" w:lastColumn="0" w:noHBand="0" w:noVBand="0"/>
          </w:tblPr>
        </w:tblPrChange>
      </w:tblPr>
      <w:tblGrid>
        <w:gridCol w:w="426"/>
        <w:tblGridChange w:id="2600">
          <w:tblGrid>
            <w:gridCol w:w="2723"/>
          </w:tblGrid>
        </w:tblGridChange>
      </w:tblGrid>
      <w:tr w:rsidR="00F00330" w:rsidRPr="00D3733E" w:rsidTr="0005185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2601" w:author="Tomas Chovanak" w:date="2017-01-04T11:46:00Z">
              <w:tcPr>
                <w:tcW w:w="0" w:type="auto"/>
              </w:tcPr>
            </w:tcPrChange>
          </w:tcPr>
          <w:p w:rsidR="00F00330" w:rsidRPr="00D3733E" w:rsidRDefault="00F00330">
            <w:pPr>
              <w:pStyle w:val="Bibentry"/>
              <w:cnfStyle w:val="000010100000" w:firstRow="0" w:lastRow="0" w:firstColumn="0" w:lastColumn="0" w:oddVBand="1" w:evenVBand="0" w:oddHBand="1" w:evenHBand="0" w:firstRowFirstColumn="0" w:firstRowLastColumn="0" w:lastRowFirstColumn="0" w:lastRowLastColumn="0"/>
              <w:rPr>
                <w:rFonts w:cs="Times New Roman"/>
              </w:rPr>
            </w:pPr>
            <w:del w:id="2602" w:author="Tomas Chovanak" w:date="2017-01-04T11:28:00Z">
              <w:r w:rsidRPr="00D3733E" w:rsidDel="007B7BDD">
                <w:rPr>
                  <w:rPrChange w:id="2603" w:author="Tomas Chovanak" w:date="2017-01-04T11:28:00Z">
                    <w:rPr>
                      <w:rFonts w:cs="Times New Roman"/>
                    </w:rPr>
                  </w:rPrChange>
                </w:rPr>
                <w:delText>[3]</w:delText>
              </w:r>
            </w:del>
          </w:p>
        </w:tc>
      </w:tr>
      <w:tr w:rsidR="00F00330" w:rsidRPr="00D3733E" w:rsidDel="001A6D21" w:rsidTr="0005185A">
        <w:trPr>
          <w:del w:id="2604"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2605" w:author="Tomas Chovanak" w:date="2017-01-04T11:46:00Z">
              <w:tcPr>
                <w:tcW w:w="0" w:type="auto"/>
              </w:tcPr>
            </w:tcPrChange>
          </w:tcPr>
          <w:p w:rsidR="00F00330" w:rsidRPr="00D3733E" w:rsidDel="001A6D21" w:rsidRDefault="00F00330">
            <w:pPr>
              <w:rPr>
                <w:del w:id="2606" w:author="Tomas Chovanak" w:date="2017-01-04T11:43:00Z"/>
                <w:rFonts w:cs="Times New Roman"/>
                <w:rPrChange w:id="2607" w:author="Tomas Chovanak" w:date="2017-01-04T11:28:00Z">
                  <w:rPr>
                    <w:del w:id="2608" w:author="Tomas Chovanak" w:date="2017-01-04T11:43:00Z"/>
                    <w:rFonts w:cs="Times New Roman"/>
                  </w:rPr>
                </w:rPrChange>
              </w:rPr>
              <w:pPrChange w:id="2609" w:author="Tomas Chovanak" w:date="2017-01-04T11:28:00Z">
                <w:pPr>
                  <w:pStyle w:val="Bibentry"/>
                </w:pPr>
              </w:pPrChange>
            </w:pPr>
            <w:del w:id="2610" w:author="Tomas Chovanak" w:date="2017-01-04T11:28:00Z">
              <w:r w:rsidRPr="00D3733E" w:rsidDel="007B7BDD">
                <w:rPr>
                  <w:rFonts w:cs="Times New Roman"/>
                  <w:rPrChange w:id="2611" w:author="Tomas Chovanak" w:date="2017-01-04T11:28:00Z">
                    <w:rPr>
                      <w:rFonts w:cs="Times New Roman"/>
                    </w:rPr>
                  </w:rPrChange>
                </w:rPr>
                <w:delText>[4]</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2612"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2613" w:author="Tomas Chovanak" w:date="2017-01-04T11:46:00Z">
              <w:tcPr>
                <w:tcW w:w="0" w:type="auto"/>
              </w:tcPr>
            </w:tcPrChange>
          </w:tcPr>
          <w:p w:rsidR="00F00330" w:rsidRPr="00D3733E" w:rsidDel="001A6D21" w:rsidRDefault="00F00330">
            <w:pPr>
              <w:cnfStyle w:val="000010100000" w:firstRow="0" w:lastRow="0" w:firstColumn="0" w:lastColumn="0" w:oddVBand="1" w:evenVBand="0" w:oddHBand="1" w:evenHBand="0" w:firstRowFirstColumn="0" w:firstRowLastColumn="0" w:lastRowFirstColumn="0" w:lastRowLastColumn="0"/>
              <w:rPr>
                <w:del w:id="2614" w:author="Tomas Chovanak" w:date="2017-01-04T11:43:00Z"/>
                <w:rFonts w:cs="Times New Roman"/>
                <w:rPrChange w:id="2615" w:author="Tomas Chovanak" w:date="2017-01-04T11:28:00Z">
                  <w:rPr>
                    <w:del w:id="2616" w:author="Tomas Chovanak" w:date="2017-01-04T11:43:00Z"/>
                    <w:rFonts w:cs="Times New Roman"/>
                  </w:rPr>
                </w:rPrChange>
              </w:rPr>
              <w:pPrChange w:id="2617"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2618" w:author="Tomas Chovanak" w:date="2017-01-04T11:28:00Z">
              <w:r w:rsidRPr="00D3733E" w:rsidDel="007B7BDD">
                <w:rPr>
                  <w:rFonts w:cs="Times New Roman"/>
                  <w:rPrChange w:id="2619" w:author="Tomas Chovanak" w:date="2017-01-04T11:28:00Z">
                    <w:rPr>
                      <w:rFonts w:cs="Times New Roman"/>
                    </w:rPr>
                  </w:rPrChange>
                </w:rPr>
                <w:delText>[5]</w:delText>
              </w:r>
            </w:del>
          </w:p>
        </w:tc>
      </w:tr>
      <w:tr w:rsidR="00F00330" w:rsidRPr="00D3733E" w:rsidDel="001A6D21" w:rsidTr="0005185A">
        <w:trPr>
          <w:del w:id="2620"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2621" w:author="Tomas Chovanak" w:date="2017-01-04T11:46:00Z">
              <w:tcPr>
                <w:tcW w:w="0" w:type="auto"/>
              </w:tcPr>
            </w:tcPrChange>
          </w:tcPr>
          <w:p w:rsidR="00F00330" w:rsidRPr="00D3733E" w:rsidDel="001A6D21" w:rsidRDefault="00F00330">
            <w:pPr>
              <w:rPr>
                <w:del w:id="2622" w:author="Tomas Chovanak" w:date="2017-01-04T11:43:00Z"/>
                <w:rFonts w:cs="Times New Roman"/>
                <w:rPrChange w:id="2623" w:author="Tomas Chovanak" w:date="2017-01-04T11:28:00Z">
                  <w:rPr>
                    <w:del w:id="2624" w:author="Tomas Chovanak" w:date="2017-01-04T11:43:00Z"/>
                    <w:rFonts w:cs="Times New Roman"/>
                  </w:rPr>
                </w:rPrChange>
              </w:rPr>
              <w:pPrChange w:id="2625" w:author="Tomas Chovanak" w:date="2017-01-04T11:28:00Z">
                <w:pPr>
                  <w:pStyle w:val="Bibentry"/>
                </w:pPr>
              </w:pPrChange>
            </w:pPr>
            <w:del w:id="2626" w:author="Tomas Chovanak" w:date="2017-01-04T11:28:00Z">
              <w:r w:rsidRPr="00D3733E" w:rsidDel="007B7BDD">
                <w:rPr>
                  <w:rFonts w:cs="Times New Roman"/>
                  <w:rPrChange w:id="2627" w:author="Tomas Chovanak" w:date="2017-01-04T11:28:00Z">
                    <w:rPr>
                      <w:rFonts w:cs="Times New Roman"/>
                    </w:rPr>
                  </w:rPrChange>
                </w:rPr>
                <w:delText>[6]</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2628"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2629" w:author="Tomas Chovanak" w:date="2017-01-04T11:46:00Z">
              <w:tcPr>
                <w:tcW w:w="0" w:type="auto"/>
              </w:tcPr>
            </w:tcPrChange>
          </w:tcPr>
          <w:p w:rsidR="00F00330" w:rsidRPr="00D3733E" w:rsidDel="001A6D21" w:rsidRDefault="00F00330">
            <w:pPr>
              <w:cnfStyle w:val="000010100000" w:firstRow="0" w:lastRow="0" w:firstColumn="0" w:lastColumn="0" w:oddVBand="1" w:evenVBand="0" w:oddHBand="1" w:evenHBand="0" w:firstRowFirstColumn="0" w:firstRowLastColumn="0" w:lastRowFirstColumn="0" w:lastRowLastColumn="0"/>
              <w:rPr>
                <w:del w:id="2630" w:author="Tomas Chovanak" w:date="2017-01-04T11:43:00Z"/>
                <w:rFonts w:cs="Times New Roman"/>
                <w:rPrChange w:id="2631" w:author="Tomas Chovanak" w:date="2017-01-04T11:28:00Z">
                  <w:rPr>
                    <w:del w:id="2632" w:author="Tomas Chovanak" w:date="2017-01-04T11:43:00Z"/>
                    <w:rFonts w:cs="Times New Roman"/>
                  </w:rPr>
                </w:rPrChange>
              </w:rPr>
              <w:pPrChange w:id="2633"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2634" w:author="Tomas Chovanak" w:date="2017-01-04T11:28:00Z">
              <w:r w:rsidRPr="00D3733E" w:rsidDel="007B7BDD">
                <w:rPr>
                  <w:rFonts w:cs="Times New Roman"/>
                  <w:rPrChange w:id="2635" w:author="Tomas Chovanak" w:date="2017-01-04T11:28:00Z">
                    <w:rPr>
                      <w:rFonts w:cs="Times New Roman"/>
                    </w:rPr>
                  </w:rPrChange>
                </w:rPr>
                <w:delText>[7]</w:delText>
              </w:r>
            </w:del>
          </w:p>
        </w:tc>
      </w:tr>
      <w:tr w:rsidR="00F00330" w:rsidRPr="00D3733E" w:rsidDel="001A6D21" w:rsidTr="0005185A">
        <w:trPr>
          <w:del w:id="2636"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2637" w:author="Tomas Chovanak" w:date="2017-01-04T11:46:00Z">
              <w:tcPr>
                <w:tcW w:w="0" w:type="auto"/>
              </w:tcPr>
            </w:tcPrChange>
          </w:tcPr>
          <w:p w:rsidR="00F00330" w:rsidRPr="00D3733E" w:rsidDel="001A6D21" w:rsidRDefault="00F00330">
            <w:pPr>
              <w:rPr>
                <w:del w:id="2638" w:author="Tomas Chovanak" w:date="2017-01-04T11:43:00Z"/>
                <w:rFonts w:cs="Times New Roman"/>
                <w:rPrChange w:id="2639" w:author="Tomas Chovanak" w:date="2017-01-04T11:28:00Z">
                  <w:rPr>
                    <w:del w:id="2640" w:author="Tomas Chovanak" w:date="2017-01-04T11:43:00Z"/>
                    <w:rFonts w:cs="Times New Roman"/>
                  </w:rPr>
                </w:rPrChange>
              </w:rPr>
              <w:pPrChange w:id="2641" w:author="Tomas Chovanak" w:date="2017-01-04T11:28:00Z">
                <w:pPr>
                  <w:pStyle w:val="Bibentry"/>
                </w:pPr>
              </w:pPrChange>
            </w:pPr>
            <w:del w:id="2642" w:author="Tomas Chovanak" w:date="2017-01-04T11:28:00Z">
              <w:r w:rsidRPr="00D3733E" w:rsidDel="007B7BDD">
                <w:rPr>
                  <w:rFonts w:cs="Times New Roman"/>
                  <w:rPrChange w:id="2643" w:author="Tomas Chovanak" w:date="2017-01-04T11:28:00Z">
                    <w:rPr>
                      <w:rFonts w:cs="Times New Roman"/>
                    </w:rPr>
                  </w:rPrChange>
                </w:rPr>
                <w:delText>[8]</w:delText>
              </w:r>
            </w:del>
          </w:p>
        </w:tc>
      </w:tr>
      <w:bookmarkEnd w:id="2430"/>
    </w:tbl>
    <w:p w:rsidR="0077324E" w:rsidDel="00F00330" w:rsidRDefault="0077324E" w:rsidP="00DA041E">
      <w:pPr>
        <w:pStyle w:val="Bibentry"/>
        <w:rPr>
          <w:del w:id="2644" w:author="Tomas Chovanak" w:date="2017-01-04T11:43:00Z"/>
        </w:rPr>
      </w:pPr>
    </w:p>
    <w:p w:rsidR="00ED5F35" w:rsidDel="0005185A" w:rsidRDefault="00ED5F35" w:rsidP="00ED5F35">
      <w:pPr>
        <w:rPr>
          <w:del w:id="2645" w:author="Tomas Chovanak" w:date="2017-01-04T11:46:00Z"/>
        </w:rPr>
      </w:pPr>
    </w:p>
    <w:p w:rsidR="00ED5F35" w:rsidDel="0005185A" w:rsidRDefault="00ED5F35" w:rsidP="00ED5F35">
      <w:pPr>
        <w:rPr>
          <w:del w:id="2646" w:author="Tomas Chovanak" w:date="2017-01-04T11:46:00Z"/>
        </w:rPr>
      </w:pPr>
    </w:p>
    <w:p w:rsidR="00ED5F35" w:rsidRPr="00ED5F35" w:rsidRDefault="00ED5F35" w:rsidP="00ED5F35">
      <w:pPr>
        <w:pStyle w:val="MetadataHead"/>
        <w:rPr>
          <w:vanish/>
        </w:rPr>
      </w:pPr>
      <w:bookmarkStart w:id="2647" w:name="Metadata_Bmk"/>
      <w:r w:rsidRPr="00ED5F35">
        <w:rPr>
          <w:vanish/>
        </w:rPr>
        <w:t>Conference Name:</w:t>
      </w:r>
    </w:p>
    <w:p w:rsidR="00ED5F35" w:rsidRPr="00ED5F35" w:rsidRDefault="00ED5F35" w:rsidP="00ED5F35">
      <w:pPr>
        <w:pStyle w:val="MetadataHead"/>
        <w:rPr>
          <w:vanish/>
        </w:rPr>
      </w:pPr>
      <w:r w:rsidRPr="00ED5F35">
        <w:rPr>
          <w:vanish/>
        </w:rPr>
        <w:t>Conference Short Name:</w:t>
      </w:r>
    </w:p>
    <w:p w:rsidR="00ED5F35" w:rsidRPr="00ED5F35" w:rsidRDefault="00ED5F35" w:rsidP="00ED5F35">
      <w:pPr>
        <w:pStyle w:val="MetadataHead"/>
        <w:rPr>
          <w:vanish/>
        </w:rPr>
      </w:pPr>
      <w:r w:rsidRPr="00ED5F35">
        <w:rPr>
          <w:vanish/>
        </w:rPr>
        <w:t>Conference Location:</w:t>
      </w:r>
    </w:p>
    <w:p w:rsidR="00ED5F35" w:rsidRPr="00ED5F35" w:rsidRDefault="00ED5F35" w:rsidP="00ED5F35">
      <w:pPr>
        <w:pStyle w:val="MetadataHead"/>
        <w:rPr>
          <w:vanish/>
        </w:rPr>
      </w:pPr>
      <w:r w:rsidRPr="00ED5F35">
        <w:rPr>
          <w:vanish/>
        </w:rPr>
        <w:t>ISBN:</w:t>
      </w:r>
    </w:p>
    <w:p w:rsidR="00ED5F35" w:rsidRPr="00ED5F35" w:rsidRDefault="00ED5F35" w:rsidP="00ED5F35">
      <w:pPr>
        <w:pStyle w:val="MetadataHead"/>
        <w:rPr>
          <w:vanish/>
        </w:rPr>
      </w:pPr>
      <w:r w:rsidRPr="00ED5F35">
        <w:rPr>
          <w:vanish/>
        </w:rPr>
        <w:t>Year:</w:t>
      </w:r>
    </w:p>
    <w:p w:rsidR="00ED5F35" w:rsidRPr="00ED5F35" w:rsidRDefault="00ED5F35" w:rsidP="00ED5F35">
      <w:pPr>
        <w:pStyle w:val="MetadataHead"/>
        <w:rPr>
          <w:vanish/>
        </w:rPr>
      </w:pPr>
      <w:r w:rsidRPr="00ED5F35">
        <w:rPr>
          <w:vanish/>
        </w:rPr>
        <w:t>Month:-- Select--</w:t>
      </w:r>
    </w:p>
    <w:p w:rsidR="00ED5F35" w:rsidRPr="00ED5F35" w:rsidRDefault="00ED5F35" w:rsidP="00ED5F35">
      <w:pPr>
        <w:pStyle w:val="MetadataHead"/>
        <w:rPr>
          <w:vanish/>
        </w:rPr>
      </w:pPr>
      <w:r w:rsidRPr="00ED5F35">
        <w:rPr>
          <w:vanish/>
        </w:rPr>
        <w:t>Copyright Year:</w:t>
      </w:r>
    </w:p>
    <w:p w:rsidR="00ED5F35" w:rsidRPr="00ED5F35" w:rsidRDefault="00ED5F35" w:rsidP="00ED5F35">
      <w:pPr>
        <w:pStyle w:val="MetadataHead"/>
        <w:rPr>
          <w:vanish/>
        </w:rPr>
      </w:pPr>
      <w:r w:rsidRPr="00ED5F35">
        <w:rPr>
          <w:vanish/>
        </w:rPr>
        <w:t>Copyright Statement:</w:t>
      </w:r>
    </w:p>
    <w:p w:rsidR="00ED5F35" w:rsidRPr="00ED5F35" w:rsidRDefault="00ED5F35" w:rsidP="00ED5F35">
      <w:pPr>
        <w:pStyle w:val="MetadataHead"/>
        <w:rPr>
          <w:vanish/>
        </w:rPr>
      </w:pPr>
      <w:r w:rsidRPr="00ED5F35">
        <w:rPr>
          <w:vanish/>
        </w:rPr>
        <w:t>DOI:</w:t>
      </w:r>
    </w:p>
    <w:p w:rsidR="00ED5F35" w:rsidRDefault="00ED5F35" w:rsidP="00ED5F35">
      <w:pPr>
        <w:pStyle w:val="MetadataHead"/>
      </w:pPr>
      <w:r w:rsidRPr="00ED5F35">
        <w:rPr>
          <w:vanish/>
        </w:rPr>
        <w:t>Price:$15.00</w:t>
      </w:r>
      <w:bookmarkEnd w:id="2647"/>
    </w:p>
    <w:p w:rsidR="00ED5F35" w:rsidRDefault="00ED5F35" w:rsidP="00ED5F35">
      <w:pPr>
        <w:rPr>
          <w:ins w:id="2648" w:author="Tomas Chovanak" w:date="2017-01-04T11:28:00Z"/>
        </w:rPr>
      </w:pPr>
    </w:p>
    <w:p w:rsidR="00D3733E" w:rsidRDefault="00D3733E" w:rsidP="00D3733E">
      <w:pPr>
        <w:rPr>
          <w:ins w:id="2649" w:author="Tomas Chovanak" w:date="2017-01-04T11:28:00Z"/>
        </w:rPr>
      </w:pPr>
    </w:p>
    <w:p w:rsidR="00D3733E" w:rsidRPr="00DA041E" w:rsidRDefault="00D3733E"/>
    <w:sectPr w:rsidR="00D3733E" w:rsidRPr="00DA041E" w:rsidSect="00AD3D2D">
      <w:endnotePr>
        <w:numFmt w:val="decimal"/>
      </w:endnotePr>
      <w:type w:val="continuous"/>
      <w:pgSz w:w="12240" w:h="15840" w:code="9"/>
      <w:pgMar w:top="1500" w:right="1080" w:bottom="1600" w:left="1080" w:header="1080" w:footer="1080" w:gutter="0"/>
      <w:pgNumType w:start="7"/>
      <w:cols w:num="2" w:space="480"/>
      <w:titlePg/>
      <w:docGrid w:linePitch="360"/>
      <w:sectPrChange w:id="2650" w:author="Tomas Chovanak" w:date="2017-01-11T17:27:00Z">
        <w:sectPr w:rsidR="00D3733E" w:rsidRPr="00DA041E" w:rsidSect="00AD3D2D">
          <w:pgMar w:top="1500" w:right="1080" w:bottom="1600" w:left="1080" w:header="1080" w:footer="108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F68" w:rsidRDefault="00212F68" w:rsidP="00842867">
      <w:r>
        <w:separator/>
      </w:r>
    </w:p>
  </w:endnote>
  <w:endnote w:type="continuationSeparator" w:id="0">
    <w:p w:rsidR="00212F68" w:rsidRDefault="00212F68" w:rsidP="00842867">
      <w:r>
        <w:continuationSeparator/>
      </w:r>
    </w:p>
  </w:endnote>
  <w:endnote w:type="continuationNotice" w:id="1">
    <w:p w:rsidR="00212F68" w:rsidRDefault="00212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3FB" w:rsidRPr="00DA041E" w:rsidRDefault="00AC03FB"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047330">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AC03FB" w:rsidRPr="00DA041E" w:rsidRDefault="00AC03FB"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3FB" w:rsidRPr="00DA041E" w:rsidRDefault="00AC03FB"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7</w:t>
    </w:r>
    <w:r w:rsidRPr="00DA041E">
      <w:rPr>
        <w:rStyle w:val="PageNumber"/>
        <w:rFonts w:ascii="Linux Biolinum" w:hAnsi="Linux Biolinum" w:cs="Linux Biolinum"/>
      </w:rPr>
      <w:fldChar w:fldCharType="end"/>
    </w:r>
  </w:p>
  <w:p w:rsidR="00AC03FB" w:rsidRPr="00DA041E" w:rsidRDefault="00AC03FB"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3FB" w:rsidRPr="00DA041E" w:rsidRDefault="00AC03FB"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047330">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AC03FB" w:rsidRPr="00DA041E" w:rsidRDefault="00AC03FB"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F68" w:rsidRDefault="00212F68" w:rsidP="00C24563">
      <w:r>
        <w:separator/>
      </w:r>
    </w:p>
  </w:footnote>
  <w:footnote w:type="continuationSeparator" w:id="0">
    <w:p w:rsidR="00212F68" w:rsidRDefault="00212F68" w:rsidP="00842867">
      <w:r>
        <w:continuationSeparator/>
      </w:r>
    </w:p>
  </w:footnote>
  <w:footnote w:type="continuationNotice" w:id="1">
    <w:p w:rsidR="00212F68" w:rsidRDefault="00212F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AC03FB" w:rsidRPr="00DA041E" w:rsidTr="00DA041E">
      <w:tc>
        <w:tcPr>
          <w:tcW w:w="2500" w:type="pct"/>
          <w:vAlign w:val="center"/>
        </w:tcPr>
        <w:p w:rsidR="00AC03FB" w:rsidRPr="00DA041E" w:rsidRDefault="00AC03FB"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rsidR="00AC03FB" w:rsidRPr="00DA041E" w:rsidRDefault="00AC03FB"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rsidR="00AC03FB" w:rsidRPr="00DA041E" w:rsidRDefault="00AC03FB"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AC03FB" w:rsidRPr="00DA041E" w:rsidTr="00DA041E">
      <w:tc>
        <w:tcPr>
          <w:tcW w:w="2500" w:type="pct"/>
          <w:vAlign w:val="center"/>
        </w:tcPr>
        <w:p w:rsidR="00AC03FB" w:rsidRPr="00DA041E" w:rsidRDefault="00AC03FB" w:rsidP="00DA041E">
          <w:pPr>
            <w:pStyle w:val="Header"/>
            <w:tabs>
              <w:tab w:val="clear" w:pos="4320"/>
              <w:tab w:val="clear" w:pos="8640"/>
            </w:tabs>
            <w:jc w:val="left"/>
            <w:rPr>
              <w:rFonts w:ascii="Linux Biolinum" w:hAnsi="Linux Biolinum" w:cs="Linux Biolinum"/>
            </w:rPr>
          </w:pPr>
          <w:ins w:id="20" w:author="Tomas Chovanak" w:date="2017-01-11T17:28:00Z">
            <w:r>
              <w:t>Fast recognition and application of Web users</w:t>
            </w:r>
            <w:r>
              <w:rPr>
                <w:lang w:val="en-GB"/>
              </w:rPr>
              <w:t>’</w:t>
            </w:r>
            <w:r>
              <w:t xml:space="preserve"> behavioral patterns</w:t>
            </w:r>
          </w:ins>
          <w:del w:id="21" w:author="Tomas Chovanak" w:date="2017-01-11T17:28:00Z">
            <w:r w:rsidRPr="00DA041E" w:rsidDel="00FA5603">
              <w:rPr>
                <w:rFonts w:ascii="Linux Biolinum" w:hAnsi="Linux Biolinum" w:cs="Linux Biolinum"/>
              </w:rPr>
              <w:delText>Magnetic Normal Modes of Bi-Component Permalloy Structures</w:delText>
            </w:r>
          </w:del>
        </w:p>
      </w:tc>
      <w:tc>
        <w:tcPr>
          <w:tcW w:w="2500" w:type="pct"/>
          <w:vAlign w:val="center"/>
        </w:tcPr>
        <w:p w:rsidR="00AC03FB" w:rsidRPr="00DA041E" w:rsidRDefault="00AC03FB"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AC03FB" w:rsidRPr="00DA041E" w:rsidRDefault="00AC03FB"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38A4"/>
    <w:rsid w:val="00004201"/>
    <w:rsid w:val="000044FA"/>
    <w:rsid w:val="000050E2"/>
    <w:rsid w:val="00006511"/>
    <w:rsid w:val="000066AF"/>
    <w:rsid w:val="000070DA"/>
    <w:rsid w:val="00007493"/>
    <w:rsid w:val="00007C21"/>
    <w:rsid w:val="00007C69"/>
    <w:rsid w:val="00012640"/>
    <w:rsid w:val="000129EA"/>
    <w:rsid w:val="00012C05"/>
    <w:rsid w:val="00012D5F"/>
    <w:rsid w:val="00013BE7"/>
    <w:rsid w:val="00014137"/>
    <w:rsid w:val="00014CEA"/>
    <w:rsid w:val="00015905"/>
    <w:rsid w:val="000164FE"/>
    <w:rsid w:val="000174F2"/>
    <w:rsid w:val="00017FF0"/>
    <w:rsid w:val="0002038E"/>
    <w:rsid w:val="00020429"/>
    <w:rsid w:val="00020650"/>
    <w:rsid w:val="0002232E"/>
    <w:rsid w:val="0002243D"/>
    <w:rsid w:val="00022EBD"/>
    <w:rsid w:val="000231DC"/>
    <w:rsid w:val="00023D9B"/>
    <w:rsid w:val="000244DF"/>
    <w:rsid w:val="000247FF"/>
    <w:rsid w:val="000258FC"/>
    <w:rsid w:val="00026091"/>
    <w:rsid w:val="00027190"/>
    <w:rsid w:val="00027801"/>
    <w:rsid w:val="00030690"/>
    <w:rsid w:val="00030831"/>
    <w:rsid w:val="0003187C"/>
    <w:rsid w:val="0003195F"/>
    <w:rsid w:val="00031AF2"/>
    <w:rsid w:val="00032184"/>
    <w:rsid w:val="0003260F"/>
    <w:rsid w:val="000326A4"/>
    <w:rsid w:val="00032F77"/>
    <w:rsid w:val="000348C2"/>
    <w:rsid w:val="000366AA"/>
    <w:rsid w:val="00036811"/>
    <w:rsid w:val="000374FC"/>
    <w:rsid w:val="00040AE8"/>
    <w:rsid w:val="0004108F"/>
    <w:rsid w:val="000410AA"/>
    <w:rsid w:val="0004197E"/>
    <w:rsid w:val="00041A36"/>
    <w:rsid w:val="00041E90"/>
    <w:rsid w:val="0004466F"/>
    <w:rsid w:val="00045680"/>
    <w:rsid w:val="0004577A"/>
    <w:rsid w:val="00046400"/>
    <w:rsid w:val="00046C0D"/>
    <w:rsid w:val="00047330"/>
    <w:rsid w:val="0005185A"/>
    <w:rsid w:val="00051D62"/>
    <w:rsid w:val="00052F44"/>
    <w:rsid w:val="00053441"/>
    <w:rsid w:val="00053943"/>
    <w:rsid w:val="00053ABE"/>
    <w:rsid w:val="0005498A"/>
    <w:rsid w:val="00055236"/>
    <w:rsid w:val="00056EED"/>
    <w:rsid w:val="000570CD"/>
    <w:rsid w:val="00057958"/>
    <w:rsid w:val="00057B2A"/>
    <w:rsid w:val="000604A7"/>
    <w:rsid w:val="00060AF3"/>
    <w:rsid w:val="00060B6D"/>
    <w:rsid w:val="00060EB3"/>
    <w:rsid w:val="0006138F"/>
    <w:rsid w:val="00061A45"/>
    <w:rsid w:val="00062B01"/>
    <w:rsid w:val="000641DE"/>
    <w:rsid w:val="000644CD"/>
    <w:rsid w:val="0006452F"/>
    <w:rsid w:val="00064BC2"/>
    <w:rsid w:val="000667A7"/>
    <w:rsid w:val="00066835"/>
    <w:rsid w:val="0007007A"/>
    <w:rsid w:val="00070961"/>
    <w:rsid w:val="000717BB"/>
    <w:rsid w:val="00072607"/>
    <w:rsid w:val="0007264C"/>
    <w:rsid w:val="0007542C"/>
    <w:rsid w:val="000756A5"/>
    <w:rsid w:val="00075744"/>
    <w:rsid w:val="000758C1"/>
    <w:rsid w:val="000763B7"/>
    <w:rsid w:val="00076893"/>
    <w:rsid w:val="00076B89"/>
    <w:rsid w:val="00077B60"/>
    <w:rsid w:val="00077C80"/>
    <w:rsid w:val="000800B0"/>
    <w:rsid w:val="00082976"/>
    <w:rsid w:val="00082C71"/>
    <w:rsid w:val="00083E23"/>
    <w:rsid w:val="000842C3"/>
    <w:rsid w:val="000845E5"/>
    <w:rsid w:val="00085188"/>
    <w:rsid w:val="000862F5"/>
    <w:rsid w:val="00086346"/>
    <w:rsid w:val="000868C0"/>
    <w:rsid w:val="00086F5A"/>
    <w:rsid w:val="0008733E"/>
    <w:rsid w:val="0008738F"/>
    <w:rsid w:val="000876D9"/>
    <w:rsid w:val="00087AA6"/>
    <w:rsid w:val="0009079D"/>
    <w:rsid w:val="00090E42"/>
    <w:rsid w:val="00090FFD"/>
    <w:rsid w:val="00092D86"/>
    <w:rsid w:val="000933D1"/>
    <w:rsid w:val="0009383D"/>
    <w:rsid w:val="00094069"/>
    <w:rsid w:val="0009566C"/>
    <w:rsid w:val="000957F4"/>
    <w:rsid w:val="00095C2E"/>
    <w:rsid w:val="00095C52"/>
    <w:rsid w:val="00096274"/>
    <w:rsid w:val="00096970"/>
    <w:rsid w:val="00097525"/>
    <w:rsid w:val="00097F6D"/>
    <w:rsid w:val="000A0097"/>
    <w:rsid w:val="000A30E3"/>
    <w:rsid w:val="000A4397"/>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1EF"/>
    <w:rsid w:val="000B7DDE"/>
    <w:rsid w:val="000C0EAA"/>
    <w:rsid w:val="000C1564"/>
    <w:rsid w:val="000C1FE4"/>
    <w:rsid w:val="000C2A6D"/>
    <w:rsid w:val="000C2C0C"/>
    <w:rsid w:val="000C37D8"/>
    <w:rsid w:val="000C451A"/>
    <w:rsid w:val="000C5E18"/>
    <w:rsid w:val="000C5EED"/>
    <w:rsid w:val="000C60F0"/>
    <w:rsid w:val="000C7591"/>
    <w:rsid w:val="000D04A1"/>
    <w:rsid w:val="000D2987"/>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34"/>
    <w:rsid w:val="000F235E"/>
    <w:rsid w:val="000F2621"/>
    <w:rsid w:val="000F3559"/>
    <w:rsid w:val="000F360C"/>
    <w:rsid w:val="000F4570"/>
    <w:rsid w:val="000F4C70"/>
    <w:rsid w:val="000F519B"/>
    <w:rsid w:val="000F538A"/>
    <w:rsid w:val="000F5526"/>
    <w:rsid w:val="000F5753"/>
    <w:rsid w:val="000F5A61"/>
    <w:rsid w:val="000F7743"/>
    <w:rsid w:val="000F7B49"/>
    <w:rsid w:val="001000AD"/>
    <w:rsid w:val="0010086E"/>
    <w:rsid w:val="0010144B"/>
    <w:rsid w:val="001014A0"/>
    <w:rsid w:val="00102927"/>
    <w:rsid w:val="0010313B"/>
    <w:rsid w:val="00103C4A"/>
    <w:rsid w:val="00103CAC"/>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0C7A"/>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0A9E"/>
    <w:rsid w:val="0013317A"/>
    <w:rsid w:val="001350DC"/>
    <w:rsid w:val="001361F6"/>
    <w:rsid w:val="0013680B"/>
    <w:rsid w:val="0013711F"/>
    <w:rsid w:val="00137187"/>
    <w:rsid w:val="00140395"/>
    <w:rsid w:val="00141063"/>
    <w:rsid w:val="001410BE"/>
    <w:rsid w:val="00141362"/>
    <w:rsid w:val="00141508"/>
    <w:rsid w:val="001434EE"/>
    <w:rsid w:val="0014389F"/>
    <w:rsid w:val="00144FC3"/>
    <w:rsid w:val="00145D7A"/>
    <w:rsid w:val="001460E9"/>
    <w:rsid w:val="001467C7"/>
    <w:rsid w:val="00150D28"/>
    <w:rsid w:val="00150EBA"/>
    <w:rsid w:val="00150EDD"/>
    <w:rsid w:val="00151434"/>
    <w:rsid w:val="001516C0"/>
    <w:rsid w:val="0015231F"/>
    <w:rsid w:val="00152655"/>
    <w:rsid w:val="00152D3C"/>
    <w:rsid w:val="00154A72"/>
    <w:rsid w:val="00154ABE"/>
    <w:rsid w:val="00154C4B"/>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003"/>
    <w:rsid w:val="0016765C"/>
    <w:rsid w:val="00167F5B"/>
    <w:rsid w:val="00172784"/>
    <w:rsid w:val="00173BFD"/>
    <w:rsid w:val="00174CD4"/>
    <w:rsid w:val="00174DF7"/>
    <w:rsid w:val="00175357"/>
    <w:rsid w:val="00175431"/>
    <w:rsid w:val="001755FF"/>
    <w:rsid w:val="00175643"/>
    <w:rsid w:val="001756C8"/>
    <w:rsid w:val="0017612A"/>
    <w:rsid w:val="001768E8"/>
    <w:rsid w:val="00177654"/>
    <w:rsid w:val="001778FA"/>
    <w:rsid w:val="00177A47"/>
    <w:rsid w:val="00177D77"/>
    <w:rsid w:val="00180646"/>
    <w:rsid w:val="00180907"/>
    <w:rsid w:val="00181104"/>
    <w:rsid w:val="001814F2"/>
    <w:rsid w:val="00181BDB"/>
    <w:rsid w:val="00181BE3"/>
    <w:rsid w:val="00182CB5"/>
    <w:rsid w:val="00183646"/>
    <w:rsid w:val="00184017"/>
    <w:rsid w:val="00184089"/>
    <w:rsid w:val="00184C5B"/>
    <w:rsid w:val="001870D4"/>
    <w:rsid w:val="00187AD6"/>
    <w:rsid w:val="00187C9B"/>
    <w:rsid w:val="0019067E"/>
    <w:rsid w:val="001929AE"/>
    <w:rsid w:val="00192F56"/>
    <w:rsid w:val="00194126"/>
    <w:rsid w:val="00194D69"/>
    <w:rsid w:val="00194EF4"/>
    <w:rsid w:val="0019523C"/>
    <w:rsid w:val="00195744"/>
    <w:rsid w:val="00195A39"/>
    <w:rsid w:val="00196716"/>
    <w:rsid w:val="00196DB6"/>
    <w:rsid w:val="00196FDF"/>
    <w:rsid w:val="001978C1"/>
    <w:rsid w:val="001A0008"/>
    <w:rsid w:val="001A2821"/>
    <w:rsid w:val="001A2920"/>
    <w:rsid w:val="001A2FDA"/>
    <w:rsid w:val="001A304B"/>
    <w:rsid w:val="001A4D49"/>
    <w:rsid w:val="001A4FF3"/>
    <w:rsid w:val="001A6262"/>
    <w:rsid w:val="001A66CF"/>
    <w:rsid w:val="001A6D21"/>
    <w:rsid w:val="001A72A9"/>
    <w:rsid w:val="001A7AF5"/>
    <w:rsid w:val="001A7B37"/>
    <w:rsid w:val="001A7CF8"/>
    <w:rsid w:val="001B0A71"/>
    <w:rsid w:val="001B0E5D"/>
    <w:rsid w:val="001B1BD1"/>
    <w:rsid w:val="001B23BC"/>
    <w:rsid w:val="001B2FC3"/>
    <w:rsid w:val="001B32A5"/>
    <w:rsid w:val="001B3CB2"/>
    <w:rsid w:val="001B3DE4"/>
    <w:rsid w:val="001B4769"/>
    <w:rsid w:val="001B5F13"/>
    <w:rsid w:val="001B63C7"/>
    <w:rsid w:val="001B6B01"/>
    <w:rsid w:val="001B7543"/>
    <w:rsid w:val="001B7B14"/>
    <w:rsid w:val="001C0020"/>
    <w:rsid w:val="001C0DE6"/>
    <w:rsid w:val="001C1358"/>
    <w:rsid w:val="001C139B"/>
    <w:rsid w:val="001C1B01"/>
    <w:rsid w:val="001C2203"/>
    <w:rsid w:val="001C4027"/>
    <w:rsid w:val="001C5492"/>
    <w:rsid w:val="001C5652"/>
    <w:rsid w:val="001C6110"/>
    <w:rsid w:val="001C6526"/>
    <w:rsid w:val="001C68AB"/>
    <w:rsid w:val="001C704F"/>
    <w:rsid w:val="001C7D4E"/>
    <w:rsid w:val="001D07D8"/>
    <w:rsid w:val="001D2D8D"/>
    <w:rsid w:val="001D34D6"/>
    <w:rsid w:val="001D3868"/>
    <w:rsid w:val="001D40EE"/>
    <w:rsid w:val="001D41AB"/>
    <w:rsid w:val="001D4295"/>
    <w:rsid w:val="001D6268"/>
    <w:rsid w:val="001D6618"/>
    <w:rsid w:val="001D753B"/>
    <w:rsid w:val="001D7BAD"/>
    <w:rsid w:val="001D7DD0"/>
    <w:rsid w:val="001D7F94"/>
    <w:rsid w:val="001E0D6A"/>
    <w:rsid w:val="001E0FB8"/>
    <w:rsid w:val="001E1973"/>
    <w:rsid w:val="001E1CCF"/>
    <w:rsid w:val="001E2468"/>
    <w:rsid w:val="001E2A70"/>
    <w:rsid w:val="001E310F"/>
    <w:rsid w:val="001E36F8"/>
    <w:rsid w:val="001E492B"/>
    <w:rsid w:val="001E4FC3"/>
    <w:rsid w:val="001E5988"/>
    <w:rsid w:val="001E7084"/>
    <w:rsid w:val="001E7337"/>
    <w:rsid w:val="001E74A6"/>
    <w:rsid w:val="001E79B4"/>
    <w:rsid w:val="001F0204"/>
    <w:rsid w:val="001F0621"/>
    <w:rsid w:val="001F0906"/>
    <w:rsid w:val="001F13E1"/>
    <w:rsid w:val="001F38C1"/>
    <w:rsid w:val="001F4541"/>
    <w:rsid w:val="001F49D2"/>
    <w:rsid w:val="001F4CA6"/>
    <w:rsid w:val="001F653E"/>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9FD"/>
    <w:rsid w:val="00212F68"/>
    <w:rsid w:val="00214124"/>
    <w:rsid w:val="002143F2"/>
    <w:rsid w:val="002148F7"/>
    <w:rsid w:val="002149F0"/>
    <w:rsid w:val="00215E12"/>
    <w:rsid w:val="00216EAA"/>
    <w:rsid w:val="002171C3"/>
    <w:rsid w:val="00217A8B"/>
    <w:rsid w:val="00217BE8"/>
    <w:rsid w:val="002207EE"/>
    <w:rsid w:val="002213B4"/>
    <w:rsid w:val="002214F5"/>
    <w:rsid w:val="00221D1B"/>
    <w:rsid w:val="00221EB3"/>
    <w:rsid w:val="0022253F"/>
    <w:rsid w:val="0022321D"/>
    <w:rsid w:val="00223636"/>
    <w:rsid w:val="00223F2A"/>
    <w:rsid w:val="00224A61"/>
    <w:rsid w:val="002256F1"/>
    <w:rsid w:val="00225AD9"/>
    <w:rsid w:val="00227916"/>
    <w:rsid w:val="00230247"/>
    <w:rsid w:val="00230971"/>
    <w:rsid w:val="00230BFF"/>
    <w:rsid w:val="00231344"/>
    <w:rsid w:val="00231AF6"/>
    <w:rsid w:val="002329E0"/>
    <w:rsid w:val="00233095"/>
    <w:rsid w:val="0023359A"/>
    <w:rsid w:val="00233702"/>
    <w:rsid w:val="002341FE"/>
    <w:rsid w:val="00234BFD"/>
    <w:rsid w:val="0023508E"/>
    <w:rsid w:val="002351D6"/>
    <w:rsid w:val="00235710"/>
    <w:rsid w:val="00235A6A"/>
    <w:rsid w:val="00236DD0"/>
    <w:rsid w:val="0023773E"/>
    <w:rsid w:val="002402EC"/>
    <w:rsid w:val="00240418"/>
    <w:rsid w:val="0024054C"/>
    <w:rsid w:val="00241FD1"/>
    <w:rsid w:val="00242042"/>
    <w:rsid w:val="0024321A"/>
    <w:rsid w:val="00243BC7"/>
    <w:rsid w:val="00243D33"/>
    <w:rsid w:val="0024574C"/>
    <w:rsid w:val="00246A01"/>
    <w:rsid w:val="00246F8E"/>
    <w:rsid w:val="00247D73"/>
    <w:rsid w:val="00251B9C"/>
    <w:rsid w:val="002529C6"/>
    <w:rsid w:val="00252EAE"/>
    <w:rsid w:val="00253E69"/>
    <w:rsid w:val="002548BF"/>
    <w:rsid w:val="00254A6D"/>
    <w:rsid w:val="00254AB8"/>
    <w:rsid w:val="002550F9"/>
    <w:rsid w:val="00255E37"/>
    <w:rsid w:val="002575AC"/>
    <w:rsid w:val="00257E0C"/>
    <w:rsid w:val="00260986"/>
    <w:rsid w:val="00260D00"/>
    <w:rsid w:val="00260F76"/>
    <w:rsid w:val="002617CA"/>
    <w:rsid w:val="002637A2"/>
    <w:rsid w:val="002640B6"/>
    <w:rsid w:val="00264511"/>
    <w:rsid w:val="00264D40"/>
    <w:rsid w:val="00265399"/>
    <w:rsid w:val="00265626"/>
    <w:rsid w:val="002660C5"/>
    <w:rsid w:val="00266D94"/>
    <w:rsid w:val="00266EDB"/>
    <w:rsid w:val="00267027"/>
    <w:rsid w:val="00267378"/>
    <w:rsid w:val="0026783B"/>
    <w:rsid w:val="00267C3D"/>
    <w:rsid w:val="00267EB8"/>
    <w:rsid w:val="002702FC"/>
    <w:rsid w:val="002705DC"/>
    <w:rsid w:val="002708D9"/>
    <w:rsid w:val="002711B6"/>
    <w:rsid w:val="002733D2"/>
    <w:rsid w:val="0027350A"/>
    <w:rsid w:val="002737BC"/>
    <w:rsid w:val="00274C49"/>
    <w:rsid w:val="00276514"/>
    <w:rsid w:val="0027797D"/>
    <w:rsid w:val="00277D1C"/>
    <w:rsid w:val="002800AF"/>
    <w:rsid w:val="00280816"/>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8EF"/>
    <w:rsid w:val="00294C14"/>
    <w:rsid w:val="002964A4"/>
    <w:rsid w:val="002965C5"/>
    <w:rsid w:val="00296F52"/>
    <w:rsid w:val="00297444"/>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7447"/>
    <w:rsid w:val="002A7C07"/>
    <w:rsid w:val="002B07AA"/>
    <w:rsid w:val="002B34FB"/>
    <w:rsid w:val="002B39B1"/>
    <w:rsid w:val="002B3C91"/>
    <w:rsid w:val="002B4B4C"/>
    <w:rsid w:val="002B5809"/>
    <w:rsid w:val="002B63B2"/>
    <w:rsid w:val="002B6E7C"/>
    <w:rsid w:val="002B6F65"/>
    <w:rsid w:val="002B7712"/>
    <w:rsid w:val="002C016C"/>
    <w:rsid w:val="002C0AB0"/>
    <w:rsid w:val="002C0E07"/>
    <w:rsid w:val="002C132C"/>
    <w:rsid w:val="002C1AE2"/>
    <w:rsid w:val="002C1B9E"/>
    <w:rsid w:val="002C25E3"/>
    <w:rsid w:val="002C2FAA"/>
    <w:rsid w:val="002C3115"/>
    <w:rsid w:val="002C36DF"/>
    <w:rsid w:val="002C472E"/>
    <w:rsid w:val="002C68B3"/>
    <w:rsid w:val="002C6D20"/>
    <w:rsid w:val="002C6F41"/>
    <w:rsid w:val="002C700A"/>
    <w:rsid w:val="002D0D41"/>
    <w:rsid w:val="002D1492"/>
    <w:rsid w:val="002D212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2713"/>
    <w:rsid w:val="002E3AD5"/>
    <w:rsid w:val="002E3CDD"/>
    <w:rsid w:val="002E49C1"/>
    <w:rsid w:val="002E4EDE"/>
    <w:rsid w:val="002E4EF2"/>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348"/>
    <w:rsid w:val="003105E2"/>
    <w:rsid w:val="00310BC8"/>
    <w:rsid w:val="00312A6C"/>
    <w:rsid w:val="0031311B"/>
    <w:rsid w:val="0031366E"/>
    <w:rsid w:val="0031374A"/>
    <w:rsid w:val="00313D82"/>
    <w:rsid w:val="003140D6"/>
    <w:rsid w:val="00316131"/>
    <w:rsid w:val="00316AA1"/>
    <w:rsid w:val="003176C6"/>
    <w:rsid w:val="00320A65"/>
    <w:rsid w:val="0032310D"/>
    <w:rsid w:val="003232A0"/>
    <w:rsid w:val="0032419E"/>
    <w:rsid w:val="0032587E"/>
    <w:rsid w:val="0032588F"/>
    <w:rsid w:val="00326E8A"/>
    <w:rsid w:val="003279F6"/>
    <w:rsid w:val="0033021C"/>
    <w:rsid w:val="00330340"/>
    <w:rsid w:val="00330993"/>
    <w:rsid w:val="0033271D"/>
    <w:rsid w:val="00332837"/>
    <w:rsid w:val="0033294F"/>
    <w:rsid w:val="00332D1F"/>
    <w:rsid w:val="003334E0"/>
    <w:rsid w:val="003340F8"/>
    <w:rsid w:val="003355B2"/>
    <w:rsid w:val="0033587E"/>
    <w:rsid w:val="003376A6"/>
    <w:rsid w:val="00340313"/>
    <w:rsid w:val="003410E1"/>
    <w:rsid w:val="003413DC"/>
    <w:rsid w:val="0034158E"/>
    <w:rsid w:val="0034159C"/>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3C4"/>
    <w:rsid w:val="00351E61"/>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82E"/>
    <w:rsid w:val="00365C52"/>
    <w:rsid w:val="00365D19"/>
    <w:rsid w:val="00365FEE"/>
    <w:rsid w:val="00366B10"/>
    <w:rsid w:val="0037046A"/>
    <w:rsid w:val="0037127D"/>
    <w:rsid w:val="00372B18"/>
    <w:rsid w:val="00373901"/>
    <w:rsid w:val="00374076"/>
    <w:rsid w:val="0037436E"/>
    <w:rsid w:val="00374507"/>
    <w:rsid w:val="003767D7"/>
    <w:rsid w:val="0037690C"/>
    <w:rsid w:val="00376CCD"/>
    <w:rsid w:val="00377046"/>
    <w:rsid w:val="00377B72"/>
    <w:rsid w:val="00380701"/>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53D"/>
    <w:rsid w:val="003A17F4"/>
    <w:rsid w:val="003A1FBB"/>
    <w:rsid w:val="003A44AC"/>
    <w:rsid w:val="003A47ED"/>
    <w:rsid w:val="003A5085"/>
    <w:rsid w:val="003A5E91"/>
    <w:rsid w:val="003A70A7"/>
    <w:rsid w:val="003A7D21"/>
    <w:rsid w:val="003A7F99"/>
    <w:rsid w:val="003B00F1"/>
    <w:rsid w:val="003B04FD"/>
    <w:rsid w:val="003B24AE"/>
    <w:rsid w:val="003B2A16"/>
    <w:rsid w:val="003B3A32"/>
    <w:rsid w:val="003B404A"/>
    <w:rsid w:val="003B406A"/>
    <w:rsid w:val="003B4B5C"/>
    <w:rsid w:val="003B59D1"/>
    <w:rsid w:val="003B6271"/>
    <w:rsid w:val="003B6D8B"/>
    <w:rsid w:val="003B7346"/>
    <w:rsid w:val="003B7C9C"/>
    <w:rsid w:val="003C0DAB"/>
    <w:rsid w:val="003C3A05"/>
    <w:rsid w:val="003C42D2"/>
    <w:rsid w:val="003C4895"/>
    <w:rsid w:val="003C498E"/>
    <w:rsid w:val="003C5241"/>
    <w:rsid w:val="003C58B8"/>
    <w:rsid w:val="003C5FAB"/>
    <w:rsid w:val="003C6E1C"/>
    <w:rsid w:val="003C6F68"/>
    <w:rsid w:val="003C798F"/>
    <w:rsid w:val="003D06FD"/>
    <w:rsid w:val="003D09B3"/>
    <w:rsid w:val="003D12C6"/>
    <w:rsid w:val="003D2901"/>
    <w:rsid w:val="003D45C8"/>
    <w:rsid w:val="003D4721"/>
    <w:rsid w:val="003D4FDD"/>
    <w:rsid w:val="003D7185"/>
    <w:rsid w:val="003D7514"/>
    <w:rsid w:val="003D75A0"/>
    <w:rsid w:val="003E0CFC"/>
    <w:rsid w:val="003E0EE3"/>
    <w:rsid w:val="003E1AE8"/>
    <w:rsid w:val="003E2221"/>
    <w:rsid w:val="003E4206"/>
    <w:rsid w:val="003E4210"/>
    <w:rsid w:val="003E4470"/>
    <w:rsid w:val="003E4488"/>
    <w:rsid w:val="003E47D9"/>
    <w:rsid w:val="003E50A1"/>
    <w:rsid w:val="003E51BD"/>
    <w:rsid w:val="003E5B04"/>
    <w:rsid w:val="003E60E7"/>
    <w:rsid w:val="003E6AD6"/>
    <w:rsid w:val="003E78BA"/>
    <w:rsid w:val="003E78FC"/>
    <w:rsid w:val="003F02EA"/>
    <w:rsid w:val="003F0388"/>
    <w:rsid w:val="003F04FB"/>
    <w:rsid w:val="003F0E65"/>
    <w:rsid w:val="003F1C67"/>
    <w:rsid w:val="003F2437"/>
    <w:rsid w:val="003F3E82"/>
    <w:rsid w:val="003F3EA8"/>
    <w:rsid w:val="003F3F57"/>
    <w:rsid w:val="003F4168"/>
    <w:rsid w:val="003F4ABA"/>
    <w:rsid w:val="003F61D8"/>
    <w:rsid w:val="003F66F9"/>
    <w:rsid w:val="003F70A5"/>
    <w:rsid w:val="003F72F5"/>
    <w:rsid w:val="004005AF"/>
    <w:rsid w:val="0040122C"/>
    <w:rsid w:val="004022BA"/>
    <w:rsid w:val="0040392D"/>
    <w:rsid w:val="00404124"/>
    <w:rsid w:val="00404234"/>
    <w:rsid w:val="004049AF"/>
    <w:rsid w:val="00404BC3"/>
    <w:rsid w:val="0040517B"/>
    <w:rsid w:val="0040520C"/>
    <w:rsid w:val="004057BA"/>
    <w:rsid w:val="00405B5E"/>
    <w:rsid w:val="00407A36"/>
    <w:rsid w:val="00407A8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9A7"/>
    <w:rsid w:val="00421CED"/>
    <w:rsid w:val="00421EF8"/>
    <w:rsid w:val="004220DC"/>
    <w:rsid w:val="00424D0B"/>
    <w:rsid w:val="004254FD"/>
    <w:rsid w:val="00425558"/>
    <w:rsid w:val="004257D7"/>
    <w:rsid w:val="004261BE"/>
    <w:rsid w:val="00426C64"/>
    <w:rsid w:val="00426FBC"/>
    <w:rsid w:val="004274E0"/>
    <w:rsid w:val="00427708"/>
    <w:rsid w:val="0043167A"/>
    <w:rsid w:val="00432826"/>
    <w:rsid w:val="004328FF"/>
    <w:rsid w:val="004332C5"/>
    <w:rsid w:val="00433FCA"/>
    <w:rsid w:val="004347E8"/>
    <w:rsid w:val="00434C4D"/>
    <w:rsid w:val="0043503B"/>
    <w:rsid w:val="0043531A"/>
    <w:rsid w:val="004357FD"/>
    <w:rsid w:val="004359F2"/>
    <w:rsid w:val="00437414"/>
    <w:rsid w:val="00437CF1"/>
    <w:rsid w:val="00437EB1"/>
    <w:rsid w:val="00437FD6"/>
    <w:rsid w:val="00440D16"/>
    <w:rsid w:val="00440F91"/>
    <w:rsid w:val="004422F9"/>
    <w:rsid w:val="0044277F"/>
    <w:rsid w:val="00442E42"/>
    <w:rsid w:val="00445B9E"/>
    <w:rsid w:val="004514DA"/>
    <w:rsid w:val="004521DF"/>
    <w:rsid w:val="00452C34"/>
    <w:rsid w:val="0045358D"/>
    <w:rsid w:val="004535C9"/>
    <w:rsid w:val="00453BF4"/>
    <w:rsid w:val="004553AB"/>
    <w:rsid w:val="00456E2A"/>
    <w:rsid w:val="004572B7"/>
    <w:rsid w:val="00457316"/>
    <w:rsid w:val="00461EE9"/>
    <w:rsid w:val="004626E2"/>
    <w:rsid w:val="004633C3"/>
    <w:rsid w:val="00463832"/>
    <w:rsid w:val="00465307"/>
    <w:rsid w:val="00465315"/>
    <w:rsid w:val="00465559"/>
    <w:rsid w:val="00465F22"/>
    <w:rsid w:val="00466019"/>
    <w:rsid w:val="0046630C"/>
    <w:rsid w:val="00466AB6"/>
    <w:rsid w:val="00466B55"/>
    <w:rsid w:val="00466C4E"/>
    <w:rsid w:val="00467C57"/>
    <w:rsid w:val="004700A2"/>
    <w:rsid w:val="004705F4"/>
    <w:rsid w:val="00470A0A"/>
    <w:rsid w:val="004725B2"/>
    <w:rsid w:val="00473361"/>
    <w:rsid w:val="00473C5B"/>
    <w:rsid w:val="00473CFB"/>
    <w:rsid w:val="00474C96"/>
    <w:rsid w:val="004761D5"/>
    <w:rsid w:val="004768A6"/>
    <w:rsid w:val="00476C9A"/>
    <w:rsid w:val="0048148D"/>
    <w:rsid w:val="00483BB6"/>
    <w:rsid w:val="00483F5D"/>
    <w:rsid w:val="004852AA"/>
    <w:rsid w:val="004859D5"/>
    <w:rsid w:val="00485B8E"/>
    <w:rsid w:val="00485CB8"/>
    <w:rsid w:val="004862F7"/>
    <w:rsid w:val="004873F4"/>
    <w:rsid w:val="004876BA"/>
    <w:rsid w:val="00490FEE"/>
    <w:rsid w:val="0049107E"/>
    <w:rsid w:val="00491F2C"/>
    <w:rsid w:val="00493234"/>
    <w:rsid w:val="00493AC2"/>
    <w:rsid w:val="0049400A"/>
    <w:rsid w:val="00495637"/>
    <w:rsid w:val="004961C4"/>
    <w:rsid w:val="0049721E"/>
    <w:rsid w:val="00497BDA"/>
    <w:rsid w:val="004A06E0"/>
    <w:rsid w:val="004A0D0E"/>
    <w:rsid w:val="004A10DC"/>
    <w:rsid w:val="004A15C4"/>
    <w:rsid w:val="004A17B4"/>
    <w:rsid w:val="004A19C6"/>
    <w:rsid w:val="004A1A53"/>
    <w:rsid w:val="004A2117"/>
    <w:rsid w:val="004A24FB"/>
    <w:rsid w:val="004A3B74"/>
    <w:rsid w:val="004A490A"/>
    <w:rsid w:val="004A4A49"/>
    <w:rsid w:val="004A4C98"/>
    <w:rsid w:val="004A53A6"/>
    <w:rsid w:val="004A57C1"/>
    <w:rsid w:val="004A5E2F"/>
    <w:rsid w:val="004A5F4D"/>
    <w:rsid w:val="004A6257"/>
    <w:rsid w:val="004A781B"/>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023"/>
    <w:rsid w:val="004C6380"/>
    <w:rsid w:val="004C78EC"/>
    <w:rsid w:val="004C7B8F"/>
    <w:rsid w:val="004C7CF2"/>
    <w:rsid w:val="004D0D70"/>
    <w:rsid w:val="004D0E64"/>
    <w:rsid w:val="004D2181"/>
    <w:rsid w:val="004D2E85"/>
    <w:rsid w:val="004D4025"/>
    <w:rsid w:val="004D4E4B"/>
    <w:rsid w:val="004D59C6"/>
    <w:rsid w:val="004D6BB0"/>
    <w:rsid w:val="004D6FE4"/>
    <w:rsid w:val="004D73BA"/>
    <w:rsid w:val="004D75DC"/>
    <w:rsid w:val="004D7C9E"/>
    <w:rsid w:val="004E15BD"/>
    <w:rsid w:val="004E19CF"/>
    <w:rsid w:val="004E1F0E"/>
    <w:rsid w:val="004E217A"/>
    <w:rsid w:val="004E3A6A"/>
    <w:rsid w:val="004E4642"/>
    <w:rsid w:val="004E46AB"/>
    <w:rsid w:val="004E48A2"/>
    <w:rsid w:val="004E50C6"/>
    <w:rsid w:val="004E54E9"/>
    <w:rsid w:val="004E5F25"/>
    <w:rsid w:val="004E63C7"/>
    <w:rsid w:val="004E67DD"/>
    <w:rsid w:val="004E6ADF"/>
    <w:rsid w:val="004F0EB1"/>
    <w:rsid w:val="004F19AB"/>
    <w:rsid w:val="004F1A43"/>
    <w:rsid w:val="004F1F4B"/>
    <w:rsid w:val="004F1F86"/>
    <w:rsid w:val="004F2571"/>
    <w:rsid w:val="004F37F1"/>
    <w:rsid w:val="004F449F"/>
    <w:rsid w:val="004F5AA8"/>
    <w:rsid w:val="004F5E42"/>
    <w:rsid w:val="004F6DFA"/>
    <w:rsid w:val="004F71AB"/>
    <w:rsid w:val="004F7D1C"/>
    <w:rsid w:val="00500662"/>
    <w:rsid w:val="00501925"/>
    <w:rsid w:val="00501FDA"/>
    <w:rsid w:val="005025CA"/>
    <w:rsid w:val="0050314D"/>
    <w:rsid w:val="0050349C"/>
    <w:rsid w:val="00504115"/>
    <w:rsid w:val="00504925"/>
    <w:rsid w:val="005053F9"/>
    <w:rsid w:val="00505618"/>
    <w:rsid w:val="00506063"/>
    <w:rsid w:val="00506768"/>
    <w:rsid w:val="00506A4F"/>
    <w:rsid w:val="00506BA2"/>
    <w:rsid w:val="00507B29"/>
    <w:rsid w:val="00510525"/>
    <w:rsid w:val="005110C6"/>
    <w:rsid w:val="00511F4A"/>
    <w:rsid w:val="00513313"/>
    <w:rsid w:val="00513CB0"/>
    <w:rsid w:val="00513F6D"/>
    <w:rsid w:val="00514724"/>
    <w:rsid w:val="00516000"/>
    <w:rsid w:val="0051644A"/>
    <w:rsid w:val="005165B0"/>
    <w:rsid w:val="00517476"/>
    <w:rsid w:val="0051798B"/>
    <w:rsid w:val="00520425"/>
    <w:rsid w:val="00521972"/>
    <w:rsid w:val="00522292"/>
    <w:rsid w:val="005229DC"/>
    <w:rsid w:val="005239FE"/>
    <w:rsid w:val="00524B0F"/>
    <w:rsid w:val="005266CB"/>
    <w:rsid w:val="00526765"/>
    <w:rsid w:val="00527E07"/>
    <w:rsid w:val="00530BC3"/>
    <w:rsid w:val="00530BFE"/>
    <w:rsid w:val="00531544"/>
    <w:rsid w:val="005319E9"/>
    <w:rsid w:val="00531A18"/>
    <w:rsid w:val="00531E19"/>
    <w:rsid w:val="00532EC8"/>
    <w:rsid w:val="00533089"/>
    <w:rsid w:val="00533D58"/>
    <w:rsid w:val="00533FCE"/>
    <w:rsid w:val="00535064"/>
    <w:rsid w:val="00535124"/>
    <w:rsid w:val="00535838"/>
    <w:rsid w:val="00535FCA"/>
    <w:rsid w:val="005360D6"/>
    <w:rsid w:val="0053660D"/>
    <w:rsid w:val="0053712E"/>
    <w:rsid w:val="005372CF"/>
    <w:rsid w:val="00537721"/>
    <w:rsid w:val="005409B2"/>
    <w:rsid w:val="005414EB"/>
    <w:rsid w:val="00542D55"/>
    <w:rsid w:val="00543500"/>
    <w:rsid w:val="00544406"/>
    <w:rsid w:val="005447AC"/>
    <w:rsid w:val="00546F9F"/>
    <w:rsid w:val="00547421"/>
    <w:rsid w:val="005474FB"/>
    <w:rsid w:val="00547A98"/>
    <w:rsid w:val="00550550"/>
    <w:rsid w:val="00552F9E"/>
    <w:rsid w:val="005533B8"/>
    <w:rsid w:val="00553E66"/>
    <w:rsid w:val="00554970"/>
    <w:rsid w:val="00555735"/>
    <w:rsid w:val="00556398"/>
    <w:rsid w:val="005563FD"/>
    <w:rsid w:val="00556B29"/>
    <w:rsid w:val="00556E78"/>
    <w:rsid w:val="00556F6A"/>
    <w:rsid w:val="005578AC"/>
    <w:rsid w:val="00557F3B"/>
    <w:rsid w:val="00560AAB"/>
    <w:rsid w:val="00560CE1"/>
    <w:rsid w:val="0056110A"/>
    <w:rsid w:val="00561891"/>
    <w:rsid w:val="00561BA0"/>
    <w:rsid w:val="005622E8"/>
    <w:rsid w:val="00562896"/>
    <w:rsid w:val="00562E5F"/>
    <w:rsid w:val="00563057"/>
    <w:rsid w:val="00563393"/>
    <w:rsid w:val="00563F9D"/>
    <w:rsid w:val="00564A71"/>
    <w:rsid w:val="0056579A"/>
    <w:rsid w:val="00565A8E"/>
    <w:rsid w:val="00565DAB"/>
    <w:rsid w:val="00566F90"/>
    <w:rsid w:val="00567559"/>
    <w:rsid w:val="00570490"/>
    <w:rsid w:val="00570A0A"/>
    <w:rsid w:val="005711FE"/>
    <w:rsid w:val="00571B24"/>
    <w:rsid w:val="005721A0"/>
    <w:rsid w:val="005729D4"/>
    <w:rsid w:val="005732FB"/>
    <w:rsid w:val="00573E8D"/>
    <w:rsid w:val="00574127"/>
    <w:rsid w:val="0057449F"/>
    <w:rsid w:val="00574B19"/>
    <w:rsid w:val="00574BBE"/>
    <w:rsid w:val="00574F13"/>
    <w:rsid w:val="005758FF"/>
    <w:rsid w:val="00575E71"/>
    <w:rsid w:val="0057691A"/>
    <w:rsid w:val="00577F28"/>
    <w:rsid w:val="005805DF"/>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072"/>
    <w:rsid w:val="00591D74"/>
    <w:rsid w:val="00592247"/>
    <w:rsid w:val="0059286B"/>
    <w:rsid w:val="00592CFB"/>
    <w:rsid w:val="00593740"/>
    <w:rsid w:val="00593B00"/>
    <w:rsid w:val="00594254"/>
    <w:rsid w:val="005949BA"/>
    <w:rsid w:val="00594B37"/>
    <w:rsid w:val="00595309"/>
    <w:rsid w:val="00596D4C"/>
    <w:rsid w:val="00597748"/>
    <w:rsid w:val="00597EC7"/>
    <w:rsid w:val="005A037B"/>
    <w:rsid w:val="005A0C4D"/>
    <w:rsid w:val="005A1AC3"/>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0BCC"/>
    <w:rsid w:val="005B1491"/>
    <w:rsid w:val="005B1BD1"/>
    <w:rsid w:val="005B3757"/>
    <w:rsid w:val="005B3B0C"/>
    <w:rsid w:val="005B5CF1"/>
    <w:rsid w:val="005B5F80"/>
    <w:rsid w:val="005B6409"/>
    <w:rsid w:val="005B6CCB"/>
    <w:rsid w:val="005B7036"/>
    <w:rsid w:val="005B75D9"/>
    <w:rsid w:val="005C0042"/>
    <w:rsid w:val="005C022A"/>
    <w:rsid w:val="005C2EB8"/>
    <w:rsid w:val="005C3DA9"/>
    <w:rsid w:val="005C4FB4"/>
    <w:rsid w:val="005C5DDE"/>
    <w:rsid w:val="005C635D"/>
    <w:rsid w:val="005C6C36"/>
    <w:rsid w:val="005C7A14"/>
    <w:rsid w:val="005D0566"/>
    <w:rsid w:val="005D0616"/>
    <w:rsid w:val="005D06C6"/>
    <w:rsid w:val="005D0E9B"/>
    <w:rsid w:val="005D1040"/>
    <w:rsid w:val="005D3412"/>
    <w:rsid w:val="005D386E"/>
    <w:rsid w:val="005D54AE"/>
    <w:rsid w:val="005D5722"/>
    <w:rsid w:val="005D6638"/>
    <w:rsid w:val="005D6CF6"/>
    <w:rsid w:val="005D722C"/>
    <w:rsid w:val="005D7D63"/>
    <w:rsid w:val="005D7DC3"/>
    <w:rsid w:val="005E0915"/>
    <w:rsid w:val="005E178E"/>
    <w:rsid w:val="005E1ED1"/>
    <w:rsid w:val="005E37A7"/>
    <w:rsid w:val="005E3A74"/>
    <w:rsid w:val="005E4BB2"/>
    <w:rsid w:val="005E4FCD"/>
    <w:rsid w:val="005E5572"/>
    <w:rsid w:val="005E637A"/>
    <w:rsid w:val="005E7978"/>
    <w:rsid w:val="005E7B13"/>
    <w:rsid w:val="005E7CC2"/>
    <w:rsid w:val="005F043D"/>
    <w:rsid w:val="005F0B1E"/>
    <w:rsid w:val="005F1082"/>
    <w:rsid w:val="005F238B"/>
    <w:rsid w:val="005F2BAA"/>
    <w:rsid w:val="005F2E95"/>
    <w:rsid w:val="005F304A"/>
    <w:rsid w:val="005F3BF0"/>
    <w:rsid w:val="005F498B"/>
    <w:rsid w:val="005F4EFC"/>
    <w:rsid w:val="005F51F4"/>
    <w:rsid w:val="005F547D"/>
    <w:rsid w:val="005F76EB"/>
    <w:rsid w:val="005F7715"/>
    <w:rsid w:val="006017A1"/>
    <w:rsid w:val="0060185D"/>
    <w:rsid w:val="00603293"/>
    <w:rsid w:val="00603D9A"/>
    <w:rsid w:val="00603F65"/>
    <w:rsid w:val="006040AE"/>
    <w:rsid w:val="00604486"/>
    <w:rsid w:val="00604AAF"/>
    <w:rsid w:val="00604B80"/>
    <w:rsid w:val="0060539E"/>
    <w:rsid w:val="00605FBF"/>
    <w:rsid w:val="006061C3"/>
    <w:rsid w:val="0060661D"/>
    <w:rsid w:val="0060672B"/>
    <w:rsid w:val="00606BEA"/>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9FF"/>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386"/>
    <w:rsid w:val="00646C86"/>
    <w:rsid w:val="00646CD2"/>
    <w:rsid w:val="00646E56"/>
    <w:rsid w:val="00650140"/>
    <w:rsid w:val="00652B0A"/>
    <w:rsid w:val="006535DA"/>
    <w:rsid w:val="00654B3A"/>
    <w:rsid w:val="00655220"/>
    <w:rsid w:val="00655D30"/>
    <w:rsid w:val="0065620F"/>
    <w:rsid w:val="00657825"/>
    <w:rsid w:val="00661494"/>
    <w:rsid w:val="00661B7D"/>
    <w:rsid w:val="00661E6D"/>
    <w:rsid w:val="00662397"/>
    <w:rsid w:val="0066312B"/>
    <w:rsid w:val="00663B5E"/>
    <w:rsid w:val="006647BA"/>
    <w:rsid w:val="00664A99"/>
    <w:rsid w:val="00665E75"/>
    <w:rsid w:val="00665F38"/>
    <w:rsid w:val="00666A46"/>
    <w:rsid w:val="00666D29"/>
    <w:rsid w:val="0066717D"/>
    <w:rsid w:val="006675A6"/>
    <w:rsid w:val="00667FF7"/>
    <w:rsid w:val="0067060D"/>
    <w:rsid w:val="00670742"/>
    <w:rsid w:val="00670993"/>
    <w:rsid w:val="00670BFF"/>
    <w:rsid w:val="00671082"/>
    <w:rsid w:val="006717B9"/>
    <w:rsid w:val="006725D8"/>
    <w:rsid w:val="006733A4"/>
    <w:rsid w:val="00674A74"/>
    <w:rsid w:val="00674D46"/>
    <w:rsid w:val="00675E89"/>
    <w:rsid w:val="00676674"/>
    <w:rsid w:val="006778BD"/>
    <w:rsid w:val="0067791F"/>
    <w:rsid w:val="00680779"/>
    <w:rsid w:val="00681918"/>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0A2"/>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809"/>
    <w:rsid w:val="006A4A0A"/>
    <w:rsid w:val="006A4A5F"/>
    <w:rsid w:val="006A4C31"/>
    <w:rsid w:val="006A5D93"/>
    <w:rsid w:val="006A5F3B"/>
    <w:rsid w:val="006A6B74"/>
    <w:rsid w:val="006A6D2D"/>
    <w:rsid w:val="006A6FCD"/>
    <w:rsid w:val="006A7D1A"/>
    <w:rsid w:val="006A7F2A"/>
    <w:rsid w:val="006B0EE0"/>
    <w:rsid w:val="006B29C9"/>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4A60"/>
    <w:rsid w:val="006D59E7"/>
    <w:rsid w:val="006D68B6"/>
    <w:rsid w:val="006D7F3E"/>
    <w:rsid w:val="006E044F"/>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191"/>
    <w:rsid w:val="006F52B3"/>
    <w:rsid w:val="006F5739"/>
    <w:rsid w:val="006F686E"/>
    <w:rsid w:val="006F6FD2"/>
    <w:rsid w:val="006F7096"/>
    <w:rsid w:val="006F74C4"/>
    <w:rsid w:val="006F7F20"/>
    <w:rsid w:val="0070198F"/>
    <w:rsid w:val="007020EE"/>
    <w:rsid w:val="00702281"/>
    <w:rsid w:val="0070235B"/>
    <w:rsid w:val="007024A7"/>
    <w:rsid w:val="007037DD"/>
    <w:rsid w:val="00703A5F"/>
    <w:rsid w:val="00703A8A"/>
    <w:rsid w:val="00703C18"/>
    <w:rsid w:val="00704C9D"/>
    <w:rsid w:val="00704DEA"/>
    <w:rsid w:val="00705139"/>
    <w:rsid w:val="007056DD"/>
    <w:rsid w:val="00706BED"/>
    <w:rsid w:val="0070704D"/>
    <w:rsid w:val="00707921"/>
    <w:rsid w:val="00707B25"/>
    <w:rsid w:val="00710470"/>
    <w:rsid w:val="00710744"/>
    <w:rsid w:val="00710F92"/>
    <w:rsid w:val="0071240A"/>
    <w:rsid w:val="007125B7"/>
    <w:rsid w:val="00712757"/>
    <w:rsid w:val="00712E79"/>
    <w:rsid w:val="00714499"/>
    <w:rsid w:val="00714FB2"/>
    <w:rsid w:val="00715B9A"/>
    <w:rsid w:val="00715F19"/>
    <w:rsid w:val="00716129"/>
    <w:rsid w:val="00716D9F"/>
    <w:rsid w:val="00716DFC"/>
    <w:rsid w:val="007202FA"/>
    <w:rsid w:val="007205C5"/>
    <w:rsid w:val="00722B41"/>
    <w:rsid w:val="00722D2B"/>
    <w:rsid w:val="00723D85"/>
    <w:rsid w:val="00723D98"/>
    <w:rsid w:val="00723FEA"/>
    <w:rsid w:val="007241B6"/>
    <w:rsid w:val="00724392"/>
    <w:rsid w:val="007255D9"/>
    <w:rsid w:val="00725919"/>
    <w:rsid w:val="00725E1C"/>
    <w:rsid w:val="007276DC"/>
    <w:rsid w:val="0072795C"/>
    <w:rsid w:val="00727BC4"/>
    <w:rsid w:val="00730756"/>
    <w:rsid w:val="00730FFE"/>
    <w:rsid w:val="00731431"/>
    <w:rsid w:val="00732920"/>
    <w:rsid w:val="00732DD6"/>
    <w:rsid w:val="00732E3B"/>
    <w:rsid w:val="0073357E"/>
    <w:rsid w:val="00733B17"/>
    <w:rsid w:val="00734282"/>
    <w:rsid w:val="00734EA2"/>
    <w:rsid w:val="00737B9F"/>
    <w:rsid w:val="00737C17"/>
    <w:rsid w:val="007404DD"/>
    <w:rsid w:val="00740E96"/>
    <w:rsid w:val="00740EB2"/>
    <w:rsid w:val="00741224"/>
    <w:rsid w:val="007415E2"/>
    <w:rsid w:val="007417B0"/>
    <w:rsid w:val="00741E64"/>
    <w:rsid w:val="00742185"/>
    <w:rsid w:val="0074253C"/>
    <w:rsid w:val="007425FC"/>
    <w:rsid w:val="00742905"/>
    <w:rsid w:val="00742A9F"/>
    <w:rsid w:val="00742DB2"/>
    <w:rsid w:val="00743AB0"/>
    <w:rsid w:val="00743E12"/>
    <w:rsid w:val="007453A9"/>
    <w:rsid w:val="00750EA5"/>
    <w:rsid w:val="00751881"/>
    <w:rsid w:val="007518C3"/>
    <w:rsid w:val="00751999"/>
    <w:rsid w:val="00752831"/>
    <w:rsid w:val="007536A4"/>
    <w:rsid w:val="007538E9"/>
    <w:rsid w:val="00753C77"/>
    <w:rsid w:val="00754B24"/>
    <w:rsid w:val="007565A6"/>
    <w:rsid w:val="00756D68"/>
    <w:rsid w:val="00756E25"/>
    <w:rsid w:val="00760515"/>
    <w:rsid w:val="0076057D"/>
    <w:rsid w:val="0076155E"/>
    <w:rsid w:val="0076162E"/>
    <w:rsid w:val="00762EF0"/>
    <w:rsid w:val="00762FAF"/>
    <w:rsid w:val="0076395B"/>
    <w:rsid w:val="0076398D"/>
    <w:rsid w:val="007644C7"/>
    <w:rsid w:val="00764639"/>
    <w:rsid w:val="007651AE"/>
    <w:rsid w:val="00766477"/>
    <w:rsid w:val="00767465"/>
    <w:rsid w:val="00767C10"/>
    <w:rsid w:val="00770805"/>
    <w:rsid w:val="00770BDA"/>
    <w:rsid w:val="00771ED9"/>
    <w:rsid w:val="0077209E"/>
    <w:rsid w:val="00772B82"/>
    <w:rsid w:val="00773206"/>
    <w:rsid w:val="0077324E"/>
    <w:rsid w:val="00773BEC"/>
    <w:rsid w:val="00774140"/>
    <w:rsid w:val="007751C0"/>
    <w:rsid w:val="00775486"/>
    <w:rsid w:val="007778DF"/>
    <w:rsid w:val="00780A34"/>
    <w:rsid w:val="00782D7D"/>
    <w:rsid w:val="0078532D"/>
    <w:rsid w:val="0078619E"/>
    <w:rsid w:val="00786214"/>
    <w:rsid w:val="0078626B"/>
    <w:rsid w:val="00786ACE"/>
    <w:rsid w:val="00790747"/>
    <w:rsid w:val="00791551"/>
    <w:rsid w:val="007941C5"/>
    <w:rsid w:val="00794D92"/>
    <w:rsid w:val="00794DF0"/>
    <w:rsid w:val="00795CF9"/>
    <w:rsid w:val="00797407"/>
    <w:rsid w:val="0079775D"/>
    <w:rsid w:val="007A09D9"/>
    <w:rsid w:val="007A0A15"/>
    <w:rsid w:val="007A0CA4"/>
    <w:rsid w:val="007A0F24"/>
    <w:rsid w:val="007A1491"/>
    <w:rsid w:val="007A1567"/>
    <w:rsid w:val="007A1C7A"/>
    <w:rsid w:val="007A4243"/>
    <w:rsid w:val="007A4287"/>
    <w:rsid w:val="007A42A8"/>
    <w:rsid w:val="007A6537"/>
    <w:rsid w:val="007A7403"/>
    <w:rsid w:val="007A78A9"/>
    <w:rsid w:val="007B0EF5"/>
    <w:rsid w:val="007B147E"/>
    <w:rsid w:val="007B1E58"/>
    <w:rsid w:val="007B2E82"/>
    <w:rsid w:val="007B40AE"/>
    <w:rsid w:val="007B41BC"/>
    <w:rsid w:val="007B47D5"/>
    <w:rsid w:val="007B51E4"/>
    <w:rsid w:val="007B5B7D"/>
    <w:rsid w:val="007B6C6A"/>
    <w:rsid w:val="007B7056"/>
    <w:rsid w:val="007C03E9"/>
    <w:rsid w:val="007C05FA"/>
    <w:rsid w:val="007C1B2D"/>
    <w:rsid w:val="007C1DFC"/>
    <w:rsid w:val="007C2DA0"/>
    <w:rsid w:val="007C33CB"/>
    <w:rsid w:val="007C37D4"/>
    <w:rsid w:val="007C3E29"/>
    <w:rsid w:val="007C4673"/>
    <w:rsid w:val="007C46A3"/>
    <w:rsid w:val="007C4A71"/>
    <w:rsid w:val="007C52A0"/>
    <w:rsid w:val="007C6FC6"/>
    <w:rsid w:val="007C7162"/>
    <w:rsid w:val="007C7920"/>
    <w:rsid w:val="007C7C01"/>
    <w:rsid w:val="007D05FA"/>
    <w:rsid w:val="007D18A9"/>
    <w:rsid w:val="007D1AEA"/>
    <w:rsid w:val="007D24A9"/>
    <w:rsid w:val="007D39D9"/>
    <w:rsid w:val="007D4107"/>
    <w:rsid w:val="007D431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170"/>
    <w:rsid w:val="007E636D"/>
    <w:rsid w:val="007E6839"/>
    <w:rsid w:val="007E6E77"/>
    <w:rsid w:val="007E795F"/>
    <w:rsid w:val="007E7B84"/>
    <w:rsid w:val="007F01BE"/>
    <w:rsid w:val="007F2323"/>
    <w:rsid w:val="007F2757"/>
    <w:rsid w:val="007F2C53"/>
    <w:rsid w:val="007F321D"/>
    <w:rsid w:val="007F3754"/>
    <w:rsid w:val="007F43F8"/>
    <w:rsid w:val="007F4E09"/>
    <w:rsid w:val="007F50DA"/>
    <w:rsid w:val="007F6695"/>
    <w:rsid w:val="007F66FD"/>
    <w:rsid w:val="007F6A39"/>
    <w:rsid w:val="007F7A4C"/>
    <w:rsid w:val="00800311"/>
    <w:rsid w:val="00800756"/>
    <w:rsid w:val="00801015"/>
    <w:rsid w:val="008011DB"/>
    <w:rsid w:val="00801C20"/>
    <w:rsid w:val="0080275E"/>
    <w:rsid w:val="0080334B"/>
    <w:rsid w:val="00803377"/>
    <w:rsid w:val="008035C4"/>
    <w:rsid w:val="008060AF"/>
    <w:rsid w:val="00806337"/>
    <w:rsid w:val="00806703"/>
    <w:rsid w:val="008069DD"/>
    <w:rsid w:val="00807284"/>
    <w:rsid w:val="00807716"/>
    <w:rsid w:val="008105EF"/>
    <w:rsid w:val="00810DFD"/>
    <w:rsid w:val="00810E96"/>
    <w:rsid w:val="00811CA4"/>
    <w:rsid w:val="0081219D"/>
    <w:rsid w:val="00812A17"/>
    <w:rsid w:val="00812A58"/>
    <w:rsid w:val="00812DAA"/>
    <w:rsid w:val="00812EC0"/>
    <w:rsid w:val="00815FA3"/>
    <w:rsid w:val="00816472"/>
    <w:rsid w:val="00816B82"/>
    <w:rsid w:val="0082012C"/>
    <w:rsid w:val="00820257"/>
    <w:rsid w:val="00820FEF"/>
    <w:rsid w:val="00822731"/>
    <w:rsid w:val="00822756"/>
    <w:rsid w:val="0082292C"/>
    <w:rsid w:val="00822B41"/>
    <w:rsid w:val="00823EA3"/>
    <w:rsid w:val="00824053"/>
    <w:rsid w:val="00824EEB"/>
    <w:rsid w:val="00825CE9"/>
    <w:rsid w:val="00825FF7"/>
    <w:rsid w:val="00826A34"/>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B7B"/>
    <w:rsid w:val="008431C9"/>
    <w:rsid w:val="00843F31"/>
    <w:rsid w:val="00844653"/>
    <w:rsid w:val="00845A13"/>
    <w:rsid w:val="00845A6F"/>
    <w:rsid w:val="00845ECB"/>
    <w:rsid w:val="008465E2"/>
    <w:rsid w:val="00846694"/>
    <w:rsid w:val="00846F58"/>
    <w:rsid w:val="00847133"/>
    <w:rsid w:val="008475B0"/>
    <w:rsid w:val="00847824"/>
    <w:rsid w:val="0085009E"/>
    <w:rsid w:val="008501DF"/>
    <w:rsid w:val="00850BD7"/>
    <w:rsid w:val="00850DAB"/>
    <w:rsid w:val="00851C73"/>
    <w:rsid w:val="00851E71"/>
    <w:rsid w:val="00853D8E"/>
    <w:rsid w:val="0085489A"/>
    <w:rsid w:val="00854EAE"/>
    <w:rsid w:val="008550F7"/>
    <w:rsid w:val="008562B4"/>
    <w:rsid w:val="008567E5"/>
    <w:rsid w:val="00857E3E"/>
    <w:rsid w:val="0086074F"/>
    <w:rsid w:val="0086076D"/>
    <w:rsid w:val="00860962"/>
    <w:rsid w:val="00860B83"/>
    <w:rsid w:val="00860E16"/>
    <w:rsid w:val="008615CE"/>
    <w:rsid w:val="00861BB7"/>
    <w:rsid w:val="0086218D"/>
    <w:rsid w:val="0086246A"/>
    <w:rsid w:val="008624B8"/>
    <w:rsid w:val="00862569"/>
    <w:rsid w:val="00863275"/>
    <w:rsid w:val="0086353A"/>
    <w:rsid w:val="00863A3E"/>
    <w:rsid w:val="00863D29"/>
    <w:rsid w:val="00864F8E"/>
    <w:rsid w:val="008653DC"/>
    <w:rsid w:val="00867939"/>
    <w:rsid w:val="00870588"/>
    <w:rsid w:val="0087095F"/>
    <w:rsid w:val="00870C92"/>
    <w:rsid w:val="00870FFE"/>
    <w:rsid w:val="00871061"/>
    <w:rsid w:val="008710C2"/>
    <w:rsid w:val="0087140C"/>
    <w:rsid w:val="008714CC"/>
    <w:rsid w:val="00871863"/>
    <w:rsid w:val="00871DBC"/>
    <w:rsid w:val="00872684"/>
    <w:rsid w:val="0087294C"/>
    <w:rsid w:val="00872A0E"/>
    <w:rsid w:val="0087526C"/>
    <w:rsid w:val="00875D9A"/>
    <w:rsid w:val="00875FC1"/>
    <w:rsid w:val="00876441"/>
    <w:rsid w:val="00876B6D"/>
    <w:rsid w:val="00880DEA"/>
    <w:rsid w:val="0088107F"/>
    <w:rsid w:val="008811B1"/>
    <w:rsid w:val="0088236B"/>
    <w:rsid w:val="0088274D"/>
    <w:rsid w:val="00882D90"/>
    <w:rsid w:val="008837FE"/>
    <w:rsid w:val="00883F97"/>
    <w:rsid w:val="008841F0"/>
    <w:rsid w:val="0088682D"/>
    <w:rsid w:val="00887C7C"/>
    <w:rsid w:val="008906CB"/>
    <w:rsid w:val="00892CA5"/>
    <w:rsid w:val="00892FC5"/>
    <w:rsid w:val="00894768"/>
    <w:rsid w:val="008950FD"/>
    <w:rsid w:val="0089684C"/>
    <w:rsid w:val="00896B67"/>
    <w:rsid w:val="00897F73"/>
    <w:rsid w:val="008A108F"/>
    <w:rsid w:val="008A135E"/>
    <w:rsid w:val="008A2EDC"/>
    <w:rsid w:val="008A30DE"/>
    <w:rsid w:val="008A3401"/>
    <w:rsid w:val="008A35F1"/>
    <w:rsid w:val="008A3CBD"/>
    <w:rsid w:val="008A3EE3"/>
    <w:rsid w:val="008A3F07"/>
    <w:rsid w:val="008A50C9"/>
    <w:rsid w:val="008A5C64"/>
    <w:rsid w:val="008A7761"/>
    <w:rsid w:val="008A77DE"/>
    <w:rsid w:val="008B12E9"/>
    <w:rsid w:val="008B1832"/>
    <w:rsid w:val="008B2EEB"/>
    <w:rsid w:val="008B3E8D"/>
    <w:rsid w:val="008B3E96"/>
    <w:rsid w:val="008B4257"/>
    <w:rsid w:val="008B43A8"/>
    <w:rsid w:val="008B4863"/>
    <w:rsid w:val="008B50CD"/>
    <w:rsid w:val="008B5CE7"/>
    <w:rsid w:val="008B6515"/>
    <w:rsid w:val="008B68B8"/>
    <w:rsid w:val="008B7DF9"/>
    <w:rsid w:val="008C0BD6"/>
    <w:rsid w:val="008C1E6D"/>
    <w:rsid w:val="008C20F9"/>
    <w:rsid w:val="008C24D5"/>
    <w:rsid w:val="008C28BC"/>
    <w:rsid w:val="008C2BC3"/>
    <w:rsid w:val="008C363F"/>
    <w:rsid w:val="008C4169"/>
    <w:rsid w:val="008C4F6C"/>
    <w:rsid w:val="008C501C"/>
    <w:rsid w:val="008C5A8B"/>
    <w:rsid w:val="008C6251"/>
    <w:rsid w:val="008C66D0"/>
    <w:rsid w:val="008C6BE7"/>
    <w:rsid w:val="008C74E7"/>
    <w:rsid w:val="008D044C"/>
    <w:rsid w:val="008D070A"/>
    <w:rsid w:val="008D0D14"/>
    <w:rsid w:val="008D1C2C"/>
    <w:rsid w:val="008D25BA"/>
    <w:rsid w:val="008D310A"/>
    <w:rsid w:val="008D33DC"/>
    <w:rsid w:val="008D4321"/>
    <w:rsid w:val="008D4D32"/>
    <w:rsid w:val="008D5C05"/>
    <w:rsid w:val="008E1065"/>
    <w:rsid w:val="008E1DB8"/>
    <w:rsid w:val="008E2964"/>
    <w:rsid w:val="008E35A5"/>
    <w:rsid w:val="008E36F3"/>
    <w:rsid w:val="008E42ED"/>
    <w:rsid w:val="008E4716"/>
    <w:rsid w:val="008E4C7C"/>
    <w:rsid w:val="008E533C"/>
    <w:rsid w:val="008E61D5"/>
    <w:rsid w:val="008E66AB"/>
    <w:rsid w:val="008E6F38"/>
    <w:rsid w:val="008E78FD"/>
    <w:rsid w:val="008F03B6"/>
    <w:rsid w:val="008F0BF4"/>
    <w:rsid w:val="008F0C28"/>
    <w:rsid w:val="008F0D04"/>
    <w:rsid w:val="008F12E8"/>
    <w:rsid w:val="008F22A6"/>
    <w:rsid w:val="008F29A2"/>
    <w:rsid w:val="008F2BBD"/>
    <w:rsid w:val="008F3F4E"/>
    <w:rsid w:val="008F51E6"/>
    <w:rsid w:val="008F5CAB"/>
    <w:rsid w:val="008F63E6"/>
    <w:rsid w:val="008F781C"/>
    <w:rsid w:val="008F7C49"/>
    <w:rsid w:val="009013AE"/>
    <w:rsid w:val="009015B0"/>
    <w:rsid w:val="009017C4"/>
    <w:rsid w:val="00901E05"/>
    <w:rsid w:val="009023AD"/>
    <w:rsid w:val="00904025"/>
    <w:rsid w:val="009048D4"/>
    <w:rsid w:val="00905195"/>
    <w:rsid w:val="00905A24"/>
    <w:rsid w:val="00905CDA"/>
    <w:rsid w:val="00906B6E"/>
    <w:rsid w:val="00907655"/>
    <w:rsid w:val="00907FEF"/>
    <w:rsid w:val="00910B93"/>
    <w:rsid w:val="00911136"/>
    <w:rsid w:val="0091161F"/>
    <w:rsid w:val="0091168A"/>
    <w:rsid w:val="00911AA7"/>
    <w:rsid w:val="00911E9A"/>
    <w:rsid w:val="00912824"/>
    <w:rsid w:val="009131B2"/>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3DC8"/>
    <w:rsid w:val="00924459"/>
    <w:rsid w:val="00925B09"/>
    <w:rsid w:val="009262C8"/>
    <w:rsid w:val="00926491"/>
    <w:rsid w:val="00926A2F"/>
    <w:rsid w:val="00927C1D"/>
    <w:rsid w:val="00927C5C"/>
    <w:rsid w:val="00927DCB"/>
    <w:rsid w:val="00930C8E"/>
    <w:rsid w:val="0093124A"/>
    <w:rsid w:val="00931F7F"/>
    <w:rsid w:val="00932187"/>
    <w:rsid w:val="00932C93"/>
    <w:rsid w:val="00932CD7"/>
    <w:rsid w:val="00933B3F"/>
    <w:rsid w:val="00933D04"/>
    <w:rsid w:val="00934CB0"/>
    <w:rsid w:val="00936A9A"/>
    <w:rsid w:val="00937AE8"/>
    <w:rsid w:val="00937D4D"/>
    <w:rsid w:val="009408CC"/>
    <w:rsid w:val="00940BA7"/>
    <w:rsid w:val="009428A6"/>
    <w:rsid w:val="009429B7"/>
    <w:rsid w:val="0094358F"/>
    <w:rsid w:val="00943C4C"/>
    <w:rsid w:val="00943E2D"/>
    <w:rsid w:val="00943EA8"/>
    <w:rsid w:val="00944BC3"/>
    <w:rsid w:val="00944C3B"/>
    <w:rsid w:val="00944C7E"/>
    <w:rsid w:val="00945020"/>
    <w:rsid w:val="009460B8"/>
    <w:rsid w:val="00946367"/>
    <w:rsid w:val="00946441"/>
    <w:rsid w:val="00946E12"/>
    <w:rsid w:val="009501B6"/>
    <w:rsid w:val="0095173B"/>
    <w:rsid w:val="00951B07"/>
    <w:rsid w:val="00952BAE"/>
    <w:rsid w:val="00952D5D"/>
    <w:rsid w:val="009550E9"/>
    <w:rsid w:val="00955589"/>
    <w:rsid w:val="00955B07"/>
    <w:rsid w:val="00955F90"/>
    <w:rsid w:val="00956223"/>
    <w:rsid w:val="00957692"/>
    <w:rsid w:val="00957D81"/>
    <w:rsid w:val="009602BD"/>
    <w:rsid w:val="0096143E"/>
    <w:rsid w:val="00962324"/>
    <w:rsid w:val="0096355A"/>
    <w:rsid w:val="00963E01"/>
    <w:rsid w:val="009650D6"/>
    <w:rsid w:val="00965B55"/>
    <w:rsid w:val="00965E2A"/>
    <w:rsid w:val="00967449"/>
    <w:rsid w:val="009703AF"/>
    <w:rsid w:val="00970956"/>
    <w:rsid w:val="00971C3D"/>
    <w:rsid w:val="009731BC"/>
    <w:rsid w:val="00973226"/>
    <w:rsid w:val="0097384E"/>
    <w:rsid w:val="00973C4A"/>
    <w:rsid w:val="009742E6"/>
    <w:rsid w:val="009757C5"/>
    <w:rsid w:val="00976175"/>
    <w:rsid w:val="009765F5"/>
    <w:rsid w:val="00976D37"/>
    <w:rsid w:val="00976F07"/>
    <w:rsid w:val="0097755C"/>
    <w:rsid w:val="00977E41"/>
    <w:rsid w:val="0098022B"/>
    <w:rsid w:val="00981754"/>
    <w:rsid w:val="00981AE5"/>
    <w:rsid w:val="009830C1"/>
    <w:rsid w:val="009834E9"/>
    <w:rsid w:val="009838EF"/>
    <w:rsid w:val="00983F8D"/>
    <w:rsid w:val="00984E08"/>
    <w:rsid w:val="00985947"/>
    <w:rsid w:val="00985E22"/>
    <w:rsid w:val="00985EF8"/>
    <w:rsid w:val="00986046"/>
    <w:rsid w:val="00986BAE"/>
    <w:rsid w:val="0098736B"/>
    <w:rsid w:val="00987446"/>
    <w:rsid w:val="00987623"/>
    <w:rsid w:val="00990403"/>
    <w:rsid w:val="00991048"/>
    <w:rsid w:val="00991165"/>
    <w:rsid w:val="00991E73"/>
    <w:rsid w:val="009932F4"/>
    <w:rsid w:val="009952B9"/>
    <w:rsid w:val="009956E1"/>
    <w:rsid w:val="00995B0A"/>
    <w:rsid w:val="00996308"/>
    <w:rsid w:val="009966FB"/>
    <w:rsid w:val="009A01A9"/>
    <w:rsid w:val="009A07AD"/>
    <w:rsid w:val="009A0A3F"/>
    <w:rsid w:val="009A1022"/>
    <w:rsid w:val="009A1076"/>
    <w:rsid w:val="009A1261"/>
    <w:rsid w:val="009A1C8B"/>
    <w:rsid w:val="009A1FC3"/>
    <w:rsid w:val="009A2AC6"/>
    <w:rsid w:val="009A331D"/>
    <w:rsid w:val="009A4864"/>
    <w:rsid w:val="009A4E0F"/>
    <w:rsid w:val="009A5EDB"/>
    <w:rsid w:val="009A5FC0"/>
    <w:rsid w:val="009A6084"/>
    <w:rsid w:val="009A647D"/>
    <w:rsid w:val="009A78FF"/>
    <w:rsid w:val="009A7BD9"/>
    <w:rsid w:val="009A7CE4"/>
    <w:rsid w:val="009B0227"/>
    <w:rsid w:val="009B1338"/>
    <w:rsid w:val="009B2458"/>
    <w:rsid w:val="009B3275"/>
    <w:rsid w:val="009B3B30"/>
    <w:rsid w:val="009B3E17"/>
    <w:rsid w:val="009B4297"/>
    <w:rsid w:val="009B5300"/>
    <w:rsid w:val="009B6F49"/>
    <w:rsid w:val="009B7028"/>
    <w:rsid w:val="009C0C04"/>
    <w:rsid w:val="009C1B5B"/>
    <w:rsid w:val="009C2E99"/>
    <w:rsid w:val="009C2FF0"/>
    <w:rsid w:val="009C3DEA"/>
    <w:rsid w:val="009C49DD"/>
    <w:rsid w:val="009C5045"/>
    <w:rsid w:val="009C630A"/>
    <w:rsid w:val="009C6384"/>
    <w:rsid w:val="009C7ABD"/>
    <w:rsid w:val="009D127F"/>
    <w:rsid w:val="009D2554"/>
    <w:rsid w:val="009D2851"/>
    <w:rsid w:val="009D2AD0"/>
    <w:rsid w:val="009D3B89"/>
    <w:rsid w:val="009D3EA7"/>
    <w:rsid w:val="009D4A4A"/>
    <w:rsid w:val="009D57F4"/>
    <w:rsid w:val="009D62C3"/>
    <w:rsid w:val="009D6B49"/>
    <w:rsid w:val="009E0036"/>
    <w:rsid w:val="009E0481"/>
    <w:rsid w:val="009E057E"/>
    <w:rsid w:val="009E0A61"/>
    <w:rsid w:val="009E0E88"/>
    <w:rsid w:val="009E2D66"/>
    <w:rsid w:val="009E30B2"/>
    <w:rsid w:val="009E32C3"/>
    <w:rsid w:val="009E3518"/>
    <w:rsid w:val="009E3DBD"/>
    <w:rsid w:val="009E5333"/>
    <w:rsid w:val="009E73A8"/>
    <w:rsid w:val="009E7876"/>
    <w:rsid w:val="009F0877"/>
    <w:rsid w:val="009F112C"/>
    <w:rsid w:val="009F1300"/>
    <w:rsid w:val="009F285B"/>
    <w:rsid w:val="009F315B"/>
    <w:rsid w:val="009F3796"/>
    <w:rsid w:val="009F3FF5"/>
    <w:rsid w:val="009F4D8B"/>
    <w:rsid w:val="009F54E9"/>
    <w:rsid w:val="009F5AEE"/>
    <w:rsid w:val="009F6919"/>
    <w:rsid w:val="009F6A43"/>
    <w:rsid w:val="009F70C8"/>
    <w:rsid w:val="009F7BE1"/>
    <w:rsid w:val="00A001E1"/>
    <w:rsid w:val="00A01402"/>
    <w:rsid w:val="00A017BC"/>
    <w:rsid w:val="00A01E7D"/>
    <w:rsid w:val="00A01F37"/>
    <w:rsid w:val="00A0238B"/>
    <w:rsid w:val="00A03850"/>
    <w:rsid w:val="00A03D63"/>
    <w:rsid w:val="00A03F5B"/>
    <w:rsid w:val="00A05160"/>
    <w:rsid w:val="00A05C4B"/>
    <w:rsid w:val="00A05CCC"/>
    <w:rsid w:val="00A063E8"/>
    <w:rsid w:val="00A07226"/>
    <w:rsid w:val="00A07551"/>
    <w:rsid w:val="00A07785"/>
    <w:rsid w:val="00A1097D"/>
    <w:rsid w:val="00A1548E"/>
    <w:rsid w:val="00A15636"/>
    <w:rsid w:val="00A15C27"/>
    <w:rsid w:val="00A16796"/>
    <w:rsid w:val="00A17533"/>
    <w:rsid w:val="00A17873"/>
    <w:rsid w:val="00A17EFC"/>
    <w:rsid w:val="00A2390C"/>
    <w:rsid w:val="00A2394E"/>
    <w:rsid w:val="00A25373"/>
    <w:rsid w:val="00A25A89"/>
    <w:rsid w:val="00A2677B"/>
    <w:rsid w:val="00A27DAD"/>
    <w:rsid w:val="00A301E4"/>
    <w:rsid w:val="00A321FD"/>
    <w:rsid w:val="00A34806"/>
    <w:rsid w:val="00A35196"/>
    <w:rsid w:val="00A35309"/>
    <w:rsid w:val="00A35D8A"/>
    <w:rsid w:val="00A37420"/>
    <w:rsid w:val="00A40409"/>
    <w:rsid w:val="00A40DFE"/>
    <w:rsid w:val="00A411C9"/>
    <w:rsid w:val="00A41209"/>
    <w:rsid w:val="00A41C5E"/>
    <w:rsid w:val="00A4216B"/>
    <w:rsid w:val="00A42362"/>
    <w:rsid w:val="00A42708"/>
    <w:rsid w:val="00A437FD"/>
    <w:rsid w:val="00A439E5"/>
    <w:rsid w:val="00A44646"/>
    <w:rsid w:val="00A45166"/>
    <w:rsid w:val="00A45882"/>
    <w:rsid w:val="00A466B0"/>
    <w:rsid w:val="00A4685F"/>
    <w:rsid w:val="00A472E8"/>
    <w:rsid w:val="00A477D0"/>
    <w:rsid w:val="00A50303"/>
    <w:rsid w:val="00A5055E"/>
    <w:rsid w:val="00A515A2"/>
    <w:rsid w:val="00A520C0"/>
    <w:rsid w:val="00A5210F"/>
    <w:rsid w:val="00A52227"/>
    <w:rsid w:val="00A57272"/>
    <w:rsid w:val="00A57DD1"/>
    <w:rsid w:val="00A57F82"/>
    <w:rsid w:val="00A60402"/>
    <w:rsid w:val="00A607AE"/>
    <w:rsid w:val="00A61290"/>
    <w:rsid w:val="00A61333"/>
    <w:rsid w:val="00A61CD8"/>
    <w:rsid w:val="00A62BB6"/>
    <w:rsid w:val="00A63818"/>
    <w:rsid w:val="00A6382D"/>
    <w:rsid w:val="00A65034"/>
    <w:rsid w:val="00A65A8B"/>
    <w:rsid w:val="00A66EA4"/>
    <w:rsid w:val="00A67EBB"/>
    <w:rsid w:val="00A70EB3"/>
    <w:rsid w:val="00A7129D"/>
    <w:rsid w:val="00A7208B"/>
    <w:rsid w:val="00A725C6"/>
    <w:rsid w:val="00A728D3"/>
    <w:rsid w:val="00A74E8D"/>
    <w:rsid w:val="00A75FD0"/>
    <w:rsid w:val="00A76078"/>
    <w:rsid w:val="00A76864"/>
    <w:rsid w:val="00A76DD7"/>
    <w:rsid w:val="00A76E5E"/>
    <w:rsid w:val="00A77A92"/>
    <w:rsid w:val="00A77D8A"/>
    <w:rsid w:val="00A8039B"/>
    <w:rsid w:val="00A803A3"/>
    <w:rsid w:val="00A80F20"/>
    <w:rsid w:val="00A8279A"/>
    <w:rsid w:val="00A846A6"/>
    <w:rsid w:val="00A85120"/>
    <w:rsid w:val="00A851E1"/>
    <w:rsid w:val="00A86F07"/>
    <w:rsid w:val="00A9147F"/>
    <w:rsid w:val="00A91875"/>
    <w:rsid w:val="00A91DB7"/>
    <w:rsid w:val="00A92BA7"/>
    <w:rsid w:val="00A93991"/>
    <w:rsid w:val="00A93E9E"/>
    <w:rsid w:val="00A946BE"/>
    <w:rsid w:val="00A94FFC"/>
    <w:rsid w:val="00A95711"/>
    <w:rsid w:val="00A95764"/>
    <w:rsid w:val="00A95BDF"/>
    <w:rsid w:val="00A95DFA"/>
    <w:rsid w:val="00A95E8C"/>
    <w:rsid w:val="00A964F4"/>
    <w:rsid w:val="00A97020"/>
    <w:rsid w:val="00A972E8"/>
    <w:rsid w:val="00AA06A2"/>
    <w:rsid w:val="00AA0CE6"/>
    <w:rsid w:val="00AA6D38"/>
    <w:rsid w:val="00AA6E25"/>
    <w:rsid w:val="00AA7051"/>
    <w:rsid w:val="00AA73CE"/>
    <w:rsid w:val="00AA7B19"/>
    <w:rsid w:val="00AA7BE4"/>
    <w:rsid w:val="00AA7C11"/>
    <w:rsid w:val="00AB00A5"/>
    <w:rsid w:val="00AB0374"/>
    <w:rsid w:val="00AB047B"/>
    <w:rsid w:val="00AB053D"/>
    <w:rsid w:val="00AB0802"/>
    <w:rsid w:val="00AB0BD7"/>
    <w:rsid w:val="00AB1040"/>
    <w:rsid w:val="00AB123E"/>
    <w:rsid w:val="00AB1613"/>
    <w:rsid w:val="00AB3D21"/>
    <w:rsid w:val="00AB469C"/>
    <w:rsid w:val="00AB4E2E"/>
    <w:rsid w:val="00AB5D6D"/>
    <w:rsid w:val="00AB7528"/>
    <w:rsid w:val="00AC03FB"/>
    <w:rsid w:val="00AC0475"/>
    <w:rsid w:val="00AC0B12"/>
    <w:rsid w:val="00AC0DB1"/>
    <w:rsid w:val="00AC1C7A"/>
    <w:rsid w:val="00AC1DE8"/>
    <w:rsid w:val="00AC22AD"/>
    <w:rsid w:val="00AC2A00"/>
    <w:rsid w:val="00AC2BEE"/>
    <w:rsid w:val="00AC39D6"/>
    <w:rsid w:val="00AC4D4A"/>
    <w:rsid w:val="00AC5B5A"/>
    <w:rsid w:val="00AC7C74"/>
    <w:rsid w:val="00AD0706"/>
    <w:rsid w:val="00AD0DE8"/>
    <w:rsid w:val="00AD2104"/>
    <w:rsid w:val="00AD2EE3"/>
    <w:rsid w:val="00AD3D2D"/>
    <w:rsid w:val="00AD4895"/>
    <w:rsid w:val="00AD52A6"/>
    <w:rsid w:val="00AD5B4B"/>
    <w:rsid w:val="00AD600E"/>
    <w:rsid w:val="00AD695B"/>
    <w:rsid w:val="00AE0EB6"/>
    <w:rsid w:val="00AE1870"/>
    <w:rsid w:val="00AE26C7"/>
    <w:rsid w:val="00AE353E"/>
    <w:rsid w:val="00AE3603"/>
    <w:rsid w:val="00AE4D68"/>
    <w:rsid w:val="00AE4EF9"/>
    <w:rsid w:val="00AE63B1"/>
    <w:rsid w:val="00AE63CB"/>
    <w:rsid w:val="00AE6523"/>
    <w:rsid w:val="00AE6CEA"/>
    <w:rsid w:val="00AE7DB6"/>
    <w:rsid w:val="00AF11D5"/>
    <w:rsid w:val="00AF1E93"/>
    <w:rsid w:val="00AF2BFC"/>
    <w:rsid w:val="00AF342B"/>
    <w:rsid w:val="00AF3E2B"/>
    <w:rsid w:val="00AF4215"/>
    <w:rsid w:val="00AF621A"/>
    <w:rsid w:val="00AF65B6"/>
    <w:rsid w:val="00AF7560"/>
    <w:rsid w:val="00AF7C24"/>
    <w:rsid w:val="00B00777"/>
    <w:rsid w:val="00B023BE"/>
    <w:rsid w:val="00B025B4"/>
    <w:rsid w:val="00B03A93"/>
    <w:rsid w:val="00B04D70"/>
    <w:rsid w:val="00B05C02"/>
    <w:rsid w:val="00B05F59"/>
    <w:rsid w:val="00B072E6"/>
    <w:rsid w:val="00B1048D"/>
    <w:rsid w:val="00B1069F"/>
    <w:rsid w:val="00B1210C"/>
    <w:rsid w:val="00B1297A"/>
    <w:rsid w:val="00B13079"/>
    <w:rsid w:val="00B133CE"/>
    <w:rsid w:val="00B13E52"/>
    <w:rsid w:val="00B14C7A"/>
    <w:rsid w:val="00B16148"/>
    <w:rsid w:val="00B162D7"/>
    <w:rsid w:val="00B16681"/>
    <w:rsid w:val="00B1718D"/>
    <w:rsid w:val="00B20764"/>
    <w:rsid w:val="00B21872"/>
    <w:rsid w:val="00B2191D"/>
    <w:rsid w:val="00B223F2"/>
    <w:rsid w:val="00B22CF3"/>
    <w:rsid w:val="00B23500"/>
    <w:rsid w:val="00B2446E"/>
    <w:rsid w:val="00B252A5"/>
    <w:rsid w:val="00B2586D"/>
    <w:rsid w:val="00B25C40"/>
    <w:rsid w:val="00B25EF2"/>
    <w:rsid w:val="00B300C9"/>
    <w:rsid w:val="00B31235"/>
    <w:rsid w:val="00B317E1"/>
    <w:rsid w:val="00B31A24"/>
    <w:rsid w:val="00B32C84"/>
    <w:rsid w:val="00B337E0"/>
    <w:rsid w:val="00B35714"/>
    <w:rsid w:val="00B35942"/>
    <w:rsid w:val="00B359DD"/>
    <w:rsid w:val="00B35C55"/>
    <w:rsid w:val="00B368B6"/>
    <w:rsid w:val="00B42B07"/>
    <w:rsid w:val="00B42DAA"/>
    <w:rsid w:val="00B43DEC"/>
    <w:rsid w:val="00B44475"/>
    <w:rsid w:val="00B45761"/>
    <w:rsid w:val="00B45FE2"/>
    <w:rsid w:val="00B46DEF"/>
    <w:rsid w:val="00B50721"/>
    <w:rsid w:val="00B516F9"/>
    <w:rsid w:val="00B51FF1"/>
    <w:rsid w:val="00B52730"/>
    <w:rsid w:val="00B52F43"/>
    <w:rsid w:val="00B531A7"/>
    <w:rsid w:val="00B54020"/>
    <w:rsid w:val="00B5432A"/>
    <w:rsid w:val="00B5618D"/>
    <w:rsid w:val="00B56F63"/>
    <w:rsid w:val="00B5731D"/>
    <w:rsid w:val="00B5741A"/>
    <w:rsid w:val="00B62815"/>
    <w:rsid w:val="00B64DDE"/>
    <w:rsid w:val="00B6712B"/>
    <w:rsid w:val="00B6715C"/>
    <w:rsid w:val="00B672C7"/>
    <w:rsid w:val="00B7089B"/>
    <w:rsid w:val="00B7112B"/>
    <w:rsid w:val="00B71D66"/>
    <w:rsid w:val="00B72DFC"/>
    <w:rsid w:val="00B730E8"/>
    <w:rsid w:val="00B73140"/>
    <w:rsid w:val="00B73561"/>
    <w:rsid w:val="00B7395D"/>
    <w:rsid w:val="00B742D4"/>
    <w:rsid w:val="00B74901"/>
    <w:rsid w:val="00B74A04"/>
    <w:rsid w:val="00B7781F"/>
    <w:rsid w:val="00B77ED0"/>
    <w:rsid w:val="00B8044D"/>
    <w:rsid w:val="00B80984"/>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804"/>
    <w:rsid w:val="00BA1D70"/>
    <w:rsid w:val="00BA1D9F"/>
    <w:rsid w:val="00BA1F92"/>
    <w:rsid w:val="00BA2160"/>
    <w:rsid w:val="00BA227D"/>
    <w:rsid w:val="00BA2A9A"/>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F58"/>
    <w:rsid w:val="00BB3874"/>
    <w:rsid w:val="00BB38DF"/>
    <w:rsid w:val="00BB3C2F"/>
    <w:rsid w:val="00BB3DBB"/>
    <w:rsid w:val="00BB3FB1"/>
    <w:rsid w:val="00BB4392"/>
    <w:rsid w:val="00BB46A2"/>
    <w:rsid w:val="00BB48B6"/>
    <w:rsid w:val="00BB519E"/>
    <w:rsid w:val="00BB578C"/>
    <w:rsid w:val="00BB59AA"/>
    <w:rsid w:val="00BB5E19"/>
    <w:rsid w:val="00BB6D68"/>
    <w:rsid w:val="00BB7002"/>
    <w:rsid w:val="00BB7466"/>
    <w:rsid w:val="00BB7C37"/>
    <w:rsid w:val="00BB7EAE"/>
    <w:rsid w:val="00BC0AD9"/>
    <w:rsid w:val="00BC0AF5"/>
    <w:rsid w:val="00BC0DAE"/>
    <w:rsid w:val="00BC200E"/>
    <w:rsid w:val="00BC26D9"/>
    <w:rsid w:val="00BC440C"/>
    <w:rsid w:val="00BC46C5"/>
    <w:rsid w:val="00BC4924"/>
    <w:rsid w:val="00BC49D7"/>
    <w:rsid w:val="00BC5001"/>
    <w:rsid w:val="00BC6375"/>
    <w:rsid w:val="00BC6D67"/>
    <w:rsid w:val="00BD0271"/>
    <w:rsid w:val="00BD19C2"/>
    <w:rsid w:val="00BD1FC5"/>
    <w:rsid w:val="00BD2BFB"/>
    <w:rsid w:val="00BD3B30"/>
    <w:rsid w:val="00BD3DB1"/>
    <w:rsid w:val="00BD51A3"/>
    <w:rsid w:val="00BD5F74"/>
    <w:rsid w:val="00BD6159"/>
    <w:rsid w:val="00BD61C2"/>
    <w:rsid w:val="00BD6F05"/>
    <w:rsid w:val="00BD705E"/>
    <w:rsid w:val="00BE0747"/>
    <w:rsid w:val="00BE091C"/>
    <w:rsid w:val="00BE0E50"/>
    <w:rsid w:val="00BE1063"/>
    <w:rsid w:val="00BE1AA2"/>
    <w:rsid w:val="00BE1DCA"/>
    <w:rsid w:val="00BE47A6"/>
    <w:rsid w:val="00BE4B9E"/>
    <w:rsid w:val="00BE4EB1"/>
    <w:rsid w:val="00BE5523"/>
    <w:rsid w:val="00BE55CB"/>
    <w:rsid w:val="00BE561E"/>
    <w:rsid w:val="00BE60F8"/>
    <w:rsid w:val="00BE6A6C"/>
    <w:rsid w:val="00BE6F59"/>
    <w:rsid w:val="00BE79EF"/>
    <w:rsid w:val="00BF0141"/>
    <w:rsid w:val="00BF05F6"/>
    <w:rsid w:val="00BF07B8"/>
    <w:rsid w:val="00BF0F1C"/>
    <w:rsid w:val="00BF2793"/>
    <w:rsid w:val="00BF3093"/>
    <w:rsid w:val="00BF3859"/>
    <w:rsid w:val="00BF3946"/>
    <w:rsid w:val="00BF6191"/>
    <w:rsid w:val="00BF759A"/>
    <w:rsid w:val="00BF7BB7"/>
    <w:rsid w:val="00BF7C5F"/>
    <w:rsid w:val="00C002B2"/>
    <w:rsid w:val="00C01183"/>
    <w:rsid w:val="00C014C2"/>
    <w:rsid w:val="00C0217E"/>
    <w:rsid w:val="00C02B70"/>
    <w:rsid w:val="00C02E35"/>
    <w:rsid w:val="00C0479F"/>
    <w:rsid w:val="00C113E9"/>
    <w:rsid w:val="00C12780"/>
    <w:rsid w:val="00C129AB"/>
    <w:rsid w:val="00C12F8C"/>
    <w:rsid w:val="00C13411"/>
    <w:rsid w:val="00C13A18"/>
    <w:rsid w:val="00C141D6"/>
    <w:rsid w:val="00C14686"/>
    <w:rsid w:val="00C14E8E"/>
    <w:rsid w:val="00C15FED"/>
    <w:rsid w:val="00C1683E"/>
    <w:rsid w:val="00C17840"/>
    <w:rsid w:val="00C20FFF"/>
    <w:rsid w:val="00C219E5"/>
    <w:rsid w:val="00C21B23"/>
    <w:rsid w:val="00C220FD"/>
    <w:rsid w:val="00C22576"/>
    <w:rsid w:val="00C227C2"/>
    <w:rsid w:val="00C228EB"/>
    <w:rsid w:val="00C22AEF"/>
    <w:rsid w:val="00C231D7"/>
    <w:rsid w:val="00C23AA3"/>
    <w:rsid w:val="00C23CA9"/>
    <w:rsid w:val="00C24563"/>
    <w:rsid w:val="00C25C78"/>
    <w:rsid w:val="00C25DA1"/>
    <w:rsid w:val="00C2612C"/>
    <w:rsid w:val="00C26A45"/>
    <w:rsid w:val="00C30A3F"/>
    <w:rsid w:val="00C30CE4"/>
    <w:rsid w:val="00C30F71"/>
    <w:rsid w:val="00C31EDD"/>
    <w:rsid w:val="00C327E1"/>
    <w:rsid w:val="00C32E88"/>
    <w:rsid w:val="00C33134"/>
    <w:rsid w:val="00C331F2"/>
    <w:rsid w:val="00C33766"/>
    <w:rsid w:val="00C33ECD"/>
    <w:rsid w:val="00C343DA"/>
    <w:rsid w:val="00C35637"/>
    <w:rsid w:val="00C35F72"/>
    <w:rsid w:val="00C36D49"/>
    <w:rsid w:val="00C3717E"/>
    <w:rsid w:val="00C37314"/>
    <w:rsid w:val="00C37592"/>
    <w:rsid w:val="00C377E3"/>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AD5"/>
    <w:rsid w:val="00C45FE8"/>
    <w:rsid w:val="00C46608"/>
    <w:rsid w:val="00C47449"/>
    <w:rsid w:val="00C500F0"/>
    <w:rsid w:val="00C50E38"/>
    <w:rsid w:val="00C50FF4"/>
    <w:rsid w:val="00C518EA"/>
    <w:rsid w:val="00C52D94"/>
    <w:rsid w:val="00C540A2"/>
    <w:rsid w:val="00C55DA3"/>
    <w:rsid w:val="00C5734B"/>
    <w:rsid w:val="00C57775"/>
    <w:rsid w:val="00C605C3"/>
    <w:rsid w:val="00C609F6"/>
    <w:rsid w:val="00C60E2B"/>
    <w:rsid w:val="00C62947"/>
    <w:rsid w:val="00C64744"/>
    <w:rsid w:val="00C64AD7"/>
    <w:rsid w:val="00C652CD"/>
    <w:rsid w:val="00C65795"/>
    <w:rsid w:val="00C65EB9"/>
    <w:rsid w:val="00C66DAB"/>
    <w:rsid w:val="00C6706C"/>
    <w:rsid w:val="00C679A3"/>
    <w:rsid w:val="00C70354"/>
    <w:rsid w:val="00C704AE"/>
    <w:rsid w:val="00C70B56"/>
    <w:rsid w:val="00C712FE"/>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7F7"/>
    <w:rsid w:val="00C82078"/>
    <w:rsid w:val="00C827F7"/>
    <w:rsid w:val="00C82F8A"/>
    <w:rsid w:val="00C836C7"/>
    <w:rsid w:val="00C83A59"/>
    <w:rsid w:val="00C84259"/>
    <w:rsid w:val="00C8497D"/>
    <w:rsid w:val="00C84F98"/>
    <w:rsid w:val="00C85BE8"/>
    <w:rsid w:val="00C85D22"/>
    <w:rsid w:val="00C85E4F"/>
    <w:rsid w:val="00C85FD6"/>
    <w:rsid w:val="00C8646A"/>
    <w:rsid w:val="00C86CDD"/>
    <w:rsid w:val="00C86D60"/>
    <w:rsid w:val="00C873B1"/>
    <w:rsid w:val="00C87B33"/>
    <w:rsid w:val="00C87CEC"/>
    <w:rsid w:val="00C90F39"/>
    <w:rsid w:val="00C90FE6"/>
    <w:rsid w:val="00C9136B"/>
    <w:rsid w:val="00C91AF1"/>
    <w:rsid w:val="00C91BF7"/>
    <w:rsid w:val="00C93075"/>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4E4A"/>
    <w:rsid w:val="00CA52C0"/>
    <w:rsid w:val="00CA53C3"/>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072D"/>
    <w:rsid w:val="00CD2519"/>
    <w:rsid w:val="00CD372F"/>
    <w:rsid w:val="00CD3F13"/>
    <w:rsid w:val="00CD527E"/>
    <w:rsid w:val="00CD59EC"/>
    <w:rsid w:val="00CD5F9B"/>
    <w:rsid w:val="00CD6DE1"/>
    <w:rsid w:val="00CD7657"/>
    <w:rsid w:val="00CD78A4"/>
    <w:rsid w:val="00CE15F4"/>
    <w:rsid w:val="00CE1D5E"/>
    <w:rsid w:val="00CE3D7C"/>
    <w:rsid w:val="00CE4E56"/>
    <w:rsid w:val="00CE5136"/>
    <w:rsid w:val="00CF2AED"/>
    <w:rsid w:val="00CF3446"/>
    <w:rsid w:val="00CF3EAA"/>
    <w:rsid w:val="00CF4487"/>
    <w:rsid w:val="00CF45AF"/>
    <w:rsid w:val="00CF6E54"/>
    <w:rsid w:val="00CF79A0"/>
    <w:rsid w:val="00CF7B09"/>
    <w:rsid w:val="00CF7FAB"/>
    <w:rsid w:val="00D01D50"/>
    <w:rsid w:val="00D032ED"/>
    <w:rsid w:val="00D03D6F"/>
    <w:rsid w:val="00D03DD0"/>
    <w:rsid w:val="00D03FC5"/>
    <w:rsid w:val="00D04CF9"/>
    <w:rsid w:val="00D054DC"/>
    <w:rsid w:val="00D06451"/>
    <w:rsid w:val="00D065AF"/>
    <w:rsid w:val="00D068AA"/>
    <w:rsid w:val="00D06F64"/>
    <w:rsid w:val="00D10370"/>
    <w:rsid w:val="00D10847"/>
    <w:rsid w:val="00D10EE5"/>
    <w:rsid w:val="00D12A81"/>
    <w:rsid w:val="00D138D2"/>
    <w:rsid w:val="00D14237"/>
    <w:rsid w:val="00D144C5"/>
    <w:rsid w:val="00D1559F"/>
    <w:rsid w:val="00D15736"/>
    <w:rsid w:val="00D163A6"/>
    <w:rsid w:val="00D16BF5"/>
    <w:rsid w:val="00D16DA4"/>
    <w:rsid w:val="00D16EBB"/>
    <w:rsid w:val="00D17737"/>
    <w:rsid w:val="00D203FA"/>
    <w:rsid w:val="00D20B7B"/>
    <w:rsid w:val="00D20FE1"/>
    <w:rsid w:val="00D2144C"/>
    <w:rsid w:val="00D21A25"/>
    <w:rsid w:val="00D21AE4"/>
    <w:rsid w:val="00D22FDE"/>
    <w:rsid w:val="00D23A8E"/>
    <w:rsid w:val="00D23F2B"/>
    <w:rsid w:val="00D259F8"/>
    <w:rsid w:val="00D25AE2"/>
    <w:rsid w:val="00D25E0F"/>
    <w:rsid w:val="00D26314"/>
    <w:rsid w:val="00D26354"/>
    <w:rsid w:val="00D26E42"/>
    <w:rsid w:val="00D27019"/>
    <w:rsid w:val="00D27642"/>
    <w:rsid w:val="00D276AB"/>
    <w:rsid w:val="00D27A98"/>
    <w:rsid w:val="00D306E6"/>
    <w:rsid w:val="00D31160"/>
    <w:rsid w:val="00D31B9C"/>
    <w:rsid w:val="00D343F9"/>
    <w:rsid w:val="00D349B1"/>
    <w:rsid w:val="00D3560A"/>
    <w:rsid w:val="00D36C1D"/>
    <w:rsid w:val="00D3733E"/>
    <w:rsid w:val="00D37B32"/>
    <w:rsid w:val="00D40AAF"/>
    <w:rsid w:val="00D41473"/>
    <w:rsid w:val="00D415D9"/>
    <w:rsid w:val="00D42607"/>
    <w:rsid w:val="00D4318A"/>
    <w:rsid w:val="00D4342B"/>
    <w:rsid w:val="00D4433E"/>
    <w:rsid w:val="00D44E71"/>
    <w:rsid w:val="00D45335"/>
    <w:rsid w:val="00D45355"/>
    <w:rsid w:val="00D4590C"/>
    <w:rsid w:val="00D45AE2"/>
    <w:rsid w:val="00D45D75"/>
    <w:rsid w:val="00D4684D"/>
    <w:rsid w:val="00D477F9"/>
    <w:rsid w:val="00D47A19"/>
    <w:rsid w:val="00D50058"/>
    <w:rsid w:val="00D50A4E"/>
    <w:rsid w:val="00D50CC2"/>
    <w:rsid w:val="00D523A4"/>
    <w:rsid w:val="00D52773"/>
    <w:rsid w:val="00D528E8"/>
    <w:rsid w:val="00D52B0D"/>
    <w:rsid w:val="00D541E2"/>
    <w:rsid w:val="00D541F7"/>
    <w:rsid w:val="00D552AD"/>
    <w:rsid w:val="00D55964"/>
    <w:rsid w:val="00D55B4A"/>
    <w:rsid w:val="00D55BCA"/>
    <w:rsid w:val="00D56D4D"/>
    <w:rsid w:val="00D56E2E"/>
    <w:rsid w:val="00D57255"/>
    <w:rsid w:val="00D57858"/>
    <w:rsid w:val="00D57DDF"/>
    <w:rsid w:val="00D6174B"/>
    <w:rsid w:val="00D61B7A"/>
    <w:rsid w:val="00D6256E"/>
    <w:rsid w:val="00D62600"/>
    <w:rsid w:val="00D626A4"/>
    <w:rsid w:val="00D62A8C"/>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8C5"/>
    <w:rsid w:val="00D75E38"/>
    <w:rsid w:val="00D75FA9"/>
    <w:rsid w:val="00D76F0B"/>
    <w:rsid w:val="00D76FBD"/>
    <w:rsid w:val="00D77466"/>
    <w:rsid w:val="00D77F12"/>
    <w:rsid w:val="00D806A6"/>
    <w:rsid w:val="00D806EB"/>
    <w:rsid w:val="00D80D16"/>
    <w:rsid w:val="00D81246"/>
    <w:rsid w:val="00D81647"/>
    <w:rsid w:val="00D81692"/>
    <w:rsid w:val="00D819AF"/>
    <w:rsid w:val="00D81F2E"/>
    <w:rsid w:val="00D82233"/>
    <w:rsid w:val="00D824E3"/>
    <w:rsid w:val="00D83727"/>
    <w:rsid w:val="00D8399B"/>
    <w:rsid w:val="00D84903"/>
    <w:rsid w:val="00D84D71"/>
    <w:rsid w:val="00D84E6C"/>
    <w:rsid w:val="00D850D0"/>
    <w:rsid w:val="00D85601"/>
    <w:rsid w:val="00D85E10"/>
    <w:rsid w:val="00D863FE"/>
    <w:rsid w:val="00D874D3"/>
    <w:rsid w:val="00D87C64"/>
    <w:rsid w:val="00D90B4E"/>
    <w:rsid w:val="00D912E6"/>
    <w:rsid w:val="00D93238"/>
    <w:rsid w:val="00D938E2"/>
    <w:rsid w:val="00D93FBE"/>
    <w:rsid w:val="00D94AE8"/>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3696"/>
    <w:rsid w:val="00DA38BE"/>
    <w:rsid w:val="00DA4D97"/>
    <w:rsid w:val="00DA572E"/>
    <w:rsid w:val="00DA5746"/>
    <w:rsid w:val="00DA5796"/>
    <w:rsid w:val="00DA683B"/>
    <w:rsid w:val="00DA6B61"/>
    <w:rsid w:val="00DA719A"/>
    <w:rsid w:val="00DB295C"/>
    <w:rsid w:val="00DB2B6E"/>
    <w:rsid w:val="00DB2CEC"/>
    <w:rsid w:val="00DB3E25"/>
    <w:rsid w:val="00DB4A5C"/>
    <w:rsid w:val="00DB4B84"/>
    <w:rsid w:val="00DB7CB9"/>
    <w:rsid w:val="00DB7CCE"/>
    <w:rsid w:val="00DB7FE0"/>
    <w:rsid w:val="00DC115D"/>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C4C"/>
    <w:rsid w:val="00DD4CA0"/>
    <w:rsid w:val="00DD53A6"/>
    <w:rsid w:val="00DD568C"/>
    <w:rsid w:val="00DD56D5"/>
    <w:rsid w:val="00DD60C2"/>
    <w:rsid w:val="00DD6BDC"/>
    <w:rsid w:val="00DD7720"/>
    <w:rsid w:val="00DD792A"/>
    <w:rsid w:val="00DD7A81"/>
    <w:rsid w:val="00DE114B"/>
    <w:rsid w:val="00DE1D1C"/>
    <w:rsid w:val="00DE20A4"/>
    <w:rsid w:val="00DE2D5B"/>
    <w:rsid w:val="00DE3121"/>
    <w:rsid w:val="00DE4493"/>
    <w:rsid w:val="00DE5993"/>
    <w:rsid w:val="00DE78D7"/>
    <w:rsid w:val="00DE7ABA"/>
    <w:rsid w:val="00DF0A7B"/>
    <w:rsid w:val="00DF1EAF"/>
    <w:rsid w:val="00DF2AA0"/>
    <w:rsid w:val="00DF40CC"/>
    <w:rsid w:val="00DF41C6"/>
    <w:rsid w:val="00DF4E18"/>
    <w:rsid w:val="00DF5AD0"/>
    <w:rsid w:val="00DF78B8"/>
    <w:rsid w:val="00E00136"/>
    <w:rsid w:val="00E00D18"/>
    <w:rsid w:val="00E0101E"/>
    <w:rsid w:val="00E01F69"/>
    <w:rsid w:val="00E02661"/>
    <w:rsid w:val="00E0293C"/>
    <w:rsid w:val="00E045E9"/>
    <w:rsid w:val="00E04D4A"/>
    <w:rsid w:val="00E06DFB"/>
    <w:rsid w:val="00E071FE"/>
    <w:rsid w:val="00E073D0"/>
    <w:rsid w:val="00E07FEE"/>
    <w:rsid w:val="00E1064F"/>
    <w:rsid w:val="00E12F35"/>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6B"/>
    <w:rsid w:val="00E4308F"/>
    <w:rsid w:val="00E443C8"/>
    <w:rsid w:val="00E44EFB"/>
    <w:rsid w:val="00E4526B"/>
    <w:rsid w:val="00E45570"/>
    <w:rsid w:val="00E45A3E"/>
    <w:rsid w:val="00E461CB"/>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6D11"/>
    <w:rsid w:val="00E5722C"/>
    <w:rsid w:val="00E57432"/>
    <w:rsid w:val="00E57AB8"/>
    <w:rsid w:val="00E60174"/>
    <w:rsid w:val="00E611AE"/>
    <w:rsid w:val="00E61344"/>
    <w:rsid w:val="00E61CC0"/>
    <w:rsid w:val="00E62D96"/>
    <w:rsid w:val="00E62FEE"/>
    <w:rsid w:val="00E6354D"/>
    <w:rsid w:val="00E6493A"/>
    <w:rsid w:val="00E64DB7"/>
    <w:rsid w:val="00E65073"/>
    <w:rsid w:val="00E65174"/>
    <w:rsid w:val="00E66494"/>
    <w:rsid w:val="00E66D53"/>
    <w:rsid w:val="00E677F4"/>
    <w:rsid w:val="00E70D41"/>
    <w:rsid w:val="00E7164B"/>
    <w:rsid w:val="00E7252C"/>
    <w:rsid w:val="00E72BA6"/>
    <w:rsid w:val="00E73122"/>
    <w:rsid w:val="00E734D7"/>
    <w:rsid w:val="00E7403C"/>
    <w:rsid w:val="00E74B98"/>
    <w:rsid w:val="00E75893"/>
    <w:rsid w:val="00E760A9"/>
    <w:rsid w:val="00E8187B"/>
    <w:rsid w:val="00E81F48"/>
    <w:rsid w:val="00E8269D"/>
    <w:rsid w:val="00E82E34"/>
    <w:rsid w:val="00E83BE8"/>
    <w:rsid w:val="00E8475B"/>
    <w:rsid w:val="00E84C93"/>
    <w:rsid w:val="00E85659"/>
    <w:rsid w:val="00E856AC"/>
    <w:rsid w:val="00E8622C"/>
    <w:rsid w:val="00E90327"/>
    <w:rsid w:val="00E90C51"/>
    <w:rsid w:val="00E9102E"/>
    <w:rsid w:val="00E922C2"/>
    <w:rsid w:val="00E9296B"/>
    <w:rsid w:val="00E92C79"/>
    <w:rsid w:val="00E935DF"/>
    <w:rsid w:val="00E93793"/>
    <w:rsid w:val="00E93896"/>
    <w:rsid w:val="00E95644"/>
    <w:rsid w:val="00E96A1A"/>
    <w:rsid w:val="00E96DD4"/>
    <w:rsid w:val="00EA01EA"/>
    <w:rsid w:val="00EA054F"/>
    <w:rsid w:val="00EA1D2B"/>
    <w:rsid w:val="00EA1F1F"/>
    <w:rsid w:val="00EA226A"/>
    <w:rsid w:val="00EA3600"/>
    <w:rsid w:val="00EA5E87"/>
    <w:rsid w:val="00EA61BC"/>
    <w:rsid w:val="00EA628C"/>
    <w:rsid w:val="00EB0A22"/>
    <w:rsid w:val="00EB10FF"/>
    <w:rsid w:val="00EB1261"/>
    <w:rsid w:val="00EB1A09"/>
    <w:rsid w:val="00EB2EF7"/>
    <w:rsid w:val="00EB485E"/>
    <w:rsid w:val="00EB4FA1"/>
    <w:rsid w:val="00EB52A3"/>
    <w:rsid w:val="00EB579C"/>
    <w:rsid w:val="00EB60A8"/>
    <w:rsid w:val="00EB65BA"/>
    <w:rsid w:val="00EB68E5"/>
    <w:rsid w:val="00EB6F1C"/>
    <w:rsid w:val="00EB712A"/>
    <w:rsid w:val="00EB777E"/>
    <w:rsid w:val="00EC063A"/>
    <w:rsid w:val="00EC067B"/>
    <w:rsid w:val="00EC1752"/>
    <w:rsid w:val="00EC2533"/>
    <w:rsid w:val="00EC2617"/>
    <w:rsid w:val="00EC280C"/>
    <w:rsid w:val="00EC2F42"/>
    <w:rsid w:val="00EC31D7"/>
    <w:rsid w:val="00EC331A"/>
    <w:rsid w:val="00EC3ACF"/>
    <w:rsid w:val="00EC462E"/>
    <w:rsid w:val="00EC53F8"/>
    <w:rsid w:val="00EC59FC"/>
    <w:rsid w:val="00EC62B6"/>
    <w:rsid w:val="00ED00F3"/>
    <w:rsid w:val="00ED01C4"/>
    <w:rsid w:val="00ED02A1"/>
    <w:rsid w:val="00ED0473"/>
    <w:rsid w:val="00ED055B"/>
    <w:rsid w:val="00ED08BC"/>
    <w:rsid w:val="00ED116D"/>
    <w:rsid w:val="00ED12F5"/>
    <w:rsid w:val="00ED1335"/>
    <w:rsid w:val="00ED13A9"/>
    <w:rsid w:val="00ED1AEE"/>
    <w:rsid w:val="00ED22F1"/>
    <w:rsid w:val="00ED324D"/>
    <w:rsid w:val="00ED359B"/>
    <w:rsid w:val="00ED3714"/>
    <w:rsid w:val="00ED39F1"/>
    <w:rsid w:val="00ED4791"/>
    <w:rsid w:val="00ED4AA4"/>
    <w:rsid w:val="00ED5166"/>
    <w:rsid w:val="00ED54D5"/>
    <w:rsid w:val="00ED5F35"/>
    <w:rsid w:val="00ED6616"/>
    <w:rsid w:val="00ED6FB6"/>
    <w:rsid w:val="00ED7B1F"/>
    <w:rsid w:val="00ED7C54"/>
    <w:rsid w:val="00ED7D4F"/>
    <w:rsid w:val="00EE11D8"/>
    <w:rsid w:val="00EE19C1"/>
    <w:rsid w:val="00EE1F97"/>
    <w:rsid w:val="00EE2058"/>
    <w:rsid w:val="00EE209B"/>
    <w:rsid w:val="00EE28D6"/>
    <w:rsid w:val="00EE2F32"/>
    <w:rsid w:val="00EE3938"/>
    <w:rsid w:val="00EE462B"/>
    <w:rsid w:val="00EE5150"/>
    <w:rsid w:val="00EE7FA6"/>
    <w:rsid w:val="00EF082F"/>
    <w:rsid w:val="00EF0941"/>
    <w:rsid w:val="00EF15E8"/>
    <w:rsid w:val="00EF347C"/>
    <w:rsid w:val="00EF3488"/>
    <w:rsid w:val="00EF39A9"/>
    <w:rsid w:val="00EF5D89"/>
    <w:rsid w:val="00EF6151"/>
    <w:rsid w:val="00EF620E"/>
    <w:rsid w:val="00F0030D"/>
    <w:rsid w:val="00F00330"/>
    <w:rsid w:val="00F00F82"/>
    <w:rsid w:val="00F01278"/>
    <w:rsid w:val="00F01416"/>
    <w:rsid w:val="00F017C4"/>
    <w:rsid w:val="00F01CED"/>
    <w:rsid w:val="00F021DE"/>
    <w:rsid w:val="00F02AD8"/>
    <w:rsid w:val="00F03191"/>
    <w:rsid w:val="00F04F9C"/>
    <w:rsid w:val="00F05644"/>
    <w:rsid w:val="00F1089F"/>
    <w:rsid w:val="00F11198"/>
    <w:rsid w:val="00F112F8"/>
    <w:rsid w:val="00F11395"/>
    <w:rsid w:val="00F12C3D"/>
    <w:rsid w:val="00F130CC"/>
    <w:rsid w:val="00F1323B"/>
    <w:rsid w:val="00F134A5"/>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165"/>
    <w:rsid w:val="00F274A0"/>
    <w:rsid w:val="00F27F6C"/>
    <w:rsid w:val="00F30BC0"/>
    <w:rsid w:val="00F30DCB"/>
    <w:rsid w:val="00F31FDA"/>
    <w:rsid w:val="00F3229C"/>
    <w:rsid w:val="00F33C4B"/>
    <w:rsid w:val="00F35C16"/>
    <w:rsid w:val="00F35E9E"/>
    <w:rsid w:val="00F402A6"/>
    <w:rsid w:val="00F40C13"/>
    <w:rsid w:val="00F41A75"/>
    <w:rsid w:val="00F41DE6"/>
    <w:rsid w:val="00F42435"/>
    <w:rsid w:val="00F43413"/>
    <w:rsid w:val="00F463A9"/>
    <w:rsid w:val="00F47B55"/>
    <w:rsid w:val="00F47EB4"/>
    <w:rsid w:val="00F517BA"/>
    <w:rsid w:val="00F53959"/>
    <w:rsid w:val="00F540B2"/>
    <w:rsid w:val="00F560F5"/>
    <w:rsid w:val="00F602CB"/>
    <w:rsid w:val="00F606BE"/>
    <w:rsid w:val="00F62169"/>
    <w:rsid w:val="00F63EC5"/>
    <w:rsid w:val="00F6692B"/>
    <w:rsid w:val="00F67841"/>
    <w:rsid w:val="00F70851"/>
    <w:rsid w:val="00F70FF9"/>
    <w:rsid w:val="00F71FA6"/>
    <w:rsid w:val="00F72497"/>
    <w:rsid w:val="00F72633"/>
    <w:rsid w:val="00F72D8F"/>
    <w:rsid w:val="00F74093"/>
    <w:rsid w:val="00F75678"/>
    <w:rsid w:val="00F76108"/>
    <w:rsid w:val="00F767E2"/>
    <w:rsid w:val="00F76F0A"/>
    <w:rsid w:val="00F7708A"/>
    <w:rsid w:val="00F7718A"/>
    <w:rsid w:val="00F772FB"/>
    <w:rsid w:val="00F776A1"/>
    <w:rsid w:val="00F77F29"/>
    <w:rsid w:val="00F80644"/>
    <w:rsid w:val="00F80E53"/>
    <w:rsid w:val="00F81547"/>
    <w:rsid w:val="00F81B80"/>
    <w:rsid w:val="00F81CD2"/>
    <w:rsid w:val="00F81FE3"/>
    <w:rsid w:val="00F8264B"/>
    <w:rsid w:val="00F82C00"/>
    <w:rsid w:val="00F837EF"/>
    <w:rsid w:val="00F843FB"/>
    <w:rsid w:val="00F853C8"/>
    <w:rsid w:val="00F85CF0"/>
    <w:rsid w:val="00F85D84"/>
    <w:rsid w:val="00F866C4"/>
    <w:rsid w:val="00F8674E"/>
    <w:rsid w:val="00F873CB"/>
    <w:rsid w:val="00F873D6"/>
    <w:rsid w:val="00F87DC2"/>
    <w:rsid w:val="00F87F2D"/>
    <w:rsid w:val="00F901AC"/>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AF4"/>
    <w:rsid w:val="00FA5603"/>
    <w:rsid w:val="00FA5925"/>
    <w:rsid w:val="00FA5963"/>
    <w:rsid w:val="00FA5E3A"/>
    <w:rsid w:val="00FA5F60"/>
    <w:rsid w:val="00FA6755"/>
    <w:rsid w:val="00FA6F1B"/>
    <w:rsid w:val="00FA7427"/>
    <w:rsid w:val="00FB13AE"/>
    <w:rsid w:val="00FB163B"/>
    <w:rsid w:val="00FB19AD"/>
    <w:rsid w:val="00FB1FED"/>
    <w:rsid w:val="00FB2421"/>
    <w:rsid w:val="00FB2889"/>
    <w:rsid w:val="00FB28B5"/>
    <w:rsid w:val="00FB2DDF"/>
    <w:rsid w:val="00FB53FE"/>
    <w:rsid w:val="00FB58F8"/>
    <w:rsid w:val="00FB5C97"/>
    <w:rsid w:val="00FB5EF0"/>
    <w:rsid w:val="00FB6B0F"/>
    <w:rsid w:val="00FB7056"/>
    <w:rsid w:val="00FC06C6"/>
    <w:rsid w:val="00FC145D"/>
    <w:rsid w:val="00FC14F7"/>
    <w:rsid w:val="00FC168C"/>
    <w:rsid w:val="00FC1C1C"/>
    <w:rsid w:val="00FC2A45"/>
    <w:rsid w:val="00FC38C4"/>
    <w:rsid w:val="00FC4859"/>
    <w:rsid w:val="00FC54EF"/>
    <w:rsid w:val="00FC5E30"/>
    <w:rsid w:val="00FC6EF3"/>
    <w:rsid w:val="00FC7260"/>
    <w:rsid w:val="00FD0197"/>
    <w:rsid w:val="00FD0306"/>
    <w:rsid w:val="00FD1B9A"/>
    <w:rsid w:val="00FD1BCF"/>
    <w:rsid w:val="00FD2375"/>
    <w:rsid w:val="00FD281E"/>
    <w:rsid w:val="00FD3725"/>
    <w:rsid w:val="00FD4D0B"/>
    <w:rsid w:val="00FD60F2"/>
    <w:rsid w:val="00FD64B3"/>
    <w:rsid w:val="00FD64B4"/>
    <w:rsid w:val="00FD7129"/>
    <w:rsid w:val="00FE0362"/>
    <w:rsid w:val="00FE13BC"/>
    <w:rsid w:val="00FE13E6"/>
    <w:rsid w:val="00FE15BA"/>
    <w:rsid w:val="00FE2FC4"/>
    <w:rsid w:val="00FE3DE2"/>
    <w:rsid w:val="00FE4738"/>
    <w:rsid w:val="00FE48E8"/>
    <w:rsid w:val="00FE4EBC"/>
    <w:rsid w:val="00FE4EDA"/>
    <w:rsid w:val="00FE53C3"/>
    <w:rsid w:val="00FE6AF5"/>
    <w:rsid w:val="00FE6EAB"/>
    <w:rsid w:val="00FE7409"/>
    <w:rsid w:val="00FE76FE"/>
    <w:rsid w:val="00FF0D43"/>
    <w:rsid w:val="00FF11B8"/>
    <w:rsid w:val="00FF161B"/>
    <w:rsid w:val="00FF1AC1"/>
    <w:rsid w:val="00FF2493"/>
    <w:rsid w:val="00FF2804"/>
    <w:rsid w:val="00FF304B"/>
    <w:rsid w:val="00FF35F1"/>
    <w:rsid w:val="00FF3C76"/>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37D53"/>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F4C70"/>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0F4C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0F4C7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0F4C70"/>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0F4C70"/>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0F4C70"/>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0F4C70"/>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0F4C70"/>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0F4C70"/>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0F4C70"/>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0F4C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4C70"/>
  </w:style>
  <w:style w:type="paragraph" w:styleId="BalloonText">
    <w:name w:val="Balloon Text"/>
    <w:basedOn w:val="Normal"/>
    <w:link w:val="BalloonTextChar"/>
    <w:semiHidden/>
    <w:rsid w:val="000F4C70"/>
    <w:rPr>
      <w:rFonts w:ascii="Tahoma" w:hAnsi="Tahoma" w:cs="Tahoma"/>
      <w:sz w:val="16"/>
      <w:szCs w:val="16"/>
    </w:rPr>
  </w:style>
  <w:style w:type="character" w:customStyle="1" w:styleId="BalloonTextChar">
    <w:name w:val="Balloon Text Char"/>
    <w:basedOn w:val="DefaultParagraphFont"/>
    <w:link w:val="BalloonText"/>
    <w:semiHidden/>
    <w:locked/>
    <w:rsid w:val="000F4C70"/>
    <w:rPr>
      <w:rFonts w:ascii="Tahoma" w:eastAsiaTheme="minorHAnsi" w:hAnsi="Tahoma" w:cs="Tahoma"/>
      <w:sz w:val="16"/>
      <w:szCs w:val="16"/>
      <w:lang w:val="en-US" w:eastAsia="en-US"/>
    </w:rPr>
  </w:style>
  <w:style w:type="paragraph" w:styleId="Header">
    <w:name w:val="header"/>
    <w:basedOn w:val="Normal"/>
    <w:link w:val="HeaderChar"/>
    <w:semiHidden/>
    <w:rsid w:val="000F4C70"/>
    <w:pPr>
      <w:tabs>
        <w:tab w:val="center" w:pos="4320"/>
        <w:tab w:val="right" w:pos="8640"/>
      </w:tabs>
    </w:pPr>
  </w:style>
  <w:style w:type="character" w:customStyle="1" w:styleId="HeaderChar">
    <w:name w:val="Header Char"/>
    <w:basedOn w:val="DefaultParagraphFont"/>
    <w:link w:val="Header"/>
    <w:semiHidden/>
    <w:locked/>
    <w:rsid w:val="000F4C70"/>
    <w:rPr>
      <w:rFonts w:ascii="Linux Libertine" w:eastAsiaTheme="minorHAnsi" w:hAnsi="Linux Libertine" w:cstheme="minorBidi"/>
      <w:sz w:val="18"/>
      <w:szCs w:val="22"/>
      <w:lang w:val="en-US" w:eastAsia="en-US"/>
    </w:rPr>
  </w:style>
  <w:style w:type="paragraph" w:styleId="Footer">
    <w:name w:val="footer"/>
    <w:basedOn w:val="Normal"/>
    <w:link w:val="FooterChar"/>
    <w:rsid w:val="000F4C70"/>
    <w:pPr>
      <w:tabs>
        <w:tab w:val="center" w:pos="4320"/>
        <w:tab w:val="right" w:pos="8640"/>
      </w:tabs>
    </w:pPr>
  </w:style>
  <w:style w:type="character" w:customStyle="1" w:styleId="FooterChar">
    <w:name w:val="Footer Char"/>
    <w:basedOn w:val="DefaultParagraphFont"/>
    <w:link w:val="Footer"/>
    <w:locked/>
    <w:rsid w:val="000F4C70"/>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0F4C70"/>
    <w:rPr>
      <w:sz w:val="20"/>
      <w:szCs w:val="20"/>
    </w:rPr>
  </w:style>
  <w:style w:type="character" w:customStyle="1" w:styleId="EndnoteTextChar">
    <w:name w:val="Endnote Text Char"/>
    <w:basedOn w:val="DefaultParagraphFont"/>
    <w:link w:val="EndnoteText"/>
    <w:uiPriority w:val="99"/>
    <w:locked/>
    <w:rsid w:val="000F4C70"/>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0F4C70"/>
    <w:rPr>
      <w:vertAlign w:val="superscript"/>
    </w:rPr>
  </w:style>
  <w:style w:type="table" w:styleId="TableGrid">
    <w:name w:val="Table Grid"/>
    <w:basedOn w:val="TableNormal"/>
    <w:locked/>
    <w:rsid w:val="000F4C70"/>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0F4C70"/>
    <w:rPr>
      <w:color w:val="0000FF" w:themeColor="hyperlink"/>
      <w:u w:val="single"/>
    </w:rPr>
  </w:style>
  <w:style w:type="character" w:styleId="FollowedHyperlink">
    <w:name w:val="FollowedHyperlink"/>
    <w:basedOn w:val="DefaultParagraphFont"/>
    <w:uiPriority w:val="99"/>
    <w:unhideWhenUsed/>
    <w:rsid w:val="000F4C70"/>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0F4C70"/>
    <w:rPr>
      <w:sz w:val="16"/>
      <w:szCs w:val="16"/>
    </w:rPr>
  </w:style>
  <w:style w:type="paragraph" w:styleId="CommentText">
    <w:name w:val="annotation text"/>
    <w:basedOn w:val="Normal"/>
    <w:link w:val="CommentTextChar"/>
    <w:rsid w:val="000F4C70"/>
    <w:rPr>
      <w:sz w:val="20"/>
    </w:rPr>
  </w:style>
  <w:style w:type="character" w:customStyle="1" w:styleId="CommentTextChar">
    <w:name w:val="Comment Text Char"/>
    <w:basedOn w:val="DefaultParagraphFont"/>
    <w:link w:val="CommentText"/>
    <w:rsid w:val="000F4C70"/>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0F4C70"/>
    <w:rPr>
      <w:b/>
      <w:bCs/>
    </w:rPr>
  </w:style>
  <w:style w:type="character" w:customStyle="1" w:styleId="CommentSubjectChar">
    <w:name w:val="Comment Subject Char"/>
    <w:basedOn w:val="CommentTextChar"/>
    <w:link w:val="CommentSubject"/>
    <w:rsid w:val="000F4C70"/>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0F4C70"/>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0F4C70"/>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0F4C70"/>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F4C70"/>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0F4C70"/>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0F4C70"/>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0F4C70"/>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0F4C70"/>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0F4C70"/>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0F4C70"/>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0F4C70"/>
    <w:rPr>
      <w:rFonts w:ascii="Times New Roman" w:eastAsia="Times New Roman" w:hAnsi="Times New Roman"/>
      <w:i/>
      <w:sz w:val="24"/>
      <w:szCs w:val="22"/>
      <w:lang w:val="en-GB" w:eastAsia="en-US" w:bidi="ar-DZ"/>
    </w:rPr>
  </w:style>
  <w:style w:type="paragraph" w:customStyle="1" w:styleId="Abstract">
    <w:name w:val="Abstract"/>
    <w:qFormat/>
    <w:rsid w:val="000F4C70"/>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0F4C70"/>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0F4C70"/>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0F4C70"/>
    <w:rPr>
      <w:color w:val="auto"/>
      <w:bdr w:val="none" w:sz="0" w:space="0" w:color="auto"/>
      <w:shd w:val="clear" w:color="auto" w:fill="CFBFB1"/>
    </w:rPr>
  </w:style>
  <w:style w:type="character" w:styleId="FootnoteReference">
    <w:name w:val="footnote reference"/>
    <w:basedOn w:val="DefaultParagraphFont"/>
    <w:uiPriority w:val="99"/>
    <w:unhideWhenUsed/>
    <w:rsid w:val="000F4C70"/>
    <w:rPr>
      <w:vertAlign w:val="superscript"/>
    </w:rPr>
  </w:style>
  <w:style w:type="paragraph" w:customStyle="1" w:styleId="Head1">
    <w:name w:val="Head1"/>
    <w:autoRedefine/>
    <w:qFormat/>
    <w:rsid w:val="000F4C70"/>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0F4C70"/>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0F4C70"/>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0F4C70"/>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0F4C70"/>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0F4C70"/>
  </w:style>
  <w:style w:type="paragraph" w:customStyle="1" w:styleId="Titledocument">
    <w:name w:val="Title_document"/>
    <w:autoRedefine/>
    <w:qFormat/>
    <w:rsid w:val="000F4C70"/>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0F4C70"/>
    <w:rPr>
      <w:rFonts w:ascii="Courier New" w:eastAsia="Arial Unicode MS" w:hAnsi="Courier New" w:cs="Times New Roman"/>
      <w:sz w:val="20"/>
      <w:szCs w:val="20"/>
    </w:rPr>
  </w:style>
  <w:style w:type="character" w:customStyle="1" w:styleId="Publisher">
    <w:name w:val="Publisher"/>
    <w:basedOn w:val="DefaultParagraphFont"/>
    <w:uiPriority w:val="1"/>
    <w:qFormat/>
    <w:rsid w:val="000F4C70"/>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0F4C70"/>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0F4C70"/>
    <w:rPr>
      <w:color w:val="auto"/>
      <w:bdr w:val="none" w:sz="0" w:space="0" w:color="auto"/>
      <w:shd w:val="clear" w:color="auto" w:fill="FF3300"/>
    </w:rPr>
  </w:style>
  <w:style w:type="paragraph" w:customStyle="1" w:styleId="VersoLRH">
    <w:name w:val="Verso_(LRH)"/>
    <w:autoRedefine/>
    <w:qFormat/>
    <w:rsid w:val="000F4C70"/>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0F4C70"/>
    <w:rPr>
      <w:color w:val="auto"/>
      <w:bdr w:val="none" w:sz="0" w:space="0" w:color="auto"/>
      <w:shd w:val="clear" w:color="auto" w:fill="FFCC66"/>
    </w:rPr>
  </w:style>
  <w:style w:type="character" w:customStyle="1" w:styleId="Pages">
    <w:name w:val="Pages"/>
    <w:basedOn w:val="DefaultParagraphFont"/>
    <w:uiPriority w:val="1"/>
    <w:qFormat/>
    <w:rsid w:val="000F4C70"/>
    <w:rPr>
      <w:color w:val="auto"/>
      <w:bdr w:val="none" w:sz="0" w:space="0" w:color="auto"/>
      <w:shd w:val="clear" w:color="auto" w:fill="D279FF"/>
    </w:rPr>
  </w:style>
  <w:style w:type="character" w:customStyle="1" w:styleId="Degree">
    <w:name w:val="Degree"/>
    <w:basedOn w:val="DefaultParagraphFont"/>
    <w:uiPriority w:val="1"/>
    <w:qFormat/>
    <w:rsid w:val="000F4C70"/>
    <w:rPr>
      <w:color w:val="auto"/>
      <w:bdr w:val="none" w:sz="0" w:space="0" w:color="auto"/>
      <w:shd w:val="clear" w:color="auto" w:fill="00C400"/>
    </w:rPr>
  </w:style>
  <w:style w:type="character" w:customStyle="1" w:styleId="Role">
    <w:name w:val="Role"/>
    <w:basedOn w:val="DefaultParagraphFont"/>
    <w:uiPriority w:val="1"/>
    <w:qFormat/>
    <w:rsid w:val="000F4C70"/>
    <w:rPr>
      <w:color w:val="92D050"/>
    </w:rPr>
  </w:style>
  <w:style w:type="paragraph" w:customStyle="1" w:styleId="AbsHead">
    <w:name w:val="AbsHead"/>
    <w:link w:val="AbsHeadChar"/>
    <w:autoRedefine/>
    <w:qFormat/>
    <w:rsid w:val="000F4C70"/>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0F4C70"/>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0F4C70"/>
    <w:rPr>
      <w:color w:val="FF0000"/>
    </w:rPr>
  </w:style>
  <w:style w:type="paragraph" w:customStyle="1" w:styleId="AckHead">
    <w:name w:val="AckHead"/>
    <w:link w:val="AckHeadChar"/>
    <w:autoRedefine/>
    <w:qFormat/>
    <w:rsid w:val="000F4C70"/>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0F4C70"/>
    <w:rPr>
      <w:rFonts w:ascii="Linux Biolinum" w:eastAsiaTheme="minorHAnsi" w:hAnsi="Linux Biolinum" w:cstheme="minorBidi"/>
      <w:b/>
      <w:sz w:val="22"/>
      <w:szCs w:val="22"/>
      <w:lang w:val="en-US" w:eastAsia="en-US"/>
    </w:rPr>
  </w:style>
  <w:style w:type="paragraph" w:customStyle="1" w:styleId="AckPara">
    <w:name w:val="AckPara"/>
    <w:autoRedefine/>
    <w:qFormat/>
    <w:rsid w:val="000F4C70"/>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0F4C70"/>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0F4C70"/>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0F4C70"/>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0F4C70"/>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0F4C70"/>
    <w:rPr>
      <w:color w:val="auto"/>
      <w:bdr w:val="none" w:sz="0" w:space="0" w:color="auto"/>
      <w:shd w:val="clear" w:color="auto" w:fill="CCCCFF"/>
    </w:rPr>
  </w:style>
  <w:style w:type="paragraph" w:customStyle="1" w:styleId="AuthNotes">
    <w:name w:val="AuthNotes"/>
    <w:qFormat/>
    <w:rsid w:val="000F4C70"/>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0F4C70"/>
    <w:rPr>
      <w:color w:val="8064A2" w:themeColor="accent4"/>
    </w:rPr>
  </w:style>
  <w:style w:type="paragraph" w:customStyle="1" w:styleId="Authors">
    <w:name w:val="Authors"/>
    <w:link w:val="AuthorsChar"/>
    <w:autoRedefine/>
    <w:qFormat/>
    <w:rsid w:val="000F4C70"/>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0F4C70"/>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0F4C70"/>
    <w:rPr>
      <w:color w:val="auto"/>
      <w:bdr w:val="none" w:sz="0" w:space="0" w:color="auto"/>
      <w:shd w:val="clear" w:color="auto" w:fill="FFD9B3"/>
    </w:rPr>
  </w:style>
  <w:style w:type="paragraph" w:customStyle="1" w:styleId="BoxText">
    <w:name w:val="BoxText"/>
    <w:qFormat/>
    <w:rsid w:val="000F4C70"/>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0F4C70"/>
    <w:rPr>
      <w:rFonts w:asciiTheme="majorHAnsi" w:hAnsiTheme="majorHAnsi" w:cs="Times New Roman"/>
      <w:sz w:val="24"/>
      <w:szCs w:val="24"/>
    </w:rPr>
  </w:style>
  <w:style w:type="character" w:customStyle="1" w:styleId="City">
    <w:name w:val="City"/>
    <w:basedOn w:val="DefaultParagraphFont"/>
    <w:uiPriority w:val="1"/>
    <w:qFormat/>
    <w:rsid w:val="000F4C70"/>
    <w:rPr>
      <w:color w:val="auto"/>
      <w:bdr w:val="none" w:sz="0" w:space="0" w:color="auto"/>
      <w:shd w:val="clear" w:color="auto" w:fill="66FFFF"/>
    </w:rPr>
  </w:style>
  <w:style w:type="character" w:customStyle="1" w:styleId="Collab">
    <w:name w:val="Collab"/>
    <w:basedOn w:val="DefaultParagraphFont"/>
    <w:uiPriority w:val="1"/>
    <w:qFormat/>
    <w:rsid w:val="000F4C70"/>
    <w:rPr>
      <w:color w:val="auto"/>
      <w:bdr w:val="none" w:sz="0" w:space="0" w:color="auto"/>
      <w:shd w:val="clear" w:color="auto" w:fill="5F5F5F"/>
    </w:rPr>
  </w:style>
  <w:style w:type="character" w:customStyle="1" w:styleId="ConfDate">
    <w:name w:val="ConfDate"/>
    <w:basedOn w:val="DefaultParagraphFont"/>
    <w:uiPriority w:val="1"/>
    <w:rsid w:val="000F4C70"/>
    <w:rPr>
      <w:rFonts w:ascii="Times New Roman" w:hAnsi="Times New Roman"/>
      <w:color w:val="FF0066"/>
      <w:sz w:val="20"/>
    </w:rPr>
  </w:style>
  <w:style w:type="character" w:customStyle="1" w:styleId="ConfLoc">
    <w:name w:val="ConfLoc"/>
    <w:basedOn w:val="DefaultParagraphFont"/>
    <w:uiPriority w:val="1"/>
    <w:rsid w:val="000F4C70"/>
    <w:rPr>
      <w:color w:val="003300"/>
      <w:bdr w:val="none" w:sz="0" w:space="0" w:color="auto"/>
      <w:shd w:val="clear" w:color="auto" w:fill="9999FF"/>
    </w:rPr>
  </w:style>
  <w:style w:type="character" w:customStyle="1" w:styleId="ConfName">
    <w:name w:val="ConfName"/>
    <w:basedOn w:val="DefaultParagraphFont"/>
    <w:uiPriority w:val="1"/>
    <w:qFormat/>
    <w:rsid w:val="000F4C70"/>
    <w:rPr>
      <w:color w:val="15BDBD"/>
    </w:rPr>
  </w:style>
  <w:style w:type="paragraph" w:customStyle="1" w:styleId="Correspondence">
    <w:name w:val="Correspondence"/>
    <w:basedOn w:val="Normal"/>
    <w:link w:val="CorrespondenceChar"/>
    <w:autoRedefine/>
    <w:qFormat/>
    <w:rsid w:val="000F4C70"/>
    <w:rPr>
      <w:color w:val="215868" w:themeColor="accent5" w:themeShade="80"/>
    </w:rPr>
  </w:style>
  <w:style w:type="character" w:customStyle="1" w:styleId="CorrespondenceChar">
    <w:name w:val="Correspondence Char"/>
    <w:basedOn w:val="DefaultParagraphFont"/>
    <w:link w:val="Correspondence"/>
    <w:rsid w:val="000F4C70"/>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0F4C70"/>
    <w:rPr>
      <w:color w:val="auto"/>
      <w:bdr w:val="none" w:sz="0" w:space="0" w:color="auto"/>
      <w:shd w:val="clear" w:color="auto" w:fill="00A5E0"/>
    </w:rPr>
  </w:style>
  <w:style w:type="paragraph" w:customStyle="1" w:styleId="DefItem">
    <w:name w:val="DefItem"/>
    <w:basedOn w:val="Normal"/>
    <w:autoRedefine/>
    <w:qFormat/>
    <w:rsid w:val="000F4C70"/>
    <w:pPr>
      <w:spacing w:after="80"/>
      <w:ind w:left="720"/>
    </w:pPr>
    <w:rPr>
      <w:color w:val="632423" w:themeColor="accent2" w:themeShade="80"/>
    </w:rPr>
  </w:style>
  <w:style w:type="paragraph" w:customStyle="1" w:styleId="DisplayFormula">
    <w:name w:val="DisplayFormula"/>
    <w:link w:val="DisplayFormulaChar"/>
    <w:qFormat/>
    <w:rsid w:val="000F4C70"/>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0F4C70"/>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0F4C70"/>
    <w:rPr>
      <w:color w:val="auto"/>
      <w:bdr w:val="none" w:sz="0" w:space="0" w:color="auto"/>
      <w:shd w:val="clear" w:color="auto" w:fill="FFD1E8"/>
    </w:rPr>
  </w:style>
  <w:style w:type="character" w:customStyle="1" w:styleId="Edition">
    <w:name w:val="Edition"/>
    <w:basedOn w:val="DefaultParagraphFont"/>
    <w:uiPriority w:val="1"/>
    <w:qFormat/>
    <w:rsid w:val="000F4C70"/>
    <w:rPr>
      <w:color w:val="auto"/>
      <w:bdr w:val="none" w:sz="0" w:space="0" w:color="auto"/>
      <w:shd w:val="clear" w:color="auto" w:fill="9999FF"/>
    </w:rPr>
  </w:style>
  <w:style w:type="character" w:customStyle="1" w:styleId="EdSurname">
    <w:name w:val="EdSurname"/>
    <w:basedOn w:val="DefaultParagraphFont"/>
    <w:uiPriority w:val="1"/>
    <w:qFormat/>
    <w:rsid w:val="000F4C70"/>
    <w:rPr>
      <w:color w:val="auto"/>
      <w:bdr w:val="none" w:sz="0" w:space="0" w:color="auto"/>
      <w:shd w:val="clear" w:color="auto" w:fill="FF95CA"/>
    </w:rPr>
  </w:style>
  <w:style w:type="character" w:customStyle="1" w:styleId="Email">
    <w:name w:val="Email"/>
    <w:basedOn w:val="DefaultParagraphFont"/>
    <w:uiPriority w:val="1"/>
    <w:qFormat/>
    <w:rsid w:val="000F4C70"/>
    <w:rPr>
      <w:color w:val="0808B8"/>
    </w:rPr>
  </w:style>
  <w:style w:type="character" w:customStyle="1" w:styleId="Fax">
    <w:name w:val="Fax"/>
    <w:basedOn w:val="DefaultParagraphFont"/>
    <w:uiPriority w:val="1"/>
    <w:qFormat/>
    <w:rsid w:val="000F4C70"/>
    <w:rPr>
      <w:color w:val="C00000"/>
    </w:rPr>
  </w:style>
  <w:style w:type="paragraph" w:customStyle="1" w:styleId="FigNote">
    <w:name w:val="FigNote"/>
    <w:basedOn w:val="TableFootnote"/>
    <w:qFormat/>
    <w:rsid w:val="000F4C70"/>
  </w:style>
  <w:style w:type="paragraph" w:customStyle="1" w:styleId="FigureCaption">
    <w:name w:val="FigureCaption"/>
    <w:link w:val="FigureCaptionChar"/>
    <w:autoRedefine/>
    <w:qFormat/>
    <w:rsid w:val="000F4C70"/>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0F4C70"/>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0F4C70"/>
    <w:rPr>
      <w:color w:val="auto"/>
      <w:bdr w:val="none" w:sz="0" w:space="0" w:color="auto"/>
      <w:shd w:val="clear" w:color="auto" w:fill="DDDDDD"/>
    </w:rPr>
  </w:style>
  <w:style w:type="character" w:customStyle="1" w:styleId="focus">
    <w:name w:val="focus"/>
    <w:basedOn w:val="DefaultParagraphFont"/>
    <w:rsid w:val="000F4C70"/>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0F4C70"/>
    <w:rPr>
      <w:rFonts w:asciiTheme="majorHAnsi" w:hAnsiTheme="majorHAnsi"/>
      <w:color w:val="943634" w:themeColor="accent2" w:themeShade="BF"/>
      <w:sz w:val="28"/>
    </w:rPr>
  </w:style>
  <w:style w:type="character" w:customStyle="1" w:styleId="Issue">
    <w:name w:val="Issue"/>
    <w:basedOn w:val="DefaultParagraphFont"/>
    <w:uiPriority w:val="1"/>
    <w:qFormat/>
    <w:rsid w:val="000F4C70"/>
    <w:rPr>
      <w:color w:val="auto"/>
      <w:bdr w:val="none" w:sz="0" w:space="0" w:color="auto"/>
      <w:shd w:val="clear" w:color="auto" w:fill="C8BE84"/>
    </w:rPr>
  </w:style>
  <w:style w:type="character" w:customStyle="1" w:styleId="JournalTitle">
    <w:name w:val="JournalTitle"/>
    <w:basedOn w:val="DefaultParagraphFont"/>
    <w:uiPriority w:val="1"/>
    <w:qFormat/>
    <w:rsid w:val="000F4C70"/>
    <w:rPr>
      <w:color w:val="auto"/>
      <w:bdr w:val="none" w:sz="0" w:space="0" w:color="auto"/>
      <w:shd w:val="clear" w:color="auto" w:fill="CCFF99"/>
    </w:rPr>
  </w:style>
  <w:style w:type="paragraph" w:customStyle="1" w:styleId="KeyWordHead">
    <w:name w:val="KeyWordHead"/>
    <w:autoRedefine/>
    <w:qFormat/>
    <w:rsid w:val="000F4C70"/>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0F4C70"/>
    <w:pPr>
      <w:spacing w:before="60" w:after="60"/>
    </w:pPr>
  </w:style>
  <w:style w:type="character" w:customStyle="1" w:styleId="Label">
    <w:name w:val="Label"/>
    <w:basedOn w:val="DefaultParagraphFont"/>
    <w:uiPriority w:val="1"/>
    <w:qFormat/>
    <w:rsid w:val="000F4C70"/>
    <w:rPr>
      <w:b w:val="0"/>
      <w:color w:val="0070C0"/>
    </w:rPr>
  </w:style>
  <w:style w:type="character" w:customStyle="1" w:styleId="MiscDate">
    <w:name w:val="MiscDate"/>
    <w:basedOn w:val="DefaultParagraphFont"/>
    <w:uiPriority w:val="1"/>
    <w:qFormat/>
    <w:rsid w:val="000F4C70"/>
    <w:rPr>
      <w:color w:val="7030A0"/>
    </w:rPr>
  </w:style>
  <w:style w:type="character" w:customStyle="1" w:styleId="name-alternative">
    <w:name w:val="name-alternative"/>
    <w:basedOn w:val="DefaultParagraphFont"/>
    <w:uiPriority w:val="1"/>
    <w:qFormat/>
    <w:rsid w:val="000F4C70"/>
    <w:rPr>
      <w:color w:val="0D0D0D" w:themeColor="text1" w:themeTint="F2"/>
    </w:rPr>
  </w:style>
  <w:style w:type="paragraph" w:customStyle="1" w:styleId="NomenclatureHead">
    <w:name w:val="NomenclatureHead"/>
    <w:basedOn w:val="Normal"/>
    <w:qFormat/>
    <w:rsid w:val="000F4C70"/>
    <w:rPr>
      <w:rFonts w:asciiTheme="majorHAnsi" w:hAnsiTheme="majorHAnsi"/>
      <w:color w:val="943634" w:themeColor="accent2" w:themeShade="BF"/>
      <w:sz w:val="28"/>
    </w:rPr>
  </w:style>
  <w:style w:type="character" w:customStyle="1" w:styleId="OrgDiv">
    <w:name w:val="OrgDiv"/>
    <w:basedOn w:val="DefaultParagraphFont"/>
    <w:uiPriority w:val="1"/>
    <w:qFormat/>
    <w:rsid w:val="000F4C70"/>
    <w:rPr>
      <w:color w:val="548DD4" w:themeColor="text2" w:themeTint="99"/>
    </w:rPr>
  </w:style>
  <w:style w:type="character" w:customStyle="1" w:styleId="OrgName">
    <w:name w:val="OrgName"/>
    <w:basedOn w:val="DefaultParagraphFont"/>
    <w:uiPriority w:val="1"/>
    <w:qFormat/>
    <w:rsid w:val="000F4C70"/>
    <w:rPr>
      <w:color w:val="17365D" w:themeColor="text2" w:themeShade="BF"/>
    </w:rPr>
  </w:style>
  <w:style w:type="paragraph" w:customStyle="1" w:styleId="Para">
    <w:name w:val="Para"/>
    <w:autoRedefine/>
    <w:qFormat/>
    <w:rsid w:val="000F4C70"/>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0F4C70"/>
    <w:rPr>
      <w:color w:val="0000FF"/>
    </w:rPr>
  </w:style>
  <w:style w:type="character" w:customStyle="1" w:styleId="Phone">
    <w:name w:val="Phone"/>
    <w:basedOn w:val="DefaultParagraphFont"/>
    <w:uiPriority w:val="1"/>
    <w:qFormat/>
    <w:rsid w:val="000F4C70"/>
    <w:rPr>
      <w:color w:val="A0502C"/>
    </w:rPr>
  </w:style>
  <w:style w:type="character" w:customStyle="1" w:styleId="PinCode">
    <w:name w:val="PinCode"/>
    <w:basedOn w:val="DefaultParagraphFont"/>
    <w:uiPriority w:val="1"/>
    <w:qFormat/>
    <w:rsid w:val="000F4C70"/>
    <w:rPr>
      <w:color w:val="808000"/>
    </w:rPr>
  </w:style>
  <w:style w:type="character" w:styleId="PlaceholderText">
    <w:name w:val="Placeholder Text"/>
    <w:basedOn w:val="DefaultParagraphFont"/>
    <w:uiPriority w:val="99"/>
    <w:semiHidden/>
    <w:rsid w:val="000F4C70"/>
    <w:rPr>
      <w:color w:val="808080"/>
    </w:rPr>
  </w:style>
  <w:style w:type="paragraph" w:customStyle="1" w:styleId="Poem">
    <w:name w:val="Poem"/>
    <w:basedOn w:val="Normal"/>
    <w:qFormat/>
    <w:rsid w:val="000F4C70"/>
    <w:pPr>
      <w:ind w:left="1440"/>
    </w:pPr>
    <w:rPr>
      <w:color w:val="4F6228" w:themeColor="accent3" w:themeShade="80"/>
    </w:rPr>
  </w:style>
  <w:style w:type="paragraph" w:customStyle="1" w:styleId="PoemSource">
    <w:name w:val="PoemSource"/>
    <w:basedOn w:val="Normal"/>
    <w:qFormat/>
    <w:rsid w:val="000F4C70"/>
    <w:pPr>
      <w:jc w:val="right"/>
    </w:pPr>
    <w:rPr>
      <w:color w:val="4F6228" w:themeColor="accent3" w:themeShade="80"/>
    </w:rPr>
  </w:style>
  <w:style w:type="character" w:customStyle="1" w:styleId="Prefix">
    <w:name w:val="Prefix"/>
    <w:basedOn w:val="DefaultParagraphFont"/>
    <w:uiPriority w:val="1"/>
    <w:qFormat/>
    <w:rsid w:val="000F4C70"/>
    <w:rPr>
      <w:color w:val="auto"/>
      <w:bdr w:val="none" w:sz="0" w:space="0" w:color="auto"/>
      <w:shd w:val="clear" w:color="auto" w:fill="FF8633"/>
    </w:rPr>
  </w:style>
  <w:style w:type="paragraph" w:customStyle="1" w:styleId="Source0">
    <w:name w:val="Source"/>
    <w:basedOn w:val="Normal"/>
    <w:qFormat/>
    <w:rsid w:val="000F4C70"/>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0F4C70"/>
    <w:rPr>
      <w:color w:val="00B050"/>
    </w:rPr>
  </w:style>
  <w:style w:type="paragraph" w:customStyle="1" w:styleId="ReferenceHead">
    <w:name w:val="ReferenceHead"/>
    <w:autoRedefine/>
    <w:qFormat/>
    <w:rsid w:val="000F4C70"/>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0F4C70"/>
    <w:rPr>
      <w:color w:val="auto"/>
      <w:bdr w:val="none" w:sz="0" w:space="0" w:color="auto"/>
      <w:shd w:val="clear" w:color="auto" w:fill="FF9933"/>
    </w:rPr>
  </w:style>
  <w:style w:type="character" w:customStyle="1" w:styleId="RevisedDate">
    <w:name w:val="RevisedDate"/>
    <w:basedOn w:val="DefaultParagraphFont"/>
    <w:uiPriority w:val="1"/>
    <w:qFormat/>
    <w:rsid w:val="000F4C70"/>
    <w:rPr>
      <w:color w:val="0070C0"/>
    </w:rPr>
  </w:style>
  <w:style w:type="paragraph" w:customStyle="1" w:styleId="SignatureAff">
    <w:name w:val="SignatureAff"/>
    <w:basedOn w:val="Normal"/>
    <w:qFormat/>
    <w:rsid w:val="000F4C70"/>
    <w:pPr>
      <w:jc w:val="right"/>
    </w:pPr>
  </w:style>
  <w:style w:type="paragraph" w:customStyle="1" w:styleId="SignatureBlock">
    <w:name w:val="SignatureBlock"/>
    <w:basedOn w:val="Normal"/>
    <w:qFormat/>
    <w:rsid w:val="000F4C70"/>
    <w:pPr>
      <w:jc w:val="right"/>
    </w:pPr>
    <w:rPr>
      <w:bdr w:val="dotted" w:sz="4" w:space="0" w:color="auto"/>
    </w:rPr>
  </w:style>
  <w:style w:type="character" w:customStyle="1" w:styleId="State">
    <w:name w:val="State"/>
    <w:basedOn w:val="DefaultParagraphFont"/>
    <w:uiPriority w:val="1"/>
    <w:qFormat/>
    <w:rsid w:val="000F4C70"/>
    <w:rPr>
      <w:color w:val="A70B38"/>
    </w:rPr>
  </w:style>
  <w:style w:type="paragraph" w:customStyle="1" w:styleId="StatementItalic">
    <w:name w:val="StatementItalic"/>
    <w:basedOn w:val="Normal"/>
    <w:autoRedefine/>
    <w:qFormat/>
    <w:rsid w:val="000F4C70"/>
    <w:pPr>
      <w:ind w:left="720"/>
    </w:pPr>
    <w:rPr>
      <w:i/>
      <w:sz w:val="20"/>
    </w:rPr>
  </w:style>
  <w:style w:type="paragraph" w:customStyle="1" w:styleId="Statements">
    <w:name w:val="Statements"/>
    <w:basedOn w:val="Normal"/>
    <w:qFormat/>
    <w:rsid w:val="000F4C70"/>
    <w:pPr>
      <w:ind w:firstLine="240"/>
    </w:pPr>
    <w:rPr>
      <w:sz w:val="20"/>
    </w:rPr>
  </w:style>
  <w:style w:type="character" w:customStyle="1" w:styleId="Street">
    <w:name w:val="Street"/>
    <w:basedOn w:val="DefaultParagraphFont"/>
    <w:uiPriority w:val="1"/>
    <w:qFormat/>
    <w:rsid w:val="000F4C70"/>
    <w:rPr>
      <w:color w:val="auto"/>
      <w:bdr w:val="none" w:sz="0" w:space="0" w:color="auto"/>
      <w:shd w:val="clear" w:color="auto" w:fill="00CC99"/>
    </w:rPr>
  </w:style>
  <w:style w:type="character" w:customStyle="1" w:styleId="Suffix">
    <w:name w:val="Suffix"/>
    <w:basedOn w:val="DefaultParagraphFont"/>
    <w:uiPriority w:val="1"/>
    <w:qFormat/>
    <w:rsid w:val="000F4C70"/>
    <w:rPr>
      <w:color w:val="auto"/>
      <w:bdr w:val="none" w:sz="0" w:space="0" w:color="auto"/>
      <w:shd w:val="clear" w:color="auto" w:fill="FFA86D"/>
    </w:rPr>
  </w:style>
  <w:style w:type="character" w:customStyle="1" w:styleId="Surname">
    <w:name w:val="Surname"/>
    <w:basedOn w:val="DefaultParagraphFont"/>
    <w:uiPriority w:val="1"/>
    <w:qFormat/>
    <w:rsid w:val="000F4C70"/>
    <w:rPr>
      <w:color w:val="auto"/>
      <w:bdr w:val="none" w:sz="0" w:space="0" w:color="auto"/>
      <w:shd w:val="clear" w:color="auto" w:fill="BCBCBC"/>
    </w:rPr>
  </w:style>
  <w:style w:type="paragraph" w:customStyle="1" w:styleId="TableCaption">
    <w:name w:val="TableCaption"/>
    <w:link w:val="TableCaptionChar"/>
    <w:autoRedefine/>
    <w:qFormat/>
    <w:rsid w:val="000F4C70"/>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0F4C70"/>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0F4C70"/>
  </w:style>
  <w:style w:type="character" w:customStyle="1" w:styleId="TableFootnoteChar">
    <w:name w:val="TableFootnote Char"/>
    <w:basedOn w:val="DefaultParagraphFont"/>
    <w:link w:val="TableFootnote"/>
    <w:rsid w:val="000F4C70"/>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0F4C70"/>
    <w:rPr>
      <w:sz w:val="20"/>
    </w:rPr>
  </w:style>
  <w:style w:type="paragraph" w:customStyle="1" w:styleId="TransAbstract">
    <w:name w:val="TransAbstract"/>
    <w:basedOn w:val="Abstract"/>
    <w:qFormat/>
    <w:rsid w:val="000F4C70"/>
    <w:pPr>
      <w:spacing w:after="210"/>
    </w:pPr>
  </w:style>
  <w:style w:type="character" w:customStyle="1" w:styleId="TransTitle">
    <w:name w:val="TransTitle"/>
    <w:basedOn w:val="DefaultParagraphFont"/>
    <w:uiPriority w:val="1"/>
    <w:qFormat/>
    <w:rsid w:val="000F4C70"/>
    <w:rPr>
      <w:color w:val="E36C0A" w:themeColor="accent6" w:themeShade="BF"/>
    </w:rPr>
  </w:style>
  <w:style w:type="character" w:customStyle="1" w:styleId="Year">
    <w:name w:val="Year"/>
    <w:basedOn w:val="DefaultParagraphFont"/>
    <w:uiPriority w:val="1"/>
    <w:qFormat/>
    <w:rsid w:val="000F4C70"/>
    <w:rPr>
      <w:color w:val="auto"/>
      <w:bdr w:val="none" w:sz="0" w:space="0" w:color="auto"/>
      <w:shd w:val="clear" w:color="auto" w:fill="66FF66"/>
    </w:rPr>
  </w:style>
  <w:style w:type="paragraph" w:customStyle="1" w:styleId="DisplayFormulaUnnum">
    <w:name w:val="DisplayFormulaUnnum"/>
    <w:basedOn w:val="Normal"/>
    <w:link w:val="DisplayFormulaUnnumChar"/>
    <w:rsid w:val="000F4C70"/>
  </w:style>
  <w:style w:type="character" w:customStyle="1" w:styleId="DateChar">
    <w:name w:val="Date Char"/>
    <w:basedOn w:val="DefaultParagraphFont"/>
    <w:uiPriority w:val="99"/>
    <w:semiHidden/>
    <w:rsid w:val="000F4C70"/>
  </w:style>
  <w:style w:type="character" w:customStyle="1" w:styleId="SubtitleChar">
    <w:name w:val="Subtitle Char"/>
    <w:basedOn w:val="DefaultParagraphFont"/>
    <w:uiPriority w:val="11"/>
    <w:rsid w:val="000F4C70"/>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0F4C70"/>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0F4C70"/>
  </w:style>
  <w:style w:type="character" w:customStyle="1" w:styleId="FigureUnnumChar">
    <w:name w:val="FigureUnnum Char"/>
    <w:basedOn w:val="DefaultParagraphFont"/>
    <w:link w:val="FigureUnnum"/>
    <w:rsid w:val="000F4C70"/>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0F4C70"/>
  </w:style>
  <w:style w:type="character" w:customStyle="1" w:styleId="PresentAddressChar">
    <w:name w:val="PresentAddress Char"/>
    <w:basedOn w:val="DefaultParagraphFont"/>
    <w:link w:val="PresentAddress"/>
    <w:rsid w:val="000F4C70"/>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0F4C70"/>
    <w:pPr>
      <w:ind w:firstLine="0"/>
    </w:pPr>
  </w:style>
  <w:style w:type="character" w:customStyle="1" w:styleId="ParaContinueChar">
    <w:name w:val="ParaContinue Char"/>
    <w:basedOn w:val="DefaultParagraphFont"/>
    <w:link w:val="ParaContinue"/>
    <w:rsid w:val="000F4C70"/>
    <w:rPr>
      <w:rFonts w:ascii="Linux Libertine" w:eastAsiaTheme="minorHAnsi" w:hAnsi="Linux Libertine" w:cstheme="minorBidi"/>
      <w:sz w:val="18"/>
      <w:szCs w:val="22"/>
      <w:lang w:val="en-US" w:eastAsia="en-US"/>
    </w:rPr>
  </w:style>
  <w:style w:type="paragraph" w:customStyle="1" w:styleId="AuthorBio">
    <w:name w:val="AuthorBio"/>
    <w:link w:val="AuthorBioChar"/>
    <w:rsid w:val="000F4C70"/>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0F4C70"/>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0F4C7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F4C70"/>
    <w:rPr>
      <w:color w:val="auto"/>
      <w:bdr w:val="none" w:sz="0" w:space="0" w:color="auto"/>
      <w:shd w:val="clear" w:color="auto" w:fill="A5BED6"/>
    </w:rPr>
  </w:style>
  <w:style w:type="character" w:customStyle="1" w:styleId="Report">
    <w:name w:val="Report"/>
    <w:basedOn w:val="DefaultParagraphFont"/>
    <w:uiPriority w:val="1"/>
    <w:qFormat/>
    <w:rsid w:val="000F4C70"/>
    <w:rPr>
      <w:bdr w:val="none" w:sz="0" w:space="0" w:color="auto"/>
      <w:shd w:val="clear" w:color="auto" w:fill="auto"/>
    </w:rPr>
  </w:style>
  <w:style w:type="character" w:customStyle="1" w:styleId="Thesis">
    <w:name w:val="Thesis"/>
    <w:basedOn w:val="DefaultParagraphFont"/>
    <w:uiPriority w:val="1"/>
    <w:qFormat/>
    <w:rsid w:val="000F4C70"/>
    <w:rPr>
      <w:color w:val="auto"/>
      <w:bdr w:val="none" w:sz="0" w:space="0" w:color="auto"/>
      <w:shd w:val="clear" w:color="auto" w:fill="E5D007"/>
    </w:rPr>
  </w:style>
  <w:style w:type="character" w:customStyle="1" w:styleId="Issn">
    <w:name w:val="Issn"/>
    <w:basedOn w:val="DefaultParagraphFont"/>
    <w:uiPriority w:val="1"/>
    <w:qFormat/>
    <w:rsid w:val="000F4C70"/>
    <w:rPr>
      <w:bdr w:val="none" w:sz="0" w:space="0" w:color="auto"/>
      <w:shd w:val="clear" w:color="auto" w:fill="A17189"/>
    </w:rPr>
  </w:style>
  <w:style w:type="character" w:customStyle="1" w:styleId="Isbn">
    <w:name w:val="Isbn"/>
    <w:basedOn w:val="DefaultParagraphFont"/>
    <w:uiPriority w:val="1"/>
    <w:qFormat/>
    <w:rsid w:val="000F4C70"/>
    <w:rPr>
      <w:bdr w:val="none" w:sz="0" w:space="0" w:color="auto"/>
      <w:shd w:val="clear" w:color="auto" w:fill="C8EBFC"/>
    </w:rPr>
  </w:style>
  <w:style w:type="character" w:customStyle="1" w:styleId="Coden">
    <w:name w:val="Coden"/>
    <w:basedOn w:val="DefaultParagraphFont"/>
    <w:uiPriority w:val="1"/>
    <w:qFormat/>
    <w:rsid w:val="000F4C70"/>
    <w:rPr>
      <w:color w:val="auto"/>
      <w:bdr w:val="none" w:sz="0" w:space="0" w:color="auto"/>
      <w:shd w:val="clear" w:color="auto" w:fill="F9A88F"/>
    </w:rPr>
  </w:style>
  <w:style w:type="character" w:customStyle="1" w:styleId="Patent">
    <w:name w:val="Patent"/>
    <w:basedOn w:val="DefaultParagraphFont"/>
    <w:uiPriority w:val="1"/>
    <w:qFormat/>
    <w:rsid w:val="000F4C70"/>
    <w:rPr>
      <w:color w:val="auto"/>
      <w:bdr w:val="none" w:sz="0" w:space="0" w:color="auto"/>
      <w:shd w:val="clear" w:color="auto" w:fill="B26510"/>
    </w:rPr>
  </w:style>
  <w:style w:type="character" w:customStyle="1" w:styleId="MiddleName">
    <w:name w:val="MiddleName"/>
    <w:basedOn w:val="DefaultParagraphFont"/>
    <w:uiPriority w:val="1"/>
    <w:qFormat/>
    <w:rsid w:val="000F4C70"/>
    <w:rPr>
      <w:color w:val="auto"/>
      <w:bdr w:val="none" w:sz="0" w:space="0" w:color="auto"/>
      <w:shd w:val="clear" w:color="auto" w:fill="9C9C9C"/>
    </w:rPr>
  </w:style>
  <w:style w:type="character" w:customStyle="1" w:styleId="Query">
    <w:name w:val="Query"/>
    <w:basedOn w:val="DefaultParagraphFont"/>
    <w:uiPriority w:val="1"/>
    <w:rsid w:val="000F4C70"/>
    <w:rPr>
      <w:bdr w:val="none" w:sz="0" w:space="0" w:color="auto"/>
      <w:shd w:val="clear" w:color="auto" w:fill="FFFF0F"/>
    </w:rPr>
  </w:style>
  <w:style w:type="character" w:customStyle="1" w:styleId="EdMiddleName">
    <w:name w:val="EdMiddleName"/>
    <w:basedOn w:val="DefaultParagraphFont"/>
    <w:uiPriority w:val="1"/>
    <w:rsid w:val="000F4C70"/>
    <w:rPr>
      <w:bdr w:val="none" w:sz="0" w:space="0" w:color="auto"/>
      <w:shd w:val="clear" w:color="auto" w:fill="FF67B3"/>
    </w:rPr>
  </w:style>
  <w:style w:type="paragraph" w:customStyle="1" w:styleId="UnnumFigure">
    <w:name w:val="UnnumFigure"/>
    <w:basedOn w:val="Normal"/>
    <w:qFormat/>
    <w:rsid w:val="000F4C70"/>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0F4C70"/>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0F4C70"/>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0F4C70"/>
  </w:style>
  <w:style w:type="paragraph" w:customStyle="1" w:styleId="Bibentry">
    <w:name w:val="Bib_entry"/>
    <w:autoRedefine/>
    <w:qFormat/>
    <w:rsid w:val="000F4C70"/>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0F4C70"/>
  </w:style>
  <w:style w:type="paragraph" w:customStyle="1" w:styleId="ListEnd">
    <w:name w:val="ListEnd"/>
    <w:basedOn w:val="Normal"/>
    <w:qFormat/>
    <w:rsid w:val="000F4C70"/>
  </w:style>
  <w:style w:type="paragraph" w:customStyle="1" w:styleId="AbbreviationHead">
    <w:name w:val="AbbreviationHead"/>
    <w:basedOn w:val="NomenclatureHead"/>
    <w:qFormat/>
    <w:rsid w:val="000F4C70"/>
  </w:style>
  <w:style w:type="paragraph" w:customStyle="1" w:styleId="GraphAbstract">
    <w:name w:val="GraphAbstract"/>
    <w:basedOn w:val="Normal"/>
    <w:qFormat/>
    <w:rsid w:val="000F4C70"/>
  </w:style>
  <w:style w:type="paragraph" w:styleId="Caption">
    <w:name w:val="caption"/>
    <w:basedOn w:val="Normal"/>
    <w:next w:val="Normal"/>
    <w:autoRedefine/>
    <w:uiPriority w:val="35"/>
    <w:unhideWhenUsed/>
    <w:qFormat/>
    <w:locked/>
    <w:rsid w:val="000F4C70"/>
    <w:rPr>
      <w:b/>
      <w:bCs/>
      <w:color w:val="4F81BD" w:themeColor="accent1"/>
      <w:szCs w:val="18"/>
    </w:rPr>
  </w:style>
  <w:style w:type="paragraph" w:customStyle="1" w:styleId="Epigraph">
    <w:name w:val="Epigraph"/>
    <w:basedOn w:val="Normal"/>
    <w:autoRedefine/>
    <w:qFormat/>
    <w:rsid w:val="000F4C70"/>
    <w:pPr>
      <w:ind w:left="720"/>
    </w:pPr>
    <w:rPr>
      <w:iCs/>
      <w:color w:val="5F497A" w:themeColor="accent4" w:themeShade="BF"/>
    </w:rPr>
  </w:style>
  <w:style w:type="paragraph" w:customStyle="1" w:styleId="Dedication">
    <w:name w:val="Dedication"/>
    <w:basedOn w:val="Para"/>
    <w:autoRedefine/>
    <w:qFormat/>
    <w:rsid w:val="000F4C70"/>
    <w:rPr>
      <w:color w:val="943634" w:themeColor="accent2" w:themeShade="BF"/>
    </w:rPr>
  </w:style>
  <w:style w:type="paragraph" w:customStyle="1" w:styleId="ConflictofInterest">
    <w:name w:val="Conflictof Interest"/>
    <w:basedOn w:val="Para"/>
    <w:autoRedefine/>
    <w:qFormat/>
    <w:rsid w:val="000F4C70"/>
    <w:rPr>
      <w:sz w:val="22"/>
    </w:rPr>
  </w:style>
  <w:style w:type="paragraph" w:customStyle="1" w:styleId="FloatQuote">
    <w:name w:val="FloatQuote"/>
    <w:basedOn w:val="Para"/>
    <w:qFormat/>
    <w:rsid w:val="000F4C70"/>
    <w:pPr>
      <w:shd w:val="clear" w:color="auto" w:fill="FDE9D9" w:themeFill="accent6" w:themeFillTint="33"/>
      <w:ind w:left="1134" w:right="1134" w:firstLine="0"/>
      <w:jc w:val="both"/>
    </w:pPr>
  </w:style>
  <w:style w:type="paragraph" w:customStyle="1" w:styleId="PullQuote">
    <w:name w:val="PullQuote"/>
    <w:basedOn w:val="Para"/>
    <w:qFormat/>
    <w:rsid w:val="000F4C70"/>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0F4C70"/>
    <w:rPr>
      <w:sz w:val="22"/>
    </w:rPr>
  </w:style>
  <w:style w:type="character" w:customStyle="1" w:styleId="GrantNumber">
    <w:name w:val="GrantNumber"/>
    <w:basedOn w:val="FundingNumber"/>
    <w:uiPriority w:val="1"/>
    <w:qFormat/>
    <w:rsid w:val="000F4C70"/>
    <w:rPr>
      <w:color w:val="9900FF"/>
    </w:rPr>
  </w:style>
  <w:style w:type="character" w:customStyle="1" w:styleId="GrantSponser">
    <w:name w:val="GrantSponser"/>
    <w:basedOn w:val="FundingAgency"/>
    <w:uiPriority w:val="1"/>
    <w:qFormat/>
    <w:rsid w:val="000F4C70"/>
    <w:rPr>
      <w:color w:val="666699"/>
    </w:rPr>
  </w:style>
  <w:style w:type="character" w:customStyle="1" w:styleId="FundingNumber">
    <w:name w:val="FundingNumber"/>
    <w:basedOn w:val="DefaultParagraphFont"/>
    <w:uiPriority w:val="1"/>
    <w:qFormat/>
    <w:rsid w:val="000F4C70"/>
    <w:rPr>
      <w:color w:val="9900FF"/>
    </w:rPr>
  </w:style>
  <w:style w:type="character" w:customStyle="1" w:styleId="FundingAgency">
    <w:name w:val="FundingAgency"/>
    <w:basedOn w:val="DefaultParagraphFont"/>
    <w:uiPriority w:val="1"/>
    <w:qFormat/>
    <w:rsid w:val="000F4C70"/>
    <w:rPr>
      <w:color w:val="FF0000"/>
    </w:rPr>
  </w:style>
  <w:style w:type="paragraph" w:customStyle="1" w:styleId="SuppHead">
    <w:name w:val="SuppHead"/>
    <w:basedOn w:val="Head1"/>
    <w:qFormat/>
    <w:rsid w:val="000F4C70"/>
  </w:style>
  <w:style w:type="paragraph" w:customStyle="1" w:styleId="SuppInfo">
    <w:name w:val="SuppInfo"/>
    <w:basedOn w:val="Para"/>
    <w:qFormat/>
    <w:rsid w:val="000F4C70"/>
  </w:style>
  <w:style w:type="paragraph" w:customStyle="1" w:styleId="SuppMedia">
    <w:name w:val="SuppMedia"/>
    <w:basedOn w:val="Para"/>
    <w:qFormat/>
    <w:rsid w:val="000F4C70"/>
  </w:style>
  <w:style w:type="paragraph" w:customStyle="1" w:styleId="AdditionalInfoHead">
    <w:name w:val="AdditionalInfoHead"/>
    <w:basedOn w:val="Head1"/>
    <w:qFormat/>
    <w:rsid w:val="000F4C70"/>
  </w:style>
  <w:style w:type="paragraph" w:customStyle="1" w:styleId="AdditionalInfo">
    <w:name w:val="AdditionalInfo"/>
    <w:basedOn w:val="Para"/>
    <w:qFormat/>
    <w:rsid w:val="000F4C70"/>
  </w:style>
  <w:style w:type="paragraph" w:customStyle="1" w:styleId="Feature">
    <w:name w:val="Feature"/>
    <w:basedOn w:val="BoxTitle"/>
    <w:qFormat/>
    <w:rsid w:val="000F4C70"/>
  </w:style>
  <w:style w:type="paragraph" w:customStyle="1" w:styleId="AltTitle">
    <w:name w:val="AltTitle"/>
    <w:basedOn w:val="Titledocument"/>
    <w:qFormat/>
    <w:rsid w:val="000F4C70"/>
  </w:style>
  <w:style w:type="paragraph" w:customStyle="1" w:styleId="AltSubTitle">
    <w:name w:val="AltSubTitle"/>
    <w:basedOn w:val="Subtitle"/>
    <w:qFormat/>
    <w:rsid w:val="000F4C70"/>
  </w:style>
  <w:style w:type="paragraph" w:customStyle="1" w:styleId="SelfCitation">
    <w:name w:val="SelfCitation"/>
    <w:basedOn w:val="Para"/>
    <w:qFormat/>
    <w:rsid w:val="000F4C70"/>
  </w:style>
  <w:style w:type="paragraph" w:styleId="Subtitle">
    <w:name w:val="Subtitle"/>
    <w:basedOn w:val="Normal"/>
    <w:next w:val="Normal"/>
    <w:link w:val="SubtitleChar1"/>
    <w:uiPriority w:val="11"/>
    <w:qFormat/>
    <w:locked/>
    <w:rsid w:val="000F4C70"/>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0F4C70"/>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0F4C70"/>
    <w:rPr>
      <w:rFonts w:ascii="Linux Biolinum" w:hAnsi="Linux Biolinum"/>
      <w:b/>
      <w:color w:val="0070C0"/>
      <w:sz w:val="18"/>
    </w:rPr>
  </w:style>
  <w:style w:type="character" w:customStyle="1" w:styleId="Isource">
    <w:name w:val="Isource"/>
    <w:basedOn w:val="ListTitle"/>
    <w:uiPriority w:val="1"/>
    <w:qFormat/>
    <w:rsid w:val="000F4C70"/>
    <w:rPr>
      <w:rFonts w:ascii="Linux Biolinum" w:hAnsi="Linux Biolinum"/>
      <w:b/>
      <w:color w:val="C0504D" w:themeColor="accent2"/>
      <w:sz w:val="18"/>
    </w:rPr>
  </w:style>
  <w:style w:type="paragraph" w:customStyle="1" w:styleId="FigSource">
    <w:name w:val="FigSource"/>
    <w:basedOn w:val="Normal"/>
    <w:qFormat/>
    <w:rsid w:val="000F4C70"/>
  </w:style>
  <w:style w:type="paragraph" w:customStyle="1" w:styleId="Copyright">
    <w:name w:val="Copyright"/>
    <w:basedOn w:val="Normal"/>
    <w:qFormat/>
    <w:rsid w:val="000F4C70"/>
  </w:style>
  <w:style w:type="paragraph" w:customStyle="1" w:styleId="InlineSupp">
    <w:name w:val="InlineSupp"/>
    <w:basedOn w:val="Normal"/>
    <w:qFormat/>
    <w:rsid w:val="000F4C70"/>
  </w:style>
  <w:style w:type="paragraph" w:customStyle="1" w:styleId="SidebarQuote">
    <w:name w:val="SidebarQuote"/>
    <w:basedOn w:val="Normal"/>
    <w:qFormat/>
    <w:rsid w:val="000F4C70"/>
  </w:style>
  <w:style w:type="character" w:customStyle="1" w:styleId="AltName">
    <w:name w:val="AltName"/>
    <w:basedOn w:val="DefaultParagraphFont"/>
    <w:uiPriority w:val="1"/>
    <w:qFormat/>
    <w:rsid w:val="000F4C70"/>
    <w:rPr>
      <w:color w:val="403152" w:themeColor="accent4" w:themeShade="80"/>
    </w:rPr>
  </w:style>
  <w:style w:type="paragraph" w:customStyle="1" w:styleId="StereoChemComp">
    <w:name w:val="StereoChemComp"/>
    <w:basedOn w:val="Normal"/>
    <w:qFormat/>
    <w:rsid w:val="000F4C70"/>
  </w:style>
  <w:style w:type="paragraph" w:customStyle="1" w:styleId="StereoChemForm">
    <w:name w:val="StereoChemForm"/>
    <w:basedOn w:val="Normal"/>
    <w:qFormat/>
    <w:rsid w:val="000F4C70"/>
  </w:style>
  <w:style w:type="paragraph" w:customStyle="1" w:styleId="StereoChemInfo">
    <w:name w:val="StereoChemInfo"/>
    <w:basedOn w:val="Normal"/>
    <w:qFormat/>
    <w:rsid w:val="000F4C70"/>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0F4C70"/>
    <w:rPr>
      <w:sz w:val="14"/>
    </w:rPr>
  </w:style>
  <w:style w:type="character" w:customStyle="1" w:styleId="FootnoteTextChar">
    <w:name w:val="Footnote Text Char"/>
    <w:basedOn w:val="DefaultParagraphFont"/>
    <w:link w:val="FootnoteText"/>
    <w:rsid w:val="000F4C70"/>
    <w:rPr>
      <w:rFonts w:ascii="Linux Libertine" w:eastAsiaTheme="minorHAnsi" w:hAnsi="Linux Libertine" w:cstheme="minorBidi"/>
      <w:sz w:val="14"/>
      <w:szCs w:val="22"/>
      <w:lang w:val="en-US" w:eastAsia="en-US"/>
    </w:rPr>
  </w:style>
  <w:style w:type="paragraph" w:customStyle="1" w:styleId="SIGPLANBasic">
    <w:name w:val="SIGPLAN Basic"/>
    <w:rsid w:val="000F4C70"/>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0F4C70"/>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0F4C70"/>
    <w:pPr>
      <w:numPr>
        <w:numId w:val="36"/>
      </w:numPr>
    </w:pPr>
  </w:style>
  <w:style w:type="paragraph" w:customStyle="1" w:styleId="SIGPLANAbstractheading">
    <w:name w:val="SIGPLAN Abstract heading"/>
    <w:basedOn w:val="SIGPLANAcknowledgmentsheading"/>
    <w:next w:val="SIGPLANParagraph1"/>
    <w:rsid w:val="000F4C70"/>
    <w:pPr>
      <w:numPr>
        <w:numId w:val="37"/>
      </w:numPr>
      <w:spacing w:before="0" w:line="240" w:lineRule="exact"/>
    </w:pPr>
  </w:style>
  <w:style w:type="paragraph" w:customStyle="1" w:styleId="SIGPLANAppendixheading">
    <w:name w:val="SIGPLAN Appendix heading"/>
    <w:basedOn w:val="SIGPLANSectionheading"/>
    <w:next w:val="SIGPLANParagraph1"/>
    <w:rsid w:val="000F4C70"/>
    <w:pPr>
      <w:numPr>
        <w:numId w:val="38"/>
      </w:numPr>
    </w:pPr>
  </w:style>
  <w:style w:type="paragraph" w:customStyle="1" w:styleId="SIGPLANAuthorname">
    <w:name w:val="SIGPLAN Author name"/>
    <w:basedOn w:val="Normal"/>
    <w:next w:val="SIGPLANAuthoraffiliation"/>
    <w:rsid w:val="000F4C70"/>
    <w:pPr>
      <w:suppressAutoHyphens/>
      <w:spacing w:after="20" w:line="260" w:lineRule="exact"/>
      <w:jc w:val="center"/>
    </w:pPr>
  </w:style>
  <w:style w:type="paragraph" w:customStyle="1" w:styleId="SIGPLANAuthoraffiliation">
    <w:name w:val="SIGPLAN Author affiliation"/>
    <w:basedOn w:val="SIGPLANAuthorname"/>
    <w:next w:val="SIGPLANAuthoremail"/>
    <w:rsid w:val="000F4C70"/>
    <w:pPr>
      <w:spacing w:before="100" w:after="0" w:line="200" w:lineRule="exact"/>
      <w:contextualSpacing/>
    </w:pPr>
    <w:rPr>
      <w:szCs w:val="18"/>
    </w:rPr>
  </w:style>
  <w:style w:type="paragraph" w:customStyle="1" w:styleId="SIGPLANAuthoremail">
    <w:name w:val="SIGPLAN Author email"/>
    <w:basedOn w:val="SIGPLANAuthoraffiliation"/>
    <w:next w:val="SIGPLANBasic"/>
    <w:rsid w:val="000F4C70"/>
    <w:pPr>
      <w:spacing w:before="40"/>
      <w:contextualSpacing w:val="0"/>
    </w:pPr>
    <w:rPr>
      <w:rFonts w:ascii="Trebuchet MS" w:hAnsi="Trebuchet MS"/>
      <w:sz w:val="16"/>
    </w:rPr>
  </w:style>
  <w:style w:type="character" w:customStyle="1" w:styleId="SIGPLANCode">
    <w:name w:val="SIGPLAN Code"/>
    <w:basedOn w:val="DefaultParagraphFont"/>
    <w:rsid w:val="000F4C70"/>
    <w:rPr>
      <w:rFonts w:ascii="Lucida Console" w:hAnsi="Lucida Console"/>
      <w:sz w:val="16"/>
    </w:rPr>
  </w:style>
  <w:style w:type="character" w:customStyle="1" w:styleId="SIGPLANComputer">
    <w:name w:val="SIGPLAN Computer"/>
    <w:basedOn w:val="DefaultParagraphFont"/>
    <w:rsid w:val="000F4C70"/>
    <w:rPr>
      <w:rFonts w:ascii="Trebuchet MS" w:hAnsi="Trebuchet MS"/>
      <w:sz w:val="16"/>
    </w:rPr>
  </w:style>
  <w:style w:type="paragraph" w:customStyle="1" w:styleId="SIGPLANCopyrightnotice">
    <w:name w:val="SIGPLAN Copyright notice"/>
    <w:basedOn w:val="SIGPLANBasic"/>
    <w:rsid w:val="000F4C70"/>
    <w:pPr>
      <w:suppressAutoHyphens/>
      <w:spacing w:line="160" w:lineRule="exact"/>
      <w:jc w:val="both"/>
    </w:pPr>
    <w:rPr>
      <w:sz w:val="14"/>
    </w:rPr>
  </w:style>
  <w:style w:type="character" w:customStyle="1" w:styleId="SIGPLANEmphasize">
    <w:name w:val="SIGPLAN Emphasize"/>
    <w:rsid w:val="000F4C70"/>
    <w:rPr>
      <w:i/>
    </w:rPr>
  </w:style>
  <w:style w:type="paragraph" w:customStyle="1" w:styleId="SIGPLANParagraph1">
    <w:name w:val="SIGPLAN Paragraph 1"/>
    <w:basedOn w:val="SIGPLANBasic"/>
    <w:next w:val="SIGPLANParagraph"/>
    <w:rsid w:val="000F4C70"/>
    <w:pPr>
      <w:jc w:val="both"/>
    </w:pPr>
  </w:style>
  <w:style w:type="paragraph" w:customStyle="1" w:styleId="SIGPLANEnunciation">
    <w:name w:val="SIGPLAN Enunciation"/>
    <w:basedOn w:val="SIGPLANParagraph1"/>
    <w:next w:val="SIGPLANParagraph1"/>
    <w:rsid w:val="000F4C70"/>
    <w:pPr>
      <w:spacing w:before="140" w:after="140"/>
    </w:pPr>
  </w:style>
  <w:style w:type="character" w:customStyle="1" w:styleId="SIGPLANEnunciationcaption">
    <w:name w:val="SIGPLAN Enunciation caption"/>
    <w:basedOn w:val="DefaultParagraphFont"/>
    <w:rsid w:val="000F4C70"/>
    <w:rPr>
      <w:smallCaps/>
    </w:rPr>
  </w:style>
  <w:style w:type="paragraph" w:customStyle="1" w:styleId="SIGPLANEquation">
    <w:name w:val="SIGPLAN Equation"/>
    <w:basedOn w:val="SIGPLANParagraph1"/>
    <w:next w:val="SIGPLANParagraph1"/>
    <w:rsid w:val="000F4C70"/>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0F4C70"/>
    <w:pPr>
      <w:jc w:val="right"/>
    </w:pPr>
  </w:style>
  <w:style w:type="paragraph" w:customStyle="1" w:styleId="SIGPLANFigurecaption">
    <w:name w:val="SIGPLAN Figure caption"/>
    <w:basedOn w:val="SIGPLANParagraph1"/>
    <w:rsid w:val="000F4C70"/>
    <w:pPr>
      <w:spacing w:before="20"/>
      <w:jc w:val="left"/>
    </w:pPr>
  </w:style>
  <w:style w:type="numbering" w:customStyle="1" w:styleId="SIGPLANListbullet">
    <w:name w:val="SIGPLAN List bullet"/>
    <w:basedOn w:val="NoList"/>
    <w:rsid w:val="000F4C70"/>
    <w:pPr>
      <w:numPr>
        <w:numId w:val="39"/>
      </w:numPr>
    </w:pPr>
  </w:style>
  <w:style w:type="paragraph" w:customStyle="1" w:styleId="SIGPLANListparagraph">
    <w:name w:val="SIGPLAN List paragraph"/>
    <w:basedOn w:val="SIGPLANParagraph1"/>
    <w:rsid w:val="000F4C70"/>
    <w:pPr>
      <w:spacing w:before="80" w:after="80"/>
      <w:ind w:left="260"/>
    </w:pPr>
  </w:style>
  <w:style w:type="paragraph" w:customStyle="1" w:styleId="SIGPLANListitem">
    <w:name w:val="SIGPLAN List item"/>
    <w:basedOn w:val="SIGPLANListparagraph"/>
    <w:rsid w:val="000F4C70"/>
    <w:pPr>
      <w:ind w:left="0"/>
    </w:pPr>
  </w:style>
  <w:style w:type="numbering" w:customStyle="1" w:styleId="SIGPLANListletter">
    <w:name w:val="SIGPLAN List letter"/>
    <w:basedOn w:val="NoList"/>
    <w:rsid w:val="000F4C70"/>
    <w:pPr>
      <w:numPr>
        <w:numId w:val="40"/>
      </w:numPr>
    </w:pPr>
  </w:style>
  <w:style w:type="numbering" w:customStyle="1" w:styleId="SIGPLANListnumber">
    <w:name w:val="SIGPLAN List number"/>
    <w:basedOn w:val="NoList"/>
    <w:rsid w:val="000F4C70"/>
    <w:pPr>
      <w:numPr>
        <w:numId w:val="41"/>
      </w:numPr>
    </w:pPr>
  </w:style>
  <w:style w:type="paragraph" w:customStyle="1" w:styleId="SIGPLANParagraph">
    <w:name w:val="SIGPLAN Paragraph"/>
    <w:basedOn w:val="SIGPLANParagraph1"/>
    <w:rsid w:val="000F4C70"/>
    <w:pPr>
      <w:ind w:firstLine="240"/>
    </w:pPr>
  </w:style>
  <w:style w:type="character" w:customStyle="1" w:styleId="SIGPLANParagraphheading">
    <w:name w:val="SIGPLAN Paragraph heading"/>
    <w:rsid w:val="000F4C70"/>
    <w:rPr>
      <w:b/>
      <w:i/>
    </w:rPr>
  </w:style>
  <w:style w:type="paragraph" w:customStyle="1" w:styleId="SIGPLANParagraphSubparagraphheading">
    <w:name w:val="SIGPLAN Paragraph/Subparagraph heading"/>
    <w:basedOn w:val="SIGPLANParagraph1"/>
    <w:next w:val="SIGPLANParagraph"/>
    <w:rsid w:val="000F4C70"/>
    <w:pPr>
      <w:spacing w:before="140"/>
      <w:outlineLvl w:val="3"/>
    </w:pPr>
  </w:style>
  <w:style w:type="paragraph" w:customStyle="1" w:styleId="SIGPLANReference">
    <w:name w:val="SIGPLAN Reference"/>
    <w:basedOn w:val="SIGPLANParagraph1"/>
    <w:rsid w:val="000F4C70"/>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0F4C70"/>
    <w:pPr>
      <w:numPr>
        <w:numId w:val="42"/>
      </w:numPr>
    </w:pPr>
  </w:style>
  <w:style w:type="character" w:customStyle="1" w:styleId="SIGPLANSubparagraphheading">
    <w:name w:val="SIGPLAN Subparagraph heading"/>
    <w:rsid w:val="000F4C70"/>
    <w:rPr>
      <w:i/>
    </w:rPr>
  </w:style>
  <w:style w:type="paragraph" w:customStyle="1" w:styleId="SIGPLANSubsectionheading">
    <w:name w:val="SIGPLAN Subsection heading"/>
    <w:basedOn w:val="SIGPLANSectionheading"/>
    <w:next w:val="SIGPLANParagraph1"/>
    <w:rsid w:val="000F4C70"/>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0F4C70"/>
    <w:pPr>
      <w:outlineLvl w:val="2"/>
    </w:pPr>
  </w:style>
  <w:style w:type="paragraph" w:customStyle="1" w:styleId="SIGPLANTitle">
    <w:name w:val="SIGPLAN Title"/>
    <w:basedOn w:val="SIGPLANBasic"/>
    <w:rsid w:val="000F4C70"/>
    <w:pPr>
      <w:suppressAutoHyphens/>
      <w:spacing w:line="400" w:lineRule="exact"/>
      <w:jc w:val="center"/>
    </w:pPr>
    <w:rPr>
      <w:b/>
      <w:sz w:val="36"/>
    </w:rPr>
  </w:style>
  <w:style w:type="paragraph" w:customStyle="1" w:styleId="SIGPLANSubtitle">
    <w:name w:val="SIGPLAN Subtitle"/>
    <w:basedOn w:val="SIGPLANTitle"/>
    <w:next w:val="SIGPLANBasic"/>
    <w:rsid w:val="000F4C70"/>
    <w:pPr>
      <w:spacing w:before="120" w:line="360" w:lineRule="exact"/>
    </w:pPr>
    <w:rPr>
      <w:sz w:val="28"/>
    </w:rPr>
  </w:style>
  <w:style w:type="paragraph" w:customStyle="1" w:styleId="SIGPLANTablecaption">
    <w:name w:val="SIGPLAN Table caption"/>
    <w:basedOn w:val="SIGPLANFigurecaption"/>
    <w:rsid w:val="000F4C70"/>
    <w:pPr>
      <w:spacing w:before="0" w:after="20"/>
    </w:pPr>
  </w:style>
  <w:style w:type="paragraph" w:customStyle="1" w:styleId="Address">
    <w:name w:val="Address"/>
    <w:rsid w:val="000F4C70"/>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0F4C70"/>
    <w:pPr>
      <w:spacing w:line="240" w:lineRule="auto"/>
    </w:pPr>
  </w:style>
  <w:style w:type="paragraph" w:customStyle="1" w:styleId="Annotation">
    <w:name w:val="Annotation"/>
    <w:basedOn w:val="Normal"/>
    <w:qFormat/>
    <w:rsid w:val="000F4C70"/>
    <w:rPr>
      <w:sz w:val="20"/>
    </w:rPr>
  </w:style>
  <w:style w:type="paragraph" w:customStyle="1" w:styleId="Answer">
    <w:name w:val="Answer"/>
    <w:qFormat/>
    <w:rsid w:val="000F4C70"/>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0F4C70"/>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0F4C7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0F4C70"/>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0F4C70"/>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0F4C70"/>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0F4C70"/>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0F4C70"/>
  </w:style>
  <w:style w:type="paragraph" w:customStyle="1" w:styleId="BoxHead1">
    <w:name w:val="BoxHead1"/>
    <w:basedOn w:val="AppendixH1"/>
    <w:qFormat/>
    <w:rsid w:val="000F4C70"/>
  </w:style>
  <w:style w:type="paragraph" w:customStyle="1" w:styleId="BoxHead2">
    <w:name w:val="BoxHead2"/>
    <w:basedOn w:val="AppendixH2"/>
    <w:qFormat/>
    <w:rsid w:val="000F4C70"/>
  </w:style>
  <w:style w:type="paragraph" w:customStyle="1" w:styleId="BoxHead3">
    <w:name w:val="BoxHead3"/>
    <w:basedOn w:val="AppendixH3"/>
    <w:qFormat/>
    <w:rsid w:val="000F4C70"/>
  </w:style>
  <w:style w:type="paragraph" w:customStyle="1" w:styleId="BoxKeyword">
    <w:name w:val="BoxKeyword"/>
    <w:autoRedefine/>
    <w:qFormat/>
    <w:rsid w:val="000F4C70"/>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0F4C70"/>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0F4C7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0F4C7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0F4C7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0F4C70"/>
    <w:pPr>
      <w:jc w:val="left"/>
    </w:pPr>
    <w:rPr>
      <w:i w:val="0"/>
      <w:sz w:val="40"/>
    </w:rPr>
  </w:style>
  <w:style w:type="paragraph" w:customStyle="1" w:styleId="ChapterSubTitle">
    <w:name w:val="ChapterSubTitle"/>
    <w:basedOn w:val="ChapterTitle"/>
    <w:next w:val="Normal"/>
    <w:rsid w:val="000F4C70"/>
    <w:pPr>
      <w:spacing w:before="0"/>
    </w:pPr>
    <w:rPr>
      <w:b w:val="0"/>
      <w:i/>
      <w:sz w:val="36"/>
    </w:rPr>
  </w:style>
  <w:style w:type="paragraph" w:customStyle="1" w:styleId="ChemFormula">
    <w:name w:val="ChemFormula"/>
    <w:basedOn w:val="Normal"/>
    <w:qFormat/>
    <w:rsid w:val="000F4C70"/>
  </w:style>
  <w:style w:type="paragraph" w:customStyle="1" w:styleId="ChemFormulaUnnum">
    <w:name w:val="ChemFormulaUnnum"/>
    <w:basedOn w:val="Normal"/>
    <w:qFormat/>
    <w:rsid w:val="000F4C70"/>
  </w:style>
  <w:style w:type="paragraph" w:customStyle="1" w:styleId="Chemistry">
    <w:name w:val="Chemistry"/>
    <w:basedOn w:val="Normal"/>
    <w:qFormat/>
    <w:rsid w:val="000F4C70"/>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0F4C70"/>
  </w:style>
  <w:style w:type="paragraph" w:customStyle="1" w:styleId="ClientTag">
    <w:name w:val="ClientTag"/>
    <w:basedOn w:val="Normal"/>
    <w:qFormat/>
    <w:rsid w:val="000F4C70"/>
  </w:style>
  <w:style w:type="paragraph" w:customStyle="1" w:styleId="Contributor">
    <w:name w:val="Contributor"/>
    <w:basedOn w:val="Normal"/>
    <w:qFormat/>
    <w:rsid w:val="000F4C70"/>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0F4C70"/>
    <w:rPr>
      <w:b/>
      <w:color w:val="0070C0"/>
    </w:rPr>
  </w:style>
  <w:style w:type="paragraph" w:customStyle="1" w:styleId="Definition">
    <w:name w:val="Definition"/>
    <w:basedOn w:val="Normal"/>
    <w:qFormat/>
    <w:rsid w:val="000F4C70"/>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0F4C70"/>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0F4C7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0F4C70"/>
  </w:style>
  <w:style w:type="paragraph" w:customStyle="1" w:styleId="DisclosureHead">
    <w:name w:val="DisclosureHead"/>
    <w:basedOn w:val="Head1"/>
    <w:qFormat/>
    <w:rsid w:val="000F4C70"/>
  </w:style>
  <w:style w:type="paragraph" w:customStyle="1" w:styleId="Editors">
    <w:name w:val="Editors"/>
    <w:basedOn w:val="Normal"/>
    <w:qFormat/>
    <w:rsid w:val="000F4C70"/>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0F4C70"/>
    <w:rPr>
      <w:bdr w:val="none" w:sz="0" w:space="0" w:color="auto"/>
      <w:shd w:val="clear" w:color="auto" w:fill="B8CCE4" w:themeFill="accent1" w:themeFillTint="66"/>
    </w:rPr>
  </w:style>
  <w:style w:type="character" w:customStyle="1" w:styleId="EqnCount">
    <w:name w:val="EqnCount"/>
    <w:basedOn w:val="DefaultParagraphFont"/>
    <w:uiPriority w:val="1"/>
    <w:qFormat/>
    <w:rsid w:val="000F4C70"/>
    <w:rPr>
      <w:color w:val="0000FF"/>
    </w:rPr>
  </w:style>
  <w:style w:type="character" w:customStyle="1" w:styleId="eSlide">
    <w:name w:val="eSlide"/>
    <w:basedOn w:val="DefaultParagraphFont"/>
    <w:uiPriority w:val="1"/>
    <w:qFormat/>
    <w:rsid w:val="000F4C70"/>
    <w:rPr>
      <w:color w:val="FF0000"/>
    </w:rPr>
  </w:style>
  <w:style w:type="paragraph" w:customStyle="1" w:styleId="ExampleBegin">
    <w:name w:val="ExampleBegin"/>
    <w:basedOn w:val="Normal"/>
    <w:qFormat/>
    <w:rsid w:val="000F4C7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F4C7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F4C7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F4C7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0F4C70"/>
  </w:style>
  <w:style w:type="paragraph" w:customStyle="1" w:styleId="Explanation">
    <w:name w:val="Explanation"/>
    <w:basedOn w:val="Normal"/>
    <w:rsid w:val="000F4C70"/>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0F4C70"/>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0F4C7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F4C7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0F4C70"/>
  </w:style>
  <w:style w:type="paragraph" w:customStyle="1" w:styleId="FeatureHead1">
    <w:name w:val="FeatureHead1"/>
    <w:basedOn w:val="Normal"/>
    <w:qFormat/>
    <w:rsid w:val="000F4C70"/>
  </w:style>
  <w:style w:type="paragraph" w:customStyle="1" w:styleId="FeatureHead2">
    <w:name w:val="FeatureHead2"/>
    <w:basedOn w:val="FeatureHead1"/>
    <w:qFormat/>
    <w:rsid w:val="000F4C70"/>
  </w:style>
  <w:style w:type="paragraph" w:customStyle="1" w:styleId="FeatureTitle">
    <w:name w:val="FeatureTitle"/>
    <w:basedOn w:val="BoxTitle"/>
    <w:qFormat/>
    <w:rsid w:val="000F4C70"/>
  </w:style>
  <w:style w:type="paragraph" w:customStyle="1" w:styleId="FigCopyright">
    <w:name w:val="FigCopyright"/>
    <w:basedOn w:val="Normal"/>
    <w:qFormat/>
    <w:rsid w:val="000F4C70"/>
  </w:style>
  <w:style w:type="character" w:customStyle="1" w:styleId="FigCount">
    <w:name w:val="FigCount"/>
    <w:basedOn w:val="DefaultParagraphFont"/>
    <w:uiPriority w:val="1"/>
    <w:qFormat/>
    <w:rsid w:val="000F4C70"/>
    <w:rPr>
      <w:color w:val="0000FF"/>
    </w:rPr>
  </w:style>
  <w:style w:type="paragraph" w:customStyle="1" w:styleId="FigKeyword">
    <w:name w:val="FigKeyword"/>
    <w:basedOn w:val="Normal"/>
    <w:qFormat/>
    <w:rsid w:val="000F4C70"/>
  </w:style>
  <w:style w:type="paragraph" w:customStyle="1" w:styleId="FundingHead">
    <w:name w:val="FundingHead"/>
    <w:basedOn w:val="AckHead"/>
    <w:qFormat/>
    <w:rsid w:val="000F4C70"/>
  </w:style>
  <w:style w:type="paragraph" w:customStyle="1" w:styleId="FundingPara">
    <w:name w:val="FundingPara"/>
    <w:basedOn w:val="FundingHead"/>
    <w:next w:val="AckPara"/>
    <w:qFormat/>
    <w:rsid w:val="000F4C70"/>
  </w:style>
  <w:style w:type="paragraph" w:customStyle="1" w:styleId="Head6">
    <w:name w:val="Head6"/>
    <w:basedOn w:val="Normal"/>
    <w:rsid w:val="000F4C70"/>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0F4C70"/>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0F4C70"/>
  </w:style>
  <w:style w:type="paragraph" w:customStyle="1" w:styleId="Index2">
    <w:name w:val="Index2"/>
    <w:basedOn w:val="Normal"/>
    <w:qFormat/>
    <w:rsid w:val="000F4C70"/>
    <w:pPr>
      <w:ind w:left="284"/>
    </w:pPr>
  </w:style>
  <w:style w:type="paragraph" w:customStyle="1" w:styleId="Index3">
    <w:name w:val="Index3"/>
    <w:basedOn w:val="Normal"/>
    <w:qFormat/>
    <w:rsid w:val="000F4C70"/>
    <w:pPr>
      <w:ind w:left="567"/>
    </w:pPr>
  </w:style>
  <w:style w:type="paragraph" w:customStyle="1" w:styleId="Index4">
    <w:name w:val="Index4"/>
    <w:basedOn w:val="Normal"/>
    <w:qFormat/>
    <w:rsid w:val="000F4C70"/>
    <w:pPr>
      <w:ind w:left="851"/>
    </w:pPr>
  </w:style>
  <w:style w:type="paragraph" w:customStyle="1" w:styleId="IndexHead">
    <w:name w:val="IndexHead"/>
    <w:basedOn w:val="Normal"/>
    <w:qFormat/>
    <w:rsid w:val="000F4C70"/>
  </w:style>
  <w:style w:type="paragraph" w:customStyle="1" w:styleId="Letter-ps">
    <w:name w:val="Letter-ps"/>
    <w:basedOn w:val="Normal"/>
    <w:next w:val="Normal"/>
    <w:qFormat/>
    <w:rsid w:val="000F4C70"/>
  </w:style>
  <w:style w:type="paragraph" w:customStyle="1" w:styleId="MainHeading">
    <w:name w:val="MainHeading"/>
    <w:basedOn w:val="Normal"/>
    <w:rsid w:val="000F4C70"/>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0F4C70"/>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0F4C70"/>
    <w:rPr>
      <w:rFonts w:ascii="Times New Roman" w:hAnsi="Times New Roman"/>
      <w:color w:val="548DD4" w:themeColor="text2" w:themeTint="99"/>
      <w:sz w:val="20"/>
    </w:rPr>
  </w:style>
  <w:style w:type="paragraph" w:customStyle="1" w:styleId="MiscText">
    <w:name w:val="MiscText"/>
    <w:autoRedefine/>
    <w:qFormat/>
    <w:rsid w:val="000F4C70"/>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0F4C70"/>
    <w:rPr>
      <w:color w:val="7030A0"/>
    </w:rPr>
  </w:style>
  <w:style w:type="paragraph" w:customStyle="1" w:styleId="Parabib">
    <w:name w:val="Para_bib"/>
    <w:qFormat/>
    <w:rsid w:val="000F4C70"/>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0F4C70"/>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0F4C7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F4C70"/>
    <w:pPr>
      <w:pBdr>
        <w:top w:val="none" w:sz="0" w:space="0" w:color="auto"/>
        <w:bottom w:val="thickThinSmallGap" w:sz="24" w:space="1" w:color="auto"/>
      </w:pBdr>
    </w:pPr>
  </w:style>
  <w:style w:type="paragraph" w:customStyle="1" w:styleId="PartNumber">
    <w:name w:val="PartNumber"/>
    <w:basedOn w:val="Normal"/>
    <w:next w:val="Normal"/>
    <w:rsid w:val="000F4C70"/>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F4C70"/>
    <w:rPr>
      <w:b/>
    </w:rPr>
  </w:style>
  <w:style w:type="paragraph" w:customStyle="1" w:styleId="Prelims">
    <w:name w:val="Prelims"/>
    <w:basedOn w:val="Normal"/>
    <w:rsid w:val="000F4C7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0F4C70"/>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0F4C70"/>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0F4C70"/>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0F4C70"/>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0F4C70"/>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0F4C70"/>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0F4C70"/>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0F4C70"/>
    <w:pPr>
      <w:jc w:val="center"/>
    </w:pPr>
    <w:rPr>
      <w:sz w:val="16"/>
    </w:rPr>
  </w:style>
  <w:style w:type="character" w:customStyle="1" w:styleId="RefCount">
    <w:name w:val="RefCount"/>
    <w:basedOn w:val="DefaultParagraphFont"/>
    <w:uiPriority w:val="1"/>
    <w:qFormat/>
    <w:rsid w:val="000F4C70"/>
    <w:rPr>
      <w:color w:val="0000FF"/>
    </w:rPr>
  </w:style>
  <w:style w:type="paragraph" w:customStyle="1" w:styleId="RefHead1">
    <w:name w:val="RefHead1"/>
    <w:basedOn w:val="ReferenceHead"/>
    <w:qFormat/>
    <w:rsid w:val="000F4C70"/>
    <w:pPr>
      <w:ind w:left="284"/>
    </w:pPr>
  </w:style>
  <w:style w:type="paragraph" w:customStyle="1" w:styleId="RefHead2">
    <w:name w:val="RefHead2"/>
    <w:basedOn w:val="ReferenceHead"/>
    <w:qFormat/>
    <w:rsid w:val="000F4C70"/>
    <w:pPr>
      <w:ind w:left="567"/>
    </w:pPr>
  </w:style>
  <w:style w:type="paragraph" w:customStyle="1" w:styleId="RefHead3">
    <w:name w:val="RefHead3"/>
    <w:basedOn w:val="ReferenceHead"/>
    <w:qFormat/>
    <w:rsid w:val="000F4C70"/>
    <w:pPr>
      <w:spacing w:before="30"/>
      <w:ind w:left="851"/>
    </w:pPr>
  </w:style>
  <w:style w:type="paragraph" w:customStyle="1" w:styleId="RelatedArticle">
    <w:name w:val="RelatedArticle"/>
    <w:qFormat/>
    <w:rsid w:val="000F4C70"/>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0F4C70"/>
    <w:rPr>
      <w:color w:val="5F497A" w:themeColor="accent4" w:themeShade="BF"/>
    </w:rPr>
  </w:style>
  <w:style w:type="character" w:customStyle="1" w:styleId="RevisedDate2">
    <w:name w:val="RevisedDate2"/>
    <w:basedOn w:val="DefaultParagraphFont"/>
    <w:uiPriority w:val="1"/>
    <w:qFormat/>
    <w:rsid w:val="000F4C70"/>
    <w:rPr>
      <w:color w:val="E36C0A" w:themeColor="accent6" w:themeShade="BF"/>
    </w:rPr>
  </w:style>
  <w:style w:type="paragraph" w:styleId="Salutation">
    <w:name w:val="Salutation"/>
    <w:basedOn w:val="Normal"/>
    <w:next w:val="Normal"/>
    <w:link w:val="SalutationChar"/>
    <w:uiPriority w:val="99"/>
    <w:unhideWhenUsed/>
    <w:rsid w:val="000F4C70"/>
  </w:style>
  <w:style w:type="character" w:customStyle="1" w:styleId="SalutationChar">
    <w:name w:val="Salutation Char"/>
    <w:basedOn w:val="DefaultParagraphFont"/>
    <w:link w:val="Salutation"/>
    <w:uiPriority w:val="99"/>
    <w:rsid w:val="000F4C70"/>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0F4C70"/>
  </w:style>
  <w:style w:type="paragraph" w:customStyle="1" w:styleId="Spine">
    <w:name w:val="Spine"/>
    <w:basedOn w:val="Normal"/>
    <w:qFormat/>
    <w:rsid w:val="000F4C70"/>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0F4C70"/>
    <w:rPr>
      <w:rFonts w:ascii="Times New Roman" w:hAnsi="Times New Roman"/>
      <w:color w:val="002060"/>
      <w:sz w:val="20"/>
    </w:rPr>
  </w:style>
  <w:style w:type="character" w:customStyle="1" w:styleId="Subject2">
    <w:name w:val="Subject2"/>
    <w:basedOn w:val="Subject1"/>
    <w:uiPriority w:val="1"/>
    <w:rsid w:val="000F4C70"/>
    <w:rPr>
      <w:rFonts w:ascii="Times New Roman" w:hAnsi="Times New Roman"/>
      <w:color w:val="002060"/>
      <w:sz w:val="20"/>
    </w:rPr>
  </w:style>
  <w:style w:type="paragraph" w:customStyle="1" w:styleId="SuppKeyword">
    <w:name w:val="SuppKeyword"/>
    <w:basedOn w:val="SuppInfo"/>
    <w:qFormat/>
    <w:rsid w:val="000F4C70"/>
  </w:style>
  <w:style w:type="character" w:customStyle="1" w:styleId="TblCount">
    <w:name w:val="TblCount"/>
    <w:basedOn w:val="DefaultParagraphFont"/>
    <w:uiPriority w:val="1"/>
    <w:qFormat/>
    <w:rsid w:val="000F4C70"/>
    <w:rPr>
      <w:color w:val="0000FF"/>
    </w:rPr>
  </w:style>
  <w:style w:type="paragraph" w:customStyle="1" w:styleId="TOC1">
    <w:name w:val="TOC1"/>
    <w:basedOn w:val="Normal"/>
    <w:qFormat/>
    <w:rsid w:val="000F4C70"/>
  </w:style>
  <w:style w:type="paragraph" w:customStyle="1" w:styleId="TOC2">
    <w:name w:val="TOC2"/>
    <w:basedOn w:val="Normal"/>
    <w:qFormat/>
    <w:rsid w:val="000F4C70"/>
  </w:style>
  <w:style w:type="paragraph" w:customStyle="1" w:styleId="TOC3">
    <w:name w:val="TOC3"/>
    <w:basedOn w:val="Normal"/>
    <w:qFormat/>
    <w:rsid w:val="000F4C70"/>
  </w:style>
  <w:style w:type="paragraph" w:customStyle="1" w:styleId="TOC4">
    <w:name w:val="TOC4"/>
    <w:basedOn w:val="Normal"/>
    <w:qFormat/>
    <w:rsid w:val="000F4C70"/>
  </w:style>
  <w:style w:type="paragraph" w:customStyle="1" w:styleId="TOCHeading">
    <w:name w:val="TOCHeading"/>
    <w:basedOn w:val="Normal"/>
    <w:qFormat/>
    <w:rsid w:val="000F4C70"/>
  </w:style>
  <w:style w:type="paragraph" w:customStyle="1" w:styleId="Translation">
    <w:name w:val="Translation"/>
    <w:basedOn w:val="Extract"/>
    <w:qFormat/>
    <w:rsid w:val="000F4C70"/>
    <w:rPr>
      <w:color w:val="7030A0"/>
    </w:rPr>
  </w:style>
  <w:style w:type="paragraph" w:customStyle="1" w:styleId="Update">
    <w:name w:val="Update"/>
    <w:basedOn w:val="Normal"/>
    <w:qFormat/>
    <w:rsid w:val="000F4C70"/>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0F4C70"/>
  </w:style>
  <w:style w:type="paragraph" w:customStyle="1" w:styleId="Video">
    <w:name w:val="Video"/>
    <w:basedOn w:val="Normal"/>
    <w:qFormat/>
    <w:rsid w:val="000F4C70"/>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0F4C70"/>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0F4C70"/>
  </w:style>
  <w:style w:type="character" w:styleId="PageNumber">
    <w:name w:val="page number"/>
    <w:basedOn w:val="DefaultParagraphFont"/>
    <w:uiPriority w:val="99"/>
    <w:unhideWhenUsed/>
    <w:rsid w:val="000F4C70"/>
    <w:rPr>
      <w:rFonts w:ascii="Linux Libertine" w:hAnsi="Linux Libertine"/>
      <w:sz w:val="14"/>
    </w:rPr>
  </w:style>
  <w:style w:type="character" w:styleId="LineNumber">
    <w:name w:val="line number"/>
    <w:basedOn w:val="DefaultParagraphFont"/>
    <w:uiPriority w:val="99"/>
    <w:unhideWhenUsed/>
    <w:rsid w:val="000F4C70"/>
    <w:rPr>
      <w:sz w:val="16"/>
    </w:rPr>
  </w:style>
  <w:style w:type="paragraph" w:styleId="NoSpacing">
    <w:name w:val="No Spacing"/>
    <w:uiPriority w:val="1"/>
    <w:qFormat/>
    <w:rsid w:val="000F4C70"/>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0F4C70"/>
    <w:rPr>
      <w:color w:val="E36C0A" w:themeColor="accent6" w:themeShade="BF"/>
    </w:rPr>
  </w:style>
  <w:style w:type="character" w:customStyle="1" w:styleId="OtherTitle">
    <w:name w:val="OtherTitle"/>
    <w:basedOn w:val="DefaultParagraphFont"/>
    <w:uiPriority w:val="1"/>
    <w:qFormat/>
    <w:rsid w:val="000F4C70"/>
    <w:rPr>
      <w:bdr w:val="none" w:sz="0" w:space="0" w:color="auto"/>
      <w:shd w:val="clear" w:color="auto" w:fill="B6DDE8" w:themeFill="accent5" w:themeFillTint="66"/>
    </w:rPr>
  </w:style>
  <w:style w:type="paragraph" w:customStyle="1" w:styleId="SidebarText">
    <w:name w:val="SidebarText"/>
    <w:basedOn w:val="Normal"/>
    <w:qFormat/>
    <w:rsid w:val="000F4C70"/>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0F4C70"/>
  </w:style>
  <w:style w:type="paragraph" w:customStyle="1" w:styleId="CCSHead">
    <w:name w:val="CCSHead"/>
    <w:basedOn w:val="KeyWordHead"/>
    <w:qFormat/>
    <w:rsid w:val="000F4C70"/>
  </w:style>
  <w:style w:type="paragraph" w:customStyle="1" w:styleId="CCSDescription">
    <w:name w:val="CCSDescription"/>
    <w:basedOn w:val="KeyWords"/>
    <w:qFormat/>
    <w:rsid w:val="000F4C70"/>
  </w:style>
  <w:style w:type="paragraph" w:customStyle="1" w:styleId="AlgorithmCaption">
    <w:name w:val="AlgorithmCaption"/>
    <w:basedOn w:val="Normal"/>
    <w:rsid w:val="000F4C70"/>
    <w:pPr>
      <w:pBdr>
        <w:top w:val="single" w:sz="4" w:space="2" w:color="auto"/>
        <w:bottom w:val="single" w:sz="4" w:space="2" w:color="auto"/>
      </w:pBdr>
    </w:pPr>
  </w:style>
  <w:style w:type="paragraph" w:customStyle="1" w:styleId="RefFormatHead">
    <w:name w:val="RefFormatHead"/>
    <w:basedOn w:val="Normal"/>
    <w:qFormat/>
    <w:rsid w:val="000F4C70"/>
    <w:pPr>
      <w:spacing w:before="60" w:after="60"/>
    </w:pPr>
    <w:rPr>
      <w:b/>
    </w:rPr>
  </w:style>
  <w:style w:type="paragraph" w:customStyle="1" w:styleId="RefFormatPara">
    <w:name w:val="RefFormatPara"/>
    <w:basedOn w:val="Normal"/>
    <w:qFormat/>
    <w:rsid w:val="000F4C70"/>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0F4C70"/>
  </w:style>
  <w:style w:type="paragraph" w:customStyle="1" w:styleId="PermissionBlock">
    <w:name w:val="PermissionBlock"/>
    <w:basedOn w:val="FootnoteText"/>
    <w:qFormat/>
    <w:rsid w:val="000F4C70"/>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276836150">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588272889">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48440376">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0862569">
      <w:bodyDiv w:val="1"/>
      <w:marLeft w:val="0"/>
      <w:marRight w:val="0"/>
      <w:marTop w:val="0"/>
      <w:marBottom w:val="0"/>
      <w:divBdr>
        <w:top w:val="none" w:sz="0" w:space="0" w:color="auto"/>
        <w:left w:val="none" w:sz="0" w:space="0" w:color="auto"/>
        <w:bottom w:val="none" w:sz="0" w:space="0" w:color="auto"/>
        <w:right w:val="none" w:sz="0" w:space="0" w:color="auto"/>
      </w:divBdr>
    </w:div>
    <w:div w:id="1039015445">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24571952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659918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5985">
      <w:bodyDiv w:val="1"/>
      <w:marLeft w:val="0"/>
      <w:marRight w:val="0"/>
      <w:marTop w:val="0"/>
      <w:marBottom w:val="0"/>
      <w:divBdr>
        <w:top w:val="none" w:sz="0" w:space="0" w:color="auto"/>
        <w:left w:val="none" w:sz="0" w:space="0" w:color="auto"/>
        <w:bottom w:val="none" w:sz="0" w:space="0" w:color="auto"/>
        <w:right w:val="none" w:sz="0" w:space="0" w:color="auto"/>
      </w:divBdr>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716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690602">
      <w:bodyDiv w:val="1"/>
      <w:marLeft w:val="0"/>
      <w:marRight w:val="0"/>
      <w:marTop w:val="0"/>
      <w:marBottom w:val="0"/>
      <w:divBdr>
        <w:top w:val="none" w:sz="0" w:space="0" w:color="auto"/>
        <w:left w:val="none" w:sz="0" w:space="0" w:color="auto"/>
        <w:bottom w:val="none" w:sz="0" w:space="0" w:color="auto"/>
        <w:right w:val="none" w:sz="0" w:space="0" w:color="auto"/>
      </w:divBdr>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jpe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5C3D94F-6902-4620-842B-2EC9E1F3A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9</Pages>
  <Words>8334</Words>
  <Characters>47507</Characters>
  <Application>Microsoft Office Word</Application>
  <DocSecurity>0</DocSecurity>
  <Lines>395</Lines>
  <Paragraphs>111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55730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2</cp:revision>
  <cp:lastPrinted>2017-01-11T16:29:00Z</cp:lastPrinted>
  <dcterms:created xsi:type="dcterms:W3CDTF">2017-01-12T12:05:00Z</dcterms:created>
  <dcterms:modified xsi:type="dcterms:W3CDTF">2017-01-12T12:05:00Z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