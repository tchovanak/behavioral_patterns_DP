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user's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853FB0">
        <w:tc>
          <w:tcPr>
            <w:tcW w:w="3432" w:type="dxa"/>
            <w:gridSpan w:val="2"/>
          </w:tcPr>
          <w:p w:rsidR="00742DB2" w:rsidRPr="00DA041E" w:rsidRDefault="00742DB2" w:rsidP="00853FB0">
            <w:pPr>
              <w:pStyle w:val="Authors"/>
              <w:jc w:val="center"/>
            </w:pPr>
            <w:bookmarkStart w:id="1" w:name="AU1"/>
            <w:r>
              <w:rPr>
                <w:rStyle w:val="FirstName"/>
                <w:rFonts w:cs="Linux Libertine"/>
              </w:rPr>
              <w:t>T</w:t>
            </w:r>
            <w:r w:rsidRPr="00DA041E">
              <w:rPr>
                <w:rStyle w:val="FirstName"/>
                <w:rFonts w:cs="Linux Libertine"/>
              </w:rPr>
              <w:t>.</w:t>
            </w:r>
            <w:r w:rsidRPr="00DA041E">
              <w:rPr>
                <w:rFonts w:cs="Linux Libertine"/>
              </w:rPr>
              <w:t xml:space="preserve"> </w:t>
            </w:r>
            <w:bookmarkEnd w:id="1"/>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853FB0">
            <w:pPr>
              <w:pStyle w:val="Authors"/>
              <w:jc w:val="center"/>
            </w:pPr>
            <w:bookmarkStart w:id="2" w:name="AU2"/>
            <w:r>
              <w:rPr>
                <w:rStyle w:val="FirstName"/>
                <w:rFonts w:cs="Linux Libertine"/>
              </w:rPr>
              <w:t>O</w:t>
            </w:r>
            <w:r w:rsidRPr="00DA041E">
              <w:rPr>
                <w:rStyle w:val="FirstName"/>
                <w:rFonts w:cs="Linux Libertine"/>
              </w:rPr>
              <w:t>.</w:t>
            </w:r>
            <w:r w:rsidRPr="00DA041E">
              <w:rPr>
                <w:rFonts w:cs="Linux Libertine"/>
              </w:rPr>
              <w:t xml:space="preserve"> </w:t>
            </w:r>
            <w:bookmarkEnd w:id="2"/>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853FB0">
            <w:pPr>
              <w:pStyle w:val="Authors"/>
              <w:jc w:val="center"/>
            </w:pPr>
            <w:bookmarkStart w:id="3"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3"/>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853FB0">
        <w:trPr>
          <w:gridAfter w:val="3"/>
          <w:wAfter w:w="8576" w:type="dxa"/>
        </w:trPr>
        <w:tc>
          <w:tcPr>
            <w:tcW w:w="1720" w:type="dxa"/>
          </w:tcPr>
          <w:p w:rsidR="00742DB2" w:rsidRPr="00DA041E" w:rsidRDefault="00742DB2" w:rsidP="00853FB0">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w:t>
      </w:r>
      <w:r w:rsidR="00BE4EB1">
        <w:rPr>
          <w:lang w:eastAsia="ja-JP"/>
        </w:rPr>
        <w:t xml:space="preserve"> </w:t>
      </w:r>
      <w:r w:rsidR="00BE4EB1">
        <w:rPr>
          <w:lang w:eastAsia="ja-JP"/>
        </w:rPr>
        <w:t>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w:t>
      </w:r>
      <w:r w:rsidR="00BE4EB1">
        <w:rPr>
          <w:lang w:eastAsia="ja-JP"/>
        </w:rPr>
        <w:t xml:space="preserve"> </w:t>
      </w:r>
      <w:r w:rsidR="00BE4EB1">
        <w:rPr>
          <w:lang w:eastAsia="ja-JP"/>
        </w:rPr>
        <w:t>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4" w:author="Tomas Chovanak" w:date="2017-01-06T16:16:00Z">
        <w:r w:rsidR="009A01A9">
          <w:rPr>
            <w:lang w:eastAsia="ja-JP"/>
          </w:rPr>
          <w:t>in</w:t>
        </w:r>
      </w:ins>
      <w:del w:id="5"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860B83" w:rsidP="00086F5A">
      <w:pPr>
        <w:pStyle w:val="ParaContinue"/>
        <w:pPrChange w:id="6" w:author="Tomas Chovanak" w:date="2017-01-06T16:07: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086F5A">
      <w:pPr>
        <w:pStyle w:val="Para"/>
        <w:pPrChange w:id="7" w:author="Tomas Chovanak" w:date="2017-01-06T16:07: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086F5A">
      <w:pPr>
        <w:pStyle w:val="Para"/>
        <w:pPrChange w:id="8" w:author="Tomas Chovanak" w:date="2017-01-06T16:07:00Z">
          <w:pPr>
            <w:pStyle w:val="Para"/>
          </w:pPr>
        </w:pPrChange>
      </w:pPr>
      <w:r>
        <w:t>1.</w:t>
      </w:r>
      <w:r>
        <w:tab/>
        <w:t>Collecting data from data sources</w:t>
      </w:r>
    </w:p>
    <w:p w:rsidR="00E41CFC" w:rsidRDefault="00E41CFC" w:rsidP="00086F5A">
      <w:pPr>
        <w:pStyle w:val="Para"/>
        <w:pPrChange w:id="9" w:author="Tomas Chovanak" w:date="2017-01-06T16:07:00Z">
          <w:pPr>
            <w:pStyle w:val="Para"/>
          </w:pPr>
        </w:pPrChange>
      </w:pPr>
      <w:r>
        <w:t>2.</w:t>
      </w:r>
      <w:r>
        <w:tab/>
        <w:t xml:space="preserve">Preprocessing data </w:t>
      </w:r>
    </w:p>
    <w:p w:rsidR="00E41CFC" w:rsidRDefault="00E41CFC" w:rsidP="00086F5A">
      <w:pPr>
        <w:pStyle w:val="Para"/>
        <w:pPrChange w:id="10" w:author="Tomas Chovanak" w:date="2017-01-06T16:07:00Z">
          <w:pPr>
            <w:pStyle w:val="Para"/>
          </w:pPr>
        </w:pPrChange>
      </w:pPr>
      <w:r>
        <w:t>3.</w:t>
      </w:r>
      <w:r>
        <w:tab/>
        <w:t>Patterns discovery</w:t>
      </w:r>
    </w:p>
    <w:p w:rsidR="003F4ABA" w:rsidRDefault="00E41CFC" w:rsidP="00086F5A">
      <w:pPr>
        <w:pStyle w:val="Para"/>
        <w:pPrChange w:id="11" w:author="Tomas Chovanak" w:date="2017-01-06T16:07:00Z">
          <w:pPr>
            <w:pStyle w:val="Para"/>
          </w:pPr>
        </w:pPrChange>
      </w:pPr>
      <w:r>
        <w:t>4.</w:t>
      </w:r>
      <w:r>
        <w:tab/>
        <w:t>Analysis, validation and use of discovered patterns</w:t>
      </w:r>
    </w:p>
    <w:p w:rsidR="003F4ABA" w:rsidRDefault="00326E8A" w:rsidP="00086F5A">
      <w:pPr>
        <w:pStyle w:val="Para"/>
        <w:pPrChange w:id="12" w:author="Tomas Chovanak" w:date="2017-01-06T16:07: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rsidP="00086F5A">
      <w:pPr>
        <w:pStyle w:val="Para"/>
        <w:pPrChange w:id="13" w:author="Tomas Chovanak" w:date="2017-01-06T16:07: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086F5A">
      <w:pPr>
        <w:pStyle w:val="Para"/>
        <w:pPrChange w:id="14" w:author="Tomas Chovanak" w:date="2017-01-06T16:07: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w:t>
      </w:r>
      <w:r w:rsidR="00C219E5">
        <w:t>algorithm</w:t>
      </w:r>
      <w:r w:rsidR="00C219E5">
        <w:t xml:space="preserve">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086F5A">
      <w:pPr>
        <w:pStyle w:val="Para"/>
        <w:pPrChange w:id="15" w:author="Tomas Chovanak" w:date="2017-01-06T16:07: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086F5A">
      <w:pPr>
        <w:pStyle w:val="Para"/>
        <w:pPrChange w:id="16" w:author="Tomas Chovanak" w:date="2017-01-06T16:07:00Z">
          <w:pPr>
            <w:pStyle w:val="Para"/>
          </w:pPr>
        </w:pPrChange>
      </w:pPr>
      <w:r>
        <w:t xml:space="preserve">We apply </w:t>
      </w:r>
      <w:r w:rsidR="00F04F9C">
        <w:t>discovered knowledge about user</w:t>
      </w:r>
      <w:r>
        <w:t>s</w:t>
      </w:r>
      <w:r w:rsidR="00F04F9C">
        <w:t>’ behavio</w:t>
      </w:r>
      <w:r>
        <w:t xml:space="preserve">r </w:t>
      </w:r>
      <w:ins w:id="17" w:author="Tomas Chovanak" w:date="2017-01-06T16:16:00Z">
        <w:r w:rsidR="00465315">
          <w:t>in</w:t>
        </w:r>
      </w:ins>
      <w:bookmarkStart w:id="18" w:name="_GoBack"/>
      <w:bookmarkEnd w:id="18"/>
      <w:del w:id="19"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r w:rsidR="00ED0473">
        <w:t>.</w:t>
      </w:r>
    </w:p>
    <w:p w:rsidR="00E9102E" w:rsidRDefault="00BD0271" w:rsidP="00086F5A">
      <w:pPr>
        <w:pStyle w:val="Para"/>
        <w:pPrChange w:id="20" w:author="Tomas Chovanak" w:date="2017-01-06T16:07:00Z">
          <w:pPr>
            <w:pStyle w:val="Para"/>
          </w:pPr>
        </w:pPrChange>
      </w:pPr>
      <w:r>
        <w:t>The paper is organized as follows.</w:t>
      </w:r>
      <w:r>
        <w:t xml:space="preserve">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We conclude</w:t>
      </w:r>
      <w:r>
        <w:t xml:space="preserve"> </w:t>
      </w:r>
      <w:r w:rsidR="008F22A6">
        <w:t>the paper in §5</w:t>
      </w:r>
      <w:r>
        <w:t>.</w:t>
      </w:r>
      <w:r w:rsidR="00ED0473">
        <w:t xml:space="preserve"> </w:t>
      </w:r>
    </w:p>
    <w:p w:rsidR="0051798B" w:rsidRDefault="00FC5E30" w:rsidP="002A0717">
      <w:pPr>
        <w:pStyle w:val="Head1"/>
        <w:jc w:val="both"/>
        <w:pPrChange w:id="21" w:author="Tomas Chovanak" w:date="2017-01-04T11:30:00Z">
          <w:pPr>
            <w:pStyle w:val="Head1"/>
          </w:pPr>
        </w:pPrChange>
      </w:pPr>
      <w:r>
        <w:t>2</w:t>
      </w:r>
      <w:r>
        <w:rPr>
          <w:szCs w:val="22"/>
        </w:rPr>
        <w:t> </w:t>
      </w:r>
      <w:r w:rsidRPr="00FC5E30">
        <w:t xml:space="preserve"> </w:t>
      </w:r>
      <w:r>
        <w:t>Related Work</w:t>
      </w:r>
    </w:p>
    <w:p w:rsidR="002C472E" w:rsidRPr="00040AE8" w:rsidRDefault="002C472E" w:rsidP="00086F5A">
      <w:pPr>
        <w:pStyle w:val="Para"/>
        <w:pPrChange w:id="22" w:author="Tomas Chovanak" w:date="2017-01-06T16:07: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rsidP="002A0717">
      <w:pPr>
        <w:pStyle w:val="Head2"/>
        <w:jc w:val="both"/>
        <w:pPrChange w:id="23" w:author="Tomas Chovanak" w:date="2017-01-04T11:31: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086F5A">
      <w:pPr>
        <w:pStyle w:val="Para"/>
        <w:pPrChange w:id="24" w:author="Tomas Chovanak" w:date="2017-01-06T16:07: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rsidP="00086F5A">
      <w:pPr>
        <w:pStyle w:val="Para"/>
        <w:rPr>
          <w:del w:id="25" w:author="Tomas Chovanak" w:date="2017-01-04T17:25:00Z"/>
        </w:rPr>
        <w:pPrChange w:id="26" w:author="Tomas Chovanak" w:date="2017-01-06T16:07:00Z">
          <w:pPr>
            <w:pStyle w:val="Para"/>
          </w:pPr>
        </w:pPrChange>
      </w:pPr>
      <w:r>
        <w:t xml:space="preserve">In </w:t>
      </w:r>
      <w:ins w:id="27" w:author="Tomas Chovanak" w:date="2017-01-04T17:25:00Z">
        <w:r w:rsidR="00A93991">
          <w:t xml:space="preserve">[1] </w:t>
        </w:r>
      </w:ins>
      <w:del w:id="28" w:author="Tomas Chovanak" w:date="2017-01-04T17:25:00Z">
        <w:r w:rsidDel="00A93991">
          <w:delText xml:space="preserve">(Jalali, Mustapha, Nasir Sulaiman, \&amp; Mamat, 2010) </w:delText>
        </w:r>
      </w:del>
      <w:r>
        <w:t>WebPUM method was proposed which represents behavio</w:t>
      </w:r>
      <w:del w:id="29" w:author="Tomas Chovanak" w:date="2017-01-04T17:25:00Z">
        <w:r w:rsidDel="00BC440C">
          <w:delText>u</w:delText>
        </w:r>
      </w:del>
      <w:r>
        <w:t>ral patterns as partitions resulting from graph partitioning alg</w:t>
      </w:r>
      <w:del w:id="30" w:author="Tomas Chovanak" w:date="2017-01-04T17:25:00Z">
        <w:r w:rsidDel="00B730E8">
          <w:delText>h</w:delText>
        </w:r>
      </w:del>
      <w:r>
        <w:t>orit</w:t>
      </w:r>
      <w:ins w:id="31" w:author="Tomas Chovanak" w:date="2017-01-04T17:25:00Z">
        <w:r w:rsidR="00B730E8">
          <w:t>h</w:t>
        </w:r>
      </w:ins>
      <w:r>
        <w:t>m applied on user navigation graph</w:t>
      </w:r>
      <w:ins w:id="32" w:author="Tomas Chovanak" w:date="2017-01-04T17:26:00Z">
        <w:r w:rsidR="00977E41">
          <w:t xml:space="preserve">, </w:t>
        </w:r>
      </w:ins>
      <w:del w:id="33" w:author="Tomas Chovanak" w:date="2017-01-04T17:26:00Z">
        <w:r w:rsidDel="00977E41">
          <w:delText xml:space="preserve"> </w:delText>
        </w:r>
      </w:del>
      <w:r>
        <w:t>where nodes are web pages, connection</w:t>
      </w:r>
      <w:ins w:id="34" w:author="Tomas Chovanak" w:date="2017-01-04T17:26:00Z">
        <w:r w:rsidR="00977E41">
          <w:t>s</w:t>
        </w:r>
      </w:ins>
      <w:r>
        <w:t xml:space="preserve"> between them </w:t>
      </w:r>
      <w:ins w:id="35" w:author="Tomas Chovanak" w:date="2017-01-04T17:26:00Z">
        <w:r w:rsidR="00977E41">
          <w:t>have</w:t>
        </w:r>
      </w:ins>
      <w:del w:id="36" w:author="Tomas Chovanak" w:date="2017-01-04T17:26:00Z">
        <w:r w:rsidDel="00977E41">
          <w:delText>have</w:delText>
        </w:r>
      </w:del>
      <w:r>
        <w:t xml:space="preserve"> weight computed from time and frequency information </w:t>
      </w:r>
      <w:ins w:id="37" w:author="Tomas Chovanak" w:date="2017-01-05T07:22:00Z">
        <w:r w:rsidR="00A44646">
          <w:t>of</w:t>
        </w:r>
      </w:ins>
      <w:del w:id="38" w:author="Tomas Chovanak" w:date="2017-01-05T07:22:00Z">
        <w:r w:rsidDel="00A44646">
          <w:delText>from</w:delText>
        </w:r>
      </w:del>
      <w:r>
        <w:t xml:space="preserve"> user</w:t>
      </w:r>
      <w:del w:id="39" w:author="Tomas Chovanak" w:date="2017-01-04T17:26:00Z">
        <w:r w:rsidDel="005533B8">
          <w:delText>'</w:delText>
        </w:r>
      </w:del>
      <w:r>
        <w:t>s</w:t>
      </w:r>
      <w:ins w:id="40" w:author="Tomas Chovanak" w:date="2017-01-04T17:26:00Z">
        <w:r w:rsidR="005533B8">
          <w:t>’</w:t>
        </w:r>
      </w:ins>
      <w:r>
        <w:t xml:space="preserve"> sessions. Weight of connection rises a</w:t>
      </w:r>
      <w:ins w:id="41" w:author="Tomas Chovanak" w:date="2017-01-04T17:26:00Z">
        <w:r w:rsidR="00D80D16">
          <w:t xml:space="preserve">s </w:t>
        </w:r>
      </w:ins>
      <w:del w:id="42" w:author="Tomas Chovanak" w:date="2017-01-04T17:26:00Z">
        <w:r w:rsidDel="00C228EB">
          <w:delText xml:space="preserve">s </w:delText>
        </w:r>
      </w:del>
      <w:r>
        <w:t xml:space="preserve">more frequently </w:t>
      </w:r>
      <w:del w:id="43" w:author="Tomas Chovanak" w:date="2017-01-04T17:26:00Z">
        <w:r w:rsidDel="00C228EB">
          <w:delText xml:space="preserve"> </w:delText>
        </w:r>
      </w:del>
      <w:r>
        <w:t>two pages appear</w:t>
      </w:r>
      <w:ins w:id="44" w:author="Tomas Chovanak" w:date="2017-01-04T17:26:00Z">
        <w:r w:rsidR="00C228EB">
          <w:t xml:space="preserve"> in sessions together</w:t>
        </w:r>
      </w:ins>
      <w:ins w:id="45" w:author="Tomas Chovanak" w:date="2017-01-05T07:22:00Z">
        <w:r w:rsidR="00A44646">
          <w:t xml:space="preserve"> and</w:t>
        </w:r>
      </w:ins>
      <w:del w:id="46" w:author="Tomas Chovanak" w:date="2017-01-05T07:22:00Z">
        <w:r w:rsidDel="00A44646">
          <w:delText>,</w:delText>
        </w:r>
      </w:del>
      <w:r>
        <w:t xml:space="preserve"> </w:t>
      </w:r>
      <w:ins w:id="47" w:author="Tomas Chovanak" w:date="2017-01-05T07:22:00Z">
        <w:r w:rsidR="00A44646">
          <w:t>smaller</w:t>
        </w:r>
      </w:ins>
      <w:del w:id="48" w:author="Tomas Chovanak" w:date="2017-01-05T07:22:00Z">
        <w:r w:rsidDel="00A44646">
          <w:delText>less</w:delText>
        </w:r>
      </w:del>
      <w:r>
        <w:t xml:space="preserve"> time</w:t>
      </w:r>
      <w:ins w:id="49" w:author="Tomas Chovanak" w:date="2017-01-04T17:27:00Z">
        <w:r w:rsidR="00EC62B6">
          <w:t xml:space="preserve"> </w:t>
        </w:r>
      </w:ins>
      <w:r>
        <w:t xml:space="preserve">gap between them </w:t>
      </w:r>
      <w:del w:id="50" w:author="Tomas Chovanak" w:date="2017-01-04T17:27:00Z">
        <w:r w:rsidDel="00012640">
          <w:delText xml:space="preserve"> </w:delText>
        </w:r>
      </w:del>
      <w:r>
        <w:t>and more time user</w:t>
      </w:r>
      <w:del w:id="51" w:author="Tomas Chovanak" w:date="2017-01-04T17:27:00Z">
        <w:r w:rsidDel="004D6FE4">
          <w:delText>'</w:delText>
        </w:r>
      </w:del>
      <w:r>
        <w:t>s</w:t>
      </w:r>
      <w:ins w:id="52" w:author="Tomas Chovanak" w:date="2017-01-04T17:27:00Z">
        <w:r w:rsidR="004D6FE4">
          <w:t>’</w:t>
        </w:r>
      </w:ins>
      <w:r>
        <w:t xml:space="preserve"> spent on pages.</w:t>
      </w:r>
      <w:ins w:id="53" w:author="Tomas Chovanak" w:date="2017-01-04T17:25:00Z">
        <w:r w:rsidR="00A93991">
          <w:t xml:space="preserve"> </w:t>
        </w:r>
      </w:ins>
    </w:p>
    <w:p w:rsidR="00BF05F6" w:rsidRDefault="00BF05F6" w:rsidP="00086F5A">
      <w:pPr>
        <w:pStyle w:val="Para"/>
        <w:pPrChange w:id="54" w:author="Tomas Chovanak" w:date="2017-01-06T16:07:00Z">
          <w:pPr>
            <w:pStyle w:val="Para"/>
          </w:pPr>
        </w:pPrChange>
      </w:pPr>
      <w:r>
        <w:t xml:space="preserve">They use gained patterns to recommend </w:t>
      </w:r>
      <w:del w:id="55" w:author="Tomas Chovanak" w:date="2017-01-04T17:27:00Z">
        <w:r w:rsidDel="00097525">
          <w:delText xml:space="preserve">next </w:delText>
        </w:r>
      </w:del>
      <w:r>
        <w:t>pages to user</w:t>
      </w:r>
      <w:ins w:id="56" w:author="Tomas Chovanak" w:date="2017-01-05T07:23:00Z">
        <w:r w:rsidR="00A44646">
          <w:t>s</w:t>
        </w:r>
      </w:ins>
      <w:r>
        <w:t xml:space="preserve"> according their actual behavio</w:t>
      </w:r>
      <w:del w:id="57" w:author="Tomas Chovanak" w:date="2017-01-04T17:27:00Z">
        <w:r w:rsidDel="00DE7ABA">
          <w:delText>u</w:delText>
        </w:r>
      </w:del>
      <w:r>
        <w:t>r.</w:t>
      </w:r>
    </w:p>
    <w:p w:rsidR="00BF05F6" w:rsidRDefault="00BF05F6" w:rsidP="00086F5A">
      <w:pPr>
        <w:pStyle w:val="Para"/>
        <w:pPrChange w:id="58" w:author="Tomas Chovanak" w:date="2017-01-06T16:07:00Z">
          <w:pPr>
            <w:pStyle w:val="Para"/>
          </w:pPr>
        </w:pPrChange>
      </w:pPr>
      <w:r>
        <w:t xml:space="preserve"> Next interesting method predicting user</w:t>
      </w:r>
      <w:del w:id="59" w:author="Tomas Chovanak" w:date="2017-01-05T07:23:00Z">
        <w:r w:rsidDel="002529C6">
          <w:delText>'</w:delText>
        </w:r>
      </w:del>
      <w:r>
        <w:t>s</w:t>
      </w:r>
      <w:ins w:id="60" w:author="Tomas Chovanak" w:date="2017-01-05T07:23:00Z">
        <w:r w:rsidR="002529C6">
          <w:t>’</w:t>
        </w:r>
      </w:ins>
      <w:r>
        <w:t xml:space="preserve"> next steps was proposed in</w:t>
      </w:r>
      <w:ins w:id="61" w:author="Tomas Chovanak" w:date="2017-01-05T07:29:00Z">
        <w:r w:rsidR="00EB0A22">
          <w:t xml:space="preserve"> [2]. </w:t>
        </w:r>
      </w:ins>
      <w:del w:id="62" w:author="Tomas Chovanak" w:date="2017-01-05T07:29:00Z">
        <w:r w:rsidDel="00EB0A22">
          <w:delText xml:space="preserve"> (Liraki \&amp; Harounabadi, 2015). </w:delText>
        </w:r>
      </w:del>
      <w:r>
        <w:t>It is so</w:t>
      </w:r>
      <w:ins w:id="63" w:author="Tomas Chovanak" w:date="2017-01-05T07:31:00Z">
        <w:r w:rsidR="00801C20">
          <w:rPr>
            <w:lang w:val="sk-SK"/>
          </w:rPr>
          <w:t>ph</w:t>
        </w:r>
      </w:ins>
      <w:del w:id="64" w:author="Tomas Chovanak" w:date="2017-01-05T07:31:00Z">
        <w:r w:rsidDel="00801C20">
          <w:delText>f</w:delText>
        </w:r>
      </w:del>
      <w:r>
        <w:t>isticated system using fuzzy c-means clustering to find behavio</w:t>
      </w:r>
      <w:del w:id="65" w:author="Tomas Chovanak" w:date="2017-01-05T07:30:00Z">
        <w:r w:rsidDel="00801C20">
          <w:delText>u</w:delText>
        </w:r>
      </w:del>
      <w:r>
        <w:t xml:space="preserve">ral patterns represented as association rules. </w:t>
      </w:r>
    </w:p>
    <w:p w:rsidR="00BF05F6" w:rsidDel="00E84C93" w:rsidRDefault="00BF05F6" w:rsidP="00086F5A">
      <w:pPr>
        <w:pStyle w:val="Para"/>
        <w:rPr>
          <w:del w:id="66" w:author="Tomas Chovanak" w:date="2017-01-05T07:39:00Z"/>
        </w:rPr>
        <w:pPrChange w:id="67" w:author="Tomas Chovanak" w:date="2017-01-06T16:07:00Z">
          <w:pPr>
            <w:pStyle w:val="Para"/>
          </w:pPr>
        </w:pPrChange>
      </w:pPr>
      <w:r>
        <w:t xml:space="preserve">In </w:t>
      </w:r>
      <w:ins w:id="68" w:author="Tomas Chovanak" w:date="2017-01-05T07:37:00Z">
        <w:r w:rsidR="00A50303">
          <w:rPr>
            <w:lang w:val="en-GB"/>
          </w:rPr>
          <w:t xml:space="preserve">[3] </w:t>
        </w:r>
      </w:ins>
      <w:del w:id="69" w:author="Tomas Chovanak" w:date="2017-01-05T07:37:00Z">
        <w:r w:rsidDel="00A50303">
          <w:delText xml:space="preserve">(Anandhi \&amp; Irfan Ahmed, 2014) </w:delText>
        </w:r>
      </w:del>
      <w:r>
        <w:t>3 new contributions to enhance WUM process</w:t>
      </w:r>
      <w:ins w:id="70" w:author="Tomas Chovanak" w:date="2017-01-05T07:37:00Z">
        <w:r w:rsidR="009E2D66">
          <w:t xml:space="preserve"> were proposed</w:t>
        </w:r>
      </w:ins>
      <w:r>
        <w:t xml:space="preserve">. First </w:t>
      </w:r>
      <w:ins w:id="71" w:author="Tomas Chovanak" w:date="2017-01-05T07:38:00Z">
        <w:r w:rsidR="008035C4">
          <w:t>is</w:t>
        </w:r>
      </w:ins>
      <w:del w:id="72" w:author="Tomas Chovanak" w:date="2017-01-05T07:38:00Z">
        <w:r w:rsidDel="008035C4">
          <w:delText>they</w:delText>
        </w:r>
      </w:del>
      <w:r>
        <w:t xml:space="preserve"> </w:t>
      </w:r>
      <w:del w:id="73" w:author="Tomas Chovanak" w:date="2017-01-05T07:38:00Z">
        <w:r w:rsidDel="008035C4">
          <w:delText xml:space="preserve">proposed </w:delText>
        </w:r>
      </w:del>
      <w:r>
        <w:t>heuristic to identify user</w:t>
      </w:r>
      <w:del w:id="74" w:author="Tomas Chovanak" w:date="2017-01-05T07:38:00Z">
        <w:r w:rsidDel="008035C4">
          <w:delText>'</w:delText>
        </w:r>
      </w:del>
      <w:r>
        <w:t>s</w:t>
      </w:r>
      <w:ins w:id="75" w:author="Tomas Chovanak" w:date="2017-01-05T07:38:00Z">
        <w:r w:rsidR="008035C4">
          <w:t>’</w:t>
        </w:r>
      </w:ins>
      <w:r>
        <w:t xml:space="preserve"> sessions. Second </w:t>
      </w:r>
      <w:del w:id="76" w:author="Tomas Chovanak" w:date="2017-01-05T07:38:00Z">
        <w:r w:rsidDel="00B52F43">
          <w:delText>they</w:delText>
        </w:r>
      </w:del>
      <w:ins w:id="77" w:author="Tomas Chovanak" w:date="2017-01-05T07:38:00Z">
        <w:r w:rsidR="00B52F43">
          <w:t>is</w:t>
        </w:r>
      </w:ins>
      <w:r>
        <w:t xml:space="preserve"> us</w:t>
      </w:r>
      <w:ins w:id="78" w:author="Tomas Chovanak" w:date="2017-01-05T07:38:00Z">
        <w:r w:rsidR="00B52F43">
          <w:t>age of</w:t>
        </w:r>
      </w:ins>
      <w:del w:id="79" w:author="Tomas Chovanak" w:date="2017-01-05T07:38:00Z">
        <w:r w:rsidDel="00B52F43">
          <w:delText>ed</w:delText>
        </w:r>
      </w:del>
      <w:r>
        <w:t xml:space="preserve"> DBScan </w:t>
      </w:r>
      <w:ins w:id="80" w:author="Tomas Chovanak" w:date="2017-01-05T07:38:00Z">
        <w:r w:rsidR="00B52F43">
          <w:t xml:space="preserve">algorithm </w:t>
        </w:r>
      </w:ins>
      <w:r>
        <w:t>to cluster user</w:t>
      </w:r>
      <w:del w:id="81" w:author="Tomas Chovanak" w:date="2017-01-05T07:38:00Z">
        <w:r w:rsidDel="00B52F43">
          <w:delText>'</w:delText>
        </w:r>
      </w:del>
      <w:r>
        <w:t>s</w:t>
      </w:r>
      <w:ins w:id="82" w:author="Tomas Chovanak" w:date="2017-01-05T07:38:00Z">
        <w:r w:rsidR="00B52F43">
          <w:t>’</w:t>
        </w:r>
      </w:ins>
      <w:r>
        <w:t xml:space="preserve"> sessions. DBScan is able to reveal otherwise ignored patterns because of their low support but high confidence when represented as association rules.</w:t>
      </w:r>
      <w:ins w:id="83" w:author="Tomas Chovanak" w:date="2017-01-05T07:41:00Z">
        <w:r w:rsidR="009A4E0F">
          <w:t xml:space="preserve"> </w:t>
        </w:r>
      </w:ins>
    </w:p>
    <w:p w:rsidR="00040AE8" w:rsidRDefault="00BF05F6" w:rsidP="00086F5A">
      <w:pPr>
        <w:pStyle w:val="Para"/>
        <w:rPr>
          <w:ins w:id="84" w:author="Tomas Chovanak" w:date="2017-01-05T07:40:00Z"/>
        </w:rPr>
        <w:pPrChange w:id="85" w:author="Tomas Chovanak" w:date="2017-01-06T16:07:00Z">
          <w:pPr>
            <w:pStyle w:val="Para"/>
          </w:pPr>
        </w:pPrChange>
      </w:pPr>
      <w:r>
        <w:t>Their last proposed contribution is using inverted index to effectively predict user</w:t>
      </w:r>
      <w:del w:id="86" w:author="Tomas Chovanak" w:date="2017-01-05T07:39:00Z">
        <w:r w:rsidDel="00646E56">
          <w:delText>'</w:delText>
        </w:r>
      </w:del>
      <w:r>
        <w:t>s</w:t>
      </w:r>
      <w:ins w:id="87" w:author="Tomas Chovanak" w:date="2017-01-05T07:39:00Z">
        <w:r w:rsidR="00646E56">
          <w:t>’</w:t>
        </w:r>
      </w:ins>
      <w:r>
        <w:t xml:space="preserve"> behavio</w:t>
      </w:r>
      <w:del w:id="88" w:author="Tomas Chovanak" w:date="2017-01-05T07:39:00Z">
        <w:r w:rsidDel="009A0A3F">
          <w:delText>u</w:delText>
        </w:r>
      </w:del>
      <w:r>
        <w:t>r online.</w:t>
      </w:r>
    </w:p>
    <w:p w:rsidR="00374507" w:rsidRPr="00040AE8" w:rsidDel="00374507" w:rsidRDefault="00374507" w:rsidP="00374507">
      <w:pPr>
        <w:pStyle w:val="Head2"/>
        <w:rPr>
          <w:del w:id="89" w:author="Tomas Chovanak" w:date="2017-01-05T07:40:00Z"/>
        </w:rPr>
        <w:pPrChange w:id="90" w:author="Tomas Chovanak" w:date="2017-01-05T07:40:00Z">
          <w:pPr>
            <w:pStyle w:val="Para"/>
          </w:pPr>
        </w:pPrChange>
      </w:pPr>
    </w:p>
    <w:p w:rsidR="00040AE8" w:rsidRDefault="00B1718D" w:rsidP="00180646">
      <w:pPr>
        <w:pStyle w:val="Head2"/>
        <w:jc w:val="both"/>
        <w:rPr>
          <w:ins w:id="91" w:author="Tomas Chovanak" w:date="2017-01-05T07:41:00Z"/>
        </w:rPr>
        <w:pPrChange w:id="92" w:author="Tomas Chovanak" w:date="2017-01-05T07:45:00Z">
          <w:pPr>
            <w:pStyle w:val="Head2"/>
          </w:pPr>
        </w:pPrChange>
      </w:pPr>
      <w:del w:id="93"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94" w:author="Tomas Chovanak" w:date="2017-01-05T07:40:00Z">
        <w:r w:rsidR="00374507">
          <w:t>2.2</w:t>
        </w:r>
        <w:r w:rsidR="00374507">
          <w:rPr>
            <w:szCs w:val="22"/>
          </w:rPr>
          <w:t> </w:t>
        </w:r>
        <w:r w:rsidR="008B2EEB">
          <w:t>Alg</w:t>
        </w:r>
        <w:r w:rsidR="00374507">
          <w:t>orit</w:t>
        </w:r>
      </w:ins>
      <w:ins w:id="95" w:author="Tomas Chovanak" w:date="2017-01-05T07:45:00Z">
        <w:r w:rsidR="008B2EEB">
          <w:t>h</w:t>
        </w:r>
      </w:ins>
      <w:ins w:id="96" w:author="Tomas Chovanak" w:date="2017-01-05T07:40:00Z">
        <w:r w:rsidR="00374507">
          <w:t>ms for mining frequent closed itemsets over data stream</w:t>
        </w:r>
      </w:ins>
    </w:p>
    <w:p w:rsidR="00374507" w:rsidRPr="001137CF" w:rsidDel="00374507" w:rsidRDefault="00374507" w:rsidP="00086F5A">
      <w:pPr>
        <w:pStyle w:val="Para"/>
        <w:rPr>
          <w:del w:id="97" w:author="Tomas Chovanak" w:date="2017-01-05T07:41:00Z"/>
        </w:rPr>
        <w:pPrChange w:id="98" w:author="Tomas Chovanak" w:date="2017-01-06T16:07:00Z">
          <w:pPr>
            <w:pStyle w:val="Head2"/>
          </w:pPr>
        </w:pPrChange>
      </w:pPr>
    </w:p>
    <w:p w:rsidR="00040AE8" w:rsidRPr="00040AE8" w:rsidDel="00A17533" w:rsidRDefault="00DA041E" w:rsidP="00086F5A">
      <w:pPr>
        <w:pStyle w:val="Para"/>
        <w:rPr>
          <w:del w:id="99" w:author="Tomas Chovanak" w:date="2017-01-05T07:43:00Z"/>
        </w:rPr>
        <w:pPrChange w:id="100" w:author="Tomas Chovanak" w:date="2017-01-06T16:07:00Z">
          <w:pPr>
            <w:pStyle w:val="Para"/>
          </w:pPr>
        </w:pPrChange>
      </w:pPr>
      <w:del w:id="101"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rsidP="00086F5A">
      <w:pPr>
        <w:pStyle w:val="Para"/>
        <w:rPr>
          <w:del w:id="102" w:author="Tomas Chovanak" w:date="2017-01-05T07:43:00Z"/>
        </w:rPr>
        <w:pPrChange w:id="103" w:author="Tomas Chovanak" w:date="2017-01-06T16:07:00Z">
          <w:pPr>
            <w:pStyle w:val="Para"/>
          </w:pPr>
        </w:pPrChange>
      </w:pPr>
      <w:del w:id="104"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531A79" w:rsidDel="00A17533">
          <w:fldChar w:fldCharType="begin"/>
        </w:r>
        <w:r w:rsidR="00531A79" w:rsidDel="00A17533">
          <w:delInstrText xml:space="preserve"> HYPERLINK \l "bib5" </w:delInstrText>
        </w:r>
        <w:r w:rsidR="00531A79" w:rsidDel="00A17533">
          <w:fldChar w:fldCharType="separate"/>
        </w:r>
        <w:r w:rsidR="00DF2AA0" w:rsidRPr="00DA041E" w:rsidDel="00A17533">
          <w:rPr>
            <w:rStyle w:val="Hyperlink"/>
            <w:u w:val="none"/>
          </w:rPr>
          <w:delText>5</w:delText>
        </w:r>
        <w:r w:rsidR="00531A79" w:rsidDel="00A17533">
          <w:rPr>
            <w:rStyle w:val="Hyperlink"/>
            <w:u w:val="none"/>
          </w:rPr>
          <w:fldChar w:fldCharType="end"/>
        </w:r>
      </w:del>
      <w:del w:id="105" w:author="Tomas Chovanak" w:date="2017-01-04T11:28:00Z">
        <w:r w:rsidR="00DF2AA0" w:rsidRPr="00BE0E50" w:rsidDel="00341F6F">
          <w:delText>]</w:delText>
        </w:r>
        <w:r w:rsidR="008337F6" w:rsidDel="00341F6F">
          <w:delText>.</w:delText>
        </w:r>
        <w:r w:rsidR="00D3733E" w:rsidDel="00341F6F">
          <w:delText>[1]</w:delText>
        </w:r>
      </w:del>
    </w:p>
    <w:p w:rsidR="00A17533" w:rsidRDefault="00DA041E" w:rsidP="00086F5A">
      <w:pPr>
        <w:pStyle w:val="Para"/>
        <w:rPr>
          <w:ins w:id="106" w:author="Tomas Chovanak" w:date="2017-01-05T07:43:00Z"/>
          <w:rFonts w:ascii="Times New Roman" w:eastAsia="Times New Roman" w:hAnsi="Times New Roman" w:cs="Times New Roman"/>
          <w:sz w:val="24"/>
          <w:szCs w:val="24"/>
          <w:lang w:val="en-GB" w:eastAsia="en-GB"/>
        </w:rPr>
        <w:pPrChange w:id="107" w:author="Tomas Chovanak" w:date="2017-01-06T16:07:00Z">
          <w:pPr>
            <w:pStyle w:val="NormalWeb"/>
            <w:spacing w:before="0" w:beforeAutospacing="0" w:after="0" w:afterAutospacing="0"/>
          </w:pPr>
        </w:pPrChange>
      </w:pPr>
      <w:del w:id="108"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09" w:author="Tomas Chovanak" w:date="2017-01-05T07:44:00Z">
        <w:r w:rsidR="00B74A04" w:rsidRPr="00A17533">
          <w:t xml:space="preserve"> </w:t>
        </w:r>
        <w:r w:rsidR="009966FB">
          <w:t>Our method represents behavio</w:t>
        </w:r>
        <w:r w:rsidR="00B74A04">
          <w:t>ral patterns as closed frequent itemsets extracted from fast stream</w:t>
        </w:r>
        <w:r w:rsidR="002027E1">
          <w:t xml:space="preserve">ing data. </w:t>
        </w:r>
      </w:ins>
      <w:ins w:id="110" w:author="Tomas Chovanak" w:date="2017-01-05T07:45:00Z">
        <w:r w:rsidR="008D044C">
          <w:t>S</w:t>
        </w:r>
      </w:ins>
      <w:ins w:id="111" w:author="Tomas Chovanak" w:date="2017-01-05T07:44:00Z">
        <w:r w:rsidR="002027E1">
          <w:t>everal alg</w:t>
        </w:r>
        <w:r w:rsidR="00B74A04">
          <w:t>orit</w:t>
        </w:r>
      </w:ins>
      <w:ins w:id="112" w:author="Tomas Chovanak" w:date="2017-01-05T07:45:00Z">
        <w:r w:rsidR="00C45AD5">
          <w:t>h</w:t>
        </w:r>
      </w:ins>
      <w:ins w:id="113" w:author="Tomas Chovanak" w:date="2017-01-05T07:44:00Z">
        <w:r w:rsidR="00B74A04">
          <w:t xml:space="preserve">ms </w:t>
        </w:r>
      </w:ins>
      <w:ins w:id="114" w:author="Tomas Chovanak" w:date="2017-01-05T07:45:00Z">
        <w:r w:rsidR="008D044C">
          <w:t xml:space="preserve">were </w:t>
        </w:r>
      </w:ins>
      <w:ins w:id="115" w:author="Tomas Chovanak" w:date="2017-01-05T07:44:00Z">
        <w:r w:rsidR="00B74A04">
          <w:t xml:space="preserve">proposed for this task. We </w:t>
        </w:r>
        <w:r w:rsidR="008105EF">
          <w:t>focused on alg</w:t>
        </w:r>
        <w:r w:rsidR="00B74A04">
          <w:t>orit</w:t>
        </w:r>
      </w:ins>
      <w:ins w:id="116" w:author="Tomas Chovanak" w:date="2017-01-05T07:46:00Z">
        <w:r w:rsidR="008105EF">
          <w:t>h</w:t>
        </w:r>
      </w:ins>
      <w:ins w:id="117" w:author="Tomas Chovanak" w:date="2017-01-05T07:44:00Z">
        <w:r w:rsidR="00E4306B">
          <w:t xml:space="preserve">ms mining only frequent closed </w:t>
        </w:r>
        <w:r w:rsidR="00B74A04">
          <w:t xml:space="preserve">itemsets which are complete and not redundant representation of all frequent </w:t>
        </w:r>
        <w:r w:rsidR="00FD64B4">
          <w:t xml:space="preserve">itemsets. </w:t>
        </w:r>
      </w:ins>
      <w:ins w:id="118" w:author="Tomas Chovanak" w:date="2017-01-05T07:47:00Z">
        <w:r w:rsidR="00FD64B4">
          <w:t>Th</w:t>
        </w:r>
      </w:ins>
      <w:ins w:id="119" w:author="Tomas Chovanak" w:date="2017-01-05T07:44:00Z">
        <w:r w:rsidR="00B74A04">
          <w:t>at significantly reduces size of search space.</w:t>
        </w:r>
      </w:ins>
    </w:p>
    <w:p w:rsidR="00040AE8" w:rsidRDefault="003E2221" w:rsidP="00086F5A">
      <w:pPr>
        <w:pStyle w:val="Para"/>
        <w:rPr>
          <w:ins w:id="120" w:author="Tomas Chovanak" w:date="2017-01-05T07:44:00Z"/>
        </w:rPr>
        <w:pPrChange w:id="121" w:author="Tomas Chovanak" w:date="2017-01-06T16:07:00Z">
          <w:pPr>
            <w:pStyle w:val="Para"/>
          </w:pPr>
        </w:pPrChange>
      </w:pPr>
      <w:ins w:id="122" w:author="Tomas Chovanak" w:date="2017-01-05T07:43:00Z">
        <w:r>
          <w:t>Existing alg</w:t>
        </w:r>
        <w:r w:rsidR="00A17533">
          <w:t>orit</w:t>
        </w:r>
      </w:ins>
      <w:ins w:id="123" w:author="Tomas Chovanak" w:date="2017-01-05T07:47:00Z">
        <w:r>
          <w:t>h</w:t>
        </w:r>
      </w:ins>
      <w:ins w:id="124" w:author="Tomas Chovanak" w:date="2017-01-05T07:43:00Z">
        <w:r w:rsidR="00A17533">
          <w:t xml:space="preserve">ms can be classified according </w:t>
        </w:r>
      </w:ins>
      <w:ins w:id="125" w:author="Tomas Chovanak" w:date="2017-01-05T07:47:00Z">
        <w:r w:rsidR="00810E96">
          <w:t xml:space="preserve">to </w:t>
        </w:r>
      </w:ins>
      <w:ins w:id="126" w:author="Tomas Chovanak" w:date="2017-01-05T07:43:00Z">
        <w:r w:rsidR="00A17533">
          <w:t xml:space="preserve">window model they use. </w:t>
        </w:r>
      </w:ins>
      <w:ins w:id="127" w:author="Tomas Chovanak" w:date="2017-01-05T07:48:00Z">
        <w:r w:rsidR="00B64DDE">
          <w:t>It</w:t>
        </w:r>
      </w:ins>
      <w:ins w:id="128"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29" w:author="Tomas Chovanak" w:date="2017-01-05T07:48:00Z">
        <w:r w:rsidR="00E96A1A">
          <w:t>h</w:t>
        </w:r>
      </w:ins>
      <w:ins w:id="130" w:author="Tomas Chovanak" w:date="2017-01-05T07:43:00Z">
        <w:r w:rsidR="00A17533">
          <w:t xml:space="preserve">ms could be mining exact set of frequent itemsets or approximate set of frequent itemsets. Approximate mining can be much more effective </w:t>
        </w:r>
      </w:ins>
      <w:ins w:id="131" w:author="Tomas Chovanak" w:date="2017-01-05T07:48:00Z">
        <w:r w:rsidR="00723D98">
          <w:t>be</w:t>
        </w:r>
      </w:ins>
      <w:ins w:id="132" w:author="Tomas Chovanak" w:date="2017-01-05T07:43:00Z">
        <w:r w:rsidR="00A17533">
          <w:t>cause it doesn't have to track all itemsets (frequent and not frequent) in history and is able to respond to conceptual drift well.</w:t>
        </w:r>
      </w:ins>
    </w:p>
    <w:p w:rsidR="00A17533" w:rsidRDefault="00C113E9" w:rsidP="00086F5A">
      <w:pPr>
        <w:pStyle w:val="Para"/>
        <w:rPr>
          <w:ins w:id="133" w:author="Tomas Chovanak" w:date="2017-01-05T07:44:00Z"/>
        </w:rPr>
        <w:pPrChange w:id="134" w:author="Tomas Chovanak" w:date="2017-01-06T16:07:00Z">
          <w:pPr>
            <w:pStyle w:val="Para"/>
          </w:pPr>
        </w:pPrChange>
      </w:pPr>
      <w:ins w:id="135" w:author="Tomas Chovanak" w:date="2017-01-05T07:44:00Z">
        <w:r>
          <w:t>First alg</w:t>
        </w:r>
        <w:r w:rsidR="00A17533">
          <w:t>orit</w:t>
        </w:r>
      </w:ins>
      <w:ins w:id="136" w:author="Tomas Chovanak" w:date="2017-01-05T07:49:00Z">
        <w:r>
          <w:t>h</w:t>
        </w:r>
      </w:ins>
      <w:ins w:id="137" w:author="Tomas Chovanak" w:date="2017-01-05T07:44:00Z">
        <w:r w:rsidR="00A17533">
          <w:t xml:space="preserve">m for incremental mining of closed frequent itemsets over a data </w:t>
        </w:r>
        <w:r w:rsidR="002E4EDE">
          <w:t xml:space="preserve">stream was MOMENT, proposed in </w:t>
        </w:r>
      </w:ins>
      <w:ins w:id="138" w:author="Tomas Chovanak" w:date="2017-01-05T07:51:00Z">
        <w:r w:rsidR="002E4EDE">
          <w:t>[4]</w:t>
        </w:r>
      </w:ins>
      <w:ins w:id="139" w:author="Tomas Chovanak" w:date="2017-01-05T07:44:00Z">
        <w:r w:rsidR="003E0EE3">
          <w:t>. It mines</w:t>
        </w:r>
        <w:r w:rsidR="00A17533">
          <w:t xml:space="preserve"> exact frequent itemsets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itemsets, nodes that are likely to become frequent, and closed itemsets.</w:t>
        </w:r>
      </w:ins>
    </w:p>
    <w:p w:rsidR="00A17533" w:rsidRDefault="00936A9A" w:rsidP="00086F5A">
      <w:pPr>
        <w:pStyle w:val="Para"/>
        <w:rPr>
          <w:ins w:id="140" w:author="Tomas Chovanak" w:date="2017-01-05T07:44:00Z"/>
        </w:rPr>
        <w:pPrChange w:id="141" w:author="Tomas Chovanak" w:date="2017-01-06T16:07:00Z">
          <w:pPr>
            <w:pStyle w:val="Para"/>
          </w:pPr>
        </w:pPrChange>
      </w:pPr>
      <w:ins w:id="142" w:author="Tomas Chovanak" w:date="2017-01-05T07:44:00Z">
        <w:r>
          <w:t>Alg</w:t>
        </w:r>
        <w:r w:rsidR="00A17533">
          <w:t>orit</w:t>
        </w:r>
      </w:ins>
      <w:ins w:id="143" w:author="Tomas Chovanak" w:date="2017-01-05T07:54:00Z">
        <w:r>
          <w:t>h</w:t>
        </w:r>
      </w:ins>
      <w:ins w:id="144" w:author="Tomas Chovanak" w:date="2017-01-05T07:44:00Z">
        <w:r w:rsidR="00A17533">
          <w:t>m NEWMOMENT proposed in</w:t>
        </w:r>
      </w:ins>
      <w:ins w:id="145" w:author="Tomas Chovanak" w:date="2017-01-05T07:58:00Z">
        <w:r w:rsidR="00022EBD">
          <w:t xml:space="preserve"> [5]</w:t>
        </w:r>
      </w:ins>
      <w:ins w:id="146" w:author="Tomas Chovanak" w:date="2017-01-05T07:44:00Z">
        <w:r w:rsidR="00A17533">
          <w:t xml:space="preserve"> makes MOMENT more efficient. It represents itemsets and window as bitsets. This representation allows usage of efficient bitwise operations for example to count support of itemsets or perform sliding of window with bitwise shift.</w:t>
        </w:r>
      </w:ins>
    </w:p>
    <w:p w:rsidR="004A24FB" w:rsidRDefault="00B74A04" w:rsidP="00086F5A">
      <w:pPr>
        <w:pStyle w:val="Para"/>
        <w:rPr>
          <w:ins w:id="147" w:author="Tomas Chovanak" w:date="2017-01-05T08:06:00Z"/>
        </w:rPr>
        <w:pPrChange w:id="148" w:author="Tomas Chovanak" w:date="2017-01-06T16:07:00Z">
          <w:pPr>
            <w:pStyle w:val="Para"/>
          </w:pPr>
        </w:pPrChange>
      </w:pPr>
      <w:ins w:id="149" w:author="Tomas Chovanak" w:date="2017-01-05T07:44:00Z">
        <w:r>
          <w:t xml:space="preserve">CLOSTREAM proposed in </w:t>
        </w:r>
      </w:ins>
      <w:ins w:id="150" w:author="Tomas Chovanak" w:date="2017-01-05T08:02:00Z">
        <w:r w:rsidR="00CD072D">
          <w:t xml:space="preserve">[6] </w:t>
        </w:r>
      </w:ins>
      <w:ins w:id="151" w:author="Tomas Chovanak" w:date="2017-01-05T07:44:00Z">
        <w:r>
          <w:t>uses different data structures and approach to mine exact closed frequent itemsets ov</w:t>
        </w:r>
        <w:r w:rsidR="00B35942">
          <w:t xml:space="preserve">er sliding window than MOMENT. </w:t>
        </w:r>
      </w:ins>
    </w:p>
    <w:p w:rsidR="00B74A04" w:rsidRDefault="00B74A04" w:rsidP="00086F5A">
      <w:pPr>
        <w:pStyle w:val="Para"/>
        <w:rPr>
          <w:ins w:id="152" w:author="Tomas Chovanak" w:date="2017-01-05T07:44:00Z"/>
        </w:rPr>
        <w:pPrChange w:id="153" w:author="Tomas Chovanak" w:date="2017-01-06T16:07:00Z">
          <w:pPr>
            <w:pStyle w:val="Para"/>
          </w:pPr>
        </w:pPrChange>
      </w:pPr>
      <w:ins w:id="154" w:author="Tomas Chovanak" w:date="2017-01-05T07:44:00Z">
        <w:r>
          <w:t>Abandoning requirement to mine exact frequent it</w:t>
        </w:r>
        <w:r w:rsidR="004A24FB">
          <w:t>emsets helps to design fast alg</w:t>
        </w:r>
        <w:r>
          <w:t>orit</w:t>
        </w:r>
      </w:ins>
      <w:ins w:id="155" w:author="Tomas Chovanak" w:date="2017-01-05T08:06:00Z">
        <w:r w:rsidR="004A24FB">
          <w:t>h</w:t>
        </w:r>
      </w:ins>
      <w:ins w:id="156" w:author="Tomas Chovanak" w:date="2017-01-05T07:44:00Z">
        <w:r>
          <w:t xml:space="preserve">m for mining approximation of frequent closed itemsets </w:t>
        </w:r>
        <w:r w:rsidR="00D163A6">
          <w:t>like that proposed in</w:t>
        </w:r>
      </w:ins>
      <w:ins w:id="157" w:author="Tomas Chovanak" w:date="2017-01-05T08:07:00Z">
        <w:r w:rsidR="00AC2BEE">
          <w:t xml:space="preserve"> </w:t>
        </w:r>
      </w:ins>
      <w:ins w:id="158" w:author="Tomas Chovanak" w:date="2017-01-05T08:08:00Z">
        <w:r w:rsidR="005F547D">
          <w:t>[7]</w:t>
        </w:r>
      </w:ins>
      <w:ins w:id="159" w:author="Tomas Chovanak" w:date="2017-01-05T07:44:00Z">
        <w:r w:rsidR="00D163A6">
          <w:t xml:space="preserve"> </w:t>
        </w:r>
        <w:r>
          <w:t>called IncMine. They use relaxed mi</w:t>
        </w:r>
        <w:r w:rsidR="004D75DC">
          <w:t>nimal support threshold to keep</w:t>
        </w:r>
        <w:r>
          <w:t xml:space="preserve"> infrequent itemsets that are promising to become frequent later. They use update per batch policy tha</w:t>
        </w:r>
        <w:r w:rsidR="004D75DC">
          <w:t>t is different to all other alg</w:t>
        </w:r>
        <w:r>
          <w:t>orit</w:t>
        </w:r>
      </w:ins>
      <w:ins w:id="160" w:author="Tomas Chovanak" w:date="2017-01-06T15:53:00Z">
        <w:r w:rsidR="004D75DC">
          <w:t>h</w:t>
        </w:r>
      </w:ins>
      <w:ins w:id="161" w:author="Tomas Chovanak" w:date="2017-01-05T07:44:00Z">
        <w:r>
          <w:t>ms we described here. It results in better time-per-transaction at risk of temporarily loosing accuracy of the maintained set while</w:t>
        </w:r>
        <w:r w:rsidR="002A0E46">
          <w:t xml:space="preserve"> each batch is being collected [</w:t>
        </w:r>
      </w:ins>
      <w:ins w:id="162" w:author="Tomas Chovanak" w:date="2017-01-06T15:58:00Z">
        <w:r w:rsidR="002A0E46">
          <w:t>8</w:t>
        </w:r>
      </w:ins>
      <w:ins w:id="163" w:author="Tomas Chovanak" w:date="2017-01-05T07:44:00Z">
        <w:r w:rsidR="002A0E46">
          <w:t>]</w:t>
        </w:r>
      </w:ins>
      <w:ins w:id="164" w:author="Tomas Chovanak" w:date="2017-01-06T15:58:00Z">
        <w:r w:rsidR="002A0E46">
          <w:t xml:space="preserve">. </w:t>
        </w:r>
      </w:ins>
      <w:ins w:id="165" w:author="Tomas Chovanak" w:date="2017-01-06T15:59:00Z">
        <w:r w:rsidR="006E2DA7">
          <w:t xml:space="preserve">In [8] </w:t>
        </w:r>
      </w:ins>
      <w:ins w:id="166" w:author="Tomas Chovanak" w:date="2017-01-05T07:44:00Z">
        <w:r>
          <w:t>They use inverted index to efficiently ad</w:t>
        </w:r>
      </w:ins>
      <w:ins w:id="167" w:author="Tomas Chovanak" w:date="2017-01-06T16:00:00Z">
        <w:r w:rsidR="006E2DA7">
          <w:t>d</w:t>
        </w:r>
      </w:ins>
      <w:ins w:id="168" w:author="Tomas Chovanak" w:date="2017-01-05T07:44:00Z">
        <w:r>
          <w:t>ress stored itemsets</w:t>
        </w:r>
      </w:ins>
      <w:ins w:id="169" w:author="Tomas Chovanak" w:date="2017-01-06T16:00:00Z">
        <w:r w:rsidR="005B0BCC">
          <w:t xml:space="preserve"> </w:t>
        </w:r>
        <w:r w:rsidR="006B29C9">
          <w:t>with</w:t>
        </w:r>
        <w:r w:rsidR="005B0BCC">
          <w:t xml:space="preserve"> IncMine</w:t>
        </w:r>
        <w:r w:rsidR="006B29C9">
          <w:t xml:space="preserve"> algorithm</w:t>
        </w:r>
      </w:ins>
      <w:ins w:id="170" w:author="Tomas Chovanak" w:date="2017-01-05T07:44:00Z">
        <w:r>
          <w:t>.</w:t>
        </w:r>
      </w:ins>
    </w:p>
    <w:p w:rsidR="00B74A04" w:rsidRDefault="00A846A6" w:rsidP="00086F5A">
      <w:pPr>
        <w:pStyle w:val="Para"/>
        <w:pPrChange w:id="171" w:author="Tomas Chovanak" w:date="2017-01-06T16:07:00Z">
          <w:pPr>
            <w:pStyle w:val="Para"/>
          </w:pPr>
        </w:pPrChange>
      </w:pPr>
      <w:ins w:id="172" w:author="Tomas Chovanak" w:date="2017-01-05T07:44:00Z">
        <w:r>
          <w:t>Next al</w:t>
        </w:r>
      </w:ins>
      <w:ins w:id="173" w:author="Tomas Chovanak" w:date="2017-01-06T16:01:00Z">
        <w:r>
          <w:t>g</w:t>
        </w:r>
      </w:ins>
      <w:ins w:id="174" w:author="Tomas Chovanak" w:date="2017-01-05T07:44:00Z">
        <w:r w:rsidR="00B74A04">
          <w:t>orit</w:t>
        </w:r>
      </w:ins>
      <w:ins w:id="175" w:author="Tomas Chovanak" w:date="2017-01-06T16:01:00Z">
        <w:r>
          <w:t>h</w:t>
        </w:r>
      </w:ins>
      <w:ins w:id="176" w:author="Tomas Chovanak" w:date="2017-01-05T07:44:00Z">
        <w:r w:rsidR="00B74A04">
          <w:t>m named CLAIM for approximate frequent closed ite</w:t>
        </w:r>
        <w:r w:rsidR="00BE0747">
          <w:t>msets mining was proposed in [9].</w:t>
        </w:r>
        <w:r w:rsidR="002207EE">
          <w:t xml:space="preserve"> This alg</w:t>
        </w:r>
        <w:r w:rsidR="00B74A04">
          <w:t>orit</w:t>
        </w:r>
      </w:ins>
      <w:ins w:id="177" w:author="Tomas Chovanak" w:date="2017-01-06T16:06:00Z">
        <w:r w:rsidR="002207EE">
          <w:t>h</w:t>
        </w:r>
      </w:ins>
      <w:ins w:id="178" w:author="Tomas Chovanak" w:date="2017-01-05T07:44:00Z">
        <w:r w:rsidR="00B74A04">
          <w:t>m is trying to solve problem when conceptual drift</w:t>
        </w:r>
      </w:ins>
      <w:ins w:id="179" w:author="Tomas Chovanak" w:date="2017-01-06T16:06:00Z">
        <w:r w:rsidR="007C7920">
          <w:t>s</w:t>
        </w:r>
      </w:ins>
      <w:ins w:id="180" w:author="Tomas Chovanak" w:date="2017-01-05T07:44:00Z">
        <w:r w:rsidR="007C7920">
          <w:t xml:space="preserve"> appear</w:t>
        </w:r>
        <w:r w:rsidR="004F449F">
          <w:t xml:space="preserve"> frequently and slows down alg</w:t>
        </w:r>
        <w:r w:rsidR="00B74A04">
          <w:t>orit</w:t>
        </w:r>
      </w:ins>
      <w:ins w:id="181" w:author="Tomas Chovanak" w:date="2017-01-06T16:06:00Z">
        <w:r w:rsidR="004F449F">
          <w:t>h</w:t>
        </w:r>
      </w:ins>
      <w:ins w:id="182" w:author="Tomas Chovanak" w:date="2017-01-05T07:44:00Z">
        <w:r w:rsidR="004F449F">
          <w:t xml:space="preserve">m by redefining frequent </w:t>
        </w:r>
        <w:r w:rsidR="00B74A04">
          <w:t>itemset definition and proposing usage of support value intervals considered</w:t>
        </w:r>
      </w:ins>
      <w:ins w:id="183" w:author="Tomas Chovanak" w:date="2017-01-06T16:06:00Z">
        <w:r w:rsidR="00681918">
          <w:t xml:space="preserve"> as</w:t>
        </w:r>
      </w:ins>
      <w:ins w:id="184" w:author="Tomas Chovanak" w:date="2017-01-05T07:44:00Z">
        <w:r w:rsidR="00B74A04">
          <w:t xml:space="preserve"> same value.</w:t>
        </w:r>
      </w:ins>
    </w:p>
    <w:p w:rsidR="00040AE8" w:rsidRPr="001137CF" w:rsidRDefault="008E533C" w:rsidP="00DA041E">
      <w:pPr>
        <w:pStyle w:val="Head2"/>
      </w:pPr>
      <w:r>
        <w:t>2.</w:t>
      </w:r>
      <w:r w:rsidR="00B1718D">
        <w:t>3</w:t>
      </w:r>
      <w:r w:rsidR="00FF1AC1">
        <w:rPr>
          <w:szCs w:val="22"/>
        </w:rPr>
        <w:t> </w:t>
      </w:r>
      <w:ins w:id="185" w:author="Tomas Chovanak" w:date="2017-01-06T16:07:00Z">
        <w:r w:rsidR="003B404A">
          <w:t>Algorit</w:t>
        </w:r>
        <w:r w:rsidR="003B404A">
          <w:t>h</w:t>
        </w:r>
        <w:r w:rsidR="003B404A">
          <w:t>ms for clustering over data stream</w:t>
        </w:r>
      </w:ins>
      <w:del w:id="186"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rsidP="00086F5A">
      <w:pPr>
        <w:pStyle w:val="Para"/>
        <w:rPr>
          <w:ins w:id="187" w:author="Tomas Chovanak" w:date="2017-01-06T16:13:00Z"/>
        </w:rPr>
        <w:pPrChange w:id="188" w:author="Tomas Chovanak" w:date="2017-01-06T16:07:00Z">
          <w:pPr>
            <w:pStyle w:val="Para"/>
          </w:pPr>
        </w:pPrChange>
      </w:pPr>
      <w:del w:id="189" w:author="Tomas Chovanak" w:date="2017-01-06T16:07:00Z">
        <w:r w:rsidRPr="00282721" w:rsidDel="00086F5A">
          <w:delText xml:space="preserve">BLS </w:delText>
        </w:r>
        <w:r w:rsidRPr="004057BA" w:rsidDel="00086F5A">
          <w:delText xml:space="preserve">spectra of the thermal magnetic excitations were measured at </w:delText>
        </w:r>
      </w:del>
      <w:ins w:id="190"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191" w:author="Tomas Chovanak" w:date="2017-01-06T16:08:00Z">
        <w:r w:rsidR="001F7610">
          <w:t>where a</w:t>
        </w:r>
      </w:ins>
      <w:ins w:id="192" w:author="Tomas Chovanak" w:date="2017-01-06T16:07:00Z">
        <w:r w:rsidR="00351E61">
          <w:t xml:space="preserve">uthors </w:t>
        </w:r>
      </w:ins>
      <w:ins w:id="193" w:author="Tomas Chovanak" w:date="2017-01-06T16:08:00Z">
        <w:r w:rsidR="00BB48B6">
          <w:t>introduced</w:t>
        </w:r>
      </w:ins>
      <w:ins w:id="194" w:author="Tomas Chovanak" w:date="2017-01-06T16:07:00Z">
        <w:r w:rsidR="00351E61">
          <w:t xml:space="preserve"> Clust</w:t>
        </w:r>
        <w:r w:rsidR="00086F5A">
          <w:t xml:space="preserve">ream framework for clustering over data stream. It is based on online microclustering component performing fast transformation of incoming data instances into compact approximate statistical representation and offline </w:t>
        </w:r>
        <w:r w:rsidR="00086F5A">
          <w:lastRenderedPageBreak/>
          <w:t>component using this</w:t>
        </w:r>
      </w:ins>
      <w:ins w:id="195" w:author="Tomas Chovanak" w:date="2017-01-06T16:08:00Z">
        <w:r w:rsidR="008060AF">
          <w:t xml:space="preserve"> representation</w:t>
        </w:r>
      </w:ins>
      <w:ins w:id="196" w:author="Tomas Chovanak" w:date="2017-01-06T16:07:00Z">
        <w:r w:rsidR="00086F5A">
          <w:t xml:space="preserve"> to perform macroclustering and get results of clustering on demand. </w:t>
        </w:r>
      </w:ins>
    </w:p>
    <w:p w:rsidR="00F00F82" w:rsidRDefault="00F00F82" w:rsidP="00F00F82">
      <w:pPr>
        <w:pStyle w:val="Head1"/>
        <w:jc w:val="both"/>
        <w:rPr>
          <w:ins w:id="197" w:author="Tomas Chovanak" w:date="2017-01-06T16:14:00Z"/>
        </w:rPr>
      </w:pPr>
      <w:ins w:id="198" w:author="Tomas Chovanak" w:date="2017-01-06T16:13:00Z">
        <w:r>
          <w:t>3</w:t>
        </w:r>
        <w:r>
          <w:rPr>
            <w:szCs w:val="22"/>
          </w:rPr>
          <w:t> </w:t>
        </w:r>
        <w:r w:rsidRPr="00FC5E30">
          <w:t xml:space="preserve"> </w:t>
        </w:r>
      </w:ins>
      <w:ins w:id="199" w:author="Tomas Chovanak" w:date="2017-01-06T16:14:00Z">
        <w:r>
          <w:t xml:space="preserve">Method </w:t>
        </w:r>
        <w:r>
          <w:t>for mining personalized behavio</w:t>
        </w:r>
        <w:r>
          <w:t>ral patterns over data stream</w:t>
        </w:r>
      </w:ins>
    </w:p>
    <w:p w:rsidR="001E492B" w:rsidRDefault="001E492B" w:rsidP="001E492B">
      <w:pPr>
        <w:pStyle w:val="Para"/>
        <w:rPr>
          <w:ins w:id="200" w:author="Tomas Chovanak" w:date="2017-01-06T16:14:00Z"/>
        </w:rPr>
      </w:pPr>
      <w:ins w:id="201" w:author="Tomas Chovanak" w:date="2017-01-06T16:14:00Z">
        <w:r>
          <w:t>In this section, we describe method</w:t>
        </w:r>
        <w:r w:rsidR="00183646">
          <w:t xml:space="preserve"> for searching behavio</w:t>
        </w:r>
        <w:r>
          <w:t xml:space="preserve">ral patterns common to global community of users </w:t>
        </w:r>
      </w:ins>
      <w:ins w:id="202" w:author="Tomas Chovanak" w:date="2017-01-06T16:15:00Z">
        <w:r w:rsidR="00931F7F">
          <w:t xml:space="preserve">and </w:t>
        </w:r>
      </w:ins>
      <w:ins w:id="203" w:author="Tomas Chovanak" w:date="2017-01-06T16:14:00Z">
        <w:r w:rsidR="00AB4E2E">
          <w:t>behavio</w:t>
        </w:r>
        <w:r>
          <w:t>ral patterns common to identified groups of users</w:t>
        </w:r>
      </w:ins>
      <w:ins w:id="204"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rsidP="00F00F82">
      <w:pPr>
        <w:pStyle w:val="Head1"/>
        <w:rPr>
          <w:del w:id="205" w:author="Tomas Chovanak" w:date="2017-01-06T16:13:00Z"/>
        </w:rPr>
        <w:pPrChange w:id="206" w:author="Tomas Chovanak" w:date="2017-01-06T16:13:00Z">
          <w:pPr>
            <w:pStyle w:val="Para"/>
          </w:pPr>
        </w:pPrChange>
      </w:pPr>
      <w:del w:id="207"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8E533C" w:rsidP="00DA041E">
      <w:pPr>
        <w:pStyle w:val="Head2"/>
      </w:pPr>
      <w:r>
        <w:t>2.</w:t>
      </w:r>
      <w:r w:rsidR="00B1718D">
        <w:t>4</w:t>
      </w:r>
      <w:r w:rsidR="00FF1AC1">
        <w:rPr>
          <w:szCs w:val="22"/>
        </w:rPr>
        <w:t> </w:t>
      </w:r>
      <w:r w:rsidR="00DF2AA0" w:rsidRPr="001137CF">
        <w:t>Ground-</w:t>
      </w:r>
      <w:r w:rsidR="00C77E48" w:rsidRPr="001137CF">
        <w:t xml:space="preserve">State Magnetization </w:t>
      </w:r>
      <w:r w:rsidR="00AE4D68" w:rsidRPr="001137CF">
        <w:t>Determination</w:t>
      </w:r>
      <w:r w:rsidR="00DF2AA0" w:rsidRPr="001137CF">
        <w:t xml:space="preserve"> and DMM </w:t>
      </w:r>
      <w:r w:rsidR="00AE4D68" w:rsidRPr="001137CF">
        <w:t>Micromagnetic</w:t>
      </w:r>
      <w:r w:rsidR="00C77E48" w:rsidRPr="001137CF">
        <w:t xml:space="preserve"> </w:t>
      </w:r>
      <w:r w:rsidR="00AE4D68" w:rsidRPr="001137CF">
        <w:t>Simulation</w:t>
      </w:r>
      <w:r w:rsidR="00C77E48" w:rsidRPr="001137CF">
        <w:t>s</w:t>
      </w:r>
    </w:p>
    <w:p w:rsidR="00040AE8" w:rsidRPr="00040AE8" w:rsidRDefault="00DA041E" w:rsidP="00086F5A">
      <w:pPr>
        <w:pStyle w:val="Para"/>
        <w:pPrChange w:id="208" w:author="Tomas Chovanak" w:date="2017-01-06T16:07:00Z">
          <w:pPr>
            <w:pStyle w:val="Para"/>
          </w:pPr>
        </w:pPrChange>
      </w:pPr>
      <w:bookmarkStart w:id="209" w:name="sec1"/>
      <w:r w:rsidRPr="00DA041E">
        <w:rPr>
          <w:rFonts w:ascii="Linux Biolinum" w:hAnsi="Linux Biolinum" w:cs="Linux Biolinum"/>
          <w:i/>
        </w:rPr>
        <w:t>2.4.1</w:t>
      </w:r>
      <w:bookmarkEnd w:id="209"/>
      <w:r w:rsidRPr="00DA041E">
        <w:rPr>
          <w:rFonts w:ascii="Linux Biolinum" w:hAnsi="Linux Biolinum" w:cs="Linux Biolinum"/>
          <w:i/>
        </w:rPr>
        <w:t> </w:t>
      </w:r>
      <w:r w:rsidRPr="00DA041E">
        <w:rPr>
          <w:rFonts w:ascii="Linux Biolinum" w:hAnsi="Linux Biolinum" w:cs="Linux Biolinum"/>
          <w:i/>
        </w:rPr>
        <w:t>Determined</w:t>
      </w:r>
      <w:r>
        <w:rPr>
          <w:rFonts w:ascii="Linux Biolinum" w:hAnsi="Linux Biolinum" w:cs="Linux Biolinum"/>
          <w:i/>
        </w:rPr>
        <w:t xml:space="preserve">. </w:t>
      </w:r>
      <w:r w:rsidR="00DF2AA0" w:rsidRPr="00141063">
        <w:rPr>
          <w:lang w:val="en-GB"/>
        </w:rPr>
        <w:t>The magnetization ground-state</w:t>
      </w:r>
      <w:r w:rsidR="00DF2AA0">
        <w:rPr>
          <w:lang w:val="en-GB"/>
        </w:rPr>
        <w:t>s</w:t>
      </w:r>
      <w:r w:rsidR="00DF2AA0" w:rsidRPr="00141063">
        <w:rPr>
          <w:lang w:val="en-GB"/>
        </w:rPr>
        <w:t xml:space="preserve"> </w:t>
      </w:r>
      <w:r w:rsidR="00DF2AA0">
        <w:rPr>
          <w:lang w:val="en-GB"/>
        </w:rPr>
        <w:t xml:space="preserve">as well as the hysteresis loops </w:t>
      </w:r>
      <w:r w:rsidR="00DF2AA0" w:rsidRPr="00141063">
        <w:rPr>
          <w:lang w:val="en-GB"/>
        </w:rPr>
        <w:t>w</w:t>
      </w:r>
      <w:r w:rsidR="00DF2AA0">
        <w:rPr>
          <w:lang w:val="en-GB"/>
        </w:rPr>
        <w:t>ere</w:t>
      </w:r>
      <w:r w:rsidR="00DF2AA0" w:rsidRPr="00141063">
        <w:rPr>
          <w:lang w:val="en-GB"/>
        </w:rPr>
        <w:t xml:space="preserve"> determined by using</w:t>
      </w:r>
      <w:r w:rsidR="00DF2AA0">
        <w:rPr>
          <w:lang w:val="en-GB"/>
        </w:rPr>
        <w:t xml:space="preserve"> the</w:t>
      </w:r>
      <w:r w:rsidR="00DF2AA0" w:rsidRPr="00141063">
        <w:rPr>
          <w:lang w:val="en-GB"/>
        </w:rPr>
        <w:t xml:space="preserve"> OOMMF code</w:t>
      </w:r>
      <w:r w:rsidR="00246A01">
        <w:rPr>
          <w:lang w:val="en-GB"/>
        </w:rPr>
        <w:t xml:space="preserve">. </w:t>
      </w:r>
      <w:r w:rsidR="00DF2AA0" w:rsidRPr="00141063">
        <w:rPr>
          <w:lang w:val="en-GB"/>
        </w:rPr>
        <w:t xml:space="preserve">To reproduce the exact shape of the dots, a bitmap image of the basic unit of the bi-component dots was created from the SEM image of </w:t>
      </w:r>
      <w:r w:rsidR="00531A79">
        <w:fldChar w:fldCharType="begin"/>
      </w:r>
      <w:r w:rsidR="00531A79">
        <w:instrText xml:space="preserve"> HYPERLINK \l "fig1" </w:instrText>
      </w:r>
      <w:r w:rsidR="00531A79">
        <w:fldChar w:fldCharType="separate"/>
      </w:r>
      <w:r w:rsidR="007D542C" w:rsidRPr="00DA041E">
        <w:rPr>
          <w:rStyle w:val="Hyperlink"/>
          <w:u w:val="none"/>
          <w:lang w:val="en-GB"/>
        </w:rPr>
        <w:t>Fig. 1</w:t>
      </w:r>
      <w:r w:rsidR="00531A79">
        <w:rPr>
          <w:rStyle w:val="Hyperlink"/>
          <w:u w:val="none"/>
          <w:lang w:val="en-GB"/>
        </w:rPr>
        <w:fldChar w:fldCharType="end"/>
      </w:r>
      <w:r w:rsidR="00DF2AA0" w:rsidRPr="00141063">
        <w:rPr>
          <w:lang w:val="en-GB"/>
        </w:rPr>
        <w:t xml:space="preserve">, and used as input for </w:t>
      </w:r>
      <w:r w:rsidR="00DF2AA0">
        <w:rPr>
          <w:lang w:val="en-GB"/>
        </w:rPr>
        <w:t xml:space="preserve">the </w:t>
      </w:r>
      <w:r w:rsidR="00DF2AA0" w:rsidRPr="00141063">
        <w:rPr>
          <w:lang w:val="en-GB"/>
        </w:rPr>
        <w:t>simulation</w:t>
      </w:r>
      <w:r w:rsidR="00DF2AA0">
        <w:rPr>
          <w:lang w:val="en-GB"/>
        </w:rPr>
        <w:t>s</w:t>
      </w:r>
      <w:r w:rsidR="00DF2AA0" w:rsidRPr="00141063">
        <w:rPr>
          <w:lang w:val="en-GB"/>
        </w:rPr>
        <w:t>. Periodic boundary condition</w:t>
      </w:r>
      <w:r w:rsidR="00DF2AA0">
        <w:rPr>
          <w:lang w:val="en-GB"/>
        </w:rPr>
        <w:t>s</w:t>
      </w:r>
      <w:r w:rsidR="00DF2AA0" w:rsidRPr="00141063">
        <w:rPr>
          <w:lang w:val="en-GB"/>
        </w:rPr>
        <w:t xml:space="preserve"> have been applied to account for the chain arrangement of the Py/Co dots</w:t>
      </w:r>
      <w:r w:rsidR="00DF2AA0">
        <w:rPr>
          <w:lang w:val="en-GB"/>
        </w:rPr>
        <w:t xml:space="preserve"> in the investigated sample</w:t>
      </w:r>
      <w:r w:rsidR="00DF2AA0" w:rsidRPr="00141063">
        <w:rPr>
          <w:lang w:val="en-GB"/>
        </w:rPr>
        <w:t>.</w:t>
      </w:r>
    </w:p>
    <w:p w:rsidR="00040AE8" w:rsidRPr="00040AE8" w:rsidRDefault="00AE4D68" w:rsidP="00086F5A">
      <w:pPr>
        <w:pStyle w:val="Para"/>
        <w:rPr>
          <w:lang w:val="en-GB"/>
        </w:rPr>
        <w:pPrChange w:id="210" w:author="Tomas Chovanak" w:date="2017-01-06T16:07:00Z">
          <w:pPr>
            <w:pStyle w:val="Para"/>
          </w:pPr>
        </w:pPrChange>
      </w:pPr>
      <w:bookmarkStart w:id="211" w:name="sec2"/>
      <w:r w:rsidRPr="00AE4D68">
        <w:rPr>
          <w:rFonts w:ascii="Linux Biolinum" w:hAnsi="Linux Biolinum" w:cs="Linux Biolinum"/>
          <w:i/>
        </w:rPr>
        <w:t>2.4.2</w:t>
      </w:r>
      <w:bookmarkEnd w:id="211"/>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531A79"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212" w:name="eqn1"/>
            <w:r w:rsidRPr="00DA041E">
              <w:t>1</w:t>
            </w:r>
            <w:bookmarkEnd w:id="212"/>
            <w:r w:rsidRPr="00DA041E">
              <w:rPr>
                <w:lang w:val="en-GB"/>
              </w:rPr>
              <w:t>)</w:t>
            </w:r>
          </w:p>
        </w:tc>
      </w:tr>
    </w:tbl>
    <w:p w:rsidR="000374FC" w:rsidRPr="00040AE8" w:rsidRDefault="000374FC" w:rsidP="00086F5A">
      <w:pPr>
        <w:pStyle w:val="ParaContinue"/>
        <w:rPr>
          <w:lang w:val="en-GB"/>
        </w:rPr>
        <w:pPrChange w:id="213" w:author="Tomas Chovanak" w:date="2017-01-06T16:07:00Z">
          <w:pPr>
            <w:pStyle w:val="ParaContinue"/>
          </w:pPr>
        </w:pPrChange>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086F5A">
      <w:pPr>
        <w:pStyle w:val="Para"/>
        <w:rPr>
          <w:lang w:val="en-GB"/>
        </w:rPr>
        <w:pPrChange w:id="214" w:author="Tomas Chovanak" w:date="2017-01-06T16:07:00Z">
          <w:pPr>
            <w:pStyle w:val="Para"/>
          </w:pPr>
        </w:pPrChange>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r w:rsidR="00531A79">
        <w:fldChar w:fldCharType="begin"/>
      </w:r>
      <w:r w:rsidR="00531A79">
        <w:instrText xml:space="preserve"> HYPERLINK \l "tb1" </w:instrText>
      </w:r>
      <w:r w:rsidR="00531A79">
        <w:fldChar w:fldCharType="separate"/>
      </w:r>
      <w:r w:rsidR="001C1B01" w:rsidRPr="00DA041E">
        <w:rPr>
          <w:rStyle w:val="Hyperlink"/>
          <w:u w:val="none"/>
          <w:lang w:val="en-GB"/>
        </w:rPr>
        <w:t>Table 1</w:t>
      </w:r>
      <w:r w:rsidR="00531A79">
        <w:rPr>
          <w:rStyle w:val="Hyperlink"/>
          <w:u w:val="none"/>
          <w:lang w:val="en-GB"/>
        </w:rPr>
        <w:fldChar w:fldCharType="end"/>
      </w:r>
      <w:r>
        <w:rPr>
          <w:lang w:val="en-GB"/>
        </w:rPr>
        <w:t>.</w:t>
      </w:r>
    </w:p>
    <w:p w:rsidR="00595309" w:rsidRPr="00CB5BFA" w:rsidRDefault="00595309" w:rsidP="00595309">
      <w:pPr>
        <w:pStyle w:val="TableCaption"/>
        <w:rPr>
          <w:b w:val="0"/>
        </w:rPr>
      </w:pPr>
      <w:bookmarkStart w:id="215" w:name="tb1"/>
      <w:r w:rsidRPr="00ED5F35">
        <w:rPr>
          <w:rStyle w:val="Label"/>
        </w:rPr>
        <w:t>Table 1</w:t>
      </w:r>
      <w:bookmarkEnd w:id="215"/>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086F5A">
      <w:pPr>
        <w:pStyle w:val="Para"/>
        <w:rPr>
          <w:lang w:val="en-GB"/>
        </w:rPr>
        <w:pPrChange w:id="216" w:author="Tomas Chovanak" w:date="2017-01-06T16:07:00Z">
          <w:pPr>
            <w:pStyle w:val="Para"/>
          </w:pPr>
        </w:pPrChange>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217" w:name="eqn2"/>
            <w:r w:rsidRPr="00DA041E">
              <w:t>2</w:t>
            </w:r>
            <w:bookmarkEnd w:id="217"/>
            <w:r w:rsidRPr="00DA041E">
              <w:rPr>
                <w:lang w:val="en-GB"/>
              </w:rPr>
              <w:t>)</w:t>
            </w:r>
          </w:p>
        </w:tc>
      </w:tr>
    </w:tbl>
    <w:p w:rsidR="00040AE8" w:rsidRPr="00040AE8" w:rsidRDefault="00DF2AA0" w:rsidP="00086F5A">
      <w:pPr>
        <w:pStyle w:val="Para"/>
        <w:pPrChange w:id="218" w:author="Tomas Chovanak" w:date="2017-01-06T16:07:00Z">
          <w:pPr>
            <w:pStyle w:val="Para"/>
          </w:pPr>
        </w:pPrChange>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086F5A">
      <w:pPr>
        <w:pStyle w:val="Para"/>
        <w:rPr>
          <w:lang w:val="en-GB"/>
        </w:rPr>
        <w:pPrChange w:id="219" w:author="Tomas Chovanak" w:date="2017-01-06T16:07:00Z">
          <w:pPr>
            <w:pStyle w:val="Para"/>
          </w:pPr>
        </w:pPrChange>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086F5A">
      <w:pPr>
        <w:pStyle w:val="Para"/>
        <w:pPrChange w:id="220" w:author="Tomas Chovanak" w:date="2017-01-06T16:07:00Z">
          <w:pPr>
            <w:pStyle w:val="Para"/>
          </w:pPr>
        </w:pPrChange>
      </w:pPr>
      <w:r w:rsidRPr="003918F7">
        <w:t xml:space="preserve">The </w:t>
      </w:r>
      <w:r>
        <w:t xml:space="preserve">major </w:t>
      </w:r>
      <w:r w:rsidRPr="003918F7">
        <w:t>hysteresis loop</w:t>
      </w:r>
      <w:r>
        <w:t xml:space="preserve"> </w:t>
      </w:r>
      <w:r w:rsidRPr="003E4206">
        <w:t xml:space="preserve">measured by </w:t>
      </w:r>
      <w:r>
        <w:t xml:space="preserve">MOKE, plotted in </w:t>
      </w:r>
      <w:r w:rsidR="00531A79">
        <w:fldChar w:fldCharType="begin"/>
      </w:r>
      <w:r w:rsidR="00531A79">
        <w:instrText xml:space="preserve"> HYPERLINK \l "fig1" </w:instrText>
      </w:r>
      <w:r w:rsidR="00531A79">
        <w:fldChar w:fldCharType="separate"/>
      </w:r>
      <w:r w:rsidR="007D542C" w:rsidRPr="00DA041E">
        <w:rPr>
          <w:rStyle w:val="Hyperlink"/>
          <w:u w:val="none"/>
        </w:rPr>
        <w:t>Fig. 1</w:t>
      </w:r>
      <w:r w:rsidR="00531A79">
        <w:rPr>
          <w:rStyle w:val="Hyperlink"/>
          <w:u w:val="none"/>
        </w:rPr>
        <w:fldChar w:fldCharType="end"/>
      </w:r>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086F5A">
      <w:pPr>
        <w:pStyle w:val="Para"/>
        <w:pPrChange w:id="221" w:author="Tomas Chovanak" w:date="2017-01-06T16:07:00Z">
          <w:pPr>
            <w:pStyle w:val="Para"/>
          </w:pPr>
        </w:pPrChange>
      </w:pPr>
      <w:r>
        <w:t xml:space="preserve">To directly visualize the evolution of the magnetization in the Py and Co subunits of our bi-component dots during the reversal process, we performed a field-dependent MFM analysis whose main results are reported in </w:t>
      </w:r>
      <w:r w:rsidR="00531A79">
        <w:fldChar w:fldCharType="begin"/>
      </w:r>
      <w:r w:rsidR="00531A79">
        <w:instrText xml:space="preserve"> HYPERLINK \l "fig2" </w:instrText>
      </w:r>
      <w:r w:rsidR="00531A79">
        <w:fldChar w:fldCharType="separate"/>
      </w:r>
      <w:r w:rsidR="007D542C" w:rsidRPr="00DA041E">
        <w:rPr>
          <w:rStyle w:val="Hyperlink"/>
          <w:u w:val="none"/>
        </w:rPr>
        <w:t>Fig. 2</w:t>
      </w:r>
      <w:r w:rsidR="00531A79">
        <w:rPr>
          <w:rStyle w:val="Hyperlink"/>
          <w:u w:val="none"/>
        </w:rPr>
        <w:fldChar w:fldCharType="end"/>
      </w:r>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r w:rsidR="00531A79">
        <w:fldChar w:fldCharType="begin"/>
      </w:r>
      <w:r w:rsidR="00531A79">
        <w:instrText xml:space="preserve"> HYPERLINK \l "fig1" </w:instrText>
      </w:r>
      <w:r w:rsidR="00531A79">
        <w:fldChar w:fldCharType="separate"/>
      </w:r>
      <w:r w:rsidR="007D542C" w:rsidRPr="00DA041E">
        <w:rPr>
          <w:rStyle w:val="Hyperlink"/>
          <w:u w:val="none"/>
        </w:rPr>
        <w:t>Fig. 1</w:t>
      </w:r>
      <w:r w:rsidR="00531A79">
        <w:rPr>
          <w:rStyle w:val="Hyperlink"/>
          <w:u w:val="none"/>
        </w:rPr>
        <w:fldChar w:fldCharType="end"/>
      </w:r>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32383E36" wp14:editId="32B762C7">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222" w:name="fig2"/>
      <w:r w:rsidRPr="00ED5F35">
        <w:rPr>
          <w:rStyle w:val="Label"/>
        </w:rPr>
        <w:lastRenderedPageBreak/>
        <w:t>Figure 2</w:t>
      </w:r>
      <w:bookmarkEnd w:id="222"/>
      <w:r w:rsidRPr="00ED5F35">
        <w:rPr>
          <w:rStyle w:val="Label"/>
        </w:rPr>
        <w:t>:</w:t>
      </w:r>
      <w:r w:rsidRPr="00ED5F35">
        <w:rPr>
          <w:color w:val="000000"/>
        </w:rPr>
        <w:t xml:space="preserve"> MFM images of the bi-component Py/Co dots for different values of the applied magnetic field which are</w:t>
      </w:r>
      <w:r w:rsidRPr="00ED5F35">
        <w:t xml:space="preserve"> indicated by greek letters along both the major and minor hysteresis loop.</w:t>
      </w:r>
    </w:p>
    <w:p w:rsidR="00040AE8" w:rsidRDefault="00DF2AA0" w:rsidP="00086F5A">
      <w:pPr>
        <w:pStyle w:val="Para"/>
        <w:rPr>
          <w:szCs w:val="18"/>
        </w:rPr>
        <w:pPrChange w:id="223" w:author="Tomas Chovanak" w:date="2017-01-06T16:07:00Z">
          <w:pPr>
            <w:pStyle w:val="Para"/>
          </w:pPr>
        </w:pPrChange>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086F5A">
      <w:pPr>
        <w:pStyle w:val="Para"/>
        <w:pPrChange w:id="224" w:author="Tomas Chovanak" w:date="2017-01-06T16:07:00Z">
          <w:pPr>
            <w:pStyle w:val="Para"/>
          </w:pPr>
        </w:pPrChange>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r w:rsidR="00531A79">
        <w:fldChar w:fldCharType="begin"/>
      </w:r>
      <w:r w:rsidR="00531A79">
        <w:instrText xml:space="preserve"> HYPERLINK \l "fig1" </w:instrText>
      </w:r>
      <w:r w:rsidR="00531A79">
        <w:fldChar w:fldCharType="separate"/>
      </w:r>
      <w:r w:rsidR="007D542C" w:rsidRPr="00DA041E">
        <w:rPr>
          <w:rStyle w:val="Hyperlink"/>
          <w:u w:val="none"/>
        </w:rPr>
        <w:t>Fig. 1.</w:t>
      </w:r>
      <w:r w:rsidR="00531A79">
        <w:rPr>
          <w:rStyle w:val="Hyperlink"/>
          <w:u w:val="none"/>
        </w:rPr>
        <w:fldChar w:fldCharType="end"/>
      </w:r>
    </w:p>
    <w:p w:rsidR="00040AE8" w:rsidRPr="00040AE8" w:rsidRDefault="00DF2AA0" w:rsidP="00086F5A">
      <w:pPr>
        <w:pStyle w:val="Para"/>
        <w:pPrChange w:id="225" w:author="Tomas Chovanak" w:date="2017-01-06T16:07:00Z">
          <w:pPr>
            <w:pStyle w:val="Para"/>
          </w:pPr>
        </w:pPrChange>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r w:rsidR="00531A79">
        <w:fldChar w:fldCharType="begin"/>
      </w:r>
      <w:r w:rsidR="00531A79">
        <w:instrText xml:space="preserve"> HYPERLINK \l "fig2" </w:instrText>
      </w:r>
      <w:r w:rsidR="00531A79">
        <w:fldChar w:fldCharType="separate"/>
      </w:r>
      <w:r w:rsidR="007D542C" w:rsidRPr="00DA041E">
        <w:rPr>
          <w:rStyle w:val="Hyperlink"/>
          <w:u w:val="none"/>
        </w:rPr>
        <w:t>Fig. 2</w:t>
      </w:r>
      <w:r w:rsidR="00531A79">
        <w:rPr>
          <w:rStyle w:val="Hyperlink"/>
          <w:u w:val="none"/>
        </w:rPr>
        <w:fldChar w:fldCharType="end"/>
      </w:r>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531A79" w:rsidP="00086F5A">
      <w:pPr>
        <w:pStyle w:val="Para"/>
        <w:rPr>
          <w:color w:val="000000"/>
        </w:rPr>
        <w:pPrChange w:id="226" w:author="Tomas Chovanak" w:date="2017-01-06T16:07:00Z">
          <w:pPr>
            <w:pStyle w:val="Para"/>
          </w:pPr>
        </w:pPrChange>
      </w:pP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r>
        <w:fldChar w:fldCharType="begin"/>
      </w:r>
      <w:r>
        <w:instrText xml:space="preserve"> HYPERLINK \l "fig4" </w:instrText>
      </w:r>
      <w:r>
        <w:fldChar w:fldCharType="separate"/>
      </w:r>
      <w:r w:rsidR="007D542C" w:rsidRPr="00DA041E">
        <w:rPr>
          <w:rStyle w:val="Hyperlink"/>
          <w:u w:val="none"/>
        </w:rPr>
        <w:t>Fig. 4</w:t>
      </w:r>
      <w:r>
        <w:rPr>
          <w:rStyle w:val="Hyperlink"/>
          <w:u w:val="none"/>
        </w:rPr>
        <w:fldChar w:fldCharType="end"/>
      </w:r>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405538DF" wp14:editId="20738EEB">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227" w:name="fig3"/>
      <w:r w:rsidRPr="00ED5F35">
        <w:rPr>
          <w:rStyle w:val="Label"/>
        </w:rPr>
        <w:t>Figure 3</w:t>
      </w:r>
      <w:bookmarkEnd w:id="227"/>
      <w:r w:rsidRPr="00ED5F35">
        <w:rPr>
          <w:rStyle w:val="Label"/>
        </w:rPr>
        <w:t>:</w:t>
      </w:r>
      <w:r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0C3E80ED" wp14:editId="54E4B660">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228" w:name="fig4"/>
      <w:r w:rsidRPr="00ED5F35">
        <w:rPr>
          <w:rStyle w:val="Label"/>
        </w:rPr>
        <w:t>Figure 4</w:t>
      </w:r>
      <w:bookmarkEnd w:id="228"/>
      <w:r w:rsidRPr="00ED5F35">
        <w:rPr>
          <w:rStyle w:val="Label"/>
        </w:rPr>
        <w:t>:</w:t>
      </w:r>
      <w:r w:rsidRPr="00ED5F35">
        <w:t xml:space="preserve"> Calculated spatial distribution of the in-plane dynamic magnetization.</w:t>
      </w:r>
    </w:p>
    <w:p w:rsidR="00040AE8" w:rsidRPr="00040AE8" w:rsidRDefault="00DF2AA0" w:rsidP="00086F5A">
      <w:pPr>
        <w:pStyle w:val="Para"/>
        <w:pPrChange w:id="229" w:author="Tomas Chovanak" w:date="2017-01-06T16:07:00Z">
          <w:pPr>
            <w:pStyle w:val="Para"/>
          </w:pPr>
        </w:pPrChange>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086F5A">
      <w:pPr>
        <w:pStyle w:val="Para"/>
        <w:pPrChange w:id="230" w:author="Tomas Chovanak" w:date="2017-01-06T16:07:00Z">
          <w:pPr>
            <w:pStyle w:val="Para"/>
          </w:pPr>
        </w:pPrChange>
      </w:pPr>
      <w:r>
        <w:t xml:space="preserve">When the dots are in the P state, up to five modes were detected in BLS spectra. On the basis of the calculated profiles (right panel of </w:t>
      </w:r>
      <w:r w:rsidR="00531A79">
        <w:fldChar w:fldCharType="begin"/>
      </w:r>
      <w:r w:rsidR="00531A79">
        <w:instrText xml:space="preserve"> HYPERLINK \</w:instrText>
      </w:r>
      <w:r w:rsidR="00531A79">
        <w:instrText xml:space="preserve">l "fig4" </w:instrText>
      </w:r>
      <w:r w:rsidR="00531A79">
        <w:fldChar w:fldCharType="separate"/>
      </w:r>
      <w:r w:rsidR="007D542C" w:rsidRPr="00DA041E">
        <w:rPr>
          <w:rStyle w:val="Hyperlink"/>
          <w:u w:val="none"/>
        </w:rPr>
        <w:t>Fig. 4</w:t>
      </w:r>
      <w:r w:rsidR="00531A79">
        <w:rPr>
          <w:rStyle w:val="Hyperlink"/>
          <w:u w:val="none"/>
        </w:rPr>
        <w:fldChar w:fldCharType="end"/>
      </w:r>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rsidP="00086F5A">
      <w:pPr>
        <w:pStyle w:val="Para"/>
        <w:pPrChange w:id="231" w:author="Tomas Chovanak" w:date="2017-01-06T16:07:00Z">
          <w:pPr>
            <w:pStyle w:val="Para"/>
          </w:pPr>
        </w:pPrChange>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r w:rsidR="00531A79">
        <w:fldChar w:fldCharType="begin"/>
      </w:r>
      <w:r w:rsidR="00531A79">
        <w:instrText xml:space="preserve"> HYPERLINK \l "fig3" </w:instrText>
      </w:r>
      <w:r w:rsidR="00531A79">
        <w:fldChar w:fldCharType="separate"/>
      </w:r>
      <w:r w:rsidR="007D542C" w:rsidRPr="00DA041E">
        <w:rPr>
          <w:rStyle w:val="Hyperlink"/>
          <w:u w:val="none"/>
        </w:rPr>
        <w:t>Fig. 3</w:t>
      </w:r>
      <w:r w:rsidR="00531A79">
        <w:rPr>
          <w:rStyle w:val="Hyperlink"/>
          <w:u w:val="none"/>
        </w:rPr>
        <w:fldChar w:fldCharType="end"/>
      </w:r>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086F5A">
      <w:pPr>
        <w:pStyle w:val="Para"/>
        <w:pPrChange w:id="232" w:author="Tomas Chovanak" w:date="2017-01-06T16:07:00Z">
          <w:pPr>
            <w:pStyle w:val="Para"/>
          </w:pPr>
        </w:pPrChange>
      </w:pPr>
      <w:r>
        <w:t xml:space="preserve">The corresponding spatial profiles of the modes are shown in the left panels of </w:t>
      </w:r>
      <w:r w:rsidR="00531A79">
        <w:fldChar w:fldCharType="begin"/>
      </w:r>
      <w:r w:rsidR="00531A79">
        <w:instrText xml:space="preserve"> HYPERLINK \l "fig4" </w:instrText>
      </w:r>
      <w:r w:rsidR="00531A79">
        <w:fldChar w:fldCharType="separate"/>
      </w:r>
      <w:r w:rsidR="007D542C" w:rsidRPr="00DA041E">
        <w:rPr>
          <w:rStyle w:val="Hyperlink"/>
          <w:u w:val="none"/>
        </w:rPr>
        <w:t>Fig. 4</w:t>
      </w:r>
      <w:r w:rsidR="00531A79">
        <w:rPr>
          <w:rStyle w:val="Hyperlink"/>
          <w:u w:val="none"/>
        </w:rPr>
        <w:fldChar w:fldCharType="end"/>
      </w:r>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65355624" wp14:editId="4A36980A">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233" w:name="fig5"/>
      <w:r w:rsidRPr="00ED5F35">
        <w:rPr>
          <w:rStyle w:val="Label"/>
        </w:rPr>
        <w:t>Figure 5</w:t>
      </w:r>
      <w:bookmarkEnd w:id="233"/>
      <w:r w:rsidRPr="00ED5F35">
        <w:rPr>
          <w:rStyle w:val="Label"/>
        </w:rPr>
        <w:t>:</w:t>
      </w:r>
      <w:r w:rsidRPr="00ED5F35">
        <w:t xml:space="preserve"> Full point are the frequencies measured along the minor hysteresis.</w:t>
      </w:r>
    </w:p>
    <w:p w:rsidR="00040AE8" w:rsidRDefault="00DA041E" w:rsidP="00086F5A">
      <w:pPr>
        <w:pStyle w:val="Para"/>
        <w:pPrChange w:id="234" w:author="Tomas Chovanak" w:date="2017-01-06T16:07:00Z">
          <w:pPr>
            <w:pStyle w:val="Para"/>
          </w:pPr>
        </w:pPrChange>
      </w:pPr>
      <w:r>
        <w:lastRenderedPageBreak/>
        <w:t>A</w:t>
      </w:r>
      <w:r w:rsidR="00DF2AA0" w:rsidRPr="00D415D9">
        <w:t xml:space="preserve">gain </w:t>
      </w:r>
      <w:r w:rsidR="00DF2AA0">
        <w:t xml:space="preserve">as a function of the applied field. In this field range the frequencies of modes in the Py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086F5A">
      <w:pPr>
        <w:pStyle w:val="Para"/>
        <w:pPrChange w:id="235" w:author="Tomas Chovanak" w:date="2017-01-06T16:07:00Z">
          <w:pPr>
            <w:pStyle w:val="Para"/>
          </w:pPr>
        </w:pPrChange>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r w:rsidR="00531A79">
        <w:fldChar w:fldCharType="begin"/>
      </w:r>
      <w:r w:rsidR="00531A79">
        <w:instrText xml:space="preserve"> HYPERLINK \l "fig2" </w:instrText>
      </w:r>
      <w:r w:rsidR="00531A79">
        <w:fldChar w:fldCharType="separate"/>
      </w:r>
      <w:r w:rsidR="007D542C" w:rsidRPr="00DA041E">
        <w:rPr>
          <w:rStyle w:val="Hyperlink"/>
          <w:rFonts w:ascii="Times-Roman" w:hAnsi="Times-Roman" w:cs="Times-Roman"/>
          <w:u w:val="none"/>
        </w:rPr>
        <w:t>Fig. 2</w:t>
      </w:r>
      <w:r w:rsidR="00531A79">
        <w:rPr>
          <w:rStyle w:val="Hyperlink"/>
          <w:rFonts w:ascii="Times-Roman" w:hAnsi="Times-Roman" w:cs="Times-Roman"/>
          <w:u w:val="none"/>
        </w:rPr>
        <w:fldChar w:fldCharType="end"/>
      </w:r>
      <w:r w:rsidRPr="002C016C">
        <w:t xml:space="preserve">), a configuration which cannot be achieved </w:t>
      </w:r>
      <w:r>
        <w:t xml:space="preserve">at remanence </w:t>
      </w:r>
      <w:r w:rsidRPr="002C016C">
        <w:t xml:space="preserve">along the major M-H loop. In </w:t>
      </w:r>
      <w:r w:rsidR="00531A79">
        <w:fldChar w:fldCharType="begin"/>
      </w:r>
      <w:r w:rsidR="00531A79">
        <w:instrText xml:space="preserve"> HYPERLINK \l "fig5" </w:instrText>
      </w:r>
      <w:r w:rsidR="00531A79">
        <w:fldChar w:fldCharType="separate"/>
      </w:r>
      <w:r w:rsidR="007D542C" w:rsidRPr="00DA041E">
        <w:rPr>
          <w:rStyle w:val="Hyperlink"/>
          <w:rFonts w:ascii="Times-Roman" w:hAnsi="Times-Roman" w:cs="Times-Roman"/>
          <w:u w:val="none"/>
        </w:rPr>
        <w:t>Fig. 5</w:t>
      </w:r>
      <w:r w:rsidR="00531A79">
        <w:rPr>
          <w:rStyle w:val="Hyperlink"/>
          <w:rFonts w:ascii="Times-Roman" w:hAnsi="Times-Roman" w:cs="Times-Roman"/>
          <w:u w:val="none"/>
        </w:rPr>
        <w:fldChar w:fldCharType="end"/>
      </w:r>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086F5A">
      <w:pPr>
        <w:pStyle w:val="Para"/>
        <w:pPrChange w:id="236" w:author="Tomas Chovanak" w:date="2017-01-06T16:07:00Z">
          <w:pPr>
            <w:pStyle w:val="Para"/>
          </w:pPr>
        </w:pPrChange>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086F5A">
      <w:pPr>
        <w:pStyle w:val="Para"/>
        <w:pPrChange w:id="237" w:author="Tomas Chovanak" w:date="2017-01-06T16:07:00Z">
          <w:pPr>
            <w:pStyle w:val="Para"/>
          </w:pPr>
        </w:pPrChange>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086F5A">
      <w:pPr>
        <w:pStyle w:val="Para"/>
        <w:pPrChange w:id="238" w:author="Tomas Chovanak" w:date="2017-01-06T16:07:00Z">
          <w:pPr>
            <w:pStyle w:val="Para"/>
          </w:pPr>
        </w:pPrChange>
      </w:pPr>
      <w:r>
        <w:t xml:space="preserve">One interesting point which emerges from analysis of </w:t>
      </w:r>
      <w:r w:rsidR="00531A79">
        <w:fldChar w:fldCharType="begin"/>
      </w:r>
      <w:r w:rsidR="00531A79">
        <w:instrText xml:space="preserve"> HYPERLINK \l "fig3" </w:instrText>
      </w:r>
      <w:r w:rsidR="00531A79">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531A79">
        <w:rPr>
          <w:rStyle w:val="Hyperlink"/>
          <w:u w:val="none"/>
        </w:rPr>
        <w:fldChar w:fldCharType="end"/>
      </w:r>
      <w:r w:rsidR="007D542C" w:rsidRPr="007D542C">
        <w:t xml:space="preserve"> </w:t>
      </w:r>
      <w:r w:rsidRPr="007D542C">
        <w:t xml:space="preserve">and </w:t>
      </w:r>
      <w:r w:rsidR="00531A79">
        <w:fldChar w:fldCharType="begin"/>
      </w:r>
      <w:r w:rsidR="00531A79">
        <w:instrText xml:space="preserve"> HYPERLINK \l "fig4" </w:instrText>
      </w:r>
      <w:r w:rsidR="00531A79">
        <w:fldChar w:fldCharType="separate"/>
      </w:r>
      <w:r w:rsidRPr="00DA041E">
        <w:rPr>
          <w:rStyle w:val="Hyperlink"/>
          <w:u w:val="none"/>
        </w:rPr>
        <w:t>4</w:t>
      </w:r>
      <w:r w:rsidR="00531A79">
        <w:rPr>
          <w:rStyle w:val="Hyperlink"/>
          <w:u w:val="none"/>
        </w:rPr>
        <w:fldChar w:fldCharType="end"/>
      </w:r>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to find the same frequency values at ±500 Oe, unless the dipolar coupling arising from the adjacent Co dot plays a significant role. In fact, as seen in </w:t>
      </w:r>
      <w:r w:rsidR="00531A79">
        <w:fldChar w:fldCharType="begin"/>
      </w:r>
      <w:r w:rsidR="00531A79">
        <w:instrText xml:space="preserve"> HYPERLINK \l "fig3" </w:instrText>
      </w:r>
      <w:r w:rsidR="00531A79">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531A79">
        <w:rPr>
          <w:rStyle w:val="Hyperlink"/>
          <w:u w:val="none"/>
        </w:rPr>
        <w:fldChar w:fldCharType="end"/>
      </w:r>
      <w:r w:rsidR="007D542C" w:rsidRPr="007D542C">
        <w:t xml:space="preserve"> </w:t>
      </w:r>
      <w:r w:rsidRPr="007D542C">
        <w:t xml:space="preserve">and </w:t>
      </w:r>
      <w:r w:rsidR="00531A79">
        <w:fldChar w:fldCharType="begin"/>
      </w:r>
      <w:r w:rsidR="00531A79">
        <w:instrText xml:space="preserve"> HYPERLINK \l "fig4" </w:instrText>
      </w:r>
      <w:r w:rsidR="00531A79">
        <w:fldChar w:fldCharType="separate"/>
      </w:r>
      <w:r w:rsidRPr="00DA041E">
        <w:rPr>
          <w:rStyle w:val="Hyperlink"/>
          <w:u w:val="none"/>
        </w:rPr>
        <w:t>4</w:t>
      </w:r>
      <w:r w:rsidR="00531A79">
        <w:rPr>
          <w:rStyle w:val="Hyperlink"/>
          <w:u w:val="none"/>
        </w:rPr>
        <w:fldChar w:fldCharType="end"/>
      </w:r>
      <w:r>
        <w:t xml:space="preserve">, reversing the field from </w:t>
      </w:r>
      <w:r w:rsidR="00BD6F05">
        <w:rPr>
          <w:rFonts w:cs="Linux Libertine"/>
        </w:rPr>
        <w:sym w:font="Symbol" w:char="F02B"/>
      </w:r>
      <w:r>
        <w:t xml:space="preserve">500 to </w:t>
      </w:r>
      <w:r w:rsidR="00BD6F05">
        <w:sym w:font="Symbol" w:char="F02D"/>
      </w:r>
      <w: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t xml:space="preserve"> </w:t>
      </w:r>
      <w:r w:rsidR="00531A79">
        <w:fldChar w:fldCharType="begin"/>
      </w:r>
      <w:r w:rsidR="00531A79">
        <w:instrText xml:space="preserve"> HYPERLINK \l "tb2" </w:instrText>
      </w:r>
      <w:r w:rsidR="00531A79">
        <w:fldChar w:fldCharType="separate"/>
      </w:r>
      <w:r w:rsidR="000644CD" w:rsidRPr="000644CD">
        <w:rPr>
          <w:color w:val="0000FF"/>
        </w:rPr>
        <w:t>Table 2</w:t>
      </w:r>
      <w:r w:rsidR="00531A79">
        <w:rPr>
          <w:color w:val="0000FF"/>
        </w:rPr>
        <w:fldChar w:fldCharType="end"/>
      </w:r>
      <w:r>
        <w:t>.</w:t>
      </w:r>
    </w:p>
    <w:p w:rsidR="00DA041E" w:rsidRDefault="00DA041E" w:rsidP="00086F5A">
      <w:pPr>
        <w:pStyle w:val="Para"/>
        <w:pPrChange w:id="239" w:author="Tomas Chovanak" w:date="2017-01-06T16:07:00Z">
          <w:pPr>
            <w:pStyle w:val="Para"/>
          </w:pPr>
        </w:pPrChange>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240" w:name="tb2"/>
      <w:r w:rsidRPr="00ED5F35">
        <w:rPr>
          <w:rStyle w:val="Label"/>
        </w:rPr>
        <w:t>Table 2</w:t>
      </w:r>
      <w:bookmarkEnd w:id="240"/>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4F8345EE" wp14:editId="7A1E88B5">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241" w:name="fig6"/>
      <w:r w:rsidRPr="00ED5F35">
        <w:rPr>
          <w:rStyle w:val="Label"/>
        </w:rPr>
        <w:t>Figure 6</w:t>
      </w:r>
      <w:bookmarkEnd w:id="241"/>
      <w:r w:rsidRPr="00ED5F35">
        <w:rPr>
          <w:rStyle w:val="Label"/>
        </w:rPr>
        <w:t>:</w:t>
      </w:r>
      <w:r w:rsidRPr="00ED5F35">
        <w:t xml:space="preserve"> Calculated frequency evolution of modes detected in the BLS spectra.</w:t>
      </w:r>
    </w:p>
    <w:p w:rsidR="00040AE8" w:rsidRDefault="00DF2AA0" w:rsidP="00086F5A">
      <w:pPr>
        <w:pStyle w:val="Para"/>
        <w:pPrChange w:id="242" w:author="Tomas Chovanak" w:date="2017-01-06T16:07:00Z">
          <w:pPr>
            <w:pStyle w:val="Para"/>
          </w:pPr>
        </w:pPrChange>
      </w:pPr>
      <w:r>
        <w:t xml:space="preserve">In </w:t>
      </w:r>
      <w:r w:rsidR="00531A79">
        <w:fldChar w:fldCharType="begin"/>
      </w:r>
      <w:r w:rsidR="00531A79">
        <w:instrText xml:space="preserve"> HYPERLINK \l "fig6" </w:instrText>
      </w:r>
      <w:r w:rsidR="00531A79">
        <w:fldChar w:fldCharType="separate"/>
      </w:r>
      <w:r w:rsidR="007D542C" w:rsidRPr="009C1B5B">
        <w:rPr>
          <w:color w:val="0000FF"/>
        </w:rPr>
        <w:t>Fig. 6</w:t>
      </w:r>
      <w:r w:rsidR="00531A79">
        <w:rPr>
          <w:color w:val="0000FF"/>
        </w:rPr>
        <w:fldChar w:fldCharType="end"/>
      </w:r>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086F5A">
      <w:pPr>
        <w:pStyle w:val="Para"/>
        <w:pPrChange w:id="243" w:author="Tomas Chovanak" w:date="2017-01-06T16:07:00Z">
          <w:pPr>
            <w:pStyle w:val="Para"/>
          </w:pPr>
        </w:pPrChange>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086F5A">
      <w:pPr>
        <w:pStyle w:val="Para"/>
        <w:pPrChange w:id="244" w:author="Tomas Chovanak" w:date="2017-01-06T16:07:00Z">
          <w:pPr>
            <w:pStyle w:val="Para"/>
          </w:pPr>
        </w:pPrChange>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 xml:space="preserve">rst is A, the second B, etc.) and a title (if you include one). So, if you need hierarchical structure within an Appendix, start with </w:t>
      </w:r>
      <w:r w:rsidRPr="007F321D">
        <w:lastRenderedPageBreak/>
        <w:t>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Default="004B4F18" w:rsidP="00227916">
      <w:pPr>
        <w:pStyle w:val="ReferenceHead"/>
        <w:rPr>
          <w:ins w:id="245" w:author="Tomas Chovanak" w:date="2017-01-04T11:28:00Z"/>
        </w:rPr>
        <w:pPrChange w:id="246" w:author="Tomas Chovanak" w:date="2017-01-04T11:47:00Z">
          <w:pPr>
            <w:pStyle w:val="ReferenceHead"/>
          </w:pPr>
        </w:pPrChange>
      </w:pPr>
      <w:del w:id="247" w:author="Tomas Chovanak" w:date="2017-01-04T11:32:00Z">
        <w:r w:rsidRPr="001137CF" w:rsidDel="007D4317">
          <w:delText>REFERENCES</w:delText>
        </w:r>
      </w:del>
      <w:ins w:id="248" w:author="Tomas Chovanak" w:date="2017-01-04T11:47:00Z">
        <w:r w:rsidR="00227916" w:rsidRPr="001137CF">
          <w:t>REFERENCES</w:t>
        </w:r>
      </w:ins>
    </w:p>
    <w:p w:rsidR="00D3733E" w:rsidRPr="001137CF" w:rsidDel="0005185A" w:rsidRDefault="0005185A" w:rsidP="00D3733E">
      <w:pPr>
        <w:cnfStyle w:val="000010100000" w:firstRow="0" w:lastRow="0" w:firstColumn="0" w:lastColumn="0" w:oddVBand="1" w:evenVBand="0" w:oddHBand="1" w:evenHBand="0" w:firstRowFirstColumn="0" w:firstRowLastColumn="0" w:lastRowFirstColumn="0" w:lastRowLastColumn="0"/>
        <w:rPr>
          <w:del w:id="249" w:author="Tomas Chovanak" w:date="2017-01-04T11:45:00Z"/>
        </w:rPr>
        <w:pPrChange w:id="250" w:author="Tomas Chovanak" w:date="2017-01-04T11:28:00Z">
          <w:pPr>
            <w:pStyle w:val="ReferenceHead"/>
            <w:cnfStyle w:val="000010100000" w:firstRow="0" w:lastRow="0" w:firstColumn="0" w:lastColumn="0" w:oddVBand="1" w:evenVBand="0" w:oddHBand="1" w:evenHBand="0" w:firstRowFirstColumn="0" w:firstRowLastColumn="0" w:lastRowFirstColumn="0" w:lastRowLastColumn="0"/>
          </w:pPr>
        </w:pPrChange>
      </w:pPr>
      <w:ins w:id="251"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252" w:author="Tomas Chovanak" w:date="2017-01-04T11:46:00Z">
          <w:tblPr>
            <w:tblStyle w:val="PlainTable2"/>
            <w:tblW w:w="0" w:type="auto"/>
            <w:tblLook w:val="0000" w:firstRow="0" w:lastRow="0" w:firstColumn="0" w:lastColumn="0" w:noHBand="0" w:noVBand="0"/>
          </w:tblPr>
        </w:tblPrChange>
      </w:tblPr>
      <w:tblGrid>
        <w:gridCol w:w="4800"/>
        <w:tblGridChange w:id="253">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254"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55" w:author="Tomas Chovanak" w:date="2017-01-04T11:46:00Z">
              <w:tcPr>
                <w:tcW w:w="0" w:type="auto"/>
              </w:tcPr>
            </w:tcPrChange>
          </w:tcPr>
          <w:p w:rsidR="00F00330" w:rsidRPr="00D3733E" w:rsidDel="00F00330" w:rsidRDefault="00F00330" w:rsidP="00D3733E">
            <w:pPr>
              <w:cnfStyle w:val="000010100000" w:firstRow="0" w:lastRow="0" w:firstColumn="0" w:lastColumn="0" w:oddVBand="1" w:evenVBand="0" w:oddHBand="1" w:evenHBand="0" w:firstRowFirstColumn="0" w:firstRowLastColumn="0" w:lastRowFirstColumn="0" w:lastRowLastColumn="0"/>
              <w:rPr>
                <w:del w:id="256" w:author="Tomas Chovanak" w:date="2017-01-04T11:42:00Z"/>
                <w:rFonts w:cs="Times New Roman"/>
                <w:rPrChange w:id="257" w:author="Tomas Chovanak" w:date="2017-01-04T11:28:00Z">
                  <w:rPr>
                    <w:del w:id="258" w:author="Tomas Chovanak" w:date="2017-01-04T11:42:00Z"/>
                    <w:rFonts w:cs="Times New Roman"/>
                  </w:rPr>
                </w:rPrChange>
              </w:rPr>
              <w:pPrChange w:id="259"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260" w:name="bib1"/>
            <w:bookmarkStart w:id="261" w:name="BIBL"/>
            <w:bookmarkStart w:id="262" w:name="RefPart"/>
            <w:bookmarkEnd w:id="260"/>
            <w:bookmarkEnd w:id="261"/>
            <w:del w:id="263" w:author="Tomas Chovanak" w:date="2017-01-04T11:28:00Z">
              <w:r w:rsidRPr="00D3733E" w:rsidDel="007B7BDD">
                <w:rPr>
                  <w:rFonts w:cs="Times New Roman"/>
                  <w:rPrChange w:id="264" w:author="Tomas Chovanak" w:date="2017-01-04T11:28:00Z">
                    <w:rPr>
                      <w:rFonts w:cs="Times New Roman"/>
                    </w:rPr>
                  </w:rPrChange>
                </w:rPr>
                <w:delText>[1]</w:delText>
              </w:r>
            </w:del>
          </w:p>
        </w:tc>
      </w:tr>
      <w:tr w:rsidR="00F00330" w:rsidRPr="00D3733E" w:rsidDel="00F00330" w:rsidTr="0005185A">
        <w:trPr>
          <w:del w:id="265"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6" w:author="Tomas Chovanak" w:date="2017-01-04T11:46:00Z">
              <w:tcPr>
                <w:tcW w:w="0" w:type="auto"/>
              </w:tcPr>
            </w:tcPrChange>
          </w:tcPr>
          <w:p w:rsidR="00F00330" w:rsidRPr="00D3733E" w:rsidDel="00F00330" w:rsidRDefault="00F00330" w:rsidP="00D3733E">
            <w:pPr>
              <w:rPr>
                <w:del w:id="267" w:author="Tomas Chovanak" w:date="2017-01-04T11:42:00Z"/>
                <w:rFonts w:cs="Times New Roman"/>
                <w:rPrChange w:id="268" w:author="Tomas Chovanak" w:date="2017-01-04T11:28:00Z">
                  <w:rPr>
                    <w:del w:id="269" w:author="Tomas Chovanak" w:date="2017-01-04T11:42:00Z"/>
                    <w:rFonts w:cs="Times New Roman"/>
                  </w:rPr>
                </w:rPrChange>
              </w:rPr>
              <w:pPrChange w:id="270" w:author="Tomas Chovanak" w:date="2017-01-04T11:28:00Z">
                <w:pPr>
                  <w:pStyle w:val="Bibentry"/>
                </w:pPr>
              </w:pPrChange>
            </w:pPr>
            <w:del w:id="271" w:author="Tomas Chovanak" w:date="2017-01-04T11:28:00Z">
              <w:r w:rsidRPr="00D3733E" w:rsidDel="007B7BDD">
                <w:rPr>
                  <w:rFonts w:cs="Times New Roman"/>
                  <w:rPrChange w:id="272"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273"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274" w:author="Tomas Chovanak" w:date="2017-01-04T11:49:00Z"/>
                <w:rFonts w:cs="Times New Roman"/>
              </w:rPr>
            </w:pPr>
            <w:ins w:id="275" w:author="Tomas Chovanak" w:date="2017-01-04T11:49:00Z">
              <w:r w:rsidRPr="00DA041E">
                <w:rPr>
                  <w:rFonts w:cs="Times New Roman"/>
                </w:rPr>
                <w:t>[1]</w:t>
              </w:r>
            </w:ins>
          </w:p>
        </w:tc>
        <w:tc>
          <w:tcPr>
            <w:tcW w:w="0" w:type="auto"/>
          </w:tcPr>
          <w:p w:rsidR="004D4025" w:rsidRPr="00DA041E" w:rsidRDefault="00BB3874" w:rsidP="00266EDB">
            <w:pPr>
              <w:pStyle w:val="Bibentry"/>
              <w:jc w:val="both"/>
              <w:cnfStyle w:val="000000100000" w:firstRow="0" w:lastRow="0" w:firstColumn="0" w:lastColumn="0" w:oddVBand="0" w:evenVBand="0" w:oddHBand="1" w:evenHBand="0" w:firstRowFirstColumn="0" w:firstRowLastColumn="0" w:lastRowFirstColumn="0" w:lastRowLastColumn="0"/>
              <w:rPr>
                <w:ins w:id="276" w:author="Tomas Chovanak" w:date="2017-01-04T11:49:00Z"/>
              </w:rPr>
              <w:pPrChange w:id="277" w:author="Tomas Chovanak" w:date="2017-01-04T17:23:00Z">
                <w:pPr>
                  <w:pStyle w:val="Bibentry"/>
                  <w:jc w:val="both"/>
                  <w:cnfStyle w:val="000000100000" w:firstRow="0" w:lastRow="0" w:firstColumn="0" w:lastColumn="0" w:oddVBand="0" w:evenVBand="0" w:oddHBand="1" w:evenHBand="0" w:firstRowFirstColumn="0" w:firstRowLastColumn="0" w:lastRowFirstColumn="0" w:lastRowLastColumn="0"/>
                </w:pPr>
              </w:pPrChange>
            </w:pPr>
            <w:ins w:id="278" w:author="Tomas Chovanak" w:date="2017-01-04T17:20:00Z">
              <w:r w:rsidRPr="00BB3874">
                <w:rPr>
                  <w:rStyle w:val="Surname"/>
                  <w:rPrChange w:id="279" w:author="Tomas Chovanak" w:date="2017-01-04T17:21:00Z">
                    <w:rPr>
                      <w:noProof/>
                    </w:rPr>
                  </w:rPrChange>
                </w:rPr>
                <w:t>Jalali</w:t>
              </w:r>
              <w:r>
                <w:rPr>
                  <w:noProof/>
                </w:rPr>
                <w:t xml:space="preserve">, </w:t>
              </w:r>
              <w:r w:rsidRPr="00BB3874">
                <w:rPr>
                  <w:rStyle w:val="FirstName"/>
                  <w:rPrChange w:id="280" w:author="Tomas Chovanak" w:date="2017-01-04T17:21:00Z">
                    <w:rPr>
                      <w:noProof/>
                    </w:rPr>
                  </w:rPrChange>
                </w:rPr>
                <w:t>M</w:t>
              </w:r>
              <w:r>
                <w:rPr>
                  <w:noProof/>
                </w:rPr>
                <w:t xml:space="preserve">., </w:t>
              </w:r>
              <w:r w:rsidRPr="00BB3874">
                <w:rPr>
                  <w:rStyle w:val="Surname"/>
                  <w:rPrChange w:id="281" w:author="Tomas Chovanak" w:date="2017-01-04T17:21:00Z">
                    <w:rPr>
                      <w:noProof/>
                    </w:rPr>
                  </w:rPrChange>
                </w:rPr>
                <w:t>Mustapha</w:t>
              </w:r>
              <w:r>
                <w:rPr>
                  <w:noProof/>
                </w:rPr>
                <w:t xml:space="preserve">, </w:t>
              </w:r>
              <w:r w:rsidRPr="00BB3874">
                <w:rPr>
                  <w:rStyle w:val="FirstName"/>
                  <w:rPrChange w:id="282" w:author="Tomas Chovanak" w:date="2017-01-04T17:21:00Z">
                    <w:rPr>
                      <w:noProof/>
                    </w:rPr>
                  </w:rPrChange>
                </w:rPr>
                <w:t>N</w:t>
              </w:r>
              <w:r>
                <w:rPr>
                  <w:noProof/>
                </w:rPr>
                <w:t xml:space="preserve">., </w:t>
              </w:r>
              <w:r w:rsidRPr="00BB3874">
                <w:rPr>
                  <w:rStyle w:val="Surname"/>
                  <w:rPrChange w:id="283" w:author="Tomas Chovanak" w:date="2017-01-04T17:21:00Z">
                    <w:rPr>
                      <w:noProof/>
                    </w:rPr>
                  </w:rPrChange>
                </w:rPr>
                <w:t>Nasir</w:t>
              </w:r>
              <w:r>
                <w:rPr>
                  <w:noProof/>
                </w:rPr>
                <w:t xml:space="preserve"> </w:t>
              </w:r>
              <w:r w:rsidRPr="00BB3874">
                <w:rPr>
                  <w:rStyle w:val="Surname"/>
                  <w:rPrChange w:id="284" w:author="Tomas Chovanak" w:date="2017-01-04T17:21:00Z">
                    <w:rPr>
                      <w:noProof/>
                    </w:rPr>
                  </w:rPrChange>
                </w:rPr>
                <w:t>Sulaiman</w:t>
              </w:r>
              <w:r>
                <w:rPr>
                  <w:noProof/>
                </w:rPr>
                <w:t xml:space="preserve">, </w:t>
              </w:r>
              <w:r w:rsidRPr="00BB3874">
                <w:rPr>
                  <w:rStyle w:val="FirstName"/>
                  <w:rPrChange w:id="285" w:author="Tomas Chovanak" w:date="2017-01-04T17:21:00Z">
                    <w:rPr>
                      <w:noProof/>
                    </w:rPr>
                  </w:rPrChange>
                </w:rPr>
                <w:t>M</w:t>
              </w:r>
              <w:r>
                <w:rPr>
                  <w:noProof/>
                </w:rPr>
                <w:t>. and</w:t>
              </w:r>
              <w:r>
                <w:rPr>
                  <w:noProof/>
                </w:rPr>
                <w:t xml:space="preserve"> </w:t>
              </w:r>
              <w:r w:rsidRPr="00BB3874">
                <w:rPr>
                  <w:rStyle w:val="Surname"/>
                  <w:rPrChange w:id="286" w:author="Tomas Chovanak" w:date="2017-01-04T17:21:00Z">
                    <w:rPr>
                      <w:noProof/>
                    </w:rPr>
                  </w:rPrChange>
                </w:rPr>
                <w:t>Mamat</w:t>
              </w:r>
              <w:r>
                <w:rPr>
                  <w:noProof/>
                </w:rPr>
                <w:t xml:space="preserve">, </w:t>
              </w:r>
              <w:r w:rsidRPr="00BB3874">
                <w:rPr>
                  <w:rStyle w:val="FirstName"/>
                  <w:rPrChange w:id="287" w:author="Tomas Chovanak" w:date="2017-01-04T17:21:00Z">
                    <w:rPr>
                      <w:noProof/>
                    </w:rPr>
                  </w:rPrChange>
                </w:rPr>
                <w:t>A</w:t>
              </w:r>
              <w:r>
                <w:rPr>
                  <w:noProof/>
                </w:rPr>
                <w:t>.</w:t>
              </w:r>
            </w:ins>
            <w:ins w:id="288" w:author="Tomas Chovanak" w:date="2017-01-04T17:21:00Z">
              <w:r w:rsidRPr="00BB3874">
                <w:rPr>
                  <w:rStyle w:val="Year"/>
                  <w:rPrChange w:id="289" w:author="Tomas Chovanak" w:date="2017-01-04T17:22:00Z">
                    <w:rPr>
                      <w:rStyle w:val="Year"/>
                    </w:rPr>
                  </w:rPrChange>
                </w:rPr>
                <w:t>2010</w:t>
              </w:r>
            </w:ins>
            <w:ins w:id="290" w:author="Tomas Chovanak" w:date="2017-01-04T11:49:00Z">
              <w:r w:rsidR="004D4025" w:rsidRPr="00DA041E">
                <w:rPr>
                  <w:lang w:eastAsia="it-IT"/>
                </w:rPr>
                <w:t xml:space="preserve">. </w:t>
              </w:r>
            </w:ins>
            <w:ins w:id="291" w:author="Tomas Chovanak" w:date="2017-01-04T17:21:00Z">
              <w:r w:rsidRPr="00BB3874">
                <w:rPr>
                  <w:rStyle w:val="ArticleTitle"/>
                  <w:rPrChange w:id="292" w:author="Tomas Chovanak" w:date="2017-01-04T17:22:00Z">
                    <w:rPr>
                      <w:noProof/>
                    </w:rPr>
                  </w:rPrChange>
                </w:rPr>
                <w:t>WebPUM: A Web-based recommendation system to predict user future movements</w:t>
              </w:r>
              <w:r w:rsidRPr="00DA041E">
                <w:rPr>
                  <w:i/>
                </w:rPr>
                <w:t xml:space="preserve"> </w:t>
              </w:r>
            </w:ins>
            <w:ins w:id="293" w:author="Tomas Chovanak" w:date="2017-01-04T17:22:00Z">
              <w:r w:rsidR="00266EDB" w:rsidRPr="00D45AE2">
                <w:rPr>
                  <w:rStyle w:val="JournalTitle"/>
                  <w:rPrChange w:id="294" w:author="Tomas Chovanak" w:date="2017-01-04T17:23:00Z">
                    <w:rPr>
                      <w:i/>
                      <w:iCs/>
                      <w:noProof/>
                    </w:rPr>
                  </w:rPrChange>
                </w:rPr>
                <w:t>Expert Systems With Applications</w:t>
              </w:r>
              <w:r w:rsidR="00266EDB">
                <w:rPr>
                  <w:i/>
                  <w:iCs/>
                  <w:noProof/>
                </w:rPr>
                <w:t xml:space="preserve">, </w:t>
              </w:r>
              <w:r w:rsidR="00266EDB" w:rsidRPr="00D45AE2">
                <w:rPr>
                  <w:rStyle w:val="Volume0"/>
                  <w:rPrChange w:id="295" w:author="Tomas Chovanak" w:date="2017-01-04T17:24:00Z">
                    <w:rPr>
                      <w:i/>
                      <w:iCs/>
                      <w:noProof/>
                    </w:rPr>
                  </w:rPrChange>
                </w:rPr>
                <w:t>37</w:t>
              </w:r>
            </w:ins>
            <w:ins w:id="296" w:author="Tomas Chovanak" w:date="2017-01-04T11:49:00Z">
              <w:r w:rsidR="004D4025" w:rsidRPr="00DA041E">
                <w:t xml:space="preserve">, </w:t>
              </w:r>
              <w:r w:rsidR="00266EDB" w:rsidRPr="00D45AE2">
                <w:rPr>
                  <w:rStyle w:val="Pages"/>
                  <w:rPrChange w:id="297" w:author="Tomas Chovanak" w:date="2017-01-04T17:24:00Z">
                    <w:rPr/>
                  </w:rPrChange>
                </w:rPr>
                <w:t>6201–</w:t>
              </w:r>
            </w:ins>
            <w:ins w:id="298" w:author="Tomas Chovanak" w:date="2017-01-04T17:23:00Z">
              <w:r w:rsidR="00266EDB" w:rsidRPr="00D45AE2">
                <w:rPr>
                  <w:rStyle w:val="Pages"/>
                  <w:rPrChange w:id="299" w:author="Tomas Chovanak" w:date="2017-01-04T17:24:00Z">
                    <w:rPr/>
                  </w:rPrChange>
                </w:rPr>
                <w:t>6212</w:t>
              </w:r>
            </w:ins>
            <w:ins w:id="300" w:author="Tomas Chovanak" w:date="2017-01-04T11:49:00Z">
              <w:r w:rsidR="004D4025" w:rsidRPr="00DA041E">
                <w:t xml:space="preserve">. </w:t>
              </w:r>
              <w:r w:rsidR="004D4025" w:rsidRPr="00D45AE2">
                <w:rPr>
                  <w:rStyle w:val="DOI"/>
                  <w:rPrChange w:id="301" w:author="Tomas Chovanak" w:date="2017-01-04T17:24:00Z">
                    <w:rPr/>
                  </w:rPrChange>
                </w:rPr>
                <w:t xml:space="preserve">DOI: </w:t>
              </w:r>
            </w:ins>
            <w:ins w:id="302" w:author="Tomas Chovanak" w:date="2017-01-04T17:23:00Z">
              <w:r w:rsidR="00266EDB" w:rsidRPr="00D45AE2">
                <w:rPr>
                  <w:rStyle w:val="DOI"/>
                  <w:rPrChange w:id="303" w:author="Tomas Chovanak" w:date="2017-01-04T17:24:00Z">
                    <w:rPr>
                      <w:noProof/>
                    </w:rPr>
                  </w:rPrChange>
                </w:rPr>
                <w:t>http://dx.doi.org/10.1016/j.eswa.2010.02.105</w:t>
              </w:r>
            </w:ins>
          </w:p>
        </w:tc>
      </w:tr>
      <w:tr w:rsidR="004D4025" w:rsidRPr="00DA041E" w:rsidTr="004D4025">
        <w:trPr>
          <w:ins w:id="30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305" w:author="Tomas Chovanak" w:date="2017-01-04T11:49:00Z"/>
                <w:rFonts w:cs="Times New Roman"/>
              </w:rPr>
            </w:pPr>
            <w:ins w:id="306" w:author="Tomas Chovanak" w:date="2017-01-04T11:49:00Z">
              <w:r w:rsidRPr="00DA041E">
                <w:rPr>
                  <w:rFonts w:cs="Times New Roman"/>
                </w:rPr>
                <w:t>[2]</w:t>
              </w:r>
            </w:ins>
          </w:p>
        </w:tc>
        <w:tc>
          <w:tcPr>
            <w:tcW w:w="0" w:type="auto"/>
          </w:tcPr>
          <w:p w:rsidR="004D4025" w:rsidRPr="00DA041E" w:rsidRDefault="00A80F20" w:rsidP="00EC462E">
            <w:pPr>
              <w:pStyle w:val="Bibentry"/>
              <w:jc w:val="both"/>
              <w:cnfStyle w:val="000000000000" w:firstRow="0" w:lastRow="0" w:firstColumn="0" w:lastColumn="0" w:oddVBand="0" w:evenVBand="0" w:oddHBand="0" w:evenHBand="0" w:firstRowFirstColumn="0" w:firstRowLastColumn="0" w:lastRowFirstColumn="0" w:lastRowLastColumn="0"/>
              <w:rPr>
                <w:ins w:id="307" w:author="Tomas Chovanak" w:date="2017-01-04T11:49:00Z"/>
              </w:rPr>
              <w:pPrChange w:id="308" w:author="Tomas Chovanak" w:date="2017-01-05T07:28:00Z">
                <w:pPr>
                  <w:pStyle w:val="Bibentry"/>
                  <w:jc w:val="both"/>
                  <w:cnfStyle w:val="000000000000" w:firstRow="0" w:lastRow="0" w:firstColumn="0" w:lastColumn="0" w:oddVBand="0" w:evenVBand="0" w:oddHBand="0" w:evenHBand="0" w:firstRowFirstColumn="0" w:firstRowLastColumn="0" w:lastRowFirstColumn="0" w:lastRowLastColumn="0"/>
                </w:pPr>
              </w:pPrChange>
            </w:pPr>
            <w:ins w:id="309" w:author="Tomas Chovanak" w:date="2017-01-05T07:25:00Z">
              <w:r w:rsidRPr="00EC462E">
                <w:rPr>
                  <w:rStyle w:val="Surname"/>
                  <w:rPrChange w:id="310" w:author="Tomas Chovanak" w:date="2017-01-05T07:28:00Z">
                    <w:rPr>
                      <w:noProof/>
                    </w:rPr>
                  </w:rPrChange>
                </w:rPr>
                <w:t>Liraki</w:t>
              </w:r>
              <w:r>
                <w:rPr>
                  <w:noProof/>
                </w:rPr>
                <w:t xml:space="preserve"> </w:t>
              </w:r>
              <w:r w:rsidRPr="00EC462E">
                <w:rPr>
                  <w:rStyle w:val="FirstName"/>
                  <w:rPrChange w:id="311" w:author="Tomas Chovanak" w:date="2017-01-05T07:28:00Z">
                    <w:rPr>
                      <w:noProof/>
                    </w:rPr>
                  </w:rPrChange>
                </w:rPr>
                <w:t>Z</w:t>
              </w:r>
              <w:r>
                <w:rPr>
                  <w:noProof/>
                </w:rPr>
                <w:t xml:space="preserve">. and </w:t>
              </w:r>
              <w:r w:rsidRPr="00EC462E">
                <w:rPr>
                  <w:rStyle w:val="Surname"/>
                  <w:rPrChange w:id="312" w:author="Tomas Chovanak" w:date="2017-01-05T07:28:00Z">
                    <w:rPr>
                      <w:noProof/>
                    </w:rPr>
                  </w:rPrChange>
                </w:rPr>
                <w:t>Harounabadi</w:t>
              </w:r>
              <w:r>
                <w:rPr>
                  <w:noProof/>
                </w:rPr>
                <w:t xml:space="preserve"> </w:t>
              </w:r>
              <w:r w:rsidRPr="00EC462E">
                <w:rPr>
                  <w:rStyle w:val="FirstName"/>
                  <w:rPrChange w:id="313" w:author="Tomas Chovanak" w:date="2017-01-05T07:28:00Z">
                    <w:rPr>
                      <w:noProof/>
                    </w:rPr>
                  </w:rPrChange>
                </w:rPr>
                <w:t>A</w:t>
              </w:r>
            </w:ins>
            <w:ins w:id="314" w:author="Tomas Chovanak" w:date="2017-01-04T11:49:00Z">
              <w:r w:rsidR="004D4025" w:rsidRPr="00DA041E">
                <w:rPr>
                  <w:lang w:eastAsia="it-IT"/>
                </w:rPr>
                <w:t xml:space="preserve">. </w:t>
              </w:r>
              <w:r w:rsidRPr="00EC462E">
                <w:rPr>
                  <w:rStyle w:val="Year"/>
                  <w:rPrChange w:id="315" w:author="Tomas Chovanak" w:date="2017-01-05T07:28:00Z">
                    <w:rPr>
                      <w:rStyle w:val="Year"/>
                    </w:rPr>
                  </w:rPrChange>
                </w:rPr>
                <w:t>2015</w:t>
              </w:r>
              <w:r w:rsidR="004D4025" w:rsidRPr="00DA041E">
                <w:rPr>
                  <w:lang w:eastAsia="it-IT"/>
                </w:rPr>
                <w:t xml:space="preserve">. </w:t>
              </w:r>
            </w:ins>
            <w:ins w:id="316" w:author="Tomas Chovanak" w:date="2017-01-05T07:26:00Z">
              <w:r w:rsidRPr="00EC462E">
                <w:rPr>
                  <w:rStyle w:val="ArticleTitle"/>
                  <w:rPrChange w:id="317" w:author="Tomas Chovanak" w:date="2017-01-05T07:28:00Z">
                    <w:rPr>
                      <w:noProof/>
                    </w:rPr>
                  </w:rPrChange>
                </w:rPr>
                <w:t>Predicting the Users’ Navigation Patterns in Web, using Weighted Association Rules and Users’ Navigation Information</w:t>
              </w:r>
            </w:ins>
            <w:ins w:id="318" w:author="Tomas Chovanak" w:date="2017-01-04T11:49:00Z">
              <w:r w:rsidR="004D4025" w:rsidRPr="00EC462E">
                <w:rPr>
                  <w:rStyle w:val="ArticleTitle"/>
                  <w:rPrChange w:id="319" w:author="Tomas Chovanak" w:date="2017-01-05T07:28:00Z">
                    <w:rPr>
                      <w:lang w:eastAsia="it-IT"/>
                    </w:rPr>
                  </w:rPrChange>
                </w:rPr>
                <w:t>.</w:t>
              </w:r>
              <w:r w:rsidR="004D4025" w:rsidRPr="00DA041E">
                <w:rPr>
                  <w:i/>
                </w:rPr>
                <w:t xml:space="preserve"> </w:t>
              </w:r>
            </w:ins>
            <w:ins w:id="320" w:author="Tomas Chovanak" w:date="2017-01-05T07:26:00Z">
              <w:r w:rsidR="00E12F35" w:rsidRPr="00EC462E">
                <w:rPr>
                  <w:rStyle w:val="JournalTitle"/>
                  <w:rPrChange w:id="321" w:author="Tomas Chovanak" w:date="2017-01-05T07:29:00Z">
                    <w:rPr>
                      <w:i/>
                      <w:iCs/>
                      <w:noProof/>
                    </w:rPr>
                  </w:rPrChange>
                </w:rPr>
                <w:t>International Journal of Computer Applications</w:t>
              </w:r>
            </w:ins>
            <w:ins w:id="322" w:author="Tomas Chovanak" w:date="2017-01-04T11:49:00Z">
              <w:r w:rsidR="004D4025" w:rsidRPr="00DA041E">
                <w:rPr>
                  <w:i/>
                </w:rPr>
                <w:t xml:space="preserve">. </w:t>
              </w:r>
            </w:ins>
            <w:ins w:id="323" w:author="Tomas Chovanak" w:date="2017-01-05T07:28:00Z">
              <w:r w:rsidR="00EC462E" w:rsidRPr="00EC462E">
                <w:rPr>
                  <w:rStyle w:val="Volume0"/>
                  <w:rPrChange w:id="324" w:author="Tomas Chovanak" w:date="2017-01-05T07:29:00Z">
                    <w:rPr>
                      <w:i/>
                    </w:rPr>
                  </w:rPrChange>
                </w:rPr>
                <w:t>110</w:t>
              </w:r>
            </w:ins>
            <w:ins w:id="325" w:author="Tomas Chovanak" w:date="2017-01-04T11:49:00Z">
              <w:r w:rsidR="00991E73">
                <w:t>.</w:t>
              </w:r>
              <w:r w:rsidR="00EC462E">
                <w:t>12</w:t>
              </w:r>
              <w:r w:rsidR="004D4025" w:rsidRPr="00DA041E">
                <w:t xml:space="preserve">, </w:t>
              </w:r>
            </w:ins>
            <w:ins w:id="326" w:author="Tomas Chovanak" w:date="2017-01-05T07:27:00Z">
              <w:r w:rsidR="0017612A" w:rsidRPr="00EC462E">
                <w:rPr>
                  <w:rStyle w:val="Pages"/>
                  <w:rPrChange w:id="327" w:author="Tomas Chovanak" w:date="2017-01-05T07:29:00Z">
                    <w:rPr>
                      <w:noProof/>
                    </w:rPr>
                  </w:rPrChange>
                </w:rPr>
                <w:t>16-21</w:t>
              </w:r>
            </w:ins>
            <w:ins w:id="328"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32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330" w:author="Tomas Chovanak" w:date="2017-01-04T11:49:00Z"/>
                <w:rFonts w:cs="Times New Roman"/>
              </w:rPr>
            </w:pPr>
            <w:ins w:id="331" w:author="Tomas Chovanak" w:date="2017-01-04T11:49:00Z">
              <w:r w:rsidRPr="00DA041E">
                <w:rPr>
                  <w:rFonts w:cs="Times New Roman"/>
                </w:rPr>
                <w:t>[3]</w:t>
              </w:r>
            </w:ins>
          </w:p>
        </w:tc>
        <w:tc>
          <w:tcPr>
            <w:tcW w:w="0" w:type="auto"/>
          </w:tcPr>
          <w:p w:rsidR="004D4025" w:rsidRPr="00DA041E" w:rsidRDefault="000C2C0C" w:rsidP="000C2C0C">
            <w:pPr>
              <w:pStyle w:val="Bibentry"/>
              <w:jc w:val="both"/>
              <w:cnfStyle w:val="000000100000" w:firstRow="0" w:lastRow="0" w:firstColumn="0" w:lastColumn="0" w:oddVBand="0" w:evenVBand="0" w:oddHBand="1" w:evenHBand="0" w:firstRowFirstColumn="0" w:firstRowLastColumn="0" w:lastRowFirstColumn="0" w:lastRowLastColumn="0"/>
              <w:rPr>
                <w:ins w:id="332" w:author="Tomas Chovanak" w:date="2017-01-04T11:49:00Z"/>
                <w:lang w:eastAsia="it-IT"/>
              </w:rPr>
              <w:pPrChange w:id="333" w:author="Tomas Chovanak" w:date="2017-01-05T07:34:00Z">
                <w:pPr>
                  <w:pStyle w:val="Bibentry"/>
                  <w:jc w:val="both"/>
                  <w:cnfStyle w:val="000000100000" w:firstRow="0" w:lastRow="0" w:firstColumn="0" w:lastColumn="0" w:oddVBand="0" w:evenVBand="0" w:oddHBand="1" w:evenHBand="0" w:firstRowFirstColumn="0" w:firstRowLastColumn="0" w:lastRowFirstColumn="0" w:lastRowLastColumn="0"/>
                </w:pPr>
              </w:pPrChange>
            </w:pPr>
            <w:ins w:id="334" w:author="Tomas Chovanak" w:date="2017-01-05T07:36:00Z">
              <w:r w:rsidRPr="000C2C0C">
                <w:rPr>
                  <w:rStyle w:val="Surname"/>
                  <w:rPrChange w:id="335" w:author="Tomas Chovanak" w:date="2017-01-05T07:36:00Z">
                    <w:rPr>
                      <w:rStyle w:val="Surname"/>
                    </w:rPr>
                  </w:rPrChange>
                </w:rPr>
                <w:t>Anandhi</w:t>
              </w:r>
              <w:r w:rsidRPr="000C2C0C">
                <w:rPr>
                  <w:rStyle w:val="Surname"/>
                </w:rPr>
                <w:t xml:space="preserve">, </w:t>
              </w:r>
              <w:r w:rsidRPr="000C2C0C">
                <w:rPr>
                  <w:rStyle w:val="FirstName"/>
                  <w:rPrChange w:id="336" w:author="Tomas Chovanak" w:date="2017-01-05T07:36:00Z">
                    <w:rPr>
                      <w:rStyle w:val="Surname"/>
                    </w:rPr>
                  </w:rPrChange>
                </w:rPr>
                <w:t>D</w:t>
              </w:r>
              <w:r w:rsidRPr="000C2C0C">
                <w:rPr>
                  <w:rStyle w:val="Surname"/>
                </w:rPr>
                <w:t xml:space="preserve">., and </w:t>
              </w:r>
              <w:r w:rsidRPr="000C2C0C">
                <w:rPr>
                  <w:rStyle w:val="FirstName"/>
                  <w:rPrChange w:id="337" w:author="Tomas Chovanak" w:date="2017-01-05T07:36:00Z">
                    <w:rPr>
                      <w:rStyle w:val="Surname"/>
                    </w:rPr>
                  </w:rPrChange>
                </w:rPr>
                <w:t>MS</w:t>
              </w:r>
              <w:r w:rsidRPr="000C2C0C">
                <w:rPr>
                  <w:rStyle w:val="Surname"/>
                </w:rPr>
                <w:t xml:space="preserve"> </w:t>
              </w:r>
              <w:r w:rsidRPr="000C2C0C">
                <w:rPr>
                  <w:rStyle w:val="Surname"/>
                  <w:rPrChange w:id="338" w:author="Tomas Chovanak" w:date="2017-01-05T07:36:00Z">
                    <w:rPr>
                      <w:rStyle w:val="Surname"/>
                    </w:rPr>
                  </w:rPrChange>
                </w:rPr>
                <w:t>Irfan Ahmed</w:t>
              </w:r>
              <w:r w:rsidRPr="000C2C0C">
                <w:rPr>
                  <w:rStyle w:val="Surname"/>
                </w:rPr>
                <w:t xml:space="preserve">. </w:t>
              </w:r>
              <w:r w:rsidRPr="000C2C0C">
                <w:rPr>
                  <w:rStyle w:val="ArticleTitle"/>
                  <w:rPrChange w:id="339"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340" w:author="Tomas Chovanak" w:date="2017-01-05T07:36:00Z">
                    <w:rPr>
                      <w:rStyle w:val="Surname"/>
                    </w:rPr>
                  </w:rPrChange>
                </w:rPr>
                <w:t>Research Journal of Applied Sciences</w:t>
              </w:r>
              <w:r w:rsidRPr="000C2C0C">
                <w:rPr>
                  <w:rStyle w:val="Surname"/>
                </w:rPr>
                <w:t xml:space="preserve">, </w:t>
              </w:r>
              <w:r w:rsidRPr="000C2C0C">
                <w:rPr>
                  <w:rStyle w:val="JournalTitle"/>
                  <w:rPrChange w:id="341" w:author="Tomas Chovanak" w:date="2017-01-05T07:37:00Z">
                    <w:rPr>
                      <w:rStyle w:val="Surname"/>
                    </w:rPr>
                  </w:rPrChange>
                </w:rPr>
                <w:t>Engineering and Technology</w:t>
              </w:r>
              <w:r w:rsidRPr="000C2C0C">
                <w:rPr>
                  <w:rStyle w:val="Surname"/>
                </w:rPr>
                <w:t xml:space="preserve"> </w:t>
              </w:r>
              <w:r w:rsidRPr="000C2C0C">
                <w:rPr>
                  <w:rStyle w:val="Volume0"/>
                  <w:rPrChange w:id="342" w:author="Tomas Chovanak" w:date="2017-01-05T07:37:00Z">
                    <w:rPr>
                      <w:rStyle w:val="Surname"/>
                    </w:rPr>
                  </w:rPrChange>
                </w:rPr>
                <w:t>8</w:t>
              </w:r>
              <w:r w:rsidRPr="000C2C0C">
                <w:rPr>
                  <w:rStyle w:val="Surname"/>
                </w:rPr>
                <w:t>.12 (</w:t>
              </w:r>
              <w:r w:rsidRPr="000C2C0C">
                <w:rPr>
                  <w:rStyle w:val="Year"/>
                  <w:rPrChange w:id="343" w:author="Tomas Chovanak" w:date="2017-01-05T07:37:00Z">
                    <w:rPr>
                      <w:rStyle w:val="Surname"/>
                    </w:rPr>
                  </w:rPrChange>
                </w:rPr>
                <w:t>2014</w:t>
              </w:r>
              <w:r w:rsidRPr="000C2C0C">
                <w:rPr>
                  <w:rStyle w:val="Surname"/>
                </w:rPr>
                <w:t xml:space="preserve">): </w:t>
              </w:r>
              <w:r w:rsidRPr="000C2C0C">
                <w:rPr>
                  <w:rStyle w:val="Pages"/>
                  <w:rPrChange w:id="344" w:author="Tomas Chovanak" w:date="2017-01-05T07:37:00Z">
                    <w:rPr>
                      <w:rStyle w:val="Surname"/>
                    </w:rPr>
                  </w:rPrChange>
                </w:rPr>
                <w:t>1472-1479</w:t>
              </w:r>
              <w:r w:rsidRPr="000C2C0C">
                <w:rPr>
                  <w:rStyle w:val="Surname"/>
                </w:rPr>
                <w:t>.</w:t>
              </w:r>
            </w:ins>
          </w:p>
        </w:tc>
      </w:tr>
      <w:tr w:rsidR="004D4025" w:rsidRPr="00DA041E" w:rsidTr="004D4025">
        <w:trPr>
          <w:ins w:id="34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346" w:author="Tomas Chovanak" w:date="2017-01-04T11:49:00Z"/>
                <w:rFonts w:cs="Times New Roman"/>
              </w:rPr>
            </w:pPr>
            <w:ins w:id="347" w:author="Tomas Chovanak" w:date="2017-01-04T11:49:00Z">
              <w:r w:rsidRPr="00DA041E">
                <w:rPr>
                  <w:rFonts w:cs="Times New Roman"/>
                </w:rPr>
                <w:t>[4]</w:t>
              </w:r>
            </w:ins>
          </w:p>
        </w:tc>
        <w:tc>
          <w:tcPr>
            <w:tcW w:w="0" w:type="auto"/>
          </w:tcPr>
          <w:p w:rsidR="004D4025" w:rsidRPr="00DA041E" w:rsidRDefault="002E4EDE" w:rsidP="005314F9">
            <w:pPr>
              <w:pStyle w:val="Bibentry"/>
              <w:jc w:val="both"/>
              <w:cnfStyle w:val="000000000000" w:firstRow="0" w:lastRow="0" w:firstColumn="0" w:lastColumn="0" w:oddVBand="0" w:evenVBand="0" w:oddHBand="0" w:evenHBand="0" w:firstRowFirstColumn="0" w:firstRowLastColumn="0" w:lastRowFirstColumn="0" w:lastRowLastColumn="0"/>
              <w:rPr>
                <w:ins w:id="348" w:author="Tomas Chovanak" w:date="2017-01-04T11:49:00Z"/>
              </w:rPr>
            </w:pPr>
            <w:ins w:id="349" w:author="Tomas Chovanak" w:date="2017-01-05T07:51:00Z">
              <w:r w:rsidRPr="002E4EDE">
                <w:rPr>
                  <w:rStyle w:val="FirstName"/>
                  <w:bdr w:val="dotted" w:sz="4" w:space="0" w:color="auto"/>
                  <w:rPrChange w:id="350" w:author="Tomas Chovanak" w:date="2017-01-05T07:51:00Z">
                    <w:rPr>
                      <w:rStyle w:val="FirstName"/>
                    </w:rPr>
                  </w:rPrChange>
                </w:rPr>
                <w:t>Chi, Yun, et al.</w:t>
              </w:r>
              <w:r w:rsidRPr="002E4EDE">
                <w:rPr>
                  <w:rStyle w:val="FirstName"/>
                </w:rPr>
                <w:t xml:space="preserve"> "</w:t>
              </w:r>
              <w:r w:rsidRPr="002E4EDE">
                <w:rPr>
                  <w:rStyle w:val="ArticleTitle"/>
                  <w:rPrChange w:id="351" w:author="Tomas Chovanak" w:date="2017-01-05T07:51:00Z">
                    <w:rPr>
                      <w:rStyle w:val="FirstName"/>
                    </w:rPr>
                  </w:rPrChange>
                </w:rPr>
                <w:t>Moment: Maintaining closed frequent itemsets over a stream sliding window.</w:t>
              </w:r>
              <w:r w:rsidRPr="002E4EDE">
                <w:rPr>
                  <w:rStyle w:val="FirstName"/>
                </w:rPr>
                <w:t xml:space="preserve">" </w:t>
              </w:r>
              <w:r w:rsidRPr="002E4EDE">
                <w:rPr>
                  <w:rStyle w:val="JournalTitle"/>
                  <w:rPrChange w:id="352" w:author="Tomas Chovanak" w:date="2017-01-05T07:51:00Z">
                    <w:rPr>
                      <w:rStyle w:val="FirstName"/>
                    </w:rPr>
                  </w:rPrChange>
                </w:rPr>
                <w:t>Data Mining</w:t>
              </w:r>
              <w:r w:rsidRPr="002E4EDE">
                <w:rPr>
                  <w:rStyle w:val="FirstName"/>
                </w:rPr>
                <w:t xml:space="preserve">, </w:t>
              </w:r>
              <w:r w:rsidRPr="002E4EDE">
                <w:rPr>
                  <w:rStyle w:val="Year"/>
                  <w:rPrChange w:id="353" w:author="Tomas Chovanak" w:date="2017-01-05T07:51:00Z">
                    <w:rPr>
                      <w:rStyle w:val="FirstName"/>
                    </w:rPr>
                  </w:rPrChange>
                </w:rPr>
                <w:t>2004</w:t>
              </w:r>
              <w:r w:rsidRPr="002E4EDE">
                <w:rPr>
                  <w:rStyle w:val="FirstName"/>
                </w:rPr>
                <w:t xml:space="preserve">. </w:t>
              </w:r>
              <w:r w:rsidRPr="00FE4738">
                <w:rPr>
                  <w:rStyle w:val="Proceeding"/>
                  <w:rPrChange w:id="354" w:author="Tomas Chovanak" w:date="2017-01-05T07:57:00Z">
                    <w:rPr>
                      <w:rStyle w:val="FirstName"/>
                    </w:rPr>
                  </w:rPrChange>
                </w:rPr>
                <w:t>ICDM'04. Fourth IEEE International Conference on. IEEE</w:t>
              </w:r>
              <w:r w:rsidRPr="002E4EDE">
                <w:rPr>
                  <w:rStyle w:val="FirstName"/>
                </w:rPr>
                <w:t>, 2004</w:t>
              </w:r>
            </w:ins>
            <w:ins w:id="355"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35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357" w:author="Tomas Chovanak" w:date="2017-01-04T11:49:00Z"/>
                <w:rFonts w:cs="Times New Roman"/>
              </w:rPr>
            </w:pPr>
            <w:ins w:id="358" w:author="Tomas Chovanak" w:date="2017-01-04T11:49:00Z">
              <w:r w:rsidRPr="00DA041E">
                <w:rPr>
                  <w:rFonts w:cs="Times New Roman"/>
                </w:rPr>
                <w:t>[5]</w:t>
              </w:r>
            </w:ins>
          </w:p>
        </w:tc>
        <w:tc>
          <w:tcPr>
            <w:tcW w:w="0" w:type="auto"/>
          </w:tcPr>
          <w:p w:rsidR="004D4025" w:rsidRPr="00DA041E" w:rsidRDefault="00FE4738" w:rsidP="00FE4738">
            <w:pPr>
              <w:pStyle w:val="Bibentry"/>
              <w:jc w:val="both"/>
              <w:cnfStyle w:val="000000100000" w:firstRow="0" w:lastRow="0" w:firstColumn="0" w:lastColumn="0" w:oddVBand="0" w:evenVBand="0" w:oddHBand="1" w:evenHBand="0" w:firstRowFirstColumn="0" w:firstRowLastColumn="0" w:lastRowFirstColumn="0" w:lastRowLastColumn="0"/>
              <w:rPr>
                <w:ins w:id="359" w:author="Tomas Chovanak" w:date="2017-01-04T11:49:00Z"/>
                <w:lang w:eastAsia="it-IT"/>
              </w:rPr>
              <w:pPrChange w:id="360" w:author="Tomas Chovanak" w:date="2017-01-05T07:57:00Z">
                <w:pPr>
                  <w:pStyle w:val="Bibentry"/>
                  <w:jc w:val="both"/>
                  <w:cnfStyle w:val="000000100000" w:firstRow="0" w:lastRow="0" w:firstColumn="0" w:lastColumn="0" w:oddVBand="0" w:evenVBand="0" w:oddHBand="1" w:evenHBand="0" w:firstRowFirstColumn="0" w:firstRowLastColumn="0" w:lastRowFirstColumn="0" w:lastRowLastColumn="0"/>
                </w:pPr>
              </w:pPrChange>
            </w:pPr>
            <w:ins w:id="361" w:author="Tomas Chovanak" w:date="2017-01-05T07:56:00Z">
              <w:r w:rsidRPr="00FE4738">
                <w:rPr>
                  <w:rStyle w:val="FirstName"/>
                  <w:bdr w:val="dotted" w:sz="4" w:space="0" w:color="auto"/>
                  <w:rPrChange w:id="362" w:author="Tomas Chovanak" w:date="2017-01-05T07:57:00Z">
                    <w:rPr>
                      <w:rStyle w:val="FirstName"/>
                    </w:rPr>
                  </w:rPrChange>
                </w:rPr>
                <w:t>Li, Hua-Fu, et al.</w:t>
              </w:r>
              <w:r w:rsidRPr="00FE4738">
                <w:rPr>
                  <w:rStyle w:val="FirstName"/>
                </w:rPr>
                <w:t xml:space="preserve"> </w:t>
              </w:r>
              <w:r w:rsidRPr="00FE4738">
                <w:rPr>
                  <w:rStyle w:val="ArticleTitle"/>
                  <w:rPrChange w:id="363" w:author="Tomas Chovanak" w:date="2017-01-05T07:57:00Z">
                    <w:rPr>
                      <w:rStyle w:val="FirstName"/>
                    </w:rPr>
                  </w:rPrChange>
                </w:rPr>
                <w:t>"A new algorithm for maintaining closed frequent itemsets in data streams by incremental updates."</w:t>
              </w:r>
              <w:r w:rsidRPr="00FE4738">
                <w:rPr>
                  <w:rStyle w:val="FirstName"/>
                </w:rPr>
                <w:t xml:space="preserve"> </w:t>
              </w:r>
              <w:r w:rsidRPr="00FE4738">
                <w:rPr>
                  <w:rStyle w:val="Proceeding"/>
                  <w:rPrChange w:id="364" w:author="Tomas Chovanak" w:date="2017-01-05T07:57:00Z">
                    <w:rPr>
                      <w:rStyle w:val="FirstName"/>
                    </w:rPr>
                  </w:rPrChange>
                </w:rPr>
                <w:t>Sixth IEEE International Conference on Data Mining-Workshops (ICDMW'06)</w:t>
              </w:r>
              <w:r w:rsidRPr="00FE4738">
                <w:rPr>
                  <w:rStyle w:val="FirstName"/>
                </w:rPr>
                <w:t xml:space="preserve">. IEEE, </w:t>
              </w:r>
              <w:r w:rsidRPr="00FE4738">
                <w:rPr>
                  <w:rStyle w:val="Year"/>
                  <w:rPrChange w:id="365" w:author="Tomas Chovanak" w:date="2017-01-05T07:57:00Z">
                    <w:rPr>
                      <w:rStyle w:val="FirstName"/>
                    </w:rPr>
                  </w:rPrChange>
                </w:rPr>
                <w:t>2006</w:t>
              </w:r>
              <w:r w:rsidRPr="00FE4738">
                <w:rPr>
                  <w:rStyle w:val="FirstName"/>
                </w:rPr>
                <w:t>.</w:t>
              </w:r>
            </w:ins>
          </w:p>
        </w:tc>
      </w:tr>
      <w:tr w:rsidR="004D4025" w:rsidRPr="004D75DC" w:rsidTr="004D4025">
        <w:trPr>
          <w:ins w:id="36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367" w:author="Tomas Chovanak" w:date="2017-01-04T11:49:00Z"/>
                <w:rFonts w:cs="Times New Roman"/>
              </w:rPr>
            </w:pPr>
            <w:ins w:id="368" w:author="Tomas Chovanak" w:date="2017-01-04T11:49:00Z">
              <w:r w:rsidRPr="00DA041E">
                <w:rPr>
                  <w:rFonts w:cs="Times New Roman"/>
                </w:rPr>
                <w:t>[6]</w:t>
              </w:r>
            </w:ins>
          </w:p>
        </w:tc>
        <w:tc>
          <w:tcPr>
            <w:tcW w:w="0" w:type="auto"/>
          </w:tcPr>
          <w:p w:rsidR="004D4025" w:rsidRPr="00DA041E" w:rsidRDefault="00CD072D" w:rsidP="005314F9">
            <w:pPr>
              <w:pStyle w:val="Bibentry"/>
              <w:jc w:val="both"/>
              <w:cnfStyle w:val="000000000000" w:firstRow="0" w:lastRow="0" w:firstColumn="0" w:lastColumn="0" w:oddVBand="0" w:evenVBand="0" w:oddHBand="0" w:evenHBand="0" w:firstRowFirstColumn="0" w:firstRowLastColumn="0" w:lastRowFirstColumn="0" w:lastRowLastColumn="0"/>
              <w:rPr>
                <w:ins w:id="369" w:author="Tomas Chovanak" w:date="2017-01-04T11:49:00Z"/>
              </w:rPr>
            </w:pPr>
            <w:ins w:id="370" w:author="Tomas Chovanak" w:date="2017-01-05T08:03:00Z">
              <w:r w:rsidRPr="00CD072D">
                <w:rPr>
                  <w:rStyle w:val="FirstName"/>
                  <w:bdr w:val="dotted" w:sz="4" w:space="0" w:color="auto"/>
                  <w:rPrChange w:id="371" w:author="Tomas Chovanak" w:date="2017-01-05T08:03:00Z">
                    <w:rPr>
                      <w:rStyle w:val="FirstName"/>
                    </w:rPr>
                  </w:rPrChange>
                </w:rPr>
                <w:t>Yen, Show-Jane, et al.</w:t>
              </w:r>
              <w:r w:rsidRPr="00CD072D">
                <w:rPr>
                  <w:rStyle w:val="FirstName"/>
                </w:rPr>
                <w:t xml:space="preserve"> </w:t>
              </w:r>
              <w:r w:rsidRPr="00CD072D">
                <w:rPr>
                  <w:rStyle w:val="ArticleTitle"/>
                  <w:rPrChange w:id="372" w:author="Tomas Chovanak" w:date="2017-01-05T08:03:00Z">
                    <w:rPr>
                      <w:rStyle w:val="FirstName"/>
                    </w:rPr>
                  </w:rPrChange>
                </w:rPr>
                <w:t>"A fast algorithm for mining frequent closed itemsets over stream sliding window."</w:t>
              </w:r>
              <w:r w:rsidRPr="00CD072D">
                <w:rPr>
                  <w:rStyle w:val="FirstName"/>
                </w:rPr>
                <w:t xml:space="preserve"> Fuzzy Systems (FUZZ), </w:t>
              </w:r>
              <w:r w:rsidRPr="00CD072D">
                <w:rPr>
                  <w:rStyle w:val="Year"/>
                  <w:rPrChange w:id="373" w:author="Tomas Chovanak" w:date="2017-01-05T08:03:00Z">
                    <w:rPr>
                      <w:rStyle w:val="FirstName"/>
                    </w:rPr>
                  </w:rPrChange>
                </w:rPr>
                <w:t>2011</w:t>
              </w:r>
              <w:r w:rsidRPr="00CD072D">
                <w:rPr>
                  <w:rStyle w:val="FirstName"/>
                </w:rPr>
                <w:t xml:space="preserve"> </w:t>
              </w:r>
              <w:r w:rsidRPr="00CD072D">
                <w:rPr>
                  <w:rStyle w:val="Proceeding"/>
                  <w:rPrChange w:id="374" w:author="Tomas Chovanak" w:date="2017-01-05T08:03:00Z">
                    <w:rPr>
                      <w:rStyle w:val="FirstName"/>
                    </w:rPr>
                  </w:rPrChange>
                </w:rPr>
                <w:t>IEEE International Conference on. IEEE</w:t>
              </w:r>
              <w:r w:rsidRPr="00CD072D">
                <w:rPr>
                  <w:rStyle w:val="FirstName"/>
                </w:rPr>
                <w:t xml:space="preserve">, </w:t>
              </w:r>
              <w:r w:rsidRPr="00CD072D">
                <w:rPr>
                  <w:rStyle w:val="Year"/>
                  <w:rPrChange w:id="375"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37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377" w:author="Tomas Chovanak" w:date="2017-01-04T11:49:00Z"/>
                <w:rFonts w:cs="Times New Roman"/>
              </w:rPr>
            </w:pPr>
            <w:ins w:id="378" w:author="Tomas Chovanak" w:date="2017-01-04T11:49:00Z">
              <w:r w:rsidRPr="00DA041E">
                <w:rPr>
                  <w:rFonts w:cs="Times New Roman"/>
                </w:rPr>
                <w:t>[7]</w:t>
              </w:r>
            </w:ins>
          </w:p>
        </w:tc>
        <w:tc>
          <w:tcPr>
            <w:tcW w:w="0" w:type="auto"/>
          </w:tcPr>
          <w:p w:rsidR="004D4025" w:rsidRPr="00DA041E" w:rsidRDefault="005F547D" w:rsidP="005314F9">
            <w:pPr>
              <w:pStyle w:val="Bibentry"/>
              <w:jc w:val="both"/>
              <w:cnfStyle w:val="000000100000" w:firstRow="0" w:lastRow="0" w:firstColumn="0" w:lastColumn="0" w:oddVBand="0" w:evenVBand="0" w:oddHBand="1" w:evenHBand="0" w:firstRowFirstColumn="0" w:firstRowLastColumn="0" w:lastRowFirstColumn="0" w:lastRowLastColumn="0"/>
              <w:rPr>
                <w:ins w:id="379" w:author="Tomas Chovanak" w:date="2017-01-04T11:49:00Z"/>
              </w:rPr>
            </w:pPr>
            <w:ins w:id="380" w:author="Tomas Chovanak" w:date="2017-01-05T08:08:00Z">
              <w:r w:rsidRPr="00B531A7">
                <w:rPr>
                  <w:rStyle w:val="FirstName"/>
                  <w:bdr w:val="dotted" w:sz="4" w:space="0" w:color="auto"/>
                  <w:rPrChange w:id="381" w:author="Tomas Chovanak" w:date="2017-01-05T08:08:00Z">
                    <w:rPr>
                      <w:rStyle w:val="FirstName"/>
                    </w:rPr>
                  </w:rPrChange>
                </w:rPr>
                <w:t>Cheng, James, Yiping Ke, and Wilfred Ng.</w:t>
              </w:r>
              <w:r w:rsidRPr="005F547D">
                <w:rPr>
                  <w:rStyle w:val="FirstName"/>
                </w:rPr>
                <w:t xml:space="preserve"> </w:t>
              </w:r>
              <w:r w:rsidRPr="00B531A7">
                <w:rPr>
                  <w:rStyle w:val="ArticleTitle"/>
                  <w:rPrChange w:id="382" w:author="Tomas Chovanak" w:date="2017-01-05T08:08:00Z">
                    <w:rPr>
                      <w:rStyle w:val="FirstName"/>
                    </w:rPr>
                  </w:rPrChange>
                </w:rPr>
                <w:t>"Maintaining frequent closed itemsets over a sliding window."</w:t>
              </w:r>
              <w:r w:rsidRPr="005F547D">
                <w:rPr>
                  <w:rStyle w:val="FirstName"/>
                </w:rPr>
                <w:t xml:space="preserve"> </w:t>
              </w:r>
              <w:r w:rsidRPr="00B531A7">
                <w:rPr>
                  <w:rStyle w:val="JournalTitle"/>
                  <w:rPrChange w:id="383"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384" w:author="Tomas Chovanak" w:date="2017-01-05T08:09:00Z">
                    <w:rPr>
                      <w:rStyle w:val="FirstName"/>
                    </w:rPr>
                  </w:rPrChange>
                </w:rPr>
                <w:t>31</w:t>
              </w:r>
              <w:r w:rsidRPr="005F547D">
                <w:rPr>
                  <w:rStyle w:val="FirstName"/>
                </w:rPr>
                <w:t>.3 (</w:t>
              </w:r>
              <w:r w:rsidRPr="00B531A7">
                <w:rPr>
                  <w:rStyle w:val="Year"/>
                  <w:rPrChange w:id="385" w:author="Tomas Chovanak" w:date="2017-01-05T08:09:00Z">
                    <w:rPr>
                      <w:rStyle w:val="FirstName"/>
                    </w:rPr>
                  </w:rPrChange>
                </w:rPr>
                <w:t>2008</w:t>
              </w:r>
              <w:r w:rsidRPr="005F547D">
                <w:rPr>
                  <w:rStyle w:val="FirstName"/>
                </w:rPr>
                <w:t xml:space="preserve">): </w:t>
              </w:r>
              <w:r w:rsidRPr="00B531A7">
                <w:rPr>
                  <w:rStyle w:val="Pages"/>
                  <w:rPrChange w:id="386" w:author="Tomas Chovanak" w:date="2017-01-05T08:09:00Z">
                    <w:rPr>
                      <w:rStyle w:val="FirstName"/>
                    </w:rPr>
                  </w:rPrChange>
                </w:rPr>
                <w:t>191-215</w:t>
              </w:r>
              <w:r w:rsidRPr="005F547D">
                <w:rPr>
                  <w:rStyle w:val="FirstName"/>
                </w:rPr>
                <w:t>.</w:t>
              </w:r>
            </w:ins>
          </w:p>
        </w:tc>
      </w:tr>
      <w:tr w:rsidR="004D4025" w:rsidRPr="00DA041E" w:rsidTr="004D4025">
        <w:trPr>
          <w:ins w:id="387"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388" w:author="Tomas Chovanak" w:date="2017-01-04T11:49:00Z"/>
                <w:rFonts w:cs="Times New Roman"/>
              </w:rPr>
            </w:pPr>
            <w:ins w:id="389" w:author="Tomas Chovanak" w:date="2017-01-04T11:49:00Z">
              <w:r w:rsidRPr="00DA041E">
                <w:rPr>
                  <w:rFonts w:cs="Times New Roman"/>
                </w:rPr>
                <w:t>[8]</w:t>
              </w:r>
            </w:ins>
          </w:p>
        </w:tc>
        <w:tc>
          <w:tcPr>
            <w:tcW w:w="0" w:type="auto"/>
          </w:tcPr>
          <w:p w:rsidR="00BE0747" w:rsidRPr="004D75DC" w:rsidRDefault="004D75DC" w:rsidP="00BE0747">
            <w:pPr>
              <w:pStyle w:val="Bibentry"/>
              <w:cnfStyle w:val="000000000000" w:firstRow="0" w:lastRow="0" w:firstColumn="0" w:lastColumn="0" w:oddVBand="0" w:evenVBand="0" w:oddHBand="0" w:evenHBand="0" w:firstRowFirstColumn="0" w:firstRowLastColumn="0" w:lastRowFirstColumn="0" w:lastRowLastColumn="0"/>
              <w:rPr>
                <w:ins w:id="390" w:author="Tomas Chovanak" w:date="2017-01-04T11:49:00Z"/>
                <w:shd w:val="clear" w:color="auto" w:fill="DDDDDD"/>
                <w:rPrChange w:id="391" w:author="Tomas Chovanak" w:date="2017-01-06T15:57:00Z">
                  <w:rPr>
                    <w:ins w:id="392" w:author="Tomas Chovanak" w:date="2017-01-04T11:49:00Z"/>
                  </w:rPr>
                </w:rPrChange>
              </w:rPr>
              <w:pPrChange w:id="393"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ins w:id="394" w:author="Tomas Chovanak" w:date="2017-01-06T15:57:00Z">
              <w:r w:rsidRPr="004D75DC">
                <w:rPr>
                  <w:rStyle w:val="FirstName"/>
                  <w:bdr w:val="dotted" w:sz="4" w:space="0" w:color="auto"/>
                  <w:rPrChange w:id="395" w:author="Tomas Chovanak" w:date="2017-01-06T15:57:00Z">
                    <w:rPr>
                      <w:rStyle w:val="FirstName"/>
                    </w:rPr>
                  </w:rPrChange>
                </w:rPr>
                <w:t>Quadrana, Massimo, Albert Bifet, and Ricard Gavalda.</w:t>
              </w:r>
              <w:r w:rsidRPr="004D75DC">
                <w:rPr>
                  <w:rStyle w:val="FirstName"/>
                </w:rPr>
                <w:t xml:space="preserve"> </w:t>
              </w:r>
              <w:r w:rsidRPr="004D75DC">
                <w:rPr>
                  <w:rStyle w:val="ArticleTitle"/>
                  <w:rPrChange w:id="396" w:author="Tomas Chovanak" w:date="2017-01-06T15:57:00Z">
                    <w:rPr>
                      <w:rStyle w:val="FirstName"/>
                    </w:rPr>
                  </w:rPrChange>
                </w:rPr>
                <w:t>"An efficient closed frequent itemset miner for the MOA stream mining system."</w:t>
              </w:r>
              <w:r w:rsidRPr="004D75DC">
                <w:rPr>
                  <w:rStyle w:val="FirstName"/>
                </w:rPr>
                <w:t xml:space="preserve"> </w:t>
              </w:r>
              <w:r w:rsidRPr="004D75DC">
                <w:rPr>
                  <w:rStyle w:val="JournalTitle"/>
                  <w:rPrChange w:id="397" w:author="Tomas Chovanak" w:date="2017-01-06T15:57:00Z">
                    <w:rPr>
                      <w:rStyle w:val="FirstName"/>
                    </w:rPr>
                  </w:rPrChange>
                </w:rPr>
                <w:t>AI Communications</w:t>
              </w:r>
              <w:r>
                <w:rPr>
                  <w:rStyle w:val="FirstName"/>
                </w:rPr>
                <w:t xml:space="preserve"> </w:t>
              </w:r>
              <w:r w:rsidRPr="004D75DC">
                <w:rPr>
                  <w:rStyle w:val="Volume0"/>
                  <w:rPrChange w:id="398" w:author="Tomas Chovanak" w:date="2017-01-06T15:58:00Z">
                    <w:rPr>
                      <w:rStyle w:val="FirstName"/>
                    </w:rPr>
                  </w:rPrChange>
                </w:rPr>
                <w:t>28</w:t>
              </w:r>
              <w:r>
                <w:rPr>
                  <w:rStyle w:val="FirstName"/>
                </w:rPr>
                <w:t>.1 (</w:t>
              </w:r>
              <w:r w:rsidRPr="004D75DC">
                <w:rPr>
                  <w:rStyle w:val="Year"/>
                  <w:rPrChange w:id="399" w:author="Tomas Chovanak" w:date="2017-01-06T15:58:00Z">
                    <w:rPr>
                      <w:rStyle w:val="FirstName"/>
                    </w:rPr>
                  </w:rPrChange>
                </w:rPr>
                <w:t>2015</w:t>
              </w:r>
              <w:r>
                <w:rPr>
                  <w:rStyle w:val="FirstName"/>
                </w:rPr>
                <w:t xml:space="preserve">): </w:t>
              </w:r>
              <w:r w:rsidRPr="004D75DC">
                <w:rPr>
                  <w:rStyle w:val="Pages"/>
                  <w:rPrChange w:id="400"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401"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5314F9">
            <w:pPr>
              <w:pStyle w:val="Bibentry"/>
              <w:rPr>
                <w:ins w:id="402" w:author="Tomas Chovanak" w:date="2017-01-06T16:04:00Z"/>
                <w:rFonts w:cs="Times New Roman"/>
              </w:rPr>
            </w:pPr>
            <w:ins w:id="403"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404" w:author="Tomas Chovanak" w:date="2017-01-06T16:04:00Z"/>
                <w:rStyle w:val="FirstName"/>
                <w:bdr w:val="dotted" w:sz="4" w:space="0" w:color="auto"/>
                <w:rPrChange w:id="405" w:author="Tomas Chovanak" w:date="2017-01-06T15:57:00Z">
                  <w:rPr>
                    <w:ins w:id="406" w:author="Tomas Chovanak" w:date="2017-01-06T16:04:00Z"/>
                    <w:rStyle w:val="FirstName"/>
                    <w:bdr w:val="dotted" w:sz="4" w:space="0" w:color="auto"/>
                  </w:rPr>
                </w:rPrChange>
              </w:rPr>
            </w:pPr>
            <w:ins w:id="407" w:author="Tomas Chovanak" w:date="2017-01-06T16:05:00Z">
              <w:r w:rsidRPr="00BE0747">
                <w:rPr>
                  <w:rStyle w:val="FirstName"/>
                  <w:bdr w:val="dotted" w:sz="4" w:space="0" w:color="auto"/>
                  <w:rPrChange w:id="408" w:author="Tomas Chovanak" w:date="2017-01-06T16:05:00Z">
                    <w:rPr>
                      <w:rStyle w:val="FirstName"/>
                      <w:bdr w:val="dotted" w:sz="4" w:space="0" w:color="auto"/>
                    </w:rPr>
                  </w:rPrChange>
                </w:rPr>
                <w:t>Song, Guojie, et al.</w:t>
              </w:r>
              <w:r w:rsidRPr="00BE0747">
                <w:rPr>
                  <w:rStyle w:val="FirstName"/>
                  <w:bdr w:val="dotted" w:sz="4" w:space="0" w:color="auto"/>
                </w:rPr>
                <w:t xml:space="preserve"> </w:t>
              </w:r>
              <w:r w:rsidRPr="00BE0747">
                <w:rPr>
                  <w:rStyle w:val="ArticleTitle"/>
                  <w:rPrChange w:id="409" w:author="Tomas Chovanak" w:date="2017-01-06T16:05:00Z">
                    <w:rPr>
                      <w:rStyle w:val="FirstName"/>
                      <w:bdr w:val="dotted" w:sz="4" w:space="0" w:color="auto"/>
                    </w:rPr>
                  </w:rPrChange>
                </w:rPr>
                <w:t>"CLAIM: An efficient method for relaxed frequent closed itemsets mining over stream data."</w:t>
              </w:r>
              <w:r w:rsidRPr="00BE0747">
                <w:rPr>
                  <w:rStyle w:val="FirstName"/>
                  <w:bdr w:val="dotted" w:sz="4" w:space="0" w:color="auto"/>
                </w:rPr>
                <w:t xml:space="preserve"> </w:t>
              </w:r>
              <w:r w:rsidRPr="00BE0747">
                <w:rPr>
                  <w:rStyle w:val="Proceeding"/>
                  <w:rPrChange w:id="410"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411"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412"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5314F9">
            <w:pPr>
              <w:pStyle w:val="Bibentry"/>
              <w:rPr>
                <w:ins w:id="413" w:author="Tomas Chovanak" w:date="2017-01-06T16:09:00Z"/>
                <w:rFonts w:cs="Times New Roman"/>
              </w:rPr>
            </w:pPr>
            <w:ins w:id="414"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415" w:author="Tomas Chovanak" w:date="2017-01-06T16:09:00Z"/>
                <w:rStyle w:val="FirstName"/>
                <w:bdr w:val="dotted" w:sz="4" w:space="0" w:color="auto"/>
                <w:rPrChange w:id="416" w:author="Tomas Chovanak" w:date="2017-01-06T16:05:00Z">
                  <w:rPr>
                    <w:ins w:id="417" w:author="Tomas Chovanak" w:date="2017-01-06T16:09:00Z"/>
                    <w:rStyle w:val="FirstName"/>
                    <w:bdr w:val="dotted" w:sz="4" w:space="0" w:color="auto"/>
                  </w:rPr>
                </w:rPrChange>
              </w:rPr>
            </w:pPr>
            <w:ins w:id="418" w:author="Tomas Chovanak" w:date="2017-01-06T16:10:00Z">
              <w:r w:rsidRPr="005165B0">
                <w:rPr>
                  <w:rStyle w:val="FirstName"/>
                  <w:bdr w:val="dotted" w:sz="4" w:space="0" w:color="auto"/>
                </w:rPr>
                <w:t>Aggarwal, Charu C., et al. "A framework for clustering evolving data streams." Proceedings of the 29th international conference on Very large data bases-Volume 29. VLDB Endowment, 2003.</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419" w:author="Tomas Chovanak" w:date="2017-01-04T11:46:00Z">
          <w:tblPr>
            <w:tblStyle w:val="PlainTable2"/>
            <w:tblW w:w="0" w:type="auto"/>
            <w:tblLook w:val="0000" w:firstRow="0" w:lastRow="0" w:firstColumn="0" w:lastColumn="0" w:noHBand="0" w:noVBand="0"/>
          </w:tblPr>
        </w:tblPrChange>
      </w:tblPr>
      <w:tblGrid>
        <w:gridCol w:w="426"/>
        <w:tblGridChange w:id="420">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421" w:author="Tomas Chovanak" w:date="2017-01-04T11:46:00Z">
              <w:tcPr>
                <w:tcW w:w="0" w:type="auto"/>
              </w:tcPr>
            </w:tcPrChange>
          </w:tcPr>
          <w:p w:rsidR="00F00330" w:rsidRPr="00D3733E" w:rsidRDefault="00F00330" w:rsidP="004D4025">
            <w:pPr>
              <w:pStyle w:val="Bibentry"/>
              <w:cnfStyle w:val="000010100000" w:firstRow="0" w:lastRow="0" w:firstColumn="0" w:lastColumn="0" w:oddVBand="1" w:evenVBand="0" w:oddHBand="1" w:evenHBand="0" w:firstRowFirstColumn="0" w:firstRowLastColumn="0" w:lastRowFirstColumn="0" w:lastRowLastColumn="0"/>
              <w:rPr>
                <w:rFonts w:cs="Times New Roman"/>
                <w:rPrChange w:id="422" w:author="Tomas Chovanak" w:date="2017-01-04T11:28:00Z">
                  <w:rPr>
                    <w:rFonts w:cs="Times New Roman"/>
                  </w:rPr>
                </w:rPrChange>
              </w:rPr>
              <w:pPrChange w:id="423" w:author="Tomas Chovanak" w:date="2017-01-04T11:49:00Z">
                <w:pPr>
                  <w:pStyle w:val="Bibentry"/>
                  <w:cnfStyle w:val="000010100000" w:firstRow="0" w:lastRow="0" w:firstColumn="0" w:lastColumn="0" w:oddVBand="1" w:evenVBand="0" w:oddHBand="1" w:evenHBand="0" w:firstRowFirstColumn="0" w:firstRowLastColumn="0" w:lastRowFirstColumn="0" w:lastRowLastColumn="0"/>
                </w:pPr>
              </w:pPrChange>
            </w:pPr>
            <w:del w:id="424" w:author="Tomas Chovanak" w:date="2017-01-04T11:28:00Z">
              <w:r w:rsidRPr="00D3733E" w:rsidDel="007B7BDD">
                <w:rPr>
                  <w:rPrChange w:id="425" w:author="Tomas Chovanak" w:date="2017-01-04T11:28:00Z">
                    <w:rPr>
                      <w:rFonts w:cs="Times New Roman"/>
                    </w:rPr>
                  </w:rPrChange>
                </w:rPr>
                <w:delText>[3]</w:delText>
              </w:r>
            </w:del>
          </w:p>
        </w:tc>
      </w:tr>
      <w:tr w:rsidR="00F00330" w:rsidRPr="00D3733E" w:rsidDel="001A6D21" w:rsidTr="0005185A">
        <w:trPr>
          <w:del w:id="42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427" w:author="Tomas Chovanak" w:date="2017-01-04T11:46:00Z">
              <w:tcPr>
                <w:tcW w:w="0" w:type="auto"/>
              </w:tcPr>
            </w:tcPrChange>
          </w:tcPr>
          <w:p w:rsidR="00F00330" w:rsidRPr="00D3733E" w:rsidDel="001A6D21" w:rsidRDefault="00F00330" w:rsidP="00D3733E">
            <w:pPr>
              <w:rPr>
                <w:del w:id="428" w:author="Tomas Chovanak" w:date="2017-01-04T11:43:00Z"/>
                <w:rFonts w:cs="Times New Roman"/>
                <w:rPrChange w:id="429" w:author="Tomas Chovanak" w:date="2017-01-04T11:28:00Z">
                  <w:rPr>
                    <w:del w:id="430" w:author="Tomas Chovanak" w:date="2017-01-04T11:43:00Z"/>
                    <w:rFonts w:cs="Times New Roman"/>
                  </w:rPr>
                </w:rPrChange>
              </w:rPr>
              <w:pPrChange w:id="431" w:author="Tomas Chovanak" w:date="2017-01-04T11:28:00Z">
                <w:pPr>
                  <w:pStyle w:val="Bibentry"/>
                </w:pPr>
              </w:pPrChange>
            </w:pPr>
            <w:del w:id="432" w:author="Tomas Chovanak" w:date="2017-01-04T11:28:00Z">
              <w:r w:rsidRPr="00D3733E" w:rsidDel="007B7BDD">
                <w:rPr>
                  <w:rFonts w:cs="Times New Roman"/>
                  <w:rPrChange w:id="433"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43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435"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436" w:author="Tomas Chovanak" w:date="2017-01-04T11:43:00Z"/>
                <w:rFonts w:cs="Times New Roman"/>
                <w:rPrChange w:id="437" w:author="Tomas Chovanak" w:date="2017-01-04T11:28:00Z">
                  <w:rPr>
                    <w:del w:id="438" w:author="Tomas Chovanak" w:date="2017-01-04T11:43:00Z"/>
                    <w:rFonts w:cs="Times New Roman"/>
                  </w:rPr>
                </w:rPrChange>
              </w:rPr>
              <w:pPrChange w:id="439"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440" w:author="Tomas Chovanak" w:date="2017-01-04T11:28:00Z">
              <w:r w:rsidRPr="00D3733E" w:rsidDel="007B7BDD">
                <w:rPr>
                  <w:rFonts w:cs="Times New Roman"/>
                  <w:rPrChange w:id="441" w:author="Tomas Chovanak" w:date="2017-01-04T11:28:00Z">
                    <w:rPr>
                      <w:rFonts w:cs="Times New Roman"/>
                    </w:rPr>
                  </w:rPrChange>
                </w:rPr>
                <w:delText>[5]</w:delText>
              </w:r>
            </w:del>
          </w:p>
        </w:tc>
      </w:tr>
      <w:tr w:rsidR="00F00330" w:rsidRPr="00D3733E" w:rsidDel="001A6D21" w:rsidTr="0005185A">
        <w:trPr>
          <w:del w:id="44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443" w:author="Tomas Chovanak" w:date="2017-01-04T11:46:00Z">
              <w:tcPr>
                <w:tcW w:w="0" w:type="auto"/>
              </w:tcPr>
            </w:tcPrChange>
          </w:tcPr>
          <w:p w:rsidR="00F00330" w:rsidRPr="00D3733E" w:rsidDel="001A6D21" w:rsidRDefault="00F00330" w:rsidP="00D3733E">
            <w:pPr>
              <w:rPr>
                <w:del w:id="444" w:author="Tomas Chovanak" w:date="2017-01-04T11:43:00Z"/>
                <w:rFonts w:cs="Times New Roman"/>
                <w:rPrChange w:id="445" w:author="Tomas Chovanak" w:date="2017-01-04T11:28:00Z">
                  <w:rPr>
                    <w:del w:id="446" w:author="Tomas Chovanak" w:date="2017-01-04T11:43:00Z"/>
                    <w:rFonts w:cs="Times New Roman"/>
                  </w:rPr>
                </w:rPrChange>
              </w:rPr>
              <w:pPrChange w:id="447" w:author="Tomas Chovanak" w:date="2017-01-04T11:28:00Z">
                <w:pPr>
                  <w:pStyle w:val="Bibentry"/>
                </w:pPr>
              </w:pPrChange>
            </w:pPr>
            <w:del w:id="448" w:author="Tomas Chovanak" w:date="2017-01-04T11:28:00Z">
              <w:r w:rsidRPr="00D3733E" w:rsidDel="007B7BDD">
                <w:rPr>
                  <w:rFonts w:cs="Times New Roman"/>
                  <w:rPrChange w:id="449"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45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451"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452" w:author="Tomas Chovanak" w:date="2017-01-04T11:43:00Z"/>
                <w:rFonts w:cs="Times New Roman"/>
                <w:rPrChange w:id="453" w:author="Tomas Chovanak" w:date="2017-01-04T11:28:00Z">
                  <w:rPr>
                    <w:del w:id="454" w:author="Tomas Chovanak" w:date="2017-01-04T11:43:00Z"/>
                    <w:rFonts w:cs="Times New Roman"/>
                  </w:rPr>
                </w:rPrChange>
              </w:rPr>
              <w:pPrChange w:id="455"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456" w:author="Tomas Chovanak" w:date="2017-01-04T11:28:00Z">
              <w:r w:rsidRPr="00D3733E" w:rsidDel="007B7BDD">
                <w:rPr>
                  <w:rFonts w:cs="Times New Roman"/>
                  <w:rPrChange w:id="457" w:author="Tomas Chovanak" w:date="2017-01-04T11:28:00Z">
                    <w:rPr>
                      <w:rFonts w:cs="Times New Roman"/>
                    </w:rPr>
                  </w:rPrChange>
                </w:rPr>
                <w:delText>[7]</w:delText>
              </w:r>
            </w:del>
          </w:p>
        </w:tc>
      </w:tr>
      <w:tr w:rsidR="00F00330" w:rsidRPr="00D3733E" w:rsidDel="001A6D21" w:rsidTr="0005185A">
        <w:trPr>
          <w:del w:id="45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459" w:author="Tomas Chovanak" w:date="2017-01-04T11:46:00Z">
              <w:tcPr>
                <w:tcW w:w="0" w:type="auto"/>
              </w:tcPr>
            </w:tcPrChange>
          </w:tcPr>
          <w:p w:rsidR="00F00330" w:rsidRPr="00D3733E" w:rsidDel="001A6D21" w:rsidRDefault="00F00330" w:rsidP="00D3733E">
            <w:pPr>
              <w:rPr>
                <w:del w:id="460" w:author="Tomas Chovanak" w:date="2017-01-04T11:43:00Z"/>
                <w:rFonts w:cs="Times New Roman"/>
                <w:rPrChange w:id="461" w:author="Tomas Chovanak" w:date="2017-01-04T11:28:00Z">
                  <w:rPr>
                    <w:del w:id="462" w:author="Tomas Chovanak" w:date="2017-01-04T11:43:00Z"/>
                    <w:rFonts w:cs="Times New Roman"/>
                  </w:rPr>
                </w:rPrChange>
              </w:rPr>
              <w:pPrChange w:id="463" w:author="Tomas Chovanak" w:date="2017-01-04T11:28:00Z">
                <w:pPr>
                  <w:pStyle w:val="Bibentry"/>
                </w:pPr>
              </w:pPrChange>
            </w:pPr>
            <w:del w:id="464" w:author="Tomas Chovanak" w:date="2017-01-04T11:28:00Z">
              <w:r w:rsidRPr="00D3733E" w:rsidDel="007B7BDD">
                <w:rPr>
                  <w:rFonts w:cs="Times New Roman"/>
                  <w:rPrChange w:id="465" w:author="Tomas Chovanak" w:date="2017-01-04T11:28:00Z">
                    <w:rPr>
                      <w:rFonts w:cs="Times New Roman"/>
                    </w:rPr>
                  </w:rPrChange>
                </w:rPr>
                <w:delText>[8]</w:delText>
              </w:r>
            </w:del>
          </w:p>
        </w:tc>
      </w:tr>
      <w:bookmarkEnd w:id="262"/>
    </w:tbl>
    <w:p w:rsidR="0077324E" w:rsidDel="00F00330" w:rsidRDefault="0077324E" w:rsidP="00DA041E">
      <w:pPr>
        <w:pStyle w:val="Bibentry"/>
        <w:rPr>
          <w:del w:id="466" w:author="Tomas Chovanak" w:date="2017-01-04T11:43:00Z"/>
        </w:rPr>
      </w:pPr>
    </w:p>
    <w:p w:rsidR="00ED5F35" w:rsidDel="0005185A" w:rsidRDefault="00ED5F35" w:rsidP="00ED5F35">
      <w:pPr>
        <w:rPr>
          <w:del w:id="467" w:author="Tomas Chovanak" w:date="2017-01-04T11:46:00Z"/>
        </w:rPr>
      </w:pPr>
    </w:p>
    <w:p w:rsidR="00ED5F35" w:rsidDel="0005185A" w:rsidRDefault="00ED5F35" w:rsidP="00ED5F35">
      <w:pPr>
        <w:rPr>
          <w:del w:id="468" w:author="Tomas Chovanak" w:date="2017-01-04T11:46:00Z"/>
        </w:rPr>
      </w:pPr>
    </w:p>
    <w:p w:rsidR="00ED5F35" w:rsidRPr="00ED5F35" w:rsidRDefault="00ED5F35" w:rsidP="00ED5F35">
      <w:pPr>
        <w:pStyle w:val="MetadataHead"/>
        <w:rPr>
          <w:vanish/>
        </w:rPr>
      </w:pPr>
      <w:bookmarkStart w:id="469"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469"/>
    </w:p>
    <w:p w:rsidR="00ED5F35" w:rsidRDefault="00ED5F35" w:rsidP="00ED5F35">
      <w:pPr>
        <w:rPr>
          <w:ins w:id="470" w:author="Tomas Chovanak" w:date="2017-01-04T11:28:00Z"/>
        </w:rPr>
      </w:pPr>
    </w:p>
    <w:p w:rsidR="00D3733E" w:rsidRDefault="00D3733E" w:rsidP="00D3733E">
      <w:pPr>
        <w:rPr>
          <w:ins w:id="471" w:author="Tomas Chovanak" w:date="2017-01-04T11:28:00Z"/>
        </w:rPr>
      </w:pPr>
    </w:p>
    <w:p w:rsidR="00D3733E" w:rsidRPr="00DA041E" w:rsidRDefault="00D3733E" w:rsidP="00D3733E">
      <w:pPr>
        <w:pPrChange w:id="472" w:author="Tomas Chovanak" w:date="2017-01-04T11:28:00Z">
          <w:pPr/>
        </w:pPrChange>
      </w:pPr>
    </w:p>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A79" w:rsidRDefault="00531A79" w:rsidP="00842867">
      <w:r>
        <w:separator/>
      </w:r>
    </w:p>
  </w:endnote>
  <w:endnote w:type="continuationSeparator" w:id="0">
    <w:p w:rsidR="00531A79" w:rsidRDefault="00531A79" w:rsidP="00842867">
      <w:r>
        <w:continuationSeparator/>
      </w:r>
    </w:p>
  </w:endnote>
  <w:endnote w:type="continuationNotice" w:id="1">
    <w:p w:rsidR="00531A79" w:rsidRDefault="00531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65315">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A01A9">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A79" w:rsidRDefault="00531A79" w:rsidP="00C24563">
      <w:r>
        <w:separator/>
      </w:r>
    </w:p>
  </w:footnote>
  <w:footnote w:type="continuationSeparator" w:id="0">
    <w:p w:rsidR="00531A79" w:rsidRDefault="00531A79" w:rsidP="00842867">
      <w:r>
        <w:continuationSeparator/>
      </w:r>
    </w:p>
  </w:footnote>
  <w:footnote w:type="continuationNotice" w:id="1">
    <w:p w:rsidR="00531A79" w:rsidRDefault="00531A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6"/>
  </w:num>
  <w:num w:numId="7">
    <w:abstractNumId w:val="13"/>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2"/>
  </w:num>
  <w:num w:numId="46">
    <w:abstractNumId w:val="39"/>
  </w:num>
  <w:num w:numId="47">
    <w:abstractNumId w:val="36"/>
  </w:num>
  <w:num w:numId="4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7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64FE"/>
    <w:rsid w:val="000174F2"/>
    <w:rsid w:val="00017FF0"/>
    <w:rsid w:val="0002038E"/>
    <w:rsid w:val="00020429"/>
    <w:rsid w:val="00020650"/>
    <w:rsid w:val="00022EBD"/>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A36"/>
    <w:rsid w:val="00041E90"/>
    <w:rsid w:val="0004466F"/>
    <w:rsid w:val="00045680"/>
    <w:rsid w:val="0004577A"/>
    <w:rsid w:val="00046400"/>
    <w:rsid w:val="0005185A"/>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F5A"/>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C0C"/>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C0"/>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12A"/>
    <w:rsid w:val="001768E8"/>
    <w:rsid w:val="001778FA"/>
    <w:rsid w:val="00177A47"/>
    <w:rsid w:val="00177D77"/>
    <w:rsid w:val="00180646"/>
    <w:rsid w:val="00180907"/>
    <w:rsid w:val="00181104"/>
    <w:rsid w:val="00181BDB"/>
    <w:rsid w:val="00181BE3"/>
    <w:rsid w:val="00183646"/>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6D21"/>
    <w:rsid w:val="001A72A9"/>
    <w:rsid w:val="001A7AF5"/>
    <w:rsid w:val="001A7B37"/>
    <w:rsid w:val="001A7CF8"/>
    <w:rsid w:val="001B0A71"/>
    <w:rsid w:val="001B0E5D"/>
    <w:rsid w:val="001B1BD1"/>
    <w:rsid w:val="001B23BC"/>
    <w:rsid w:val="001B32A5"/>
    <w:rsid w:val="001B4769"/>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D4E"/>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10F"/>
    <w:rsid w:val="001E36F8"/>
    <w:rsid w:val="001E492B"/>
    <w:rsid w:val="001E4FC3"/>
    <w:rsid w:val="001E7084"/>
    <w:rsid w:val="001E7337"/>
    <w:rsid w:val="001E74A6"/>
    <w:rsid w:val="001E79B4"/>
    <w:rsid w:val="001F0204"/>
    <w:rsid w:val="001F0621"/>
    <w:rsid w:val="001F0906"/>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07EE"/>
    <w:rsid w:val="002213B4"/>
    <w:rsid w:val="002214F5"/>
    <w:rsid w:val="00221D1B"/>
    <w:rsid w:val="00221EB3"/>
    <w:rsid w:val="0022321D"/>
    <w:rsid w:val="00223636"/>
    <w:rsid w:val="00223F2A"/>
    <w:rsid w:val="002256F1"/>
    <w:rsid w:val="00225AD9"/>
    <w:rsid w:val="00227916"/>
    <w:rsid w:val="00230247"/>
    <w:rsid w:val="00230BFF"/>
    <w:rsid w:val="00231344"/>
    <w:rsid w:val="00231AF6"/>
    <w:rsid w:val="002329E0"/>
    <w:rsid w:val="00233095"/>
    <w:rsid w:val="0023359A"/>
    <w:rsid w:val="00233702"/>
    <w:rsid w:val="002341FE"/>
    <w:rsid w:val="00234BFD"/>
    <w:rsid w:val="0023508E"/>
    <w:rsid w:val="002351D6"/>
    <w:rsid w:val="00235710"/>
    <w:rsid w:val="00236DD0"/>
    <w:rsid w:val="002402EC"/>
    <w:rsid w:val="00240418"/>
    <w:rsid w:val="0024054C"/>
    <w:rsid w:val="00241FD1"/>
    <w:rsid w:val="00242042"/>
    <w:rsid w:val="00243BC7"/>
    <w:rsid w:val="00243D33"/>
    <w:rsid w:val="00246A01"/>
    <w:rsid w:val="00246F8E"/>
    <w:rsid w:val="002529C6"/>
    <w:rsid w:val="00253E69"/>
    <w:rsid w:val="002548BF"/>
    <w:rsid w:val="00254AB8"/>
    <w:rsid w:val="002550F9"/>
    <w:rsid w:val="002575AC"/>
    <w:rsid w:val="00260986"/>
    <w:rsid w:val="00260D00"/>
    <w:rsid w:val="00260F76"/>
    <w:rsid w:val="002617CA"/>
    <w:rsid w:val="002637A2"/>
    <w:rsid w:val="002640B6"/>
    <w:rsid w:val="00264511"/>
    <w:rsid w:val="00264D40"/>
    <w:rsid w:val="00265626"/>
    <w:rsid w:val="002660C5"/>
    <w:rsid w:val="00266D94"/>
    <w:rsid w:val="00266EDB"/>
    <w:rsid w:val="00267027"/>
    <w:rsid w:val="00267C3D"/>
    <w:rsid w:val="00267EB8"/>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C07"/>
    <w:rsid w:val="002B07AA"/>
    <w:rsid w:val="002B34FB"/>
    <w:rsid w:val="002B39B1"/>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7046A"/>
    <w:rsid w:val="0037127D"/>
    <w:rsid w:val="00372B18"/>
    <w:rsid w:val="00374076"/>
    <w:rsid w:val="0037436E"/>
    <w:rsid w:val="00374507"/>
    <w:rsid w:val="003767D7"/>
    <w:rsid w:val="0037690C"/>
    <w:rsid w:val="00376CCD"/>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24AE"/>
    <w:rsid w:val="003B2A16"/>
    <w:rsid w:val="003B3A32"/>
    <w:rsid w:val="003B404A"/>
    <w:rsid w:val="003B406A"/>
    <w:rsid w:val="003B4B5C"/>
    <w:rsid w:val="003B59D1"/>
    <w:rsid w:val="003B6271"/>
    <w:rsid w:val="003B6D8B"/>
    <w:rsid w:val="003B7C9C"/>
    <w:rsid w:val="003C0DAB"/>
    <w:rsid w:val="003C3A05"/>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0EE3"/>
    <w:rsid w:val="003E1AE8"/>
    <w:rsid w:val="003E2221"/>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FF"/>
    <w:rsid w:val="004332C5"/>
    <w:rsid w:val="00433FCA"/>
    <w:rsid w:val="004347E8"/>
    <w:rsid w:val="00434C4D"/>
    <w:rsid w:val="0043503B"/>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25B2"/>
    <w:rsid w:val="00473361"/>
    <w:rsid w:val="00473C5B"/>
    <w:rsid w:val="00473CFB"/>
    <w:rsid w:val="00474C96"/>
    <w:rsid w:val="004761D5"/>
    <w:rsid w:val="004768A6"/>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4025"/>
    <w:rsid w:val="004D4E4B"/>
    <w:rsid w:val="004D59C6"/>
    <w:rsid w:val="004D6BB0"/>
    <w:rsid w:val="004D6FE4"/>
    <w:rsid w:val="004D75DC"/>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449F"/>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1972"/>
    <w:rsid w:val="00522292"/>
    <w:rsid w:val="005229DC"/>
    <w:rsid w:val="005239FE"/>
    <w:rsid w:val="00524B0F"/>
    <w:rsid w:val="005266CB"/>
    <w:rsid w:val="00526765"/>
    <w:rsid w:val="00527E07"/>
    <w:rsid w:val="00530BC3"/>
    <w:rsid w:val="00530BFE"/>
    <w:rsid w:val="00531544"/>
    <w:rsid w:val="005319E9"/>
    <w:rsid w:val="00531A18"/>
    <w:rsid w:val="00531A79"/>
    <w:rsid w:val="00532EC8"/>
    <w:rsid w:val="00533089"/>
    <w:rsid w:val="00533D58"/>
    <w:rsid w:val="00533FCE"/>
    <w:rsid w:val="00535064"/>
    <w:rsid w:val="00535838"/>
    <w:rsid w:val="00535FCA"/>
    <w:rsid w:val="005360D6"/>
    <w:rsid w:val="0053660D"/>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4970"/>
    <w:rsid w:val="00555735"/>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915"/>
    <w:rsid w:val="005E178E"/>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547D"/>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86E"/>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4499"/>
    <w:rsid w:val="00714FB2"/>
    <w:rsid w:val="00715F19"/>
    <w:rsid w:val="00716129"/>
    <w:rsid w:val="00716D9F"/>
    <w:rsid w:val="00716DFC"/>
    <w:rsid w:val="007202FA"/>
    <w:rsid w:val="007205C5"/>
    <w:rsid w:val="00722B41"/>
    <w:rsid w:val="00723D85"/>
    <w:rsid w:val="00723D98"/>
    <w:rsid w:val="00723FEA"/>
    <w:rsid w:val="007241B6"/>
    <w:rsid w:val="00724392"/>
    <w:rsid w:val="00725919"/>
    <w:rsid w:val="00725E1C"/>
    <w:rsid w:val="007276DC"/>
    <w:rsid w:val="0072795C"/>
    <w:rsid w:val="00727BC4"/>
    <w:rsid w:val="00730756"/>
    <w:rsid w:val="00730FFE"/>
    <w:rsid w:val="00732920"/>
    <w:rsid w:val="00732DD6"/>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920"/>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3F8"/>
    <w:rsid w:val="007F4E09"/>
    <w:rsid w:val="007F50DA"/>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EA3"/>
    <w:rsid w:val="0082405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EAE"/>
    <w:rsid w:val="008550F7"/>
    <w:rsid w:val="008562B4"/>
    <w:rsid w:val="00857E3E"/>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2EEB"/>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44C"/>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1D5"/>
    <w:rsid w:val="008E6F38"/>
    <w:rsid w:val="008E78FD"/>
    <w:rsid w:val="008F03B6"/>
    <w:rsid w:val="008F0BF4"/>
    <w:rsid w:val="008F0C28"/>
    <w:rsid w:val="008F12E8"/>
    <w:rsid w:val="008F22A6"/>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1F7F"/>
    <w:rsid w:val="00932C93"/>
    <w:rsid w:val="00932CD7"/>
    <w:rsid w:val="00933B3F"/>
    <w:rsid w:val="00933D04"/>
    <w:rsid w:val="00934CB0"/>
    <w:rsid w:val="00936A9A"/>
    <w:rsid w:val="00937D4D"/>
    <w:rsid w:val="009408CC"/>
    <w:rsid w:val="00940BA7"/>
    <w:rsid w:val="009428A6"/>
    <w:rsid w:val="009429B7"/>
    <w:rsid w:val="0094358F"/>
    <w:rsid w:val="00943C4C"/>
    <w:rsid w:val="00943EA8"/>
    <w:rsid w:val="00945020"/>
    <w:rsid w:val="009460B8"/>
    <w:rsid w:val="00946367"/>
    <w:rsid w:val="00946E12"/>
    <w:rsid w:val="009501B6"/>
    <w:rsid w:val="0095173B"/>
    <w:rsid w:val="00951B07"/>
    <w:rsid w:val="00952BAE"/>
    <w:rsid w:val="00952D5D"/>
    <w:rsid w:val="009550E9"/>
    <w:rsid w:val="00955589"/>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1E73"/>
    <w:rsid w:val="009932F4"/>
    <w:rsid w:val="009952B9"/>
    <w:rsid w:val="00995B0A"/>
    <w:rsid w:val="00996308"/>
    <w:rsid w:val="009966FB"/>
    <w:rsid w:val="009A01A9"/>
    <w:rsid w:val="009A0A3F"/>
    <w:rsid w:val="009A1022"/>
    <w:rsid w:val="009A1076"/>
    <w:rsid w:val="009A1261"/>
    <w:rsid w:val="009A1C8B"/>
    <w:rsid w:val="009A1FC3"/>
    <w:rsid w:val="009A2AC6"/>
    <w:rsid w:val="009A331D"/>
    <w:rsid w:val="009A4E0F"/>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2D66"/>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1F37"/>
    <w:rsid w:val="00A0238B"/>
    <w:rsid w:val="00A03850"/>
    <w:rsid w:val="00A03D63"/>
    <w:rsid w:val="00A03F5B"/>
    <w:rsid w:val="00A05160"/>
    <w:rsid w:val="00A05CCC"/>
    <w:rsid w:val="00A063E8"/>
    <w:rsid w:val="00A07226"/>
    <w:rsid w:val="00A07551"/>
    <w:rsid w:val="00A1097D"/>
    <w:rsid w:val="00A1548E"/>
    <w:rsid w:val="00A15636"/>
    <w:rsid w:val="00A15C27"/>
    <w:rsid w:val="00A16796"/>
    <w:rsid w:val="00A17533"/>
    <w:rsid w:val="00A17873"/>
    <w:rsid w:val="00A2390C"/>
    <w:rsid w:val="00A2394E"/>
    <w:rsid w:val="00A25373"/>
    <w:rsid w:val="00A25A89"/>
    <w:rsid w:val="00A2677B"/>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3818"/>
    <w:rsid w:val="00A65034"/>
    <w:rsid w:val="00A65A8B"/>
    <w:rsid w:val="00A66EA4"/>
    <w:rsid w:val="00A67EBB"/>
    <w:rsid w:val="00A70EB3"/>
    <w:rsid w:val="00A7129D"/>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875"/>
    <w:rsid w:val="00A91DB7"/>
    <w:rsid w:val="00A92BA7"/>
    <w:rsid w:val="00A93991"/>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52"/>
    <w:rsid w:val="00B14C7A"/>
    <w:rsid w:val="00B16148"/>
    <w:rsid w:val="00B162D7"/>
    <w:rsid w:val="00B16681"/>
    <w:rsid w:val="00B1718D"/>
    <w:rsid w:val="00B20764"/>
    <w:rsid w:val="00B21872"/>
    <w:rsid w:val="00B2191D"/>
    <w:rsid w:val="00B223F2"/>
    <w:rsid w:val="00B22CF3"/>
    <w:rsid w:val="00B2446E"/>
    <w:rsid w:val="00B252A5"/>
    <w:rsid w:val="00B25C40"/>
    <w:rsid w:val="00B25EF2"/>
    <w:rsid w:val="00B300C9"/>
    <w:rsid w:val="00B31A24"/>
    <w:rsid w:val="00B32C84"/>
    <w:rsid w:val="00B337E0"/>
    <w:rsid w:val="00B35942"/>
    <w:rsid w:val="00B359DD"/>
    <w:rsid w:val="00B35C55"/>
    <w:rsid w:val="00B368B6"/>
    <w:rsid w:val="00B42B07"/>
    <w:rsid w:val="00B42DAA"/>
    <w:rsid w:val="00B43DEC"/>
    <w:rsid w:val="00B44475"/>
    <w:rsid w:val="00B45761"/>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2C7"/>
    <w:rsid w:val="00B7089B"/>
    <w:rsid w:val="00B7112B"/>
    <w:rsid w:val="00B71D66"/>
    <w:rsid w:val="00B72DFC"/>
    <w:rsid w:val="00B730E8"/>
    <w:rsid w:val="00B73140"/>
    <w:rsid w:val="00B73561"/>
    <w:rsid w:val="00B742D4"/>
    <w:rsid w:val="00B74A04"/>
    <w:rsid w:val="00B7781F"/>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27D"/>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FB1"/>
    <w:rsid w:val="00BB46A2"/>
    <w:rsid w:val="00BB48B6"/>
    <w:rsid w:val="00BB519E"/>
    <w:rsid w:val="00BB578C"/>
    <w:rsid w:val="00BB59AA"/>
    <w:rsid w:val="00BB5E19"/>
    <w:rsid w:val="00BB6D68"/>
    <w:rsid w:val="00BB7002"/>
    <w:rsid w:val="00BB7466"/>
    <w:rsid w:val="00BB7C37"/>
    <w:rsid w:val="00BB7EAE"/>
    <w:rsid w:val="00BC0AF5"/>
    <w:rsid w:val="00BC0DAE"/>
    <w:rsid w:val="00BC200E"/>
    <w:rsid w:val="00BC26D9"/>
    <w:rsid w:val="00BC440C"/>
    <w:rsid w:val="00BC46C5"/>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747"/>
    <w:rsid w:val="00BE091C"/>
    <w:rsid w:val="00BE0E50"/>
    <w:rsid w:val="00BE1063"/>
    <w:rsid w:val="00BE1AA2"/>
    <w:rsid w:val="00BE1DCA"/>
    <w:rsid w:val="00BE47A6"/>
    <w:rsid w:val="00BE4B9E"/>
    <w:rsid w:val="00BE4EB1"/>
    <w:rsid w:val="00BE5523"/>
    <w:rsid w:val="00BE561E"/>
    <w:rsid w:val="00BE60F8"/>
    <w:rsid w:val="00BE6A6C"/>
    <w:rsid w:val="00BE6F59"/>
    <w:rsid w:val="00BE79EF"/>
    <w:rsid w:val="00BF0141"/>
    <w:rsid w:val="00BF05F6"/>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E8E"/>
    <w:rsid w:val="00C1683E"/>
    <w:rsid w:val="00C17840"/>
    <w:rsid w:val="00C20FFF"/>
    <w:rsid w:val="00C219E5"/>
    <w:rsid w:val="00C21B23"/>
    <w:rsid w:val="00C220FD"/>
    <w:rsid w:val="00C227C2"/>
    <w:rsid w:val="00C228EB"/>
    <w:rsid w:val="00C22AEF"/>
    <w:rsid w:val="00C231D7"/>
    <w:rsid w:val="00C23AA3"/>
    <w:rsid w:val="00C23CA9"/>
    <w:rsid w:val="00C24563"/>
    <w:rsid w:val="00C25C78"/>
    <w:rsid w:val="00C25DA1"/>
    <w:rsid w:val="00C2612C"/>
    <w:rsid w:val="00C30CE4"/>
    <w:rsid w:val="00C30F71"/>
    <w:rsid w:val="00C31EDD"/>
    <w:rsid w:val="00C32E88"/>
    <w:rsid w:val="00C33134"/>
    <w:rsid w:val="00C331F2"/>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500F0"/>
    <w:rsid w:val="00C50E38"/>
    <w:rsid w:val="00C50FF4"/>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EAA"/>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3A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318A"/>
    <w:rsid w:val="00D4342B"/>
    <w:rsid w:val="00D4433E"/>
    <w:rsid w:val="00D44E71"/>
    <w:rsid w:val="00D45335"/>
    <w:rsid w:val="00D45355"/>
    <w:rsid w:val="00D4590C"/>
    <w:rsid w:val="00D45AE2"/>
    <w:rsid w:val="00D45D75"/>
    <w:rsid w:val="00D4684D"/>
    <w:rsid w:val="00D47A19"/>
    <w:rsid w:val="00D50A4E"/>
    <w:rsid w:val="00D50CC2"/>
    <w:rsid w:val="00D523A4"/>
    <w:rsid w:val="00D52773"/>
    <w:rsid w:val="00D528E8"/>
    <w:rsid w:val="00D52B0D"/>
    <w:rsid w:val="00D541E2"/>
    <w:rsid w:val="00D541F7"/>
    <w:rsid w:val="00D55964"/>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BD"/>
    <w:rsid w:val="00D77466"/>
    <w:rsid w:val="00D77F12"/>
    <w:rsid w:val="00D806A6"/>
    <w:rsid w:val="00D806EB"/>
    <w:rsid w:val="00D80D16"/>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572E"/>
    <w:rsid w:val="00DA5746"/>
    <w:rsid w:val="00DA5796"/>
    <w:rsid w:val="00DA683B"/>
    <w:rsid w:val="00DA6B61"/>
    <w:rsid w:val="00DA719A"/>
    <w:rsid w:val="00DB295C"/>
    <w:rsid w:val="00DB2CEC"/>
    <w:rsid w:val="00DB3E25"/>
    <w:rsid w:val="00DB4B84"/>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EFB"/>
    <w:rsid w:val="00E4526B"/>
    <w:rsid w:val="00E45570"/>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896"/>
    <w:rsid w:val="00E96A1A"/>
    <w:rsid w:val="00E96DD4"/>
    <w:rsid w:val="00EA01EA"/>
    <w:rsid w:val="00EA054F"/>
    <w:rsid w:val="00EA1D2B"/>
    <w:rsid w:val="00EA1F1F"/>
    <w:rsid w:val="00EA226A"/>
    <w:rsid w:val="00EA3600"/>
    <w:rsid w:val="00EA5E87"/>
    <w:rsid w:val="00EA61BC"/>
    <w:rsid w:val="00EA628C"/>
    <w:rsid w:val="00EB0A22"/>
    <w:rsid w:val="00EB10FF"/>
    <w:rsid w:val="00EB1A09"/>
    <w:rsid w:val="00EB2EF7"/>
    <w:rsid w:val="00EB485E"/>
    <w:rsid w:val="00EB4FA1"/>
    <w:rsid w:val="00EB52A3"/>
    <w:rsid w:val="00EB579C"/>
    <w:rsid w:val="00EB60A8"/>
    <w:rsid w:val="00EB65BA"/>
    <w:rsid w:val="00EB712A"/>
    <w:rsid w:val="00EB777E"/>
    <w:rsid w:val="00EC063A"/>
    <w:rsid w:val="00EC067B"/>
    <w:rsid w:val="00EC1752"/>
    <w:rsid w:val="00EC2533"/>
    <w:rsid w:val="00EC280C"/>
    <w:rsid w:val="00EC2F42"/>
    <w:rsid w:val="00EC31D7"/>
    <w:rsid w:val="00EC331A"/>
    <w:rsid w:val="00EC3ACF"/>
    <w:rsid w:val="00EC462E"/>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D64B4"/>
    <w:rsid w:val="00FE0362"/>
    <w:rsid w:val="00FE13BC"/>
    <w:rsid w:val="00FE13E6"/>
    <w:rsid w:val="00FE15BA"/>
    <w:rsid w:val="00FE2FC4"/>
    <w:rsid w:val="00FE3DE2"/>
    <w:rsid w:val="00FE4738"/>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F26BD"/>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27916"/>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2279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22791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227916"/>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227916"/>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227916"/>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227916"/>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227916"/>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227916"/>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227916"/>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rsid w:val="002279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7916"/>
  </w:style>
  <w:style w:type="paragraph" w:styleId="BalloonText">
    <w:name w:val="Balloon Text"/>
    <w:basedOn w:val="Normal"/>
    <w:link w:val="BalloonTextChar"/>
    <w:semiHidden/>
    <w:rsid w:val="00227916"/>
    <w:rPr>
      <w:rFonts w:ascii="Tahoma" w:hAnsi="Tahoma" w:cs="Tahoma"/>
      <w:sz w:val="16"/>
      <w:szCs w:val="16"/>
    </w:rPr>
  </w:style>
  <w:style w:type="character" w:customStyle="1" w:styleId="BalloonTextChar">
    <w:name w:val="Balloon Text Char"/>
    <w:basedOn w:val="DefaultParagraphFont"/>
    <w:link w:val="BalloonText"/>
    <w:semiHidden/>
    <w:locked/>
    <w:rsid w:val="00227916"/>
    <w:rPr>
      <w:rFonts w:ascii="Tahoma" w:eastAsiaTheme="minorHAnsi" w:hAnsi="Tahoma" w:cs="Tahoma"/>
      <w:sz w:val="16"/>
      <w:szCs w:val="16"/>
      <w:lang w:val="en-US" w:eastAsia="en-US"/>
    </w:rPr>
  </w:style>
  <w:style w:type="paragraph" w:styleId="Header">
    <w:name w:val="header"/>
    <w:basedOn w:val="Normal"/>
    <w:link w:val="HeaderChar"/>
    <w:semiHidden/>
    <w:rsid w:val="00227916"/>
    <w:pPr>
      <w:tabs>
        <w:tab w:val="center" w:pos="4320"/>
        <w:tab w:val="right" w:pos="8640"/>
      </w:tabs>
    </w:pPr>
  </w:style>
  <w:style w:type="character" w:customStyle="1" w:styleId="HeaderChar">
    <w:name w:val="Header Char"/>
    <w:basedOn w:val="DefaultParagraphFont"/>
    <w:link w:val="Header"/>
    <w:semiHidden/>
    <w:locked/>
    <w:rsid w:val="00227916"/>
    <w:rPr>
      <w:rFonts w:ascii="Linux Libertine" w:eastAsiaTheme="minorHAnsi" w:hAnsi="Linux Libertine" w:cstheme="minorBidi"/>
      <w:sz w:val="18"/>
      <w:szCs w:val="22"/>
      <w:lang w:val="en-US" w:eastAsia="en-US"/>
    </w:rPr>
  </w:style>
  <w:style w:type="paragraph" w:styleId="Footer">
    <w:name w:val="footer"/>
    <w:basedOn w:val="Normal"/>
    <w:link w:val="FooterChar"/>
    <w:rsid w:val="00227916"/>
    <w:pPr>
      <w:tabs>
        <w:tab w:val="center" w:pos="4320"/>
        <w:tab w:val="right" w:pos="8640"/>
      </w:tabs>
    </w:pPr>
  </w:style>
  <w:style w:type="character" w:customStyle="1" w:styleId="FooterChar">
    <w:name w:val="Footer Char"/>
    <w:basedOn w:val="DefaultParagraphFont"/>
    <w:link w:val="Footer"/>
    <w:locked/>
    <w:rsid w:val="00227916"/>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227916"/>
    <w:rPr>
      <w:sz w:val="20"/>
      <w:szCs w:val="20"/>
    </w:rPr>
  </w:style>
  <w:style w:type="character" w:customStyle="1" w:styleId="EndnoteTextChar">
    <w:name w:val="Endnote Text Char"/>
    <w:basedOn w:val="DefaultParagraphFont"/>
    <w:link w:val="EndnoteText"/>
    <w:uiPriority w:val="99"/>
    <w:locked/>
    <w:rsid w:val="00227916"/>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227916"/>
    <w:rPr>
      <w:vertAlign w:val="superscript"/>
    </w:rPr>
  </w:style>
  <w:style w:type="table" w:styleId="TableGrid">
    <w:name w:val="Table Grid"/>
    <w:basedOn w:val="TableNormal"/>
    <w:locked/>
    <w:rsid w:val="00227916"/>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227916"/>
    <w:rPr>
      <w:color w:val="0000FF" w:themeColor="hyperlink"/>
      <w:u w:val="single"/>
    </w:rPr>
  </w:style>
  <w:style w:type="character" w:styleId="FollowedHyperlink">
    <w:name w:val="FollowedHyperlink"/>
    <w:basedOn w:val="DefaultParagraphFont"/>
    <w:uiPriority w:val="99"/>
    <w:unhideWhenUsed/>
    <w:rsid w:val="00227916"/>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227916"/>
    <w:rPr>
      <w:sz w:val="16"/>
      <w:szCs w:val="16"/>
    </w:rPr>
  </w:style>
  <w:style w:type="paragraph" w:styleId="CommentText">
    <w:name w:val="annotation text"/>
    <w:basedOn w:val="Normal"/>
    <w:link w:val="CommentTextChar"/>
    <w:rsid w:val="00227916"/>
    <w:rPr>
      <w:sz w:val="20"/>
    </w:rPr>
  </w:style>
  <w:style w:type="character" w:customStyle="1" w:styleId="CommentTextChar">
    <w:name w:val="Comment Text Char"/>
    <w:basedOn w:val="DefaultParagraphFont"/>
    <w:link w:val="CommentText"/>
    <w:rsid w:val="00227916"/>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227916"/>
    <w:rPr>
      <w:b/>
      <w:bCs/>
    </w:rPr>
  </w:style>
  <w:style w:type="character" w:customStyle="1" w:styleId="CommentSubjectChar">
    <w:name w:val="Comment Subject Char"/>
    <w:basedOn w:val="CommentTextChar"/>
    <w:link w:val="CommentSubject"/>
    <w:rsid w:val="00227916"/>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227916"/>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27916"/>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227916"/>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227916"/>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227916"/>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227916"/>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227916"/>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227916"/>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227916"/>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227916"/>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227916"/>
    <w:rPr>
      <w:rFonts w:ascii="Times New Roman" w:eastAsia="Times New Roman" w:hAnsi="Times New Roman"/>
      <w:i/>
      <w:sz w:val="24"/>
      <w:szCs w:val="22"/>
      <w:lang w:val="en-GB" w:eastAsia="en-US" w:bidi="ar-DZ"/>
    </w:rPr>
  </w:style>
  <w:style w:type="paragraph" w:customStyle="1" w:styleId="Abstract">
    <w:name w:val="Abstract"/>
    <w:qFormat/>
    <w:rsid w:val="00227916"/>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227916"/>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227916"/>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227916"/>
    <w:rPr>
      <w:color w:val="auto"/>
      <w:bdr w:val="none" w:sz="0" w:space="0" w:color="auto"/>
      <w:shd w:val="clear" w:color="auto" w:fill="CFBFB1"/>
    </w:rPr>
  </w:style>
  <w:style w:type="character" w:styleId="FootnoteReference">
    <w:name w:val="footnote reference"/>
    <w:basedOn w:val="DefaultParagraphFont"/>
    <w:uiPriority w:val="99"/>
    <w:unhideWhenUsed/>
    <w:rsid w:val="00227916"/>
    <w:rPr>
      <w:vertAlign w:val="superscript"/>
    </w:rPr>
  </w:style>
  <w:style w:type="paragraph" w:customStyle="1" w:styleId="Head1">
    <w:name w:val="Head1"/>
    <w:autoRedefine/>
    <w:qFormat/>
    <w:rsid w:val="00227916"/>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227916"/>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227916"/>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227916"/>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227916"/>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227916"/>
  </w:style>
  <w:style w:type="paragraph" w:customStyle="1" w:styleId="Titledocument">
    <w:name w:val="Title_document"/>
    <w:autoRedefine/>
    <w:qFormat/>
    <w:rsid w:val="00227916"/>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227916"/>
    <w:rPr>
      <w:rFonts w:ascii="Courier New" w:eastAsia="Arial Unicode MS" w:hAnsi="Courier New" w:cs="Times New Roman"/>
      <w:sz w:val="20"/>
      <w:szCs w:val="20"/>
    </w:rPr>
  </w:style>
  <w:style w:type="character" w:customStyle="1" w:styleId="Publisher">
    <w:name w:val="Publisher"/>
    <w:basedOn w:val="DefaultParagraphFont"/>
    <w:uiPriority w:val="1"/>
    <w:qFormat/>
    <w:rsid w:val="00227916"/>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227916"/>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227916"/>
    <w:rPr>
      <w:color w:val="auto"/>
      <w:bdr w:val="none" w:sz="0" w:space="0" w:color="auto"/>
      <w:shd w:val="clear" w:color="auto" w:fill="FF3300"/>
    </w:rPr>
  </w:style>
  <w:style w:type="paragraph" w:customStyle="1" w:styleId="VersoLRH">
    <w:name w:val="Verso_(LRH)"/>
    <w:autoRedefine/>
    <w:qFormat/>
    <w:rsid w:val="00227916"/>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227916"/>
    <w:rPr>
      <w:color w:val="auto"/>
      <w:bdr w:val="none" w:sz="0" w:space="0" w:color="auto"/>
      <w:shd w:val="clear" w:color="auto" w:fill="FFCC66"/>
    </w:rPr>
  </w:style>
  <w:style w:type="character" w:customStyle="1" w:styleId="Pages">
    <w:name w:val="Pages"/>
    <w:basedOn w:val="DefaultParagraphFont"/>
    <w:uiPriority w:val="1"/>
    <w:qFormat/>
    <w:rsid w:val="00227916"/>
    <w:rPr>
      <w:color w:val="auto"/>
      <w:bdr w:val="none" w:sz="0" w:space="0" w:color="auto"/>
      <w:shd w:val="clear" w:color="auto" w:fill="D279FF"/>
    </w:rPr>
  </w:style>
  <w:style w:type="character" w:customStyle="1" w:styleId="Degree">
    <w:name w:val="Degree"/>
    <w:basedOn w:val="DefaultParagraphFont"/>
    <w:uiPriority w:val="1"/>
    <w:qFormat/>
    <w:rsid w:val="00227916"/>
    <w:rPr>
      <w:color w:val="auto"/>
      <w:bdr w:val="none" w:sz="0" w:space="0" w:color="auto"/>
      <w:shd w:val="clear" w:color="auto" w:fill="00C400"/>
    </w:rPr>
  </w:style>
  <w:style w:type="character" w:customStyle="1" w:styleId="Role">
    <w:name w:val="Role"/>
    <w:basedOn w:val="DefaultParagraphFont"/>
    <w:uiPriority w:val="1"/>
    <w:qFormat/>
    <w:rsid w:val="00227916"/>
    <w:rPr>
      <w:color w:val="92D050"/>
    </w:rPr>
  </w:style>
  <w:style w:type="paragraph" w:customStyle="1" w:styleId="AbsHead">
    <w:name w:val="AbsHead"/>
    <w:link w:val="AbsHeadChar"/>
    <w:autoRedefine/>
    <w:qFormat/>
    <w:rsid w:val="00227916"/>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227916"/>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227916"/>
    <w:rPr>
      <w:color w:val="FF0000"/>
    </w:rPr>
  </w:style>
  <w:style w:type="paragraph" w:customStyle="1" w:styleId="AckHead">
    <w:name w:val="AckHead"/>
    <w:link w:val="AckHeadChar"/>
    <w:autoRedefine/>
    <w:qFormat/>
    <w:rsid w:val="00227916"/>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227916"/>
    <w:rPr>
      <w:rFonts w:ascii="Linux Biolinum" w:eastAsiaTheme="minorHAnsi" w:hAnsi="Linux Biolinum" w:cstheme="minorBidi"/>
      <w:b/>
      <w:sz w:val="22"/>
      <w:szCs w:val="22"/>
      <w:lang w:val="en-US" w:eastAsia="en-US"/>
    </w:rPr>
  </w:style>
  <w:style w:type="paragraph" w:customStyle="1" w:styleId="AckPara">
    <w:name w:val="AckPara"/>
    <w:autoRedefine/>
    <w:qFormat/>
    <w:rsid w:val="00227916"/>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227916"/>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227916"/>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227916"/>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227916"/>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227916"/>
    <w:rPr>
      <w:color w:val="auto"/>
      <w:bdr w:val="none" w:sz="0" w:space="0" w:color="auto"/>
      <w:shd w:val="clear" w:color="auto" w:fill="CCCCFF"/>
    </w:rPr>
  </w:style>
  <w:style w:type="paragraph" w:customStyle="1" w:styleId="AuthNotes">
    <w:name w:val="AuthNotes"/>
    <w:qFormat/>
    <w:rsid w:val="00227916"/>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227916"/>
    <w:rPr>
      <w:color w:val="8064A2" w:themeColor="accent4"/>
    </w:rPr>
  </w:style>
  <w:style w:type="paragraph" w:customStyle="1" w:styleId="Authors">
    <w:name w:val="Authors"/>
    <w:link w:val="AuthorsChar"/>
    <w:autoRedefine/>
    <w:qFormat/>
    <w:rsid w:val="00227916"/>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227916"/>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227916"/>
    <w:rPr>
      <w:color w:val="auto"/>
      <w:bdr w:val="none" w:sz="0" w:space="0" w:color="auto"/>
      <w:shd w:val="clear" w:color="auto" w:fill="FFD9B3"/>
    </w:rPr>
  </w:style>
  <w:style w:type="paragraph" w:customStyle="1" w:styleId="BoxText">
    <w:name w:val="BoxText"/>
    <w:qFormat/>
    <w:rsid w:val="00227916"/>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227916"/>
    <w:rPr>
      <w:rFonts w:asciiTheme="majorHAnsi" w:hAnsiTheme="majorHAnsi" w:cs="Times New Roman"/>
      <w:sz w:val="24"/>
      <w:szCs w:val="24"/>
    </w:rPr>
  </w:style>
  <w:style w:type="character" w:customStyle="1" w:styleId="City">
    <w:name w:val="City"/>
    <w:basedOn w:val="DefaultParagraphFont"/>
    <w:uiPriority w:val="1"/>
    <w:qFormat/>
    <w:rsid w:val="00227916"/>
    <w:rPr>
      <w:color w:val="auto"/>
      <w:bdr w:val="none" w:sz="0" w:space="0" w:color="auto"/>
      <w:shd w:val="clear" w:color="auto" w:fill="66FFFF"/>
    </w:rPr>
  </w:style>
  <w:style w:type="character" w:customStyle="1" w:styleId="Collab">
    <w:name w:val="Collab"/>
    <w:basedOn w:val="DefaultParagraphFont"/>
    <w:uiPriority w:val="1"/>
    <w:qFormat/>
    <w:rsid w:val="00227916"/>
    <w:rPr>
      <w:color w:val="auto"/>
      <w:bdr w:val="none" w:sz="0" w:space="0" w:color="auto"/>
      <w:shd w:val="clear" w:color="auto" w:fill="5F5F5F"/>
    </w:rPr>
  </w:style>
  <w:style w:type="character" w:customStyle="1" w:styleId="ConfDate">
    <w:name w:val="ConfDate"/>
    <w:basedOn w:val="DefaultParagraphFont"/>
    <w:uiPriority w:val="1"/>
    <w:rsid w:val="00227916"/>
    <w:rPr>
      <w:rFonts w:ascii="Times New Roman" w:hAnsi="Times New Roman"/>
      <w:color w:val="FF0066"/>
      <w:sz w:val="20"/>
    </w:rPr>
  </w:style>
  <w:style w:type="character" w:customStyle="1" w:styleId="ConfLoc">
    <w:name w:val="ConfLoc"/>
    <w:basedOn w:val="DefaultParagraphFont"/>
    <w:uiPriority w:val="1"/>
    <w:rsid w:val="00227916"/>
    <w:rPr>
      <w:color w:val="003300"/>
      <w:bdr w:val="none" w:sz="0" w:space="0" w:color="auto"/>
      <w:shd w:val="clear" w:color="auto" w:fill="9999FF"/>
    </w:rPr>
  </w:style>
  <w:style w:type="character" w:customStyle="1" w:styleId="ConfName">
    <w:name w:val="ConfName"/>
    <w:basedOn w:val="DefaultParagraphFont"/>
    <w:uiPriority w:val="1"/>
    <w:qFormat/>
    <w:rsid w:val="00227916"/>
    <w:rPr>
      <w:color w:val="15BDBD"/>
    </w:rPr>
  </w:style>
  <w:style w:type="paragraph" w:customStyle="1" w:styleId="Correspondence">
    <w:name w:val="Correspondence"/>
    <w:basedOn w:val="Normal"/>
    <w:link w:val="CorrespondenceChar"/>
    <w:autoRedefine/>
    <w:qFormat/>
    <w:rsid w:val="00227916"/>
    <w:rPr>
      <w:color w:val="215868" w:themeColor="accent5" w:themeShade="80"/>
    </w:rPr>
  </w:style>
  <w:style w:type="character" w:customStyle="1" w:styleId="CorrespondenceChar">
    <w:name w:val="Correspondence Char"/>
    <w:basedOn w:val="DefaultParagraphFont"/>
    <w:link w:val="Correspondence"/>
    <w:rsid w:val="00227916"/>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227916"/>
    <w:rPr>
      <w:color w:val="auto"/>
      <w:bdr w:val="none" w:sz="0" w:space="0" w:color="auto"/>
      <w:shd w:val="clear" w:color="auto" w:fill="00A5E0"/>
    </w:rPr>
  </w:style>
  <w:style w:type="paragraph" w:customStyle="1" w:styleId="DefItem">
    <w:name w:val="DefItem"/>
    <w:basedOn w:val="Normal"/>
    <w:autoRedefine/>
    <w:qFormat/>
    <w:rsid w:val="00227916"/>
    <w:pPr>
      <w:spacing w:after="80"/>
      <w:ind w:left="720"/>
    </w:pPr>
    <w:rPr>
      <w:color w:val="632423" w:themeColor="accent2" w:themeShade="80"/>
    </w:rPr>
  </w:style>
  <w:style w:type="paragraph" w:customStyle="1" w:styleId="DisplayFormula">
    <w:name w:val="DisplayFormula"/>
    <w:link w:val="DisplayFormulaChar"/>
    <w:qFormat/>
    <w:rsid w:val="00227916"/>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227916"/>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227916"/>
    <w:rPr>
      <w:color w:val="auto"/>
      <w:bdr w:val="none" w:sz="0" w:space="0" w:color="auto"/>
      <w:shd w:val="clear" w:color="auto" w:fill="FFD1E8"/>
    </w:rPr>
  </w:style>
  <w:style w:type="character" w:customStyle="1" w:styleId="Edition">
    <w:name w:val="Edition"/>
    <w:basedOn w:val="DefaultParagraphFont"/>
    <w:uiPriority w:val="1"/>
    <w:qFormat/>
    <w:rsid w:val="00227916"/>
    <w:rPr>
      <w:color w:val="auto"/>
      <w:bdr w:val="none" w:sz="0" w:space="0" w:color="auto"/>
      <w:shd w:val="clear" w:color="auto" w:fill="9999FF"/>
    </w:rPr>
  </w:style>
  <w:style w:type="character" w:customStyle="1" w:styleId="EdSurname">
    <w:name w:val="EdSurname"/>
    <w:basedOn w:val="DefaultParagraphFont"/>
    <w:uiPriority w:val="1"/>
    <w:qFormat/>
    <w:rsid w:val="00227916"/>
    <w:rPr>
      <w:color w:val="auto"/>
      <w:bdr w:val="none" w:sz="0" w:space="0" w:color="auto"/>
      <w:shd w:val="clear" w:color="auto" w:fill="FF95CA"/>
    </w:rPr>
  </w:style>
  <w:style w:type="character" w:customStyle="1" w:styleId="Email">
    <w:name w:val="Email"/>
    <w:basedOn w:val="DefaultParagraphFont"/>
    <w:uiPriority w:val="1"/>
    <w:qFormat/>
    <w:rsid w:val="00227916"/>
    <w:rPr>
      <w:color w:val="0808B8"/>
    </w:rPr>
  </w:style>
  <w:style w:type="character" w:customStyle="1" w:styleId="Fax">
    <w:name w:val="Fax"/>
    <w:basedOn w:val="DefaultParagraphFont"/>
    <w:uiPriority w:val="1"/>
    <w:qFormat/>
    <w:rsid w:val="00227916"/>
    <w:rPr>
      <w:color w:val="C00000"/>
    </w:rPr>
  </w:style>
  <w:style w:type="paragraph" w:customStyle="1" w:styleId="FigNote">
    <w:name w:val="FigNote"/>
    <w:basedOn w:val="TableFootnote"/>
    <w:qFormat/>
    <w:rsid w:val="00227916"/>
  </w:style>
  <w:style w:type="paragraph" w:customStyle="1" w:styleId="FigureCaption">
    <w:name w:val="FigureCaption"/>
    <w:link w:val="FigureCaptionChar"/>
    <w:autoRedefine/>
    <w:qFormat/>
    <w:rsid w:val="00227916"/>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27916"/>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227916"/>
    <w:rPr>
      <w:color w:val="auto"/>
      <w:bdr w:val="none" w:sz="0" w:space="0" w:color="auto"/>
      <w:shd w:val="clear" w:color="auto" w:fill="DDDDDD"/>
    </w:rPr>
  </w:style>
  <w:style w:type="character" w:customStyle="1" w:styleId="focus">
    <w:name w:val="focus"/>
    <w:basedOn w:val="DefaultParagraphFont"/>
    <w:rsid w:val="00227916"/>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227916"/>
    <w:rPr>
      <w:rFonts w:asciiTheme="majorHAnsi" w:hAnsiTheme="majorHAnsi"/>
      <w:color w:val="943634" w:themeColor="accent2" w:themeShade="BF"/>
      <w:sz w:val="28"/>
    </w:rPr>
  </w:style>
  <w:style w:type="character" w:customStyle="1" w:styleId="Issue">
    <w:name w:val="Issue"/>
    <w:basedOn w:val="DefaultParagraphFont"/>
    <w:uiPriority w:val="1"/>
    <w:qFormat/>
    <w:rsid w:val="00227916"/>
    <w:rPr>
      <w:color w:val="auto"/>
      <w:bdr w:val="none" w:sz="0" w:space="0" w:color="auto"/>
      <w:shd w:val="clear" w:color="auto" w:fill="C8BE84"/>
    </w:rPr>
  </w:style>
  <w:style w:type="character" w:customStyle="1" w:styleId="JournalTitle">
    <w:name w:val="JournalTitle"/>
    <w:basedOn w:val="DefaultParagraphFont"/>
    <w:uiPriority w:val="1"/>
    <w:qFormat/>
    <w:rsid w:val="00227916"/>
    <w:rPr>
      <w:color w:val="auto"/>
      <w:bdr w:val="none" w:sz="0" w:space="0" w:color="auto"/>
      <w:shd w:val="clear" w:color="auto" w:fill="CCFF99"/>
    </w:rPr>
  </w:style>
  <w:style w:type="paragraph" w:customStyle="1" w:styleId="KeyWordHead">
    <w:name w:val="KeyWordHead"/>
    <w:autoRedefine/>
    <w:qFormat/>
    <w:rsid w:val="00227916"/>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227916"/>
    <w:pPr>
      <w:spacing w:before="60" w:after="60"/>
    </w:pPr>
  </w:style>
  <w:style w:type="character" w:customStyle="1" w:styleId="Label">
    <w:name w:val="Label"/>
    <w:basedOn w:val="DefaultParagraphFont"/>
    <w:uiPriority w:val="1"/>
    <w:qFormat/>
    <w:rsid w:val="00227916"/>
    <w:rPr>
      <w:b w:val="0"/>
      <w:color w:val="0070C0"/>
    </w:rPr>
  </w:style>
  <w:style w:type="character" w:customStyle="1" w:styleId="MiscDate">
    <w:name w:val="MiscDate"/>
    <w:basedOn w:val="DefaultParagraphFont"/>
    <w:uiPriority w:val="1"/>
    <w:qFormat/>
    <w:rsid w:val="00227916"/>
    <w:rPr>
      <w:color w:val="7030A0"/>
    </w:rPr>
  </w:style>
  <w:style w:type="character" w:customStyle="1" w:styleId="name-alternative">
    <w:name w:val="name-alternative"/>
    <w:basedOn w:val="DefaultParagraphFont"/>
    <w:uiPriority w:val="1"/>
    <w:qFormat/>
    <w:rsid w:val="00227916"/>
    <w:rPr>
      <w:color w:val="0D0D0D" w:themeColor="text1" w:themeTint="F2"/>
    </w:rPr>
  </w:style>
  <w:style w:type="paragraph" w:customStyle="1" w:styleId="NomenclatureHead">
    <w:name w:val="NomenclatureHead"/>
    <w:basedOn w:val="Normal"/>
    <w:qFormat/>
    <w:rsid w:val="00227916"/>
    <w:rPr>
      <w:rFonts w:asciiTheme="majorHAnsi" w:hAnsiTheme="majorHAnsi"/>
      <w:color w:val="943634" w:themeColor="accent2" w:themeShade="BF"/>
      <w:sz w:val="28"/>
    </w:rPr>
  </w:style>
  <w:style w:type="character" w:customStyle="1" w:styleId="OrgDiv">
    <w:name w:val="OrgDiv"/>
    <w:basedOn w:val="DefaultParagraphFont"/>
    <w:uiPriority w:val="1"/>
    <w:qFormat/>
    <w:rsid w:val="00227916"/>
    <w:rPr>
      <w:color w:val="548DD4" w:themeColor="text2" w:themeTint="99"/>
    </w:rPr>
  </w:style>
  <w:style w:type="character" w:customStyle="1" w:styleId="OrgName">
    <w:name w:val="OrgName"/>
    <w:basedOn w:val="DefaultParagraphFont"/>
    <w:uiPriority w:val="1"/>
    <w:qFormat/>
    <w:rsid w:val="00227916"/>
    <w:rPr>
      <w:color w:val="17365D" w:themeColor="text2" w:themeShade="BF"/>
    </w:rPr>
  </w:style>
  <w:style w:type="paragraph" w:customStyle="1" w:styleId="Para">
    <w:name w:val="Para"/>
    <w:autoRedefine/>
    <w:qFormat/>
    <w:rsid w:val="00086F5A"/>
    <w:pPr>
      <w:spacing w:line="264" w:lineRule="auto"/>
      <w:ind w:firstLine="240"/>
      <w:jc w:val="both"/>
      <w:pPrChange w:id="0" w:author="Tomas Chovanak" w:date="2017-01-06T16:07:00Z">
        <w:pPr>
          <w:spacing w:line="264" w:lineRule="auto"/>
          <w:ind w:firstLine="240"/>
        </w:pPr>
      </w:pPrChange>
    </w:pPr>
    <w:rPr>
      <w:rFonts w:ascii="Linux Libertine" w:eastAsiaTheme="minorHAnsi" w:hAnsi="Linux Libertine" w:cstheme="minorBidi"/>
      <w:sz w:val="18"/>
      <w:szCs w:val="22"/>
      <w:lang w:val="en-US" w:eastAsia="en-US"/>
      <w:rPrChange w:id="0" w:author="Tomas Chovanak" w:date="2017-01-06T16:07:00Z">
        <w:rPr>
          <w:rFonts w:ascii="Linux Libertine" w:eastAsiaTheme="minorHAnsi" w:hAnsi="Linux Libertine" w:cstheme="minorBidi"/>
          <w:sz w:val="18"/>
          <w:szCs w:val="22"/>
          <w:lang w:val="en-US" w:eastAsia="en-US" w:bidi="ar-SA"/>
        </w:rPr>
      </w:rPrChange>
    </w:rPr>
  </w:style>
  <w:style w:type="character" w:customStyle="1" w:styleId="PatentNum">
    <w:name w:val="PatentNum"/>
    <w:basedOn w:val="DefaultParagraphFont"/>
    <w:uiPriority w:val="1"/>
    <w:qFormat/>
    <w:rsid w:val="00227916"/>
    <w:rPr>
      <w:color w:val="0000FF"/>
    </w:rPr>
  </w:style>
  <w:style w:type="character" w:customStyle="1" w:styleId="Phone">
    <w:name w:val="Phone"/>
    <w:basedOn w:val="DefaultParagraphFont"/>
    <w:uiPriority w:val="1"/>
    <w:qFormat/>
    <w:rsid w:val="00227916"/>
    <w:rPr>
      <w:color w:val="A0502C"/>
    </w:rPr>
  </w:style>
  <w:style w:type="character" w:customStyle="1" w:styleId="PinCode">
    <w:name w:val="PinCode"/>
    <w:basedOn w:val="DefaultParagraphFont"/>
    <w:uiPriority w:val="1"/>
    <w:qFormat/>
    <w:rsid w:val="00227916"/>
    <w:rPr>
      <w:color w:val="808000"/>
    </w:rPr>
  </w:style>
  <w:style w:type="character" w:styleId="PlaceholderText">
    <w:name w:val="Placeholder Text"/>
    <w:basedOn w:val="DefaultParagraphFont"/>
    <w:uiPriority w:val="99"/>
    <w:semiHidden/>
    <w:rsid w:val="00227916"/>
    <w:rPr>
      <w:color w:val="808080"/>
    </w:rPr>
  </w:style>
  <w:style w:type="paragraph" w:customStyle="1" w:styleId="Poem">
    <w:name w:val="Poem"/>
    <w:basedOn w:val="Normal"/>
    <w:qFormat/>
    <w:rsid w:val="00227916"/>
    <w:pPr>
      <w:ind w:left="1440"/>
    </w:pPr>
    <w:rPr>
      <w:color w:val="4F6228" w:themeColor="accent3" w:themeShade="80"/>
    </w:rPr>
  </w:style>
  <w:style w:type="paragraph" w:customStyle="1" w:styleId="PoemSource">
    <w:name w:val="PoemSource"/>
    <w:basedOn w:val="Normal"/>
    <w:qFormat/>
    <w:rsid w:val="00227916"/>
    <w:pPr>
      <w:jc w:val="right"/>
    </w:pPr>
    <w:rPr>
      <w:color w:val="4F6228" w:themeColor="accent3" w:themeShade="80"/>
    </w:rPr>
  </w:style>
  <w:style w:type="character" w:customStyle="1" w:styleId="Prefix">
    <w:name w:val="Prefix"/>
    <w:basedOn w:val="DefaultParagraphFont"/>
    <w:uiPriority w:val="1"/>
    <w:qFormat/>
    <w:rsid w:val="00227916"/>
    <w:rPr>
      <w:color w:val="auto"/>
      <w:bdr w:val="none" w:sz="0" w:space="0" w:color="auto"/>
      <w:shd w:val="clear" w:color="auto" w:fill="FF8633"/>
    </w:rPr>
  </w:style>
  <w:style w:type="paragraph" w:customStyle="1" w:styleId="Source0">
    <w:name w:val="Source"/>
    <w:basedOn w:val="Normal"/>
    <w:qFormat/>
    <w:rsid w:val="00227916"/>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227916"/>
    <w:rPr>
      <w:color w:val="00B050"/>
    </w:rPr>
  </w:style>
  <w:style w:type="paragraph" w:customStyle="1" w:styleId="ReferenceHead">
    <w:name w:val="ReferenceHead"/>
    <w:autoRedefine/>
    <w:qFormat/>
    <w:rsid w:val="00227916"/>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227916"/>
    <w:rPr>
      <w:color w:val="auto"/>
      <w:bdr w:val="none" w:sz="0" w:space="0" w:color="auto"/>
      <w:shd w:val="clear" w:color="auto" w:fill="FF9933"/>
    </w:rPr>
  </w:style>
  <w:style w:type="character" w:customStyle="1" w:styleId="RevisedDate">
    <w:name w:val="RevisedDate"/>
    <w:basedOn w:val="DefaultParagraphFont"/>
    <w:uiPriority w:val="1"/>
    <w:qFormat/>
    <w:rsid w:val="00227916"/>
    <w:rPr>
      <w:color w:val="0070C0"/>
    </w:rPr>
  </w:style>
  <w:style w:type="paragraph" w:customStyle="1" w:styleId="SignatureAff">
    <w:name w:val="SignatureAff"/>
    <w:basedOn w:val="Normal"/>
    <w:qFormat/>
    <w:rsid w:val="00227916"/>
    <w:pPr>
      <w:jc w:val="right"/>
    </w:pPr>
  </w:style>
  <w:style w:type="paragraph" w:customStyle="1" w:styleId="SignatureBlock">
    <w:name w:val="SignatureBlock"/>
    <w:basedOn w:val="Normal"/>
    <w:qFormat/>
    <w:rsid w:val="00227916"/>
    <w:pPr>
      <w:jc w:val="right"/>
    </w:pPr>
    <w:rPr>
      <w:bdr w:val="dotted" w:sz="4" w:space="0" w:color="auto"/>
    </w:rPr>
  </w:style>
  <w:style w:type="character" w:customStyle="1" w:styleId="State">
    <w:name w:val="State"/>
    <w:basedOn w:val="DefaultParagraphFont"/>
    <w:uiPriority w:val="1"/>
    <w:qFormat/>
    <w:rsid w:val="00227916"/>
    <w:rPr>
      <w:color w:val="A70B38"/>
    </w:rPr>
  </w:style>
  <w:style w:type="paragraph" w:customStyle="1" w:styleId="StatementItalic">
    <w:name w:val="StatementItalic"/>
    <w:basedOn w:val="Normal"/>
    <w:autoRedefine/>
    <w:qFormat/>
    <w:rsid w:val="00227916"/>
    <w:pPr>
      <w:ind w:left="720"/>
    </w:pPr>
    <w:rPr>
      <w:i/>
      <w:sz w:val="20"/>
    </w:rPr>
  </w:style>
  <w:style w:type="paragraph" w:customStyle="1" w:styleId="Statements">
    <w:name w:val="Statements"/>
    <w:basedOn w:val="Normal"/>
    <w:qFormat/>
    <w:rsid w:val="00227916"/>
    <w:pPr>
      <w:ind w:firstLine="240"/>
    </w:pPr>
    <w:rPr>
      <w:sz w:val="20"/>
    </w:rPr>
  </w:style>
  <w:style w:type="character" w:customStyle="1" w:styleId="Street">
    <w:name w:val="Street"/>
    <w:basedOn w:val="DefaultParagraphFont"/>
    <w:uiPriority w:val="1"/>
    <w:qFormat/>
    <w:rsid w:val="00227916"/>
    <w:rPr>
      <w:color w:val="auto"/>
      <w:bdr w:val="none" w:sz="0" w:space="0" w:color="auto"/>
      <w:shd w:val="clear" w:color="auto" w:fill="00CC99"/>
    </w:rPr>
  </w:style>
  <w:style w:type="character" w:customStyle="1" w:styleId="Suffix">
    <w:name w:val="Suffix"/>
    <w:basedOn w:val="DefaultParagraphFont"/>
    <w:uiPriority w:val="1"/>
    <w:qFormat/>
    <w:rsid w:val="00227916"/>
    <w:rPr>
      <w:color w:val="auto"/>
      <w:bdr w:val="none" w:sz="0" w:space="0" w:color="auto"/>
      <w:shd w:val="clear" w:color="auto" w:fill="FFA86D"/>
    </w:rPr>
  </w:style>
  <w:style w:type="character" w:customStyle="1" w:styleId="Surname">
    <w:name w:val="Surname"/>
    <w:basedOn w:val="DefaultParagraphFont"/>
    <w:uiPriority w:val="1"/>
    <w:qFormat/>
    <w:rsid w:val="00227916"/>
    <w:rPr>
      <w:color w:val="auto"/>
      <w:bdr w:val="none" w:sz="0" w:space="0" w:color="auto"/>
      <w:shd w:val="clear" w:color="auto" w:fill="BCBCBC"/>
    </w:rPr>
  </w:style>
  <w:style w:type="paragraph" w:customStyle="1" w:styleId="TableCaption">
    <w:name w:val="TableCaption"/>
    <w:link w:val="TableCaptionChar"/>
    <w:autoRedefine/>
    <w:qFormat/>
    <w:rsid w:val="00227916"/>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227916"/>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227916"/>
  </w:style>
  <w:style w:type="character" w:customStyle="1" w:styleId="TableFootnoteChar">
    <w:name w:val="TableFootnote Char"/>
    <w:basedOn w:val="DefaultParagraphFont"/>
    <w:link w:val="TableFootnote"/>
    <w:rsid w:val="00227916"/>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227916"/>
    <w:rPr>
      <w:sz w:val="20"/>
    </w:rPr>
  </w:style>
  <w:style w:type="paragraph" w:customStyle="1" w:styleId="TransAbstract">
    <w:name w:val="TransAbstract"/>
    <w:basedOn w:val="Abstract"/>
    <w:qFormat/>
    <w:rsid w:val="00227916"/>
    <w:pPr>
      <w:spacing w:after="210"/>
    </w:pPr>
  </w:style>
  <w:style w:type="character" w:customStyle="1" w:styleId="TransTitle">
    <w:name w:val="TransTitle"/>
    <w:basedOn w:val="DefaultParagraphFont"/>
    <w:uiPriority w:val="1"/>
    <w:qFormat/>
    <w:rsid w:val="00227916"/>
    <w:rPr>
      <w:color w:val="E36C0A" w:themeColor="accent6" w:themeShade="BF"/>
    </w:rPr>
  </w:style>
  <w:style w:type="character" w:customStyle="1" w:styleId="Year">
    <w:name w:val="Year"/>
    <w:basedOn w:val="DefaultParagraphFont"/>
    <w:uiPriority w:val="1"/>
    <w:qFormat/>
    <w:rsid w:val="00227916"/>
    <w:rPr>
      <w:color w:val="auto"/>
      <w:bdr w:val="none" w:sz="0" w:space="0" w:color="auto"/>
      <w:shd w:val="clear" w:color="auto" w:fill="66FF66"/>
    </w:rPr>
  </w:style>
  <w:style w:type="paragraph" w:customStyle="1" w:styleId="DisplayFormulaUnnum">
    <w:name w:val="DisplayFormulaUnnum"/>
    <w:basedOn w:val="Normal"/>
    <w:link w:val="DisplayFormulaUnnumChar"/>
    <w:rsid w:val="00227916"/>
  </w:style>
  <w:style w:type="character" w:customStyle="1" w:styleId="DateChar">
    <w:name w:val="Date Char"/>
    <w:basedOn w:val="DefaultParagraphFont"/>
    <w:uiPriority w:val="99"/>
    <w:semiHidden/>
    <w:rsid w:val="00227916"/>
  </w:style>
  <w:style w:type="character" w:customStyle="1" w:styleId="SubtitleChar">
    <w:name w:val="Subtitle Char"/>
    <w:basedOn w:val="DefaultParagraphFont"/>
    <w:uiPriority w:val="11"/>
    <w:rsid w:val="00227916"/>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227916"/>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227916"/>
  </w:style>
  <w:style w:type="character" w:customStyle="1" w:styleId="FigureUnnumChar">
    <w:name w:val="FigureUnnum Char"/>
    <w:basedOn w:val="DefaultParagraphFont"/>
    <w:link w:val="FigureUnnum"/>
    <w:rsid w:val="00227916"/>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227916"/>
  </w:style>
  <w:style w:type="character" w:customStyle="1" w:styleId="PresentAddressChar">
    <w:name w:val="PresentAddress Char"/>
    <w:basedOn w:val="DefaultParagraphFont"/>
    <w:link w:val="PresentAddress"/>
    <w:rsid w:val="00227916"/>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227916"/>
    <w:pPr>
      <w:ind w:firstLine="0"/>
    </w:pPr>
  </w:style>
  <w:style w:type="character" w:customStyle="1" w:styleId="ParaContinueChar">
    <w:name w:val="ParaContinue Char"/>
    <w:basedOn w:val="DefaultParagraphFont"/>
    <w:link w:val="ParaContinue"/>
    <w:rsid w:val="00227916"/>
    <w:rPr>
      <w:rFonts w:ascii="Linux Libertine" w:eastAsiaTheme="minorHAnsi" w:hAnsi="Linux Libertine" w:cstheme="minorBidi"/>
      <w:sz w:val="18"/>
      <w:szCs w:val="22"/>
      <w:lang w:val="en-US" w:eastAsia="en-US"/>
    </w:rPr>
  </w:style>
  <w:style w:type="paragraph" w:customStyle="1" w:styleId="AuthorBio">
    <w:name w:val="AuthorBio"/>
    <w:link w:val="AuthorBioChar"/>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227916"/>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22791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27916"/>
    <w:rPr>
      <w:color w:val="auto"/>
      <w:bdr w:val="none" w:sz="0" w:space="0" w:color="auto"/>
      <w:shd w:val="clear" w:color="auto" w:fill="A5BED6"/>
    </w:rPr>
  </w:style>
  <w:style w:type="character" w:customStyle="1" w:styleId="Report">
    <w:name w:val="Report"/>
    <w:basedOn w:val="DefaultParagraphFont"/>
    <w:uiPriority w:val="1"/>
    <w:qFormat/>
    <w:rsid w:val="00227916"/>
    <w:rPr>
      <w:bdr w:val="none" w:sz="0" w:space="0" w:color="auto"/>
      <w:shd w:val="clear" w:color="auto" w:fill="auto"/>
    </w:rPr>
  </w:style>
  <w:style w:type="character" w:customStyle="1" w:styleId="Thesis">
    <w:name w:val="Thesis"/>
    <w:basedOn w:val="DefaultParagraphFont"/>
    <w:uiPriority w:val="1"/>
    <w:qFormat/>
    <w:rsid w:val="00227916"/>
    <w:rPr>
      <w:color w:val="auto"/>
      <w:bdr w:val="none" w:sz="0" w:space="0" w:color="auto"/>
      <w:shd w:val="clear" w:color="auto" w:fill="E5D007"/>
    </w:rPr>
  </w:style>
  <w:style w:type="character" w:customStyle="1" w:styleId="Issn">
    <w:name w:val="Issn"/>
    <w:basedOn w:val="DefaultParagraphFont"/>
    <w:uiPriority w:val="1"/>
    <w:qFormat/>
    <w:rsid w:val="00227916"/>
    <w:rPr>
      <w:bdr w:val="none" w:sz="0" w:space="0" w:color="auto"/>
      <w:shd w:val="clear" w:color="auto" w:fill="A17189"/>
    </w:rPr>
  </w:style>
  <w:style w:type="character" w:customStyle="1" w:styleId="Isbn">
    <w:name w:val="Isbn"/>
    <w:basedOn w:val="DefaultParagraphFont"/>
    <w:uiPriority w:val="1"/>
    <w:qFormat/>
    <w:rsid w:val="00227916"/>
    <w:rPr>
      <w:bdr w:val="none" w:sz="0" w:space="0" w:color="auto"/>
      <w:shd w:val="clear" w:color="auto" w:fill="C8EBFC"/>
    </w:rPr>
  </w:style>
  <w:style w:type="character" w:customStyle="1" w:styleId="Coden">
    <w:name w:val="Coden"/>
    <w:basedOn w:val="DefaultParagraphFont"/>
    <w:uiPriority w:val="1"/>
    <w:qFormat/>
    <w:rsid w:val="00227916"/>
    <w:rPr>
      <w:color w:val="auto"/>
      <w:bdr w:val="none" w:sz="0" w:space="0" w:color="auto"/>
      <w:shd w:val="clear" w:color="auto" w:fill="F9A88F"/>
    </w:rPr>
  </w:style>
  <w:style w:type="character" w:customStyle="1" w:styleId="Patent">
    <w:name w:val="Patent"/>
    <w:basedOn w:val="DefaultParagraphFont"/>
    <w:uiPriority w:val="1"/>
    <w:qFormat/>
    <w:rsid w:val="00227916"/>
    <w:rPr>
      <w:color w:val="auto"/>
      <w:bdr w:val="none" w:sz="0" w:space="0" w:color="auto"/>
      <w:shd w:val="clear" w:color="auto" w:fill="B26510"/>
    </w:rPr>
  </w:style>
  <w:style w:type="character" w:customStyle="1" w:styleId="MiddleName">
    <w:name w:val="MiddleName"/>
    <w:basedOn w:val="DefaultParagraphFont"/>
    <w:uiPriority w:val="1"/>
    <w:qFormat/>
    <w:rsid w:val="00227916"/>
    <w:rPr>
      <w:color w:val="auto"/>
      <w:bdr w:val="none" w:sz="0" w:space="0" w:color="auto"/>
      <w:shd w:val="clear" w:color="auto" w:fill="9C9C9C"/>
    </w:rPr>
  </w:style>
  <w:style w:type="character" w:customStyle="1" w:styleId="Query">
    <w:name w:val="Query"/>
    <w:basedOn w:val="DefaultParagraphFont"/>
    <w:uiPriority w:val="1"/>
    <w:rsid w:val="00227916"/>
    <w:rPr>
      <w:bdr w:val="none" w:sz="0" w:space="0" w:color="auto"/>
      <w:shd w:val="clear" w:color="auto" w:fill="FFFF0F"/>
    </w:rPr>
  </w:style>
  <w:style w:type="character" w:customStyle="1" w:styleId="EdMiddleName">
    <w:name w:val="EdMiddleName"/>
    <w:basedOn w:val="DefaultParagraphFont"/>
    <w:uiPriority w:val="1"/>
    <w:rsid w:val="00227916"/>
    <w:rPr>
      <w:bdr w:val="none" w:sz="0" w:space="0" w:color="auto"/>
      <w:shd w:val="clear" w:color="auto" w:fill="FF67B3"/>
    </w:rPr>
  </w:style>
  <w:style w:type="paragraph" w:customStyle="1" w:styleId="UnnumFigure">
    <w:name w:val="UnnumFigure"/>
    <w:basedOn w:val="Normal"/>
    <w:qFormat/>
    <w:rsid w:val="00227916"/>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227916"/>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227916"/>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227916"/>
  </w:style>
  <w:style w:type="paragraph" w:customStyle="1" w:styleId="Bibentry">
    <w:name w:val="Bib_entry"/>
    <w:autoRedefine/>
    <w:qFormat/>
    <w:rsid w:val="00227916"/>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227916"/>
  </w:style>
  <w:style w:type="paragraph" w:customStyle="1" w:styleId="ListEnd">
    <w:name w:val="ListEnd"/>
    <w:basedOn w:val="Normal"/>
    <w:qFormat/>
    <w:rsid w:val="00227916"/>
  </w:style>
  <w:style w:type="paragraph" w:customStyle="1" w:styleId="AbbreviationHead">
    <w:name w:val="AbbreviationHead"/>
    <w:basedOn w:val="NomenclatureHead"/>
    <w:qFormat/>
    <w:rsid w:val="00227916"/>
  </w:style>
  <w:style w:type="paragraph" w:customStyle="1" w:styleId="GraphAbstract">
    <w:name w:val="GraphAbstract"/>
    <w:basedOn w:val="Normal"/>
    <w:qFormat/>
    <w:rsid w:val="00227916"/>
  </w:style>
  <w:style w:type="paragraph" w:styleId="Caption">
    <w:name w:val="caption"/>
    <w:basedOn w:val="Normal"/>
    <w:next w:val="Normal"/>
    <w:autoRedefine/>
    <w:uiPriority w:val="35"/>
    <w:unhideWhenUsed/>
    <w:qFormat/>
    <w:locked/>
    <w:rsid w:val="00227916"/>
    <w:rPr>
      <w:b/>
      <w:bCs/>
      <w:color w:val="4F81BD" w:themeColor="accent1"/>
      <w:szCs w:val="18"/>
    </w:rPr>
  </w:style>
  <w:style w:type="paragraph" w:customStyle="1" w:styleId="Epigraph">
    <w:name w:val="Epigraph"/>
    <w:basedOn w:val="Normal"/>
    <w:autoRedefine/>
    <w:qFormat/>
    <w:rsid w:val="00227916"/>
    <w:pPr>
      <w:ind w:left="720"/>
    </w:pPr>
    <w:rPr>
      <w:iCs/>
      <w:color w:val="5F497A" w:themeColor="accent4" w:themeShade="BF"/>
    </w:rPr>
  </w:style>
  <w:style w:type="paragraph" w:customStyle="1" w:styleId="Dedication">
    <w:name w:val="Dedication"/>
    <w:basedOn w:val="Para"/>
    <w:autoRedefine/>
    <w:qFormat/>
    <w:rsid w:val="00227916"/>
    <w:rPr>
      <w:color w:val="943634" w:themeColor="accent2" w:themeShade="BF"/>
    </w:rPr>
  </w:style>
  <w:style w:type="paragraph" w:customStyle="1" w:styleId="ConflictofInterest">
    <w:name w:val="Conflictof Interest"/>
    <w:basedOn w:val="Para"/>
    <w:autoRedefine/>
    <w:qFormat/>
    <w:rsid w:val="00227916"/>
    <w:rPr>
      <w:sz w:val="22"/>
    </w:rPr>
  </w:style>
  <w:style w:type="paragraph" w:customStyle="1" w:styleId="FloatQuote">
    <w:name w:val="FloatQuote"/>
    <w:basedOn w:val="Para"/>
    <w:qFormat/>
    <w:rsid w:val="00227916"/>
    <w:pPr>
      <w:shd w:val="clear" w:color="auto" w:fill="FDE9D9" w:themeFill="accent6" w:themeFillTint="33"/>
      <w:ind w:left="1134" w:right="1134" w:firstLine="0"/>
    </w:pPr>
  </w:style>
  <w:style w:type="paragraph" w:customStyle="1" w:styleId="PullQuote">
    <w:name w:val="PullQuote"/>
    <w:basedOn w:val="Para"/>
    <w:qFormat/>
    <w:rsid w:val="00227916"/>
    <w:pPr>
      <w:shd w:val="clear" w:color="auto" w:fill="EAF1DD" w:themeFill="accent3" w:themeFillTint="33"/>
      <w:ind w:left="1134" w:right="1134" w:firstLine="0"/>
    </w:pPr>
  </w:style>
  <w:style w:type="paragraph" w:customStyle="1" w:styleId="TableFootTitle">
    <w:name w:val="TableFootTitle"/>
    <w:basedOn w:val="TableFootnote"/>
    <w:autoRedefine/>
    <w:qFormat/>
    <w:rsid w:val="00227916"/>
    <w:rPr>
      <w:sz w:val="22"/>
    </w:rPr>
  </w:style>
  <w:style w:type="character" w:customStyle="1" w:styleId="GrantNumber">
    <w:name w:val="GrantNumber"/>
    <w:basedOn w:val="FundingNumber"/>
    <w:uiPriority w:val="1"/>
    <w:qFormat/>
    <w:rsid w:val="00227916"/>
    <w:rPr>
      <w:color w:val="9900FF"/>
    </w:rPr>
  </w:style>
  <w:style w:type="character" w:customStyle="1" w:styleId="GrantSponser">
    <w:name w:val="GrantSponser"/>
    <w:basedOn w:val="FundingAgency"/>
    <w:uiPriority w:val="1"/>
    <w:qFormat/>
    <w:rsid w:val="00227916"/>
    <w:rPr>
      <w:color w:val="666699"/>
    </w:rPr>
  </w:style>
  <w:style w:type="character" w:customStyle="1" w:styleId="FundingNumber">
    <w:name w:val="FundingNumber"/>
    <w:basedOn w:val="DefaultParagraphFont"/>
    <w:uiPriority w:val="1"/>
    <w:qFormat/>
    <w:rsid w:val="00227916"/>
    <w:rPr>
      <w:color w:val="9900FF"/>
    </w:rPr>
  </w:style>
  <w:style w:type="character" w:customStyle="1" w:styleId="FundingAgency">
    <w:name w:val="FundingAgency"/>
    <w:basedOn w:val="DefaultParagraphFont"/>
    <w:uiPriority w:val="1"/>
    <w:qFormat/>
    <w:rsid w:val="00227916"/>
    <w:rPr>
      <w:color w:val="FF0000"/>
    </w:rPr>
  </w:style>
  <w:style w:type="paragraph" w:customStyle="1" w:styleId="SuppHead">
    <w:name w:val="SuppHead"/>
    <w:basedOn w:val="Head1"/>
    <w:qFormat/>
    <w:rsid w:val="00227916"/>
  </w:style>
  <w:style w:type="paragraph" w:customStyle="1" w:styleId="SuppInfo">
    <w:name w:val="SuppInfo"/>
    <w:basedOn w:val="Para"/>
    <w:qFormat/>
    <w:rsid w:val="00227916"/>
  </w:style>
  <w:style w:type="paragraph" w:customStyle="1" w:styleId="SuppMedia">
    <w:name w:val="SuppMedia"/>
    <w:basedOn w:val="Para"/>
    <w:qFormat/>
    <w:rsid w:val="00227916"/>
  </w:style>
  <w:style w:type="paragraph" w:customStyle="1" w:styleId="AdditionalInfoHead">
    <w:name w:val="AdditionalInfoHead"/>
    <w:basedOn w:val="Head1"/>
    <w:qFormat/>
    <w:rsid w:val="00227916"/>
  </w:style>
  <w:style w:type="paragraph" w:customStyle="1" w:styleId="AdditionalInfo">
    <w:name w:val="AdditionalInfo"/>
    <w:basedOn w:val="Para"/>
    <w:qFormat/>
    <w:rsid w:val="00227916"/>
  </w:style>
  <w:style w:type="paragraph" w:customStyle="1" w:styleId="Feature">
    <w:name w:val="Feature"/>
    <w:basedOn w:val="BoxTitle"/>
    <w:qFormat/>
    <w:rsid w:val="00227916"/>
  </w:style>
  <w:style w:type="paragraph" w:customStyle="1" w:styleId="AltTitle">
    <w:name w:val="AltTitle"/>
    <w:basedOn w:val="Titledocument"/>
    <w:qFormat/>
    <w:rsid w:val="00227916"/>
  </w:style>
  <w:style w:type="paragraph" w:customStyle="1" w:styleId="AltSubTitle">
    <w:name w:val="AltSubTitle"/>
    <w:basedOn w:val="Subtitle"/>
    <w:qFormat/>
    <w:rsid w:val="00227916"/>
  </w:style>
  <w:style w:type="paragraph" w:customStyle="1" w:styleId="SelfCitation">
    <w:name w:val="SelfCitation"/>
    <w:basedOn w:val="Para"/>
    <w:qFormat/>
    <w:rsid w:val="00227916"/>
  </w:style>
  <w:style w:type="paragraph" w:styleId="Subtitle">
    <w:name w:val="Subtitle"/>
    <w:basedOn w:val="Normal"/>
    <w:next w:val="Normal"/>
    <w:link w:val="SubtitleChar1"/>
    <w:uiPriority w:val="11"/>
    <w:qFormat/>
    <w:locked/>
    <w:rsid w:val="0022791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227916"/>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227916"/>
    <w:rPr>
      <w:rFonts w:ascii="Linux Biolinum" w:hAnsi="Linux Biolinum"/>
      <w:b/>
      <w:color w:val="0070C0"/>
      <w:sz w:val="18"/>
    </w:rPr>
  </w:style>
  <w:style w:type="character" w:customStyle="1" w:styleId="Isource">
    <w:name w:val="Isource"/>
    <w:basedOn w:val="ListTitle"/>
    <w:uiPriority w:val="1"/>
    <w:qFormat/>
    <w:rsid w:val="00227916"/>
    <w:rPr>
      <w:rFonts w:ascii="Linux Biolinum" w:hAnsi="Linux Biolinum"/>
      <w:b/>
      <w:color w:val="C0504D" w:themeColor="accent2"/>
      <w:sz w:val="18"/>
    </w:rPr>
  </w:style>
  <w:style w:type="paragraph" w:customStyle="1" w:styleId="FigSource">
    <w:name w:val="FigSource"/>
    <w:basedOn w:val="Normal"/>
    <w:qFormat/>
    <w:rsid w:val="00227916"/>
  </w:style>
  <w:style w:type="paragraph" w:customStyle="1" w:styleId="Copyright">
    <w:name w:val="Copyright"/>
    <w:basedOn w:val="Normal"/>
    <w:qFormat/>
    <w:rsid w:val="00227916"/>
  </w:style>
  <w:style w:type="paragraph" w:customStyle="1" w:styleId="InlineSupp">
    <w:name w:val="InlineSupp"/>
    <w:basedOn w:val="Normal"/>
    <w:qFormat/>
    <w:rsid w:val="00227916"/>
  </w:style>
  <w:style w:type="paragraph" w:customStyle="1" w:styleId="SidebarQuote">
    <w:name w:val="SidebarQuote"/>
    <w:basedOn w:val="Normal"/>
    <w:qFormat/>
    <w:rsid w:val="00227916"/>
  </w:style>
  <w:style w:type="character" w:customStyle="1" w:styleId="AltName">
    <w:name w:val="AltName"/>
    <w:basedOn w:val="DefaultParagraphFont"/>
    <w:uiPriority w:val="1"/>
    <w:qFormat/>
    <w:rsid w:val="00227916"/>
    <w:rPr>
      <w:color w:val="403152" w:themeColor="accent4" w:themeShade="80"/>
    </w:rPr>
  </w:style>
  <w:style w:type="paragraph" w:customStyle="1" w:styleId="StereoChemComp">
    <w:name w:val="StereoChemComp"/>
    <w:basedOn w:val="Normal"/>
    <w:qFormat/>
    <w:rsid w:val="00227916"/>
  </w:style>
  <w:style w:type="paragraph" w:customStyle="1" w:styleId="StereoChemForm">
    <w:name w:val="StereoChemForm"/>
    <w:basedOn w:val="Normal"/>
    <w:qFormat/>
    <w:rsid w:val="00227916"/>
  </w:style>
  <w:style w:type="paragraph" w:customStyle="1" w:styleId="StereoChemInfo">
    <w:name w:val="StereoChemInfo"/>
    <w:basedOn w:val="Normal"/>
    <w:qFormat/>
    <w:rsid w:val="00227916"/>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227916"/>
    <w:rPr>
      <w:sz w:val="14"/>
    </w:rPr>
  </w:style>
  <w:style w:type="character" w:customStyle="1" w:styleId="FootnoteTextChar">
    <w:name w:val="Footnote Text Char"/>
    <w:basedOn w:val="DefaultParagraphFont"/>
    <w:link w:val="FootnoteText"/>
    <w:rsid w:val="00227916"/>
    <w:rPr>
      <w:rFonts w:ascii="Linux Libertine" w:eastAsiaTheme="minorHAnsi" w:hAnsi="Linux Libertine" w:cstheme="minorBidi"/>
      <w:sz w:val="14"/>
      <w:szCs w:val="22"/>
      <w:lang w:val="en-US" w:eastAsia="en-US"/>
    </w:rPr>
  </w:style>
  <w:style w:type="paragraph" w:customStyle="1" w:styleId="SIGPLANBasic">
    <w:name w:val="SIGPLAN Basic"/>
    <w:rsid w:val="00227916"/>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227916"/>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27916"/>
    <w:pPr>
      <w:numPr>
        <w:numId w:val="36"/>
      </w:numPr>
    </w:pPr>
  </w:style>
  <w:style w:type="paragraph" w:customStyle="1" w:styleId="SIGPLANAbstractheading">
    <w:name w:val="SIGPLAN Abstract heading"/>
    <w:basedOn w:val="SIGPLANAcknowledgmentsheading"/>
    <w:next w:val="SIGPLANParagraph1"/>
    <w:rsid w:val="00227916"/>
    <w:pPr>
      <w:numPr>
        <w:numId w:val="37"/>
      </w:numPr>
      <w:spacing w:before="0" w:line="240" w:lineRule="exact"/>
    </w:pPr>
  </w:style>
  <w:style w:type="paragraph" w:customStyle="1" w:styleId="SIGPLANAppendixheading">
    <w:name w:val="SIGPLAN Appendix heading"/>
    <w:basedOn w:val="SIGPLANSectionheading"/>
    <w:next w:val="SIGPLANParagraph1"/>
    <w:rsid w:val="00227916"/>
    <w:pPr>
      <w:numPr>
        <w:numId w:val="38"/>
      </w:numPr>
    </w:pPr>
  </w:style>
  <w:style w:type="paragraph" w:customStyle="1" w:styleId="SIGPLANAuthorname">
    <w:name w:val="SIGPLAN Author name"/>
    <w:basedOn w:val="Normal"/>
    <w:next w:val="SIGPLANAuthoraffiliation"/>
    <w:rsid w:val="00227916"/>
    <w:pPr>
      <w:suppressAutoHyphens/>
      <w:spacing w:after="20" w:line="260" w:lineRule="exact"/>
      <w:jc w:val="center"/>
    </w:pPr>
  </w:style>
  <w:style w:type="paragraph" w:customStyle="1" w:styleId="SIGPLANAuthoraffiliation">
    <w:name w:val="SIGPLAN Author affiliation"/>
    <w:basedOn w:val="SIGPLANAuthorname"/>
    <w:next w:val="SIGPLANAuthoremail"/>
    <w:rsid w:val="00227916"/>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27916"/>
    <w:pPr>
      <w:spacing w:before="40"/>
      <w:contextualSpacing w:val="0"/>
    </w:pPr>
    <w:rPr>
      <w:rFonts w:ascii="Trebuchet MS" w:hAnsi="Trebuchet MS"/>
      <w:sz w:val="16"/>
    </w:rPr>
  </w:style>
  <w:style w:type="character" w:customStyle="1" w:styleId="SIGPLANCode">
    <w:name w:val="SIGPLAN Code"/>
    <w:basedOn w:val="DefaultParagraphFont"/>
    <w:rsid w:val="00227916"/>
    <w:rPr>
      <w:rFonts w:ascii="Lucida Console" w:hAnsi="Lucida Console"/>
      <w:sz w:val="16"/>
    </w:rPr>
  </w:style>
  <w:style w:type="character" w:customStyle="1" w:styleId="SIGPLANComputer">
    <w:name w:val="SIGPLAN Computer"/>
    <w:basedOn w:val="DefaultParagraphFont"/>
    <w:rsid w:val="00227916"/>
    <w:rPr>
      <w:rFonts w:ascii="Trebuchet MS" w:hAnsi="Trebuchet MS"/>
      <w:sz w:val="16"/>
    </w:rPr>
  </w:style>
  <w:style w:type="paragraph" w:customStyle="1" w:styleId="SIGPLANCopyrightnotice">
    <w:name w:val="SIGPLAN Copyright notice"/>
    <w:basedOn w:val="SIGPLANBasic"/>
    <w:rsid w:val="00227916"/>
    <w:pPr>
      <w:suppressAutoHyphens/>
      <w:spacing w:line="160" w:lineRule="exact"/>
      <w:jc w:val="both"/>
    </w:pPr>
    <w:rPr>
      <w:sz w:val="14"/>
    </w:rPr>
  </w:style>
  <w:style w:type="character" w:customStyle="1" w:styleId="SIGPLANEmphasize">
    <w:name w:val="SIGPLAN Emphasize"/>
    <w:rsid w:val="00227916"/>
    <w:rPr>
      <w:i/>
    </w:rPr>
  </w:style>
  <w:style w:type="paragraph" w:customStyle="1" w:styleId="SIGPLANParagraph1">
    <w:name w:val="SIGPLAN Paragraph 1"/>
    <w:basedOn w:val="SIGPLANBasic"/>
    <w:next w:val="SIGPLANParagraph"/>
    <w:rsid w:val="00227916"/>
    <w:pPr>
      <w:jc w:val="both"/>
    </w:pPr>
  </w:style>
  <w:style w:type="paragraph" w:customStyle="1" w:styleId="SIGPLANEnunciation">
    <w:name w:val="SIGPLAN Enunciation"/>
    <w:basedOn w:val="SIGPLANParagraph1"/>
    <w:next w:val="SIGPLANParagraph1"/>
    <w:rsid w:val="00227916"/>
    <w:pPr>
      <w:spacing w:before="140" w:after="140"/>
    </w:pPr>
  </w:style>
  <w:style w:type="character" w:customStyle="1" w:styleId="SIGPLANEnunciationcaption">
    <w:name w:val="SIGPLAN Enunciation caption"/>
    <w:basedOn w:val="DefaultParagraphFont"/>
    <w:rsid w:val="00227916"/>
    <w:rPr>
      <w:smallCaps/>
    </w:rPr>
  </w:style>
  <w:style w:type="paragraph" w:customStyle="1" w:styleId="SIGPLANEquation">
    <w:name w:val="SIGPLAN Equation"/>
    <w:basedOn w:val="SIGPLANParagraph1"/>
    <w:next w:val="SIGPLANParagraph1"/>
    <w:rsid w:val="00227916"/>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27916"/>
    <w:pPr>
      <w:jc w:val="right"/>
    </w:pPr>
  </w:style>
  <w:style w:type="paragraph" w:customStyle="1" w:styleId="SIGPLANFigurecaption">
    <w:name w:val="SIGPLAN Figure caption"/>
    <w:basedOn w:val="SIGPLANParagraph1"/>
    <w:rsid w:val="00227916"/>
    <w:pPr>
      <w:spacing w:before="20"/>
      <w:jc w:val="left"/>
    </w:pPr>
  </w:style>
  <w:style w:type="numbering" w:customStyle="1" w:styleId="SIGPLANListbullet">
    <w:name w:val="SIGPLAN List bullet"/>
    <w:basedOn w:val="NoList"/>
    <w:rsid w:val="00227916"/>
    <w:pPr>
      <w:numPr>
        <w:numId w:val="39"/>
      </w:numPr>
    </w:pPr>
  </w:style>
  <w:style w:type="paragraph" w:customStyle="1" w:styleId="SIGPLANListparagraph">
    <w:name w:val="SIGPLAN List paragraph"/>
    <w:basedOn w:val="SIGPLANParagraph1"/>
    <w:rsid w:val="00227916"/>
    <w:pPr>
      <w:spacing w:before="80" w:after="80"/>
      <w:ind w:left="260"/>
    </w:pPr>
  </w:style>
  <w:style w:type="paragraph" w:customStyle="1" w:styleId="SIGPLANListitem">
    <w:name w:val="SIGPLAN List item"/>
    <w:basedOn w:val="SIGPLANListparagraph"/>
    <w:rsid w:val="00227916"/>
    <w:pPr>
      <w:ind w:left="0"/>
    </w:pPr>
  </w:style>
  <w:style w:type="numbering" w:customStyle="1" w:styleId="SIGPLANListletter">
    <w:name w:val="SIGPLAN List letter"/>
    <w:basedOn w:val="NoList"/>
    <w:rsid w:val="00227916"/>
    <w:pPr>
      <w:numPr>
        <w:numId w:val="40"/>
      </w:numPr>
    </w:pPr>
  </w:style>
  <w:style w:type="numbering" w:customStyle="1" w:styleId="SIGPLANListnumber">
    <w:name w:val="SIGPLAN List number"/>
    <w:basedOn w:val="NoList"/>
    <w:rsid w:val="00227916"/>
    <w:pPr>
      <w:numPr>
        <w:numId w:val="41"/>
      </w:numPr>
    </w:pPr>
  </w:style>
  <w:style w:type="paragraph" w:customStyle="1" w:styleId="SIGPLANParagraph">
    <w:name w:val="SIGPLAN Paragraph"/>
    <w:basedOn w:val="SIGPLANParagraph1"/>
    <w:rsid w:val="00227916"/>
    <w:pPr>
      <w:ind w:firstLine="240"/>
    </w:pPr>
  </w:style>
  <w:style w:type="character" w:customStyle="1" w:styleId="SIGPLANParagraphheading">
    <w:name w:val="SIGPLAN Paragraph heading"/>
    <w:rsid w:val="00227916"/>
    <w:rPr>
      <w:b/>
      <w:i/>
    </w:rPr>
  </w:style>
  <w:style w:type="paragraph" w:customStyle="1" w:styleId="SIGPLANParagraphSubparagraphheading">
    <w:name w:val="SIGPLAN Paragraph/Subparagraph heading"/>
    <w:basedOn w:val="SIGPLANParagraph1"/>
    <w:next w:val="SIGPLANParagraph"/>
    <w:rsid w:val="00227916"/>
    <w:pPr>
      <w:spacing w:before="140"/>
      <w:outlineLvl w:val="3"/>
    </w:pPr>
  </w:style>
  <w:style w:type="paragraph" w:customStyle="1" w:styleId="SIGPLANReference">
    <w:name w:val="SIGPLAN Reference"/>
    <w:basedOn w:val="SIGPLANParagraph1"/>
    <w:rsid w:val="00227916"/>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27916"/>
    <w:pPr>
      <w:numPr>
        <w:numId w:val="42"/>
      </w:numPr>
    </w:pPr>
  </w:style>
  <w:style w:type="character" w:customStyle="1" w:styleId="SIGPLANSubparagraphheading">
    <w:name w:val="SIGPLAN Subparagraph heading"/>
    <w:rsid w:val="00227916"/>
    <w:rPr>
      <w:i/>
    </w:rPr>
  </w:style>
  <w:style w:type="paragraph" w:customStyle="1" w:styleId="SIGPLANSubsectionheading">
    <w:name w:val="SIGPLAN Subsection heading"/>
    <w:basedOn w:val="SIGPLANSectionheading"/>
    <w:next w:val="SIGPLANParagraph1"/>
    <w:rsid w:val="00227916"/>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27916"/>
    <w:pPr>
      <w:outlineLvl w:val="2"/>
    </w:pPr>
  </w:style>
  <w:style w:type="paragraph" w:customStyle="1" w:styleId="SIGPLANTitle">
    <w:name w:val="SIGPLAN Title"/>
    <w:basedOn w:val="SIGPLANBasic"/>
    <w:rsid w:val="00227916"/>
    <w:pPr>
      <w:suppressAutoHyphens/>
      <w:spacing w:line="400" w:lineRule="exact"/>
      <w:jc w:val="center"/>
    </w:pPr>
    <w:rPr>
      <w:b/>
      <w:sz w:val="36"/>
    </w:rPr>
  </w:style>
  <w:style w:type="paragraph" w:customStyle="1" w:styleId="SIGPLANSubtitle">
    <w:name w:val="SIGPLAN Subtitle"/>
    <w:basedOn w:val="SIGPLANTitle"/>
    <w:next w:val="SIGPLANBasic"/>
    <w:rsid w:val="00227916"/>
    <w:pPr>
      <w:spacing w:before="120" w:line="360" w:lineRule="exact"/>
    </w:pPr>
    <w:rPr>
      <w:sz w:val="28"/>
    </w:rPr>
  </w:style>
  <w:style w:type="paragraph" w:customStyle="1" w:styleId="SIGPLANTablecaption">
    <w:name w:val="SIGPLAN Table caption"/>
    <w:basedOn w:val="SIGPLANFigurecaption"/>
    <w:rsid w:val="00227916"/>
    <w:pPr>
      <w:spacing w:before="0" w:after="20"/>
    </w:pPr>
  </w:style>
  <w:style w:type="paragraph" w:customStyle="1" w:styleId="Address">
    <w:name w:val="Address"/>
    <w:rsid w:val="00227916"/>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227916"/>
    <w:pPr>
      <w:spacing w:line="240" w:lineRule="auto"/>
    </w:pPr>
  </w:style>
  <w:style w:type="paragraph" w:customStyle="1" w:styleId="Annotation">
    <w:name w:val="Annotation"/>
    <w:basedOn w:val="Normal"/>
    <w:qFormat/>
    <w:rsid w:val="00227916"/>
    <w:rPr>
      <w:sz w:val="20"/>
    </w:rPr>
  </w:style>
  <w:style w:type="paragraph" w:customStyle="1" w:styleId="Answer">
    <w:name w:val="Answer"/>
    <w:qFormat/>
    <w:rsid w:val="00227916"/>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22791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227916"/>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227916"/>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227916"/>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27916"/>
  </w:style>
  <w:style w:type="paragraph" w:customStyle="1" w:styleId="BoxHead1">
    <w:name w:val="BoxHead1"/>
    <w:basedOn w:val="AppendixH1"/>
    <w:qFormat/>
    <w:rsid w:val="00227916"/>
  </w:style>
  <w:style w:type="paragraph" w:customStyle="1" w:styleId="BoxHead2">
    <w:name w:val="BoxHead2"/>
    <w:basedOn w:val="AppendixH2"/>
    <w:qFormat/>
    <w:rsid w:val="00227916"/>
  </w:style>
  <w:style w:type="paragraph" w:customStyle="1" w:styleId="BoxHead3">
    <w:name w:val="BoxHead3"/>
    <w:basedOn w:val="AppendixH3"/>
    <w:qFormat/>
    <w:rsid w:val="00227916"/>
  </w:style>
  <w:style w:type="paragraph" w:customStyle="1" w:styleId="BoxKeyword">
    <w:name w:val="BoxKeyword"/>
    <w:autoRedefine/>
    <w:qFormat/>
    <w:rsid w:val="00227916"/>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227916"/>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2791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2791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27916"/>
    <w:pPr>
      <w:jc w:val="left"/>
    </w:pPr>
    <w:rPr>
      <w:i w:val="0"/>
      <w:sz w:val="40"/>
    </w:rPr>
  </w:style>
  <w:style w:type="paragraph" w:customStyle="1" w:styleId="ChapterSubTitle">
    <w:name w:val="ChapterSubTitle"/>
    <w:basedOn w:val="ChapterTitle"/>
    <w:next w:val="Normal"/>
    <w:rsid w:val="00227916"/>
    <w:pPr>
      <w:spacing w:before="0"/>
    </w:pPr>
    <w:rPr>
      <w:b w:val="0"/>
      <w:i/>
      <w:sz w:val="36"/>
    </w:rPr>
  </w:style>
  <w:style w:type="paragraph" w:customStyle="1" w:styleId="ChemFormula">
    <w:name w:val="ChemFormula"/>
    <w:basedOn w:val="Normal"/>
    <w:qFormat/>
    <w:rsid w:val="00227916"/>
  </w:style>
  <w:style w:type="paragraph" w:customStyle="1" w:styleId="ChemFormulaUnnum">
    <w:name w:val="ChemFormulaUnnum"/>
    <w:basedOn w:val="Normal"/>
    <w:qFormat/>
    <w:rsid w:val="00227916"/>
  </w:style>
  <w:style w:type="paragraph" w:customStyle="1" w:styleId="Chemistry">
    <w:name w:val="Chemistry"/>
    <w:basedOn w:val="Normal"/>
    <w:qFormat/>
    <w:rsid w:val="00227916"/>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27916"/>
  </w:style>
  <w:style w:type="paragraph" w:customStyle="1" w:styleId="ClientTag">
    <w:name w:val="ClientTag"/>
    <w:basedOn w:val="Normal"/>
    <w:qFormat/>
    <w:rsid w:val="00227916"/>
  </w:style>
  <w:style w:type="paragraph" w:customStyle="1" w:styleId="Contributor">
    <w:name w:val="Contributor"/>
    <w:basedOn w:val="Normal"/>
    <w:qFormat/>
    <w:rsid w:val="00227916"/>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227916"/>
    <w:rPr>
      <w:b/>
      <w:color w:val="0070C0"/>
    </w:rPr>
  </w:style>
  <w:style w:type="paragraph" w:customStyle="1" w:styleId="Definition">
    <w:name w:val="Definition"/>
    <w:basedOn w:val="Normal"/>
    <w:qFormat/>
    <w:rsid w:val="00227916"/>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27916"/>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27916"/>
  </w:style>
  <w:style w:type="paragraph" w:customStyle="1" w:styleId="DisclosureHead">
    <w:name w:val="DisclosureHead"/>
    <w:basedOn w:val="Head1"/>
    <w:qFormat/>
    <w:rsid w:val="00227916"/>
  </w:style>
  <w:style w:type="paragraph" w:customStyle="1" w:styleId="Editors">
    <w:name w:val="Editors"/>
    <w:basedOn w:val="Normal"/>
    <w:qFormat/>
    <w:rsid w:val="00227916"/>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227916"/>
    <w:rPr>
      <w:bdr w:val="none" w:sz="0" w:space="0" w:color="auto"/>
      <w:shd w:val="clear" w:color="auto" w:fill="B8CCE4" w:themeFill="accent1" w:themeFillTint="66"/>
    </w:rPr>
  </w:style>
  <w:style w:type="character" w:customStyle="1" w:styleId="EqnCount">
    <w:name w:val="EqnCount"/>
    <w:basedOn w:val="DefaultParagraphFont"/>
    <w:uiPriority w:val="1"/>
    <w:qFormat/>
    <w:rsid w:val="00227916"/>
    <w:rPr>
      <w:color w:val="0000FF"/>
    </w:rPr>
  </w:style>
  <w:style w:type="character" w:customStyle="1" w:styleId="eSlide">
    <w:name w:val="eSlide"/>
    <w:basedOn w:val="DefaultParagraphFont"/>
    <w:uiPriority w:val="1"/>
    <w:qFormat/>
    <w:rsid w:val="00227916"/>
    <w:rPr>
      <w:color w:val="FF0000"/>
    </w:rPr>
  </w:style>
  <w:style w:type="paragraph" w:customStyle="1" w:styleId="ExampleBegin">
    <w:name w:val="Exampl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27916"/>
  </w:style>
  <w:style w:type="paragraph" w:customStyle="1" w:styleId="Explanation">
    <w:name w:val="Explanation"/>
    <w:basedOn w:val="Normal"/>
    <w:rsid w:val="00227916"/>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27916"/>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227916"/>
  </w:style>
  <w:style w:type="paragraph" w:customStyle="1" w:styleId="FeatureHead1">
    <w:name w:val="FeatureHead1"/>
    <w:basedOn w:val="Normal"/>
    <w:qFormat/>
    <w:rsid w:val="00227916"/>
  </w:style>
  <w:style w:type="paragraph" w:customStyle="1" w:styleId="FeatureHead2">
    <w:name w:val="FeatureHead2"/>
    <w:basedOn w:val="FeatureHead1"/>
    <w:qFormat/>
    <w:rsid w:val="00227916"/>
  </w:style>
  <w:style w:type="paragraph" w:customStyle="1" w:styleId="FeatureTitle">
    <w:name w:val="FeatureTitle"/>
    <w:basedOn w:val="BoxTitle"/>
    <w:qFormat/>
    <w:rsid w:val="00227916"/>
  </w:style>
  <w:style w:type="paragraph" w:customStyle="1" w:styleId="FigCopyright">
    <w:name w:val="FigCopyright"/>
    <w:basedOn w:val="Normal"/>
    <w:qFormat/>
    <w:rsid w:val="00227916"/>
  </w:style>
  <w:style w:type="character" w:customStyle="1" w:styleId="FigCount">
    <w:name w:val="FigCount"/>
    <w:basedOn w:val="DefaultParagraphFont"/>
    <w:uiPriority w:val="1"/>
    <w:qFormat/>
    <w:rsid w:val="00227916"/>
    <w:rPr>
      <w:color w:val="0000FF"/>
    </w:rPr>
  </w:style>
  <w:style w:type="paragraph" w:customStyle="1" w:styleId="FigKeyword">
    <w:name w:val="FigKeyword"/>
    <w:basedOn w:val="Normal"/>
    <w:qFormat/>
    <w:rsid w:val="00227916"/>
  </w:style>
  <w:style w:type="paragraph" w:customStyle="1" w:styleId="FundingHead">
    <w:name w:val="FundingHead"/>
    <w:basedOn w:val="AckHead"/>
    <w:qFormat/>
    <w:rsid w:val="00227916"/>
  </w:style>
  <w:style w:type="paragraph" w:customStyle="1" w:styleId="FundingPara">
    <w:name w:val="FundingPara"/>
    <w:basedOn w:val="FundingHead"/>
    <w:next w:val="AckPara"/>
    <w:qFormat/>
    <w:rsid w:val="00227916"/>
  </w:style>
  <w:style w:type="paragraph" w:customStyle="1" w:styleId="Head6">
    <w:name w:val="Head6"/>
    <w:basedOn w:val="Normal"/>
    <w:rsid w:val="00227916"/>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27916"/>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227916"/>
  </w:style>
  <w:style w:type="paragraph" w:customStyle="1" w:styleId="Index2">
    <w:name w:val="Index2"/>
    <w:basedOn w:val="Normal"/>
    <w:qFormat/>
    <w:rsid w:val="00227916"/>
    <w:pPr>
      <w:ind w:left="284"/>
    </w:pPr>
  </w:style>
  <w:style w:type="paragraph" w:customStyle="1" w:styleId="Index3">
    <w:name w:val="Index3"/>
    <w:basedOn w:val="Normal"/>
    <w:qFormat/>
    <w:rsid w:val="00227916"/>
    <w:pPr>
      <w:ind w:left="567"/>
    </w:pPr>
  </w:style>
  <w:style w:type="paragraph" w:customStyle="1" w:styleId="Index4">
    <w:name w:val="Index4"/>
    <w:basedOn w:val="Normal"/>
    <w:qFormat/>
    <w:rsid w:val="00227916"/>
    <w:pPr>
      <w:ind w:left="851"/>
    </w:pPr>
  </w:style>
  <w:style w:type="paragraph" w:customStyle="1" w:styleId="IndexHead">
    <w:name w:val="IndexHead"/>
    <w:basedOn w:val="Normal"/>
    <w:qFormat/>
    <w:rsid w:val="00227916"/>
  </w:style>
  <w:style w:type="paragraph" w:customStyle="1" w:styleId="Letter-ps">
    <w:name w:val="Letter-ps"/>
    <w:basedOn w:val="Normal"/>
    <w:next w:val="Normal"/>
    <w:qFormat/>
    <w:rsid w:val="00227916"/>
  </w:style>
  <w:style w:type="paragraph" w:customStyle="1" w:styleId="MainHeading">
    <w:name w:val="MainHeading"/>
    <w:basedOn w:val="Normal"/>
    <w:rsid w:val="00227916"/>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27916"/>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27916"/>
    <w:rPr>
      <w:rFonts w:ascii="Times New Roman" w:hAnsi="Times New Roman"/>
      <w:color w:val="548DD4" w:themeColor="text2" w:themeTint="99"/>
      <w:sz w:val="20"/>
    </w:rPr>
  </w:style>
  <w:style w:type="paragraph" w:customStyle="1" w:styleId="MiscText">
    <w:name w:val="MiscText"/>
    <w:autoRedefine/>
    <w:qFormat/>
    <w:rsid w:val="00227916"/>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227916"/>
    <w:rPr>
      <w:color w:val="7030A0"/>
    </w:rPr>
  </w:style>
  <w:style w:type="paragraph" w:customStyle="1" w:styleId="Parabib">
    <w:name w:val="Para_bib"/>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227916"/>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27916"/>
    <w:pPr>
      <w:pBdr>
        <w:top w:val="none" w:sz="0" w:space="0" w:color="auto"/>
        <w:bottom w:val="thickThinSmallGap" w:sz="24" w:space="1" w:color="auto"/>
      </w:pBdr>
    </w:pPr>
  </w:style>
  <w:style w:type="paragraph" w:customStyle="1" w:styleId="PartNumber">
    <w:name w:val="PartNumber"/>
    <w:basedOn w:val="Normal"/>
    <w:next w:val="Normal"/>
    <w:rsid w:val="00227916"/>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27916"/>
    <w:rPr>
      <w:b/>
    </w:rPr>
  </w:style>
  <w:style w:type="paragraph" w:customStyle="1" w:styleId="Prelims">
    <w:name w:val="Prelims"/>
    <w:basedOn w:val="Normal"/>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27916"/>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27916"/>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27916"/>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27916"/>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27916"/>
    <w:pPr>
      <w:jc w:val="center"/>
    </w:pPr>
    <w:rPr>
      <w:sz w:val="16"/>
    </w:rPr>
  </w:style>
  <w:style w:type="character" w:customStyle="1" w:styleId="RefCount">
    <w:name w:val="RefCount"/>
    <w:basedOn w:val="DefaultParagraphFont"/>
    <w:uiPriority w:val="1"/>
    <w:qFormat/>
    <w:rsid w:val="00227916"/>
    <w:rPr>
      <w:color w:val="0000FF"/>
    </w:rPr>
  </w:style>
  <w:style w:type="paragraph" w:customStyle="1" w:styleId="RefHead1">
    <w:name w:val="RefHead1"/>
    <w:basedOn w:val="ReferenceHead"/>
    <w:qFormat/>
    <w:rsid w:val="00227916"/>
    <w:pPr>
      <w:ind w:left="284"/>
    </w:pPr>
  </w:style>
  <w:style w:type="paragraph" w:customStyle="1" w:styleId="RefHead2">
    <w:name w:val="RefHead2"/>
    <w:basedOn w:val="ReferenceHead"/>
    <w:qFormat/>
    <w:rsid w:val="00227916"/>
    <w:pPr>
      <w:ind w:left="567"/>
    </w:pPr>
  </w:style>
  <w:style w:type="paragraph" w:customStyle="1" w:styleId="RefHead3">
    <w:name w:val="RefHead3"/>
    <w:basedOn w:val="ReferenceHead"/>
    <w:qFormat/>
    <w:rsid w:val="00227916"/>
    <w:pPr>
      <w:spacing w:before="30"/>
      <w:ind w:left="851"/>
    </w:pPr>
  </w:style>
  <w:style w:type="paragraph" w:customStyle="1" w:styleId="RelatedArticle">
    <w:name w:val="RelatedArticle"/>
    <w:qFormat/>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227916"/>
    <w:rPr>
      <w:color w:val="5F497A" w:themeColor="accent4" w:themeShade="BF"/>
    </w:rPr>
  </w:style>
  <w:style w:type="character" w:customStyle="1" w:styleId="RevisedDate2">
    <w:name w:val="RevisedDate2"/>
    <w:basedOn w:val="DefaultParagraphFont"/>
    <w:uiPriority w:val="1"/>
    <w:qFormat/>
    <w:rsid w:val="00227916"/>
    <w:rPr>
      <w:color w:val="E36C0A" w:themeColor="accent6" w:themeShade="BF"/>
    </w:rPr>
  </w:style>
  <w:style w:type="paragraph" w:styleId="Salutation">
    <w:name w:val="Salutation"/>
    <w:basedOn w:val="Normal"/>
    <w:next w:val="Normal"/>
    <w:link w:val="SalutationChar"/>
    <w:uiPriority w:val="99"/>
    <w:unhideWhenUsed/>
    <w:rsid w:val="00227916"/>
  </w:style>
  <w:style w:type="character" w:customStyle="1" w:styleId="SalutationChar">
    <w:name w:val="Salutation Char"/>
    <w:basedOn w:val="DefaultParagraphFont"/>
    <w:link w:val="Salutation"/>
    <w:uiPriority w:val="99"/>
    <w:rsid w:val="00227916"/>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227916"/>
  </w:style>
  <w:style w:type="paragraph" w:customStyle="1" w:styleId="Spine">
    <w:name w:val="Spine"/>
    <w:basedOn w:val="Normal"/>
    <w:qFormat/>
    <w:rsid w:val="00227916"/>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227916"/>
    <w:rPr>
      <w:rFonts w:ascii="Times New Roman" w:hAnsi="Times New Roman"/>
      <w:color w:val="002060"/>
      <w:sz w:val="20"/>
    </w:rPr>
  </w:style>
  <w:style w:type="character" w:customStyle="1" w:styleId="Subject2">
    <w:name w:val="Subject2"/>
    <w:basedOn w:val="Subject1"/>
    <w:uiPriority w:val="1"/>
    <w:rsid w:val="00227916"/>
    <w:rPr>
      <w:rFonts w:ascii="Times New Roman" w:hAnsi="Times New Roman"/>
      <w:color w:val="002060"/>
      <w:sz w:val="20"/>
    </w:rPr>
  </w:style>
  <w:style w:type="paragraph" w:customStyle="1" w:styleId="SuppKeyword">
    <w:name w:val="SuppKeyword"/>
    <w:basedOn w:val="SuppInfo"/>
    <w:qFormat/>
    <w:rsid w:val="00227916"/>
  </w:style>
  <w:style w:type="character" w:customStyle="1" w:styleId="TblCount">
    <w:name w:val="TblCount"/>
    <w:basedOn w:val="DefaultParagraphFont"/>
    <w:uiPriority w:val="1"/>
    <w:qFormat/>
    <w:rsid w:val="00227916"/>
    <w:rPr>
      <w:color w:val="0000FF"/>
    </w:rPr>
  </w:style>
  <w:style w:type="paragraph" w:customStyle="1" w:styleId="TOC1">
    <w:name w:val="TOC1"/>
    <w:basedOn w:val="Normal"/>
    <w:qFormat/>
    <w:rsid w:val="00227916"/>
  </w:style>
  <w:style w:type="paragraph" w:customStyle="1" w:styleId="TOC2">
    <w:name w:val="TOC2"/>
    <w:basedOn w:val="Normal"/>
    <w:qFormat/>
    <w:rsid w:val="00227916"/>
  </w:style>
  <w:style w:type="paragraph" w:customStyle="1" w:styleId="TOC3">
    <w:name w:val="TOC3"/>
    <w:basedOn w:val="Normal"/>
    <w:qFormat/>
    <w:rsid w:val="00227916"/>
  </w:style>
  <w:style w:type="paragraph" w:customStyle="1" w:styleId="TOC4">
    <w:name w:val="TOC4"/>
    <w:basedOn w:val="Normal"/>
    <w:qFormat/>
    <w:rsid w:val="00227916"/>
  </w:style>
  <w:style w:type="paragraph" w:customStyle="1" w:styleId="TOCHeading">
    <w:name w:val="TOCHeading"/>
    <w:basedOn w:val="Normal"/>
    <w:qFormat/>
    <w:rsid w:val="00227916"/>
  </w:style>
  <w:style w:type="paragraph" w:customStyle="1" w:styleId="Translation">
    <w:name w:val="Translation"/>
    <w:basedOn w:val="Extract"/>
    <w:qFormat/>
    <w:rsid w:val="00227916"/>
    <w:rPr>
      <w:color w:val="7030A0"/>
    </w:rPr>
  </w:style>
  <w:style w:type="paragraph" w:customStyle="1" w:styleId="Update">
    <w:name w:val="Update"/>
    <w:basedOn w:val="Normal"/>
    <w:qFormat/>
    <w:rsid w:val="00227916"/>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227916"/>
  </w:style>
  <w:style w:type="paragraph" w:customStyle="1" w:styleId="Video">
    <w:name w:val="Video"/>
    <w:basedOn w:val="Normal"/>
    <w:qFormat/>
    <w:rsid w:val="00227916"/>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227916"/>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227916"/>
  </w:style>
  <w:style w:type="character" w:styleId="PageNumber">
    <w:name w:val="page number"/>
    <w:basedOn w:val="DefaultParagraphFont"/>
    <w:uiPriority w:val="99"/>
    <w:unhideWhenUsed/>
    <w:rsid w:val="00227916"/>
    <w:rPr>
      <w:rFonts w:ascii="Linux Libertine" w:hAnsi="Linux Libertine"/>
      <w:sz w:val="14"/>
    </w:rPr>
  </w:style>
  <w:style w:type="character" w:styleId="LineNumber">
    <w:name w:val="line number"/>
    <w:basedOn w:val="DefaultParagraphFont"/>
    <w:uiPriority w:val="99"/>
    <w:unhideWhenUsed/>
    <w:rsid w:val="00227916"/>
    <w:rPr>
      <w:sz w:val="16"/>
    </w:rPr>
  </w:style>
  <w:style w:type="paragraph" w:styleId="NoSpacing">
    <w:name w:val="No Spacing"/>
    <w:uiPriority w:val="1"/>
    <w:qFormat/>
    <w:rsid w:val="00227916"/>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227916"/>
    <w:rPr>
      <w:color w:val="E36C0A" w:themeColor="accent6" w:themeShade="BF"/>
    </w:rPr>
  </w:style>
  <w:style w:type="character" w:customStyle="1" w:styleId="OtherTitle">
    <w:name w:val="OtherTitle"/>
    <w:basedOn w:val="DefaultParagraphFont"/>
    <w:uiPriority w:val="1"/>
    <w:qFormat/>
    <w:rsid w:val="00227916"/>
    <w:rPr>
      <w:bdr w:val="none" w:sz="0" w:space="0" w:color="auto"/>
      <w:shd w:val="clear" w:color="auto" w:fill="B6DDE8" w:themeFill="accent5" w:themeFillTint="66"/>
    </w:rPr>
  </w:style>
  <w:style w:type="paragraph" w:customStyle="1" w:styleId="SidebarText">
    <w:name w:val="SidebarText"/>
    <w:basedOn w:val="Normal"/>
    <w:qFormat/>
    <w:rsid w:val="00227916"/>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27916"/>
  </w:style>
  <w:style w:type="paragraph" w:customStyle="1" w:styleId="CCSHead">
    <w:name w:val="CCSHead"/>
    <w:basedOn w:val="KeyWordHead"/>
    <w:qFormat/>
    <w:rsid w:val="00227916"/>
  </w:style>
  <w:style w:type="paragraph" w:customStyle="1" w:styleId="CCSDescription">
    <w:name w:val="CCSDescription"/>
    <w:basedOn w:val="KeyWords"/>
    <w:qFormat/>
    <w:rsid w:val="00227916"/>
  </w:style>
  <w:style w:type="paragraph" w:customStyle="1" w:styleId="AlgorithmCaption">
    <w:name w:val="AlgorithmCaption"/>
    <w:basedOn w:val="Normal"/>
    <w:rsid w:val="00227916"/>
    <w:pPr>
      <w:pBdr>
        <w:top w:val="single" w:sz="4" w:space="2" w:color="auto"/>
        <w:bottom w:val="single" w:sz="4" w:space="2" w:color="auto"/>
      </w:pBdr>
    </w:pPr>
  </w:style>
  <w:style w:type="paragraph" w:customStyle="1" w:styleId="RefFormatHead">
    <w:name w:val="RefFormatHead"/>
    <w:basedOn w:val="Normal"/>
    <w:qFormat/>
    <w:rsid w:val="00227916"/>
    <w:pPr>
      <w:spacing w:before="60" w:after="60"/>
    </w:pPr>
    <w:rPr>
      <w:b/>
    </w:rPr>
  </w:style>
  <w:style w:type="paragraph" w:customStyle="1" w:styleId="RefFormatPara">
    <w:name w:val="RefFormatPara"/>
    <w:basedOn w:val="Normal"/>
    <w:qFormat/>
    <w:rsid w:val="00227916"/>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227916"/>
  </w:style>
  <w:style w:type="paragraph" w:customStyle="1" w:styleId="PermissionBlock">
    <w:name w:val="PermissionBlock"/>
    <w:basedOn w:val="FootnoteText"/>
    <w:qFormat/>
    <w:rsid w:val="00227916"/>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9146619-9D9B-45A7-9AA4-4A309321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TotalTime>
  <Pages>6</Pages>
  <Words>4609</Words>
  <Characters>26276</Characters>
  <Application>Microsoft Office Word</Application>
  <DocSecurity>0</DocSecurity>
  <Lines>218</Lines>
  <Paragraphs>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30824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84</cp:revision>
  <cp:lastPrinted>2017-01-04T10:48:00Z</cp:lastPrinted>
  <dcterms:created xsi:type="dcterms:W3CDTF">2017-01-05T06:40:00Z</dcterms:created>
  <dcterms:modified xsi:type="dcterms:W3CDTF">2017-01-06T15:16:00Z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